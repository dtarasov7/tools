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47FC" w14:textId="77777777" w:rsidR="00E122FB" w:rsidRDefault="00000000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2640C3FD" wp14:editId="1DAB895E">
                <wp:extent cx="2571750" cy="793750"/>
                <wp:effectExtent l="0" t="0" r="0" b="0"/>
                <wp:docPr id="1" name="Рисунок 549576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1495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571750" cy="793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2.50pt;height:62.50pt;mso-wrap-distance-left:0.00pt;mso-wrap-distance-top:0.00pt;mso-wrap-distance-right:0.00pt;mso-wrap-distance-bottom:0.00pt;" stroked="f">
                <v:path textboxrect="0,0,0,0"/>
                <v:imagedata r:id="rId17" o:title=""/>
              </v:shape>
            </w:pict>
          </mc:Fallback>
        </mc:AlternateContent>
      </w:r>
    </w:p>
    <w:p w14:paraId="5C394624" w14:textId="77777777" w:rsidR="00E122FB" w:rsidRDefault="00E122FB">
      <w:pPr>
        <w:rPr>
          <w:color w:val="000000" w:themeColor="text1"/>
        </w:rPr>
      </w:pPr>
    </w:p>
    <w:p w14:paraId="1C44CABE" w14:textId="77777777" w:rsidR="00E122FB" w:rsidRDefault="00E122FB">
      <w:pPr>
        <w:jc w:val="center"/>
        <w:rPr>
          <w:color w:val="000000" w:themeColor="text1"/>
        </w:rPr>
      </w:pPr>
    </w:p>
    <w:p w14:paraId="16229193" w14:textId="77777777" w:rsidR="00E122FB" w:rsidRDefault="00E122FB">
      <w:pPr>
        <w:jc w:val="center"/>
        <w:rPr>
          <w:color w:val="000000" w:themeColor="text1"/>
        </w:rPr>
      </w:pPr>
    </w:p>
    <w:p w14:paraId="473770DF" w14:textId="77777777" w:rsidR="00E122FB" w:rsidRDefault="00E122FB">
      <w:pPr>
        <w:jc w:val="center"/>
        <w:rPr>
          <w:color w:val="000000" w:themeColor="text1"/>
        </w:rPr>
      </w:pPr>
    </w:p>
    <w:p w14:paraId="34F1E4E4" w14:textId="77777777" w:rsidR="00E122FB" w:rsidRDefault="00E122FB">
      <w:pPr>
        <w:jc w:val="center"/>
        <w:rPr>
          <w:color w:val="000000" w:themeColor="text1"/>
        </w:rPr>
      </w:pPr>
    </w:p>
    <w:p w14:paraId="3EE6DC6A" w14:textId="77777777" w:rsidR="00E122FB" w:rsidRDefault="00E122FB">
      <w:pPr>
        <w:rPr>
          <w:color w:val="000000" w:themeColor="text1"/>
        </w:rPr>
      </w:pPr>
    </w:p>
    <w:p w14:paraId="39A2A354" w14:textId="77777777" w:rsidR="00E122FB" w:rsidRDefault="00E122FB">
      <w:pPr>
        <w:rPr>
          <w:color w:val="000000" w:themeColor="text1"/>
        </w:rPr>
      </w:pPr>
    </w:p>
    <w:p w14:paraId="2F6098AC" w14:textId="77777777" w:rsidR="00E122FB" w:rsidRDefault="00000000">
      <w:pPr>
        <w:jc w:val="center"/>
        <w:rPr>
          <w:b/>
          <w:color w:val="000000" w:themeColor="text1"/>
          <w:sz w:val="44"/>
          <w:szCs w:val="44"/>
        </w:rPr>
      </w:pPr>
      <w:bookmarkStart w:id="0" w:name="_Hlk179453122"/>
      <w:r>
        <w:rPr>
          <w:b/>
          <w:color w:val="000000" w:themeColor="text1"/>
          <w:sz w:val="44"/>
          <w:szCs w:val="44"/>
        </w:rPr>
        <w:t>Платформа DevOps (ИС ТП)</w:t>
      </w:r>
      <w:bookmarkEnd w:id="0"/>
    </w:p>
    <w:p w14:paraId="27CDB915" w14:textId="77777777" w:rsidR="00E122FB" w:rsidRDefault="00E122FB">
      <w:pPr>
        <w:rPr>
          <w:color w:val="000000" w:themeColor="text1"/>
        </w:rPr>
      </w:pPr>
    </w:p>
    <w:p w14:paraId="1A420FC1" w14:textId="77777777" w:rsidR="00E122FB" w:rsidRDefault="00E122FB">
      <w:pPr>
        <w:rPr>
          <w:color w:val="000000" w:themeColor="text1"/>
        </w:rPr>
      </w:pPr>
    </w:p>
    <w:p w14:paraId="736330A2" w14:textId="77777777" w:rsidR="00E122FB" w:rsidRDefault="00000000">
      <w:pPr>
        <w:pStyle w:val="13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fldChar w:fldCharType="begin"/>
      </w:r>
      <w:r>
        <w:rPr>
          <w:color w:val="000000" w:themeColor="text1"/>
          <w:sz w:val="36"/>
          <w:szCs w:val="36"/>
        </w:rPr>
        <w:instrText xml:space="preserve"> DOCPROPERTY  Title  \* MERGEFORMAT </w:instrText>
      </w:r>
      <w:r>
        <w:rPr>
          <w:color w:val="000000" w:themeColor="text1"/>
          <w:sz w:val="36"/>
          <w:szCs w:val="36"/>
        </w:rPr>
        <w:fldChar w:fldCharType="separate"/>
      </w:r>
      <w:r>
        <w:rPr>
          <w:color w:val="000000" w:themeColor="text1"/>
          <w:sz w:val="36"/>
          <w:szCs w:val="36"/>
        </w:rPr>
        <w:t>Программа и методика испытаний</w:t>
      </w:r>
      <w:r>
        <w:rPr>
          <w:color w:val="000000" w:themeColor="text1"/>
          <w:sz w:val="36"/>
          <w:szCs w:val="36"/>
        </w:rPr>
        <w:fldChar w:fldCharType="end"/>
      </w:r>
    </w:p>
    <w:p w14:paraId="3F4DA8AB" w14:textId="77777777" w:rsidR="00E122FB" w:rsidRDefault="00E122FB">
      <w:pPr>
        <w:rPr>
          <w:color w:val="000000" w:themeColor="text1"/>
        </w:rPr>
      </w:pPr>
    </w:p>
    <w:p w14:paraId="214C7EAA" w14:textId="77777777" w:rsidR="00E122FB" w:rsidRDefault="00E122FB">
      <w:pPr>
        <w:rPr>
          <w:color w:val="000000" w:themeColor="text1"/>
        </w:rPr>
      </w:pPr>
    </w:p>
    <w:p w14:paraId="0EA411BC" w14:textId="77777777" w:rsidR="00E122FB" w:rsidRDefault="00E122FB">
      <w:pPr>
        <w:rPr>
          <w:color w:val="000000" w:themeColor="text1"/>
        </w:rPr>
      </w:pPr>
    </w:p>
    <w:p w14:paraId="474901D5" w14:textId="77777777" w:rsidR="00E122FB" w:rsidRDefault="00E122FB">
      <w:pPr>
        <w:rPr>
          <w:color w:val="000000" w:themeColor="text1"/>
        </w:rPr>
      </w:pPr>
    </w:p>
    <w:p w14:paraId="56D82C7B" w14:textId="77777777" w:rsidR="00E122FB" w:rsidRDefault="00E122FB">
      <w:pPr>
        <w:rPr>
          <w:color w:val="000000" w:themeColor="text1"/>
        </w:rPr>
      </w:pPr>
    </w:p>
    <w:p w14:paraId="3E2F5E4C" w14:textId="77777777" w:rsidR="00E122FB" w:rsidRDefault="00E122FB">
      <w:pPr>
        <w:rPr>
          <w:color w:val="000000" w:themeColor="text1"/>
        </w:rPr>
      </w:pPr>
    </w:p>
    <w:p w14:paraId="3A416DDD" w14:textId="77777777" w:rsidR="00E122FB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7B209278" w14:textId="77777777" w:rsidR="00E122FB" w:rsidRDefault="00000000">
      <w:pPr>
        <w:jc w:val="right"/>
        <w:rPr>
          <w:color w:val="000000" w:themeColor="text1"/>
        </w:rPr>
      </w:pPr>
      <w:r>
        <w:rPr>
          <w:color w:val="000000" w:themeColor="text1"/>
        </w:rPr>
        <w:t>Ответственный исполнитель:</w:t>
      </w:r>
    </w:p>
    <w:p w14:paraId="2BA007F8" w14:textId="77777777" w:rsidR="00E122FB" w:rsidRDefault="00000000">
      <w:pPr>
        <w:jc w:val="right"/>
        <w:rPr>
          <w:color w:val="000000" w:themeColor="text1"/>
        </w:rPr>
      </w:pPr>
      <w:r>
        <w:rPr>
          <w:color w:val="000000" w:themeColor="text1"/>
        </w:rPr>
        <w:t>__________________ / ФИО</w:t>
      </w:r>
    </w:p>
    <w:p w14:paraId="355E9108" w14:textId="77777777" w:rsidR="00E122FB" w:rsidRDefault="00E122FB">
      <w:pPr>
        <w:rPr>
          <w:color w:val="000000" w:themeColor="text1"/>
        </w:rPr>
      </w:pPr>
    </w:p>
    <w:p w14:paraId="07EEB4E1" w14:textId="77777777" w:rsidR="00E122FB" w:rsidRDefault="00E122FB">
      <w:pPr>
        <w:rPr>
          <w:color w:val="000000" w:themeColor="text1"/>
        </w:rPr>
      </w:pPr>
    </w:p>
    <w:p w14:paraId="6B9DCE76" w14:textId="77777777" w:rsidR="00E122FB" w:rsidRDefault="00E122FB">
      <w:pPr>
        <w:rPr>
          <w:color w:val="000000" w:themeColor="text1"/>
        </w:rPr>
      </w:pPr>
    </w:p>
    <w:p w14:paraId="200683F3" w14:textId="77777777" w:rsidR="00E122FB" w:rsidRDefault="00E122FB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1"/>
        <w:gridCol w:w="4525"/>
      </w:tblGrid>
      <w:tr w:rsidR="00E122FB" w14:paraId="62A131E9" w14:textId="77777777">
        <w:trPr>
          <w:jc w:val="center"/>
        </w:trPr>
        <w:tc>
          <w:tcPr>
            <w:tcW w:w="2091" w:type="dxa"/>
            <w:shd w:val="solid" w:color="C0C0C0" w:fill="FFFFFF"/>
          </w:tcPr>
          <w:p w14:paraId="3500B727" w14:textId="77777777" w:rsidR="00E122FB" w:rsidRDefault="00000000">
            <w:pPr>
              <w:rPr>
                <w:rFonts w:eastAsia="MS Mincho"/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Дата: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525" w:type="dxa"/>
          </w:tcPr>
          <w:p w14:paraId="777F1DA5" w14:textId="77777777" w:rsidR="00E122FB" w:rsidRDefault="00E122FB">
            <w:pPr>
              <w:rPr>
                <w:rFonts w:eastAsia="MS Mincho"/>
                <w:color w:val="000000" w:themeColor="text1"/>
                <w:lang w:eastAsia="en-US"/>
              </w:rPr>
            </w:pPr>
          </w:p>
        </w:tc>
      </w:tr>
      <w:tr w:rsidR="00E122FB" w14:paraId="4AFDCE94" w14:textId="77777777">
        <w:trPr>
          <w:jc w:val="center"/>
        </w:trPr>
        <w:tc>
          <w:tcPr>
            <w:tcW w:w="2091" w:type="dxa"/>
            <w:shd w:val="solid" w:color="C0C0C0" w:fill="FFFFFF"/>
          </w:tcPr>
          <w:p w14:paraId="5D0491EF" w14:textId="77777777" w:rsidR="00E122FB" w:rsidRDefault="00000000">
            <w:pPr>
              <w:rPr>
                <w:rFonts w:eastAsia="MS Mincho"/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Версия:</w:t>
            </w:r>
          </w:p>
        </w:tc>
        <w:tc>
          <w:tcPr>
            <w:tcW w:w="4525" w:type="dxa"/>
          </w:tcPr>
          <w:p w14:paraId="135F52F2" w14:textId="77777777" w:rsidR="00E122FB" w:rsidRDefault="00E122FB">
            <w:pPr>
              <w:rPr>
                <w:rFonts w:eastAsia="MS Mincho"/>
                <w:color w:val="000000" w:themeColor="text1"/>
                <w:lang w:val="en-US" w:eastAsia="en-US"/>
              </w:rPr>
            </w:pPr>
          </w:p>
        </w:tc>
      </w:tr>
    </w:tbl>
    <w:p w14:paraId="05EAD43E" w14:textId="77777777" w:rsidR="00E122FB" w:rsidRDefault="00E122FB">
      <w:pPr>
        <w:rPr>
          <w:color w:val="000000" w:themeColor="text1"/>
        </w:rPr>
      </w:pPr>
    </w:p>
    <w:p w14:paraId="1CDD0526" w14:textId="77777777" w:rsidR="00E122FB" w:rsidRDefault="00E122FB">
      <w:pPr>
        <w:jc w:val="left"/>
        <w:rPr>
          <w:color w:val="000000" w:themeColor="text1"/>
        </w:rPr>
        <w:sectPr w:rsidR="00E122FB">
          <w:headerReference w:type="even" r:id="rId18"/>
          <w:footerReference w:type="even" r:id="rId19"/>
          <w:footerReference w:type="default" r:id="rId20"/>
          <w:pgSz w:w="11909" w:h="16834"/>
          <w:pgMar w:top="1134" w:right="851" w:bottom="1134" w:left="1418" w:header="567" w:footer="284" w:gutter="0"/>
          <w:pgNumType w:start="2"/>
          <w:cols w:space="720"/>
          <w:docGrid w:linePitch="360"/>
        </w:sectPr>
      </w:pPr>
    </w:p>
    <w:p w14:paraId="661B463D" w14:textId="77777777" w:rsidR="00E122FB" w:rsidRDefault="00000000">
      <w:pPr>
        <w:pStyle w:val="aff4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>Содержание</w:t>
      </w:r>
    </w:p>
    <w:p w14:paraId="1BEDA48C" w14:textId="123D3B06" w:rsidR="00B40B45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ascii="Garamond" w:hAnsi="Garamond"/>
          <w:color w:val="000000" w:themeColor="text1"/>
        </w:rPr>
        <w:fldChar w:fldCharType="begin"/>
      </w:r>
      <w:r>
        <w:rPr>
          <w:rFonts w:ascii="Garamond" w:hAnsi="Garamond"/>
          <w:color w:val="000000" w:themeColor="text1"/>
        </w:rPr>
        <w:instrText xml:space="preserve"> TOC \o "1-3" \h \z \u </w:instrText>
      </w:r>
      <w:r>
        <w:rPr>
          <w:rFonts w:ascii="Garamond" w:hAnsi="Garamond"/>
          <w:color w:val="000000" w:themeColor="text1"/>
        </w:rPr>
        <w:fldChar w:fldCharType="separate"/>
      </w:r>
      <w:hyperlink w:anchor="_Toc182824273" w:history="1">
        <w:r w:rsidR="00B40B45" w:rsidRPr="00CA20DF">
          <w:rPr>
            <w:rStyle w:val="aff1"/>
            <w:noProof/>
          </w:rPr>
          <w:t>1</w:t>
        </w:r>
        <w:r w:rsidR="00B40B4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Введение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_Toc182824273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4</w:t>
        </w:r>
        <w:r w:rsidR="00B40B45">
          <w:rPr>
            <w:noProof/>
            <w:webHidden/>
          </w:rPr>
          <w:fldChar w:fldCharType="end"/>
        </w:r>
      </w:hyperlink>
    </w:p>
    <w:p w14:paraId="06CE4FE7" w14:textId="507159C1" w:rsidR="00B40B45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82824274" w:history="1">
        <w:r w:rsidR="00B40B45" w:rsidRPr="00CA20DF">
          <w:rPr>
            <w:rStyle w:val="aff1"/>
            <w:noProof/>
          </w:rPr>
          <w:t>2</w:t>
        </w:r>
        <w:r w:rsidR="00B40B4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Объект испытаний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_Toc182824274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4</w:t>
        </w:r>
        <w:r w:rsidR="00B40B45">
          <w:rPr>
            <w:noProof/>
            <w:webHidden/>
          </w:rPr>
          <w:fldChar w:fldCharType="end"/>
        </w:r>
      </w:hyperlink>
    </w:p>
    <w:p w14:paraId="33DBF782" w14:textId="641E9E78" w:rsidR="00B40B45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82824275" w:history="1">
        <w:r w:rsidR="00B40B45" w:rsidRPr="00CA20DF">
          <w:rPr>
            <w:rStyle w:val="aff1"/>
            <w:noProof/>
          </w:rPr>
          <w:t>3</w:t>
        </w:r>
        <w:r w:rsidR="00B40B4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Цель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_Toc182824275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4</w:t>
        </w:r>
        <w:r w:rsidR="00B40B45">
          <w:rPr>
            <w:noProof/>
            <w:webHidden/>
          </w:rPr>
          <w:fldChar w:fldCharType="end"/>
        </w:r>
      </w:hyperlink>
    </w:p>
    <w:p w14:paraId="18B2FE9C" w14:textId="2E1F4840" w:rsidR="00B40B45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82824276" w:history="1">
        <w:r w:rsidR="00B40B45" w:rsidRPr="00CA20DF">
          <w:rPr>
            <w:rStyle w:val="aff1"/>
            <w:noProof/>
          </w:rPr>
          <w:t>4</w:t>
        </w:r>
        <w:r w:rsidR="00B40B4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Объем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_Toc182824276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4</w:t>
        </w:r>
        <w:r w:rsidR="00B40B45">
          <w:rPr>
            <w:noProof/>
            <w:webHidden/>
          </w:rPr>
          <w:fldChar w:fldCharType="end"/>
        </w:r>
      </w:hyperlink>
    </w:p>
    <w:p w14:paraId="25DE6BFC" w14:textId="3DC96CFB" w:rsidR="00B40B45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82824277" w:history="1">
        <w:r w:rsidR="00B40B45" w:rsidRPr="00CA20DF">
          <w:rPr>
            <w:rStyle w:val="aff1"/>
            <w:noProof/>
          </w:rPr>
          <w:t>5</w:t>
        </w:r>
        <w:r w:rsidR="00B40B4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Условия и порядок проведения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_Toc182824277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4</w:t>
        </w:r>
        <w:r w:rsidR="00B40B45">
          <w:rPr>
            <w:noProof/>
            <w:webHidden/>
          </w:rPr>
          <w:fldChar w:fldCharType="end"/>
        </w:r>
      </w:hyperlink>
    </w:p>
    <w:p w14:paraId="60E156B2" w14:textId="65AD311B" w:rsidR="00B40B45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24278" w:history="1">
        <w:r w:rsidR="00B40B45" w:rsidRPr="00CA20DF">
          <w:rPr>
            <w:rStyle w:val="aff1"/>
            <w:noProof/>
          </w:rPr>
          <w:t>5.1</w:t>
        </w:r>
        <w:r w:rsidR="00B40B45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Порядок проведения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_Toc182824278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4</w:t>
        </w:r>
        <w:r w:rsidR="00B40B45">
          <w:rPr>
            <w:noProof/>
            <w:webHidden/>
          </w:rPr>
          <w:fldChar w:fldCharType="end"/>
        </w:r>
      </w:hyperlink>
    </w:p>
    <w:p w14:paraId="3FC7D4B0" w14:textId="73958A41" w:rsidR="00B40B45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24279" w:history="1">
        <w:r w:rsidR="00B40B45" w:rsidRPr="00CA20DF">
          <w:rPr>
            <w:rStyle w:val="aff1"/>
            <w:noProof/>
          </w:rPr>
          <w:t>5.2</w:t>
        </w:r>
        <w:r w:rsidR="00B40B45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Место и продолжительность испытаний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_Toc182824279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5</w:t>
        </w:r>
        <w:r w:rsidR="00B40B45">
          <w:rPr>
            <w:noProof/>
            <w:webHidden/>
          </w:rPr>
          <w:fldChar w:fldCharType="end"/>
        </w:r>
      </w:hyperlink>
    </w:p>
    <w:p w14:paraId="70373E99" w14:textId="4F002F07" w:rsidR="00B40B45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24280" w:history="1">
        <w:r w:rsidR="00B40B45" w:rsidRPr="00CA20DF">
          <w:rPr>
            <w:rStyle w:val="aff1"/>
            <w:noProof/>
          </w:rPr>
          <w:t>5.3</w:t>
        </w:r>
        <w:r w:rsidR="00B40B45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Отчетность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_Toc182824280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5</w:t>
        </w:r>
        <w:r w:rsidR="00B40B45">
          <w:rPr>
            <w:noProof/>
            <w:webHidden/>
          </w:rPr>
          <w:fldChar w:fldCharType="end"/>
        </w:r>
      </w:hyperlink>
    </w:p>
    <w:p w14:paraId="12696B8C" w14:textId="70C81683" w:rsidR="00B40B45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24281" w:history="1">
        <w:r w:rsidR="00B40B45" w:rsidRPr="00CA20DF">
          <w:rPr>
            <w:rStyle w:val="aff1"/>
            <w:noProof/>
          </w:rPr>
          <w:t>5.4</w:t>
        </w:r>
        <w:r w:rsidR="00B40B45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Требования к техническим средствам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_Toc182824281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5</w:t>
        </w:r>
        <w:r w:rsidR="00B40B45">
          <w:rPr>
            <w:noProof/>
            <w:webHidden/>
          </w:rPr>
          <w:fldChar w:fldCharType="end"/>
        </w:r>
      </w:hyperlink>
    </w:p>
    <w:p w14:paraId="714F85FD" w14:textId="10B81DA6" w:rsidR="00B40B45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2"/>
          <w:szCs w:val="22"/>
          <w14:ligatures w14:val="standardContextual"/>
        </w:rPr>
      </w:pPr>
      <w:hyperlink w:anchor="_Toc182824282" w:history="1">
        <w:r w:rsidR="00B40B45" w:rsidRPr="00CA20DF">
          <w:rPr>
            <w:rStyle w:val="aff1"/>
            <w:noProof/>
          </w:rPr>
          <w:t>6</w:t>
        </w:r>
        <w:r w:rsidR="00B40B45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Стратегия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_Toc182824282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6</w:t>
        </w:r>
        <w:r w:rsidR="00B40B45">
          <w:rPr>
            <w:noProof/>
            <w:webHidden/>
          </w:rPr>
          <w:fldChar w:fldCharType="end"/>
        </w:r>
      </w:hyperlink>
    </w:p>
    <w:p w14:paraId="12D43A97" w14:textId="5CD03D99" w:rsidR="00B40B45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24283" w:history="1">
        <w:r w:rsidR="00B40B45" w:rsidRPr="00CA20DF">
          <w:rPr>
            <w:rStyle w:val="aff1"/>
            <w:noProof/>
          </w:rPr>
          <w:t>6.1</w:t>
        </w:r>
        <w:r w:rsidR="00B40B45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Функциональное тестирование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_Toc182824283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6</w:t>
        </w:r>
        <w:r w:rsidR="00B40B45">
          <w:rPr>
            <w:noProof/>
            <w:webHidden/>
          </w:rPr>
          <w:fldChar w:fldCharType="end"/>
        </w:r>
      </w:hyperlink>
    </w:p>
    <w:p w14:paraId="72D87A1C" w14:textId="58F4537C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84" w:history="1">
        <w:r w:rsidR="00B40B45" w:rsidRPr="00CA20DF">
          <w:rPr>
            <w:rStyle w:val="aff1"/>
            <w:noProof/>
          </w:rPr>
          <w:t>6.1.1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Цель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_Toc182824284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6</w:t>
        </w:r>
        <w:r w:rsidR="00B40B45">
          <w:rPr>
            <w:noProof/>
            <w:webHidden/>
          </w:rPr>
          <w:fldChar w:fldCharType="end"/>
        </w:r>
      </w:hyperlink>
    </w:p>
    <w:p w14:paraId="75D17A68" w14:textId="563A131E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85" w:history="1">
        <w:r w:rsidR="00B40B45" w:rsidRPr="00CA20DF">
          <w:rPr>
            <w:rStyle w:val="aff1"/>
            <w:noProof/>
          </w:rPr>
          <w:t>6.1.2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Проверяемые требования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_Toc182824285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6</w:t>
        </w:r>
        <w:r w:rsidR="00B40B45">
          <w:rPr>
            <w:noProof/>
            <w:webHidden/>
          </w:rPr>
          <w:fldChar w:fldCharType="end"/>
        </w:r>
      </w:hyperlink>
    </w:p>
    <w:p w14:paraId="0051D9E7" w14:textId="54820C4D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86" w:history="1">
        <w:r w:rsidR="00B40B45" w:rsidRPr="00CA20DF">
          <w:rPr>
            <w:rStyle w:val="aff1"/>
            <w:noProof/>
            <w:lang w:val="en-US"/>
          </w:rPr>
          <w:t>6.1.3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 xml:space="preserve">Методика </w:t>
        </w:r>
        <w:r w:rsidR="00B40B45" w:rsidRPr="00CA20DF">
          <w:rPr>
            <w:rStyle w:val="aff1"/>
            <w:noProof/>
            <w:lang w:eastAsia="en-US"/>
          </w:rPr>
          <w:t>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_Toc182824286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8</w:t>
        </w:r>
        <w:r w:rsidR="00B40B45">
          <w:rPr>
            <w:noProof/>
            <w:webHidden/>
          </w:rPr>
          <w:fldChar w:fldCharType="end"/>
        </w:r>
      </w:hyperlink>
    </w:p>
    <w:p w14:paraId="5F21189B" w14:textId="21E9314F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87" w:history="1">
        <w:r w:rsidR="00B40B45" w:rsidRPr="00CA20DF">
          <w:rPr>
            <w:rStyle w:val="aff1"/>
            <w:noProof/>
          </w:rPr>
          <w:t>6.1.4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Критерии завершения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_Toc182824287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12</w:t>
        </w:r>
        <w:r w:rsidR="00B40B45">
          <w:rPr>
            <w:noProof/>
            <w:webHidden/>
          </w:rPr>
          <w:fldChar w:fldCharType="end"/>
        </w:r>
      </w:hyperlink>
    </w:p>
    <w:p w14:paraId="13B9DA2A" w14:textId="47ECEDB6" w:rsidR="00B40B45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24288" w:history="1">
        <w:r w:rsidR="00B40B45" w:rsidRPr="00CA20DF">
          <w:rPr>
            <w:rStyle w:val="aff1"/>
            <w:noProof/>
          </w:rPr>
          <w:t>6.2</w:t>
        </w:r>
        <w:r w:rsidR="00B40B45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Тестирование безопасности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_Toc182824288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13</w:t>
        </w:r>
        <w:r w:rsidR="00B40B45">
          <w:rPr>
            <w:noProof/>
            <w:webHidden/>
          </w:rPr>
          <w:fldChar w:fldCharType="end"/>
        </w:r>
      </w:hyperlink>
    </w:p>
    <w:p w14:paraId="5BF335AD" w14:textId="21583693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89" w:history="1">
        <w:r w:rsidR="00B40B45" w:rsidRPr="00CA20DF">
          <w:rPr>
            <w:rStyle w:val="aff1"/>
            <w:noProof/>
            <w:lang w:eastAsia="en-US"/>
          </w:rPr>
          <w:t>6.2.1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  <w:lang w:eastAsia="en-US"/>
          </w:rPr>
          <w:t>Цель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_Toc182824289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13</w:t>
        </w:r>
        <w:r w:rsidR="00B40B45">
          <w:rPr>
            <w:noProof/>
            <w:webHidden/>
          </w:rPr>
          <w:fldChar w:fldCharType="end"/>
        </w:r>
      </w:hyperlink>
    </w:p>
    <w:p w14:paraId="1C5F2570" w14:textId="73E5FF38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90" w:history="1">
        <w:r w:rsidR="00B40B45" w:rsidRPr="00CA20DF">
          <w:rPr>
            <w:rStyle w:val="aff1"/>
            <w:noProof/>
          </w:rPr>
          <w:t>6.2.2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Проверяемые требования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_Toc182824290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13</w:t>
        </w:r>
        <w:r w:rsidR="00B40B45">
          <w:rPr>
            <w:noProof/>
            <w:webHidden/>
          </w:rPr>
          <w:fldChar w:fldCharType="end"/>
        </w:r>
      </w:hyperlink>
    </w:p>
    <w:p w14:paraId="092BE945" w14:textId="2B5637FC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92" w:history="1">
        <w:r w:rsidR="00B40B45" w:rsidRPr="00CA20DF">
          <w:rPr>
            <w:rStyle w:val="aff1"/>
            <w:noProof/>
            <w:lang w:eastAsia="en-US"/>
          </w:rPr>
          <w:t>6.2.3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  <w:lang w:eastAsia="en-US"/>
          </w:rPr>
          <w:t>Методика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_Toc182824292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16</w:t>
        </w:r>
        <w:r w:rsidR="00B40B45">
          <w:rPr>
            <w:noProof/>
            <w:webHidden/>
          </w:rPr>
          <w:fldChar w:fldCharType="end"/>
        </w:r>
      </w:hyperlink>
    </w:p>
    <w:p w14:paraId="74A0BCA7" w14:textId="7035301E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93" w:history="1">
        <w:r w:rsidR="00B40B45" w:rsidRPr="00CA20DF">
          <w:rPr>
            <w:rStyle w:val="aff1"/>
            <w:noProof/>
            <w:lang w:eastAsia="en-US"/>
          </w:rPr>
          <w:t>6.2.4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  <w:lang w:eastAsia="en-US"/>
          </w:rPr>
          <w:t>Критерии завершения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_Toc182824293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23</w:t>
        </w:r>
        <w:r w:rsidR="00B40B45">
          <w:rPr>
            <w:noProof/>
            <w:webHidden/>
          </w:rPr>
          <w:fldChar w:fldCharType="end"/>
        </w:r>
      </w:hyperlink>
    </w:p>
    <w:p w14:paraId="55724289" w14:textId="05AABDA0" w:rsidR="00B40B45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24295" w:history="1">
        <w:r w:rsidR="00B40B45" w:rsidRPr="00CA20DF">
          <w:rPr>
            <w:rStyle w:val="aff1"/>
            <w:noProof/>
          </w:rPr>
          <w:t>6.3</w:t>
        </w:r>
        <w:r w:rsidR="00B40B45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Мониторинг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_Toc182824295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24</w:t>
        </w:r>
        <w:r w:rsidR="00B40B45">
          <w:rPr>
            <w:noProof/>
            <w:webHidden/>
          </w:rPr>
          <w:fldChar w:fldCharType="end"/>
        </w:r>
      </w:hyperlink>
    </w:p>
    <w:p w14:paraId="1B6F62F4" w14:textId="7E721AD3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96" w:history="1">
        <w:r w:rsidR="00B40B45" w:rsidRPr="00CA20DF">
          <w:rPr>
            <w:rStyle w:val="aff1"/>
            <w:noProof/>
            <w:lang w:eastAsia="en-US"/>
          </w:rPr>
          <w:t>6.3.1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  <w:lang w:eastAsia="en-US"/>
          </w:rPr>
          <w:t>Цель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_Toc182824296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24</w:t>
        </w:r>
        <w:r w:rsidR="00B40B45">
          <w:rPr>
            <w:noProof/>
            <w:webHidden/>
          </w:rPr>
          <w:fldChar w:fldCharType="end"/>
        </w:r>
      </w:hyperlink>
    </w:p>
    <w:p w14:paraId="1B33F4AC" w14:textId="210CF84F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97" w:history="1">
        <w:r w:rsidR="00B40B45" w:rsidRPr="00CA20DF">
          <w:rPr>
            <w:rStyle w:val="aff1"/>
            <w:noProof/>
          </w:rPr>
          <w:t>6.3.2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Проверяемые требования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_Toc182824297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24</w:t>
        </w:r>
        <w:r w:rsidR="00B40B45">
          <w:rPr>
            <w:noProof/>
            <w:webHidden/>
          </w:rPr>
          <w:fldChar w:fldCharType="end"/>
        </w:r>
      </w:hyperlink>
    </w:p>
    <w:p w14:paraId="333E2FA5" w14:textId="4F7A10AB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98" w:history="1">
        <w:r w:rsidR="00B40B45" w:rsidRPr="00CA20DF">
          <w:rPr>
            <w:rStyle w:val="aff1"/>
            <w:noProof/>
            <w:lang w:eastAsia="en-US"/>
          </w:rPr>
          <w:t>6.3.3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  <w:lang w:eastAsia="en-US"/>
          </w:rPr>
          <w:t>Методика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_Toc182824298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25</w:t>
        </w:r>
        <w:r w:rsidR="00B40B45">
          <w:rPr>
            <w:noProof/>
            <w:webHidden/>
          </w:rPr>
          <w:fldChar w:fldCharType="end"/>
        </w:r>
      </w:hyperlink>
    </w:p>
    <w:p w14:paraId="73B69984" w14:textId="3C295B3F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299" w:history="1">
        <w:r w:rsidR="00B40B45" w:rsidRPr="00CA20DF">
          <w:rPr>
            <w:rStyle w:val="aff1"/>
            <w:noProof/>
            <w:lang w:eastAsia="en-US"/>
          </w:rPr>
          <w:t>6.3.4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  <w:lang w:eastAsia="en-US"/>
          </w:rPr>
          <w:t>Критерий завершения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_Toc182824299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28</w:t>
        </w:r>
        <w:r w:rsidR="00B40B45">
          <w:rPr>
            <w:noProof/>
            <w:webHidden/>
          </w:rPr>
          <w:fldChar w:fldCharType="end"/>
        </w:r>
      </w:hyperlink>
    </w:p>
    <w:p w14:paraId="3F2C4F38" w14:textId="7F0003F4" w:rsidR="00B40B45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24301" w:history="1">
        <w:r w:rsidR="00B40B45" w:rsidRPr="00CA20DF">
          <w:rPr>
            <w:rStyle w:val="aff1"/>
            <w:noProof/>
          </w:rPr>
          <w:t>6.4</w:t>
        </w:r>
        <w:r w:rsidR="00B40B45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Тестирование масштабируемости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_Toc182824301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29</w:t>
        </w:r>
        <w:r w:rsidR="00B40B45">
          <w:rPr>
            <w:noProof/>
            <w:webHidden/>
          </w:rPr>
          <w:fldChar w:fldCharType="end"/>
        </w:r>
      </w:hyperlink>
    </w:p>
    <w:p w14:paraId="21E7F156" w14:textId="1E80D289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302" w:history="1">
        <w:r w:rsidR="00B40B45" w:rsidRPr="00CA20DF">
          <w:rPr>
            <w:rStyle w:val="aff1"/>
            <w:noProof/>
            <w:lang w:eastAsia="en-US"/>
          </w:rPr>
          <w:t>6.4.1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  <w:lang w:eastAsia="en-US"/>
          </w:rPr>
          <w:t>Цель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_Toc182824302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29</w:t>
        </w:r>
        <w:r w:rsidR="00B40B45">
          <w:rPr>
            <w:noProof/>
            <w:webHidden/>
          </w:rPr>
          <w:fldChar w:fldCharType="end"/>
        </w:r>
      </w:hyperlink>
    </w:p>
    <w:p w14:paraId="5A22297C" w14:textId="5F33C340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303" w:history="1">
        <w:r w:rsidR="00B40B45" w:rsidRPr="00CA20DF">
          <w:rPr>
            <w:rStyle w:val="aff1"/>
            <w:noProof/>
          </w:rPr>
          <w:t>6.4.2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Проверяемые требования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_Toc182824303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29</w:t>
        </w:r>
        <w:r w:rsidR="00B40B45">
          <w:rPr>
            <w:noProof/>
            <w:webHidden/>
          </w:rPr>
          <w:fldChar w:fldCharType="end"/>
        </w:r>
      </w:hyperlink>
    </w:p>
    <w:p w14:paraId="6B9E718E" w14:textId="6CC8A56A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305" w:history="1">
        <w:r w:rsidR="00B40B45" w:rsidRPr="00CA20DF">
          <w:rPr>
            <w:rStyle w:val="aff1"/>
            <w:noProof/>
            <w:lang w:eastAsia="en-US"/>
          </w:rPr>
          <w:t>6.4.3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  <w:lang w:eastAsia="en-US"/>
          </w:rPr>
          <w:t>Методика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_Toc182824305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31</w:t>
        </w:r>
        <w:r w:rsidR="00B40B45">
          <w:rPr>
            <w:noProof/>
            <w:webHidden/>
          </w:rPr>
          <w:fldChar w:fldCharType="end"/>
        </w:r>
      </w:hyperlink>
    </w:p>
    <w:p w14:paraId="387749ED" w14:textId="4B827904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306" w:history="1">
        <w:r w:rsidR="00B40B45" w:rsidRPr="00CA20DF">
          <w:rPr>
            <w:rStyle w:val="aff1"/>
            <w:noProof/>
            <w:lang w:eastAsia="en-US"/>
          </w:rPr>
          <w:t>6.4.4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  <w:lang w:eastAsia="en-US"/>
          </w:rPr>
          <w:t>Критерий завершения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_Toc182824306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32</w:t>
        </w:r>
        <w:r w:rsidR="00B40B45">
          <w:rPr>
            <w:noProof/>
            <w:webHidden/>
          </w:rPr>
          <w:fldChar w:fldCharType="end"/>
        </w:r>
      </w:hyperlink>
    </w:p>
    <w:p w14:paraId="535BCDF5" w14:textId="1099FF9D" w:rsidR="00B40B45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24308" w:history="1">
        <w:r w:rsidR="00B40B45" w:rsidRPr="00CA20DF">
          <w:rPr>
            <w:rStyle w:val="aff1"/>
            <w:noProof/>
          </w:rPr>
          <w:t>6.5</w:t>
        </w:r>
        <w:r w:rsidR="00B40B45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Интеграционное тестирование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_Toc182824308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33</w:t>
        </w:r>
        <w:r w:rsidR="00B40B45">
          <w:rPr>
            <w:noProof/>
            <w:webHidden/>
          </w:rPr>
          <w:fldChar w:fldCharType="end"/>
        </w:r>
      </w:hyperlink>
    </w:p>
    <w:p w14:paraId="03F90713" w14:textId="49413EF8" w:rsidR="00B40B45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2824309" w:history="1">
        <w:r w:rsidR="00B40B45" w:rsidRPr="00CA20DF">
          <w:rPr>
            <w:rStyle w:val="aff1"/>
            <w:noProof/>
          </w:rPr>
          <w:t>6.6</w:t>
        </w:r>
        <w:r w:rsidR="00B40B45">
          <w:rPr>
            <w:rFonts w:asciiTheme="minorHAnsi" w:eastAsiaTheme="minorEastAsia" w:hAnsiTheme="minorHAnsi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Прочее тестирование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_Toc182824309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33</w:t>
        </w:r>
        <w:r w:rsidR="00B40B45">
          <w:rPr>
            <w:noProof/>
            <w:webHidden/>
          </w:rPr>
          <w:fldChar w:fldCharType="end"/>
        </w:r>
      </w:hyperlink>
    </w:p>
    <w:p w14:paraId="039119EE" w14:textId="76B7832C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310" w:history="1">
        <w:r w:rsidR="00B40B45" w:rsidRPr="00CA20DF">
          <w:rPr>
            <w:rStyle w:val="aff1"/>
            <w:noProof/>
          </w:rPr>
          <w:t>6.6.1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Цель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_Toc182824310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33</w:t>
        </w:r>
        <w:r w:rsidR="00B40B45">
          <w:rPr>
            <w:noProof/>
            <w:webHidden/>
          </w:rPr>
          <w:fldChar w:fldCharType="end"/>
        </w:r>
      </w:hyperlink>
    </w:p>
    <w:p w14:paraId="709C7183" w14:textId="0F754DA8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311" w:history="1">
        <w:r w:rsidR="00B40B45" w:rsidRPr="00CA20DF">
          <w:rPr>
            <w:rStyle w:val="aff1"/>
            <w:noProof/>
          </w:rPr>
          <w:t>6.6.2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Проверяемые требования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_Toc182824311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33</w:t>
        </w:r>
        <w:r w:rsidR="00B40B45">
          <w:rPr>
            <w:noProof/>
            <w:webHidden/>
          </w:rPr>
          <w:fldChar w:fldCharType="end"/>
        </w:r>
      </w:hyperlink>
    </w:p>
    <w:p w14:paraId="3CBB9551" w14:textId="18BB3586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313" w:history="1">
        <w:r w:rsidR="00B40B45" w:rsidRPr="00CA20DF">
          <w:rPr>
            <w:rStyle w:val="aff1"/>
            <w:noProof/>
          </w:rPr>
          <w:t>6.6.3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Методика тестирования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_Toc182824313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35</w:t>
        </w:r>
        <w:r w:rsidR="00B40B45">
          <w:rPr>
            <w:noProof/>
            <w:webHidden/>
          </w:rPr>
          <w:fldChar w:fldCharType="end"/>
        </w:r>
      </w:hyperlink>
    </w:p>
    <w:p w14:paraId="035C1F78" w14:textId="504D7621" w:rsidR="00B40B45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kern w:val="2"/>
          <w:sz w:val="22"/>
          <w:szCs w:val="22"/>
          <w14:ligatures w14:val="standardContextual"/>
        </w:rPr>
      </w:pPr>
      <w:hyperlink w:anchor="_Toc182824314" w:history="1">
        <w:r w:rsidR="00B40B45" w:rsidRPr="00CA20DF">
          <w:rPr>
            <w:rStyle w:val="aff1"/>
            <w:noProof/>
          </w:rPr>
          <w:t>6.6.4</w:t>
        </w:r>
        <w:r w:rsidR="00B40B45">
          <w:rPr>
            <w:rFonts w:asciiTheme="minorHAnsi" w:eastAsiaTheme="minorEastAsia" w:hAnsiTheme="minorHAnsi" w:cstheme="minorBidi"/>
            <w:i w:val="0"/>
            <w:noProof/>
            <w:kern w:val="2"/>
            <w:sz w:val="22"/>
            <w:szCs w:val="22"/>
            <w14:ligatures w14:val="standardContextual"/>
          </w:rPr>
          <w:tab/>
        </w:r>
        <w:r w:rsidR="00B40B45" w:rsidRPr="00CA20DF">
          <w:rPr>
            <w:rStyle w:val="aff1"/>
            <w:noProof/>
          </w:rPr>
          <w:t>Критерий завершения</w:t>
        </w:r>
        <w:r w:rsidR="00B40B45">
          <w:rPr>
            <w:noProof/>
            <w:webHidden/>
          </w:rPr>
          <w:tab/>
        </w:r>
        <w:r w:rsidR="00B40B45">
          <w:rPr>
            <w:noProof/>
            <w:webHidden/>
          </w:rPr>
          <w:fldChar w:fldCharType="begin"/>
        </w:r>
        <w:r w:rsidR="00B40B45">
          <w:rPr>
            <w:noProof/>
            <w:webHidden/>
          </w:rPr>
          <w:instrText xml:space="preserve"> PAGEREF _Toc182824314 \h </w:instrText>
        </w:r>
        <w:r w:rsidR="00B40B45">
          <w:rPr>
            <w:noProof/>
            <w:webHidden/>
          </w:rPr>
        </w:r>
        <w:r w:rsidR="00B40B45">
          <w:rPr>
            <w:noProof/>
            <w:webHidden/>
          </w:rPr>
          <w:fldChar w:fldCharType="separate"/>
        </w:r>
        <w:r w:rsidR="00B40B45">
          <w:rPr>
            <w:noProof/>
            <w:webHidden/>
          </w:rPr>
          <w:t>36</w:t>
        </w:r>
        <w:r w:rsidR="00B40B45">
          <w:rPr>
            <w:noProof/>
            <w:webHidden/>
          </w:rPr>
          <w:fldChar w:fldCharType="end"/>
        </w:r>
      </w:hyperlink>
    </w:p>
    <w:p w14:paraId="75C0256F" w14:textId="77777777" w:rsidR="00E122FB" w:rsidRDefault="00000000">
      <w:pPr>
        <w:jc w:val="left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67690896" w14:textId="77777777" w:rsidR="00E122FB" w:rsidRDefault="00000000">
      <w:pPr>
        <w:pStyle w:val="1"/>
        <w:pageBreakBefore/>
        <w:ind w:left="431" w:hanging="431"/>
        <w:rPr>
          <w:color w:val="000000" w:themeColor="text1"/>
        </w:rPr>
      </w:pPr>
      <w:bookmarkStart w:id="1" w:name="_Toc182824273"/>
      <w:r>
        <w:rPr>
          <w:color w:val="000000" w:themeColor="text1"/>
        </w:rPr>
        <w:lastRenderedPageBreak/>
        <w:t>Введение</w:t>
      </w:r>
      <w:bookmarkEnd w:id="1"/>
    </w:p>
    <w:p w14:paraId="437B46AC" w14:textId="77777777" w:rsidR="00E122FB" w:rsidRDefault="00000000">
      <w:pPr>
        <w:rPr>
          <w:color w:val="000000" w:themeColor="text1"/>
        </w:rPr>
      </w:pPr>
      <w:r>
        <w:rPr>
          <w:color w:val="000000" w:themeColor="text1"/>
        </w:rPr>
        <w:t>Настоящий документ представляет собой «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TITLE  \* MERGEFORMAT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Программу и методику испытаний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», предназначенную для проведения испытаний ПО «Платформа DevOps (ИС ТП)» (далее – ИС "Платформа") для нужд Блока информационных технологий ПАО «Промсвязьбанк» (далее – Заказчик).</w:t>
      </w:r>
    </w:p>
    <w:p w14:paraId="6B5308B4" w14:textId="59959F2B" w:rsidR="00E122FB" w:rsidRDefault="00000000">
      <w:pPr>
        <w:rPr>
          <w:color w:val="000000" w:themeColor="text1"/>
        </w:rPr>
      </w:pPr>
      <w:r>
        <w:rPr>
          <w:color w:val="000000" w:themeColor="text1"/>
        </w:rPr>
        <w:t>Испытания ИС "Платформа" проводит Заказчик с участием представителя Разработчика Платформы. Заказчик представляется группой экспертов, уполномоченных на подписание итогового «Протокола испытания».</w:t>
      </w:r>
    </w:p>
    <w:p w14:paraId="34DF9B8C" w14:textId="3765A99B" w:rsidR="00EE5989" w:rsidRDefault="00000000">
      <w:pPr>
        <w:rPr>
          <w:color w:val="000000" w:themeColor="text1"/>
        </w:rPr>
      </w:pPr>
      <w:r>
        <w:rPr>
          <w:color w:val="000000" w:themeColor="text1"/>
        </w:rPr>
        <w:t>Все компоненты ИС "Платформа" должны быть предварительно локально протестированы Разработчиком. Разработчик должен иметь документ, подтверждающий готовность ИС "Платформа" к тестированию.</w:t>
      </w:r>
    </w:p>
    <w:p w14:paraId="6BEA0D51" w14:textId="015F2966" w:rsidR="00E122FB" w:rsidRDefault="00000000">
      <w:pPr>
        <w:rPr>
          <w:color w:val="000000" w:themeColor="text1"/>
        </w:rPr>
      </w:pPr>
      <w:r>
        <w:rPr>
          <w:color w:val="000000" w:themeColor="text1"/>
        </w:rPr>
        <w:t>Цель создания документа:</w:t>
      </w:r>
    </w:p>
    <w:p w14:paraId="0D0DBBF6" w14:textId="77777777" w:rsidR="00E122FB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Определить объекты испытания.</w:t>
      </w:r>
    </w:p>
    <w:p w14:paraId="62F0969F" w14:textId="77777777" w:rsidR="00E122FB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Рекомендовать и описать стратегии тестирования, которые будут применены.</w:t>
      </w:r>
    </w:p>
    <w:p w14:paraId="42CF2BD3" w14:textId="77777777" w:rsidR="00E122FB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Определить требуемые ресурсы и предоставить оценку трудозатрат на тестирование.</w:t>
      </w:r>
    </w:p>
    <w:p w14:paraId="20D1243B" w14:textId="77777777" w:rsidR="00E122FB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Перечислить поставляемые Заказчику компоненты ИС "Платформа".</w:t>
      </w:r>
    </w:p>
    <w:p w14:paraId="1267B877" w14:textId="77777777" w:rsidR="00E122FB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Определить условия и порядок проведения испытаний.</w:t>
      </w:r>
    </w:p>
    <w:p w14:paraId="301C5638" w14:textId="77777777" w:rsidR="00E122FB" w:rsidRDefault="00000000">
      <w:pPr>
        <w:pStyle w:val="1"/>
        <w:rPr>
          <w:color w:val="000000" w:themeColor="text1"/>
        </w:rPr>
      </w:pPr>
      <w:bookmarkStart w:id="2" w:name="_Ref159667789"/>
      <w:bookmarkStart w:id="3" w:name="_Toc182824274"/>
      <w:r>
        <w:rPr>
          <w:color w:val="000000" w:themeColor="text1"/>
        </w:rPr>
        <w:t>Объект испытаний</w:t>
      </w:r>
      <w:bookmarkEnd w:id="2"/>
      <w:bookmarkEnd w:id="3"/>
    </w:p>
    <w:p w14:paraId="6106BB3D" w14:textId="760E1667" w:rsidR="00DC006F" w:rsidRPr="00BA58C7" w:rsidRDefault="00DC006F" w:rsidP="00DC006F">
      <w:pPr>
        <w:rPr>
          <w:ins w:id="4" w:author="Elena Borisenok" w:date="2024-11-14T12:41:00Z"/>
          <w:color w:val="000000" w:themeColor="text1"/>
          <w:lang w:val="ru-UA"/>
        </w:rPr>
      </w:pPr>
      <w:r w:rsidRPr="00AA23EE">
        <w:rPr>
          <w:color w:val="000000" w:themeColor="text1"/>
        </w:rPr>
        <w:t>Объект испытаний:</w:t>
      </w:r>
      <w:r w:rsidRPr="00AA23EE">
        <w:rPr>
          <w:color w:val="000000" w:themeColor="text1"/>
        </w:rPr>
        <w:tab/>
      </w:r>
      <w:r>
        <w:rPr>
          <w:color w:val="000000" w:themeColor="text1"/>
        </w:rPr>
        <w:t xml:space="preserve">ИС </w:t>
      </w:r>
      <w:ins w:id="5" w:author="Elena Borisenok" w:date="2024-11-14T12:44:00Z">
        <w:r w:rsidR="00BE5851">
          <w:rPr>
            <w:color w:val="000000" w:themeColor="text1"/>
          </w:rPr>
          <w:t xml:space="preserve">«Платформа DevOps (ИС ТП)» </w:t>
        </w:r>
      </w:ins>
      <w:del w:id="6" w:author="Elena Borisenok" w:date="2024-11-14T12:44:00Z">
        <w:r w:rsidDel="00BE5851">
          <w:rPr>
            <w:color w:val="000000" w:themeColor="text1"/>
          </w:rPr>
          <w:delText>"Платформа"</w:delText>
        </w:r>
      </w:del>
      <w:r>
        <w:rPr>
          <w:color w:val="000000" w:themeColor="text1"/>
          <w:lang w:val="ru-UA"/>
        </w:rPr>
        <w:t xml:space="preserve">, </w:t>
      </w:r>
      <w:ins w:id="7" w:author="Elena Borisenok" w:date="2024-11-14T12:41:00Z">
        <w:r>
          <w:rPr>
            <w:color w:val="000000" w:themeColor="text1"/>
            <w:lang w:val="ru-UA"/>
          </w:rPr>
          <w:t>версия 1.0</w:t>
        </w:r>
      </w:ins>
    </w:p>
    <w:p w14:paraId="5A4A0520" w14:textId="77777777" w:rsidR="00DC006F" w:rsidRPr="005C4357" w:rsidRDefault="00DC006F" w:rsidP="00DC006F">
      <w:pPr>
        <w:rPr>
          <w:ins w:id="8" w:author="Elena Borisenok" w:date="2024-11-14T12:41:00Z"/>
          <w:color w:val="000000" w:themeColor="text1"/>
        </w:rPr>
      </w:pPr>
      <w:ins w:id="9" w:author="Elena Borisenok" w:date="2024-11-14T12:41:00Z">
        <w:r>
          <w:rPr>
            <w:color w:val="000000" w:themeColor="text1"/>
            <w:lang w:val="ru-UA"/>
          </w:rPr>
          <w:t xml:space="preserve">Шифр системы: </w:t>
        </w:r>
        <w:r>
          <w:rPr>
            <w:color w:val="000000" w:themeColor="text1"/>
            <w:lang w:val="en-US"/>
          </w:rPr>
          <w:t>PSB</w:t>
        </w:r>
        <w:r w:rsidRPr="00BA58C7">
          <w:rPr>
            <w:color w:val="000000" w:themeColor="text1"/>
          </w:rPr>
          <w:t>.00</w:t>
        </w:r>
        <w:r>
          <w:rPr>
            <w:color w:val="000000" w:themeColor="text1"/>
            <w:lang w:val="en-US"/>
          </w:rPr>
          <w:t>x</w:t>
        </w:r>
      </w:ins>
    </w:p>
    <w:p w14:paraId="64B38107" w14:textId="77777777" w:rsidR="00DC006F" w:rsidRPr="00BA58C7" w:rsidRDefault="00DC006F" w:rsidP="00DC006F">
      <w:pPr>
        <w:pStyle w:val="afff"/>
        <w:rPr>
          <w:color w:val="000000" w:themeColor="text1"/>
          <w:lang w:val="ru-UA"/>
        </w:rPr>
      </w:pPr>
      <w:r w:rsidRPr="00BA58C7">
        <w:rPr>
          <w:color w:val="000000" w:themeColor="text1"/>
          <w:lang w:val="ru-RU"/>
        </w:rPr>
        <w:t xml:space="preserve">Табл. </w:t>
      </w:r>
      <w:r w:rsidRPr="00AA23EE">
        <w:rPr>
          <w:color w:val="000000" w:themeColor="text1"/>
        </w:rPr>
        <w:fldChar w:fldCharType="begin"/>
      </w:r>
      <w:r w:rsidRPr="00BA58C7">
        <w:rPr>
          <w:color w:val="000000" w:themeColor="text1"/>
          <w:lang w:val="ru-RU"/>
        </w:rPr>
        <w:instrText xml:space="preserve"> </w:instrText>
      </w:r>
      <w:r w:rsidRPr="00AA23EE">
        <w:rPr>
          <w:color w:val="000000" w:themeColor="text1"/>
        </w:rPr>
        <w:instrText>SEQ</w:instrText>
      </w:r>
      <w:r w:rsidRPr="00BA58C7">
        <w:rPr>
          <w:color w:val="000000" w:themeColor="text1"/>
          <w:lang w:val="ru-RU"/>
        </w:rPr>
        <w:instrText xml:space="preserve"> Табл. \* </w:instrText>
      </w:r>
      <w:r w:rsidRPr="00AA23EE">
        <w:rPr>
          <w:color w:val="000000" w:themeColor="text1"/>
        </w:rPr>
        <w:instrText>ARABIC</w:instrText>
      </w:r>
      <w:r w:rsidRPr="00BA58C7">
        <w:rPr>
          <w:color w:val="000000" w:themeColor="text1"/>
          <w:lang w:val="ru-RU"/>
        </w:rPr>
        <w:instrText xml:space="preserve"> </w:instrText>
      </w:r>
      <w:r w:rsidRPr="00AA23EE">
        <w:rPr>
          <w:color w:val="000000" w:themeColor="text1"/>
        </w:rPr>
        <w:fldChar w:fldCharType="separate"/>
      </w:r>
      <w:r w:rsidRPr="00BA58C7">
        <w:rPr>
          <w:noProof/>
          <w:color w:val="000000" w:themeColor="text1"/>
          <w:lang w:val="ru-RU"/>
        </w:rPr>
        <w:t>1</w:t>
      </w:r>
      <w:r w:rsidRPr="00AA23EE">
        <w:rPr>
          <w:color w:val="000000" w:themeColor="text1"/>
        </w:rPr>
        <w:fldChar w:fldCharType="end"/>
      </w:r>
      <w:r w:rsidRPr="00BA58C7">
        <w:rPr>
          <w:color w:val="000000" w:themeColor="text1"/>
          <w:lang w:val="ru-RU"/>
        </w:rPr>
        <w:t xml:space="preserve">. Комплектность </w:t>
      </w:r>
      <w:r>
        <w:rPr>
          <w:color w:val="000000" w:themeColor="text1"/>
          <w:lang w:val="ru-UA"/>
        </w:rPr>
        <w:t>ИС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42"/>
        <w:gridCol w:w="2097"/>
        <w:tblGridChange w:id="10">
          <w:tblGrid>
            <w:gridCol w:w="3969"/>
            <w:gridCol w:w="5670"/>
          </w:tblGrid>
        </w:tblGridChange>
      </w:tblGrid>
      <w:tr w:rsidR="00DC006F" w:rsidRPr="00AA23EE" w14:paraId="57C3BDE4" w14:textId="77777777" w:rsidTr="00BA58C7">
        <w:trPr>
          <w:ins w:id="11" w:author="Elena Borisenok" w:date="2024-11-14T12:41:00Z"/>
        </w:trPr>
        <w:tc>
          <w:tcPr>
            <w:tcW w:w="9639" w:type="dxa"/>
            <w:gridSpan w:val="2"/>
            <w:shd w:val="clear" w:color="auto" w:fill="F2F2F2"/>
          </w:tcPr>
          <w:p w14:paraId="5569D2AB" w14:textId="77777777" w:rsidR="00DC006F" w:rsidRPr="00AA23EE" w:rsidRDefault="00DC006F" w:rsidP="00BA58C7">
            <w:pPr>
              <w:rPr>
                <w:ins w:id="12" w:author="Elena Borisenok" w:date="2024-11-14T12:41:00Z"/>
                <w:color w:val="000000" w:themeColor="text1"/>
              </w:rPr>
            </w:pPr>
            <w:r w:rsidRPr="00AA23EE">
              <w:rPr>
                <w:color w:val="000000" w:themeColor="text1"/>
              </w:rPr>
              <w:t>Подсистема/модуль</w:t>
            </w:r>
          </w:p>
        </w:tc>
      </w:tr>
      <w:tr w:rsidR="00DC006F" w:rsidRPr="00AA23EE" w14:paraId="7EB4DEFA" w14:textId="77777777" w:rsidTr="00DC006F">
        <w:tblPrEx>
          <w:tblW w:w="9639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13" w:author="Elena Borisenok" w:date="2024-11-14T12:42:00Z">
            <w:tblPrEx>
              <w:tblW w:w="9639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14" w:author="Elena Borisenok" w:date="2024-11-14T12:41:00Z"/>
        </w:trPr>
        <w:tc>
          <w:tcPr>
            <w:tcW w:w="7542" w:type="dxa"/>
            <w:shd w:val="clear" w:color="auto" w:fill="FFFFFF"/>
            <w:tcPrChange w:id="15" w:author="Elena Borisenok" w:date="2024-11-14T12:42:00Z">
              <w:tcPr>
                <w:tcW w:w="3969" w:type="dxa"/>
                <w:shd w:val="clear" w:color="auto" w:fill="FFFFFF"/>
              </w:tcPr>
            </w:tcPrChange>
          </w:tcPr>
          <w:p w14:paraId="0B58B085" w14:textId="77777777" w:rsidR="00DC006F" w:rsidRPr="00AA23EE" w:rsidRDefault="00DC006F" w:rsidP="00BA58C7">
            <w:pPr>
              <w:rPr>
                <w:ins w:id="16" w:author="Elena Borisenok" w:date="2024-11-14T12:41:00Z"/>
                <w:color w:val="000000" w:themeColor="text1"/>
              </w:rPr>
            </w:pPr>
            <w:r>
              <w:rPr>
                <w:color w:val="000000" w:themeColor="text1"/>
              </w:rPr>
              <w:t>ИС "Платформа"</w:t>
            </w:r>
          </w:p>
        </w:tc>
        <w:tc>
          <w:tcPr>
            <w:tcW w:w="2097" w:type="dxa"/>
            <w:shd w:val="clear" w:color="auto" w:fill="FFFFFF"/>
            <w:tcPrChange w:id="17" w:author="Elena Borisenok" w:date="2024-11-14T12:42:00Z">
              <w:tcPr>
                <w:tcW w:w="5670" w:type="dxa"/>
                <w:shd w:val="clear" w:color="auto" w:fill="FFFFFF"/>
              </w:tcPr>
            </w:tcPrChange>
          </w:tcPr>
          <w:p w14:paraId="647885E0" w14:textId="77777777" w:rsidR="00DC006F" w:rsidRPr="00BA58C7" w:rsidRDefault="00DC006F" w:rsidP="00BA58C7">
            <w:pPr>
              <w:rPr>
                <w:ins w:id="18" w:author="Elena Borisenok" w:date="2024-11-14T12:41:00Z"/>
                <w:color w:val="000000" w:themeColor="text1"/>
                <w:lang w:val="ru-UA"/>
              </w:rPr>
            </w:pPr>
            <w:ins w:id="19" w:author="Elena Borisenok" w:date="2024-11-14T12:41:00Z">
              <w:r>
                <w:rPr>
                  <w:color w:val="000000" w:themeColor="text1"/>
                  <w:lang w:val="ru-UA"/>
                </w:rPr>
                <w:t>1.0</w:t>
              </w:r>
            </w:ins>
          </w:p>
        </w:tc>
      </w:tr>
      <w:tr w:rsidR="00DC006F" w:rsidRPr="00AA23EE" w14:paraId="2059DC7A" w14:textId="77777777" w:rsidTr="00BA58C7">
        <w:trPr>
          <w:ins w:id="20" w:author="Elena Borisenok" w:date="2024-11-14T12:41:00Z"/>
        </w:trPr>
        <w:tc>
          <w:tcPr>
            <w:tcW w:w="9639" w:type="dxa"/>
            <w:gridSpan w:val="2"/>
            <w:shd w:val="clear" w:color="auto" w:fill="FFFFFF"/>
          </w:tcPr>
          <w:p w14:paraId="7BDB1FA4" w14:textId="77777777" w:rsidR="00DC006F" w:rsidRPr="005C4357" w:rsidRDefault="00DC006F" w:rsidP="00BA58C7">
            <w:pPr>
              <w:rPr>
                <w:ins w:id="21" w:author="Elena Borisenok" w:date="2024-11-14T12:41:00Z"/>
                <w:color w:val="000000" w:themeColor="text1"/>
                <w:lang w:val="ru-UA"/>
              </w:rPr>
            </w:pPr>
            <w:ins w:id="22" w:author="Elena Borisenok" w:date="2024-11-14T12:41:00Z">
              <w:r>
                <w:rPr>
                  <w:color w:val="000000" w:themeColor="text1"/>
                  <w:lang w:val="ru-UA"/>
                </w:rPr>
                <w:t>Документация</w:t>
              </w:r>
            </w:ins>
          </w:p>
        </w:tc>
      </w:tr>
      <w:tr w:rsidR="00DC006F" w:rsidRPr="00AA23EE" w14:paraId="7780E6CE" w14:textId="77777777" w:rsidTr="00DC006F">
        <w:tblPrEx>
          <w:tblW w:w="9639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  <w:tblPrExChange w:id="23" w:author="Elena Borisenok" w:date="2024-11-14T12:42:00Z">
            <w:tblPrEx>
              <w:tblW w:w="9639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24" w:author="Elena Borisenok" w:date="2024-11-14T12:41:00Z"/>
        </w:trPr>
        <w:tc>
          <w:tcPr>
            <w:tcW w:w="7542" w:type="dxa"/>
            <w:tcBorders>
              <w:bottom w:val="single" w:sz="4" w:space="0" w:color="auto"/>
            </w:tcBorders>
            <w:shd w:val="clear" w:color="auto" w:fill="FFFFFF"/>
            <w:tcPrChange w:id="25" w:author="Elena Borisenok" w:date="2024-11-14T12:42:00Z">
              <w:tcPr>
                <w:tcW w:w="3969" w:type="dxa"/>
                <w:tcBorders>
                  <w:bottom w:val="single" w:sz="4" w:space="0" w:color="auto"/>
                </w:tcBorders>
                <w:shd w:val="clear" w:color="auto" w:fill="FFFFFF"/>
              </w:tcPr>
            </w:tcPrChange>
          </w:tcPr>
          <w:p w14:paraId="326BFE93" w14:textId="77777777" w:rsidR="00DC006F" w:rsidRDefault="00DC006F" w:rsidP="00BA58C7">
            <w:pPr>
              <w:rPr>
                <w:ins w:id="26" w:author="Elena Borisenok" w:date="2024-11-14T12:41:00Z"/>
                <w:color w:val="000000" w:themeColor="text1"/>
              </w:rPr>
            </w:pPr>
            <w:ins w:id="27" w:author="Elena Borisenok" w:date="2024-11-14T12:41:00Z">
              <w:r>
                <w:t>Приложение 2 к Договору №_____ от "     "                 2024 г</w:t>
              </w:r>
            </w:ins>
          </w:p>
        </w:tc>
        <w:tc>
          <w:tcPr>
            <w:tcW w:w="2097" w:type="dxa"/>
            <w:tcBorders>
              <w:bottom w:val="single" w:sz="4" w:space="0" w:color="auto"/>
            </w:tcBorders>
            <w:shd w:val="clear" w:color="auto" w:fill="FFFFFF"/>
            <w:tcPrChange w:id="28" w:author="Elena Borisenok" w:date="2024-11-14T12:42:00Z">
              <w:tcPr>
                <w:tcW w:w="5670" w:type="dxa"/>
                <w:tcBorders>
                  <w:bottom w:val="single" w:sz="4" w:space="0" w:color="auto"/>
                </w:tcBorders>
                <w:shd w:val="clear" w:color="auto" w:fill="FFFFFF"/>
              </w:tcPr>
            </w:tcPrChange>
          </w:tcPr>
          <w:p w14:paraId="74122777" w14:textId="77777777" w:rsidR="00DC006F" w:rsidRDefault="00DC006F" w:rsidP="00BA58C7">
            <w:pPr>
              <w:rPr>
                <w:ins w:id="29" w:author="Elena Borisenok" w:date="2024-11-14T12:41:00Z"/>
                <w:color w:val="000000" w:themeColor="text1"/>
                <w:lang w:val="ru-UA"/>
              </w:rPr>
            </w:pPr>
            <w:ins w:id="30" w:author="Elena Borisenok" w:date="2024-11-14T12:41:00Z">
              <w:r>
                <w:rPr>
                  <w:color w:val="000000" w:themeColor="text1"/>
                  <w:lang w:val="ru-UA"/>
                </w:rPr>
                <w:t>1.0</w:t>
              </w:r>
            </w:ins>
          </w:p>
        </w:tc>
      </w:tr>
    </w:tbl>
    <w:p w14:paraId="589BA28F" w14:textId="77777777" w:rsidR="00E122FB" w:rsidRDefault="00000000">
      <w:pPr>
        <w:pStyle w:val="1"/>
        <w:rPr>
          <w:color w:val="000000" w:themeColor="text1"/>
        </w:rPr>
      </w:pPr>
      <w:bookmarkStart w:id="31" w:name="_Toc182480595"/>
      <w:bookmarkStart w:id="32" w:name="_Toc182480596"/>
      <w:bookmarkStart w:id="33" w:name="_Toc456598589"/>
      <w:bookmarkStart w:id="34" w:name="_Toc456600920"/>
      <w:bookmarkStart w:id="35" w:name="_Toc456662659"/>
      <w:bookmarkStart w:id="36" w:name="_Toc85016603"/>
      <w:bookmarkStart w:id="37" w:name="_Toc182824275"/>
      <w:bookmarkStart w:id="38" w:name="_Toc84745734"/>
      <w:bookmarkStart w:id="39" w:name="_Toc157396660"/>
      <w:bookmarkEnd w:id="31"/>
      <w:bookmarkEnd w:id="32"/>
      <w:r>
        <w:rPr>
          <w:color w:val="000000" w:themeColor="text1"/>
        </w:rPr>
        <w:t>Цель тестирования</w:t>
      </w:r>
      <w:bookmarkEnd w:id="33"/>
      <w:bookmarkEnd w:id="34"/>
      <w:bookmarkEnd w:id="35"/>
      <w:bookmarkEnd w:id="36"/>
      <w:bookmarkEnd w:id="37"/>
    </w:p>
    <w:p w14:paraId="65B8327F" w14:textId="77777777" w:rsidR="00E122FB" w:rsidRDefault="00000000">
      <w:pPr>
        <w:pStyle w:val="afc"/>
        <w:rPr>
          <w:color w:val="000000" w:themeColor="text1"/>
        </w:rPr>
      </w:pPr>
      <w:r>
        <w:rPr>
          <w:color w:val="000000" w:themeColor="text1"/>
        </w:rPr>
        <w:t xml:space="preserve">Целью тестирования ИС "Платформа" является: </w:t>
      </w:r>
    </w:p>
    <w:p w14:paraId="66761737" w14:textId="77777777" w:rsidR="00E122FB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Проверка соответствие требований «Технического задания» и разработанного ПО.</w:t>
      </w:r>
    </w:p>
    <w:p w14:paraId="5B657418" w14:textId="77777777" w:rsidR="00E122FB" w:rsidRDefault="00000000">
      <w:pPr>
        <w:pStyle w:val="afff3"/>
        <w:numPr>
          <w:ilvl w:val="0"/>
          <w:numId w:val="9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О</w:t>
      </w:r>
      <w:r>
        <w:rPr>
          <w:color w:val="000000" w:themeColor="text1"/>
        </w:rPr>
        <w:t>бнаружение и устранения программных ошибок или (и), если это возможно, доказательство отсутствия последних в ПО.</w:t>
      </w:r>
    </w:p>
    <w:p w14:paraId="5E2391C3" w14:textId="77777777" w:rsidR="00E122FB" w:rsidRDefault="00000000">
      <w:pPr>
        <w:pStyle w:val="1"/>
        <w:rPr>
          <w:color w:val="000000" w:themeColor="text1"/>
        </w:rPr>
      </w:pPr>
      <w:bookmarkStart w:id="40" w:name="_Toc85016605"/>
      <w:bookmarkStart w:id="41" w:name="_Toc182824276"/>
      <w:bookmarkStart w:id="42" w:name="_Toc85016604"/>
      <w:r>
        <w:rPr>
          <w:color w:val="000000" w:themeColor="text1"/>
        </w:rPr>
        <w:t>Объем тестирования</w:t>
      </w:r>
      <w:bookmarkEnd w:id="40"/>
      <w:bookmarkEnd w:id="41"/>
    </w:p>
    <w:p w14:paraId="159BC5E7" w14:textId="77777777" w:rsidR="00E122FB" w:rsidRDefault="00000000">
      <w:pPr>
        <w:rPr>
          <w:color w:val="000000" w:themeColor="text1"/>
        </w:rPr>
      </w:pPr>
      <w:r>
        <w:rPr>
          <w:color w:val="000000" w:themeColor="text1"/>
        </w:rPr>
        <w:t>В рамках данных испытаний предполагается провести функциональное тестирование модулей ИС "Платформа" в соответствии с функциональными требованиями, описанными в документе «Техническое задание».</w:t>
      </w:r>
    </w:p>
    <w:p w14:paraId="1403DD27" w14:textId="77777777" w:rsidR="00E122FB" w:rsidRDefault="00000000">
      <w:pPr>
        <w:pStyle w:val="1"/>
        <w:rPr>
          <w:color w:val="000000" w:themeColor="text1"/>
        </w:rPr>
      </w:pPr>
      <w:bookmarkStart w:id="43" w:name="_Toc159126829"/>
      <w:bookmarkStart w:id="44" w:name="_Toc182824277"/>
      <w:r>
        <w:rPr>
          <w:color w:val="000000" w:themeColor="text1"/>
        </w:rPr>
        <w:t>Условия и порядок проведения</w:t>
      </w:r>
      <w:bookmarkEnd w:id="43"/>
      <w:bookmarkEnd w:id="44"/>
    </w:p>
    <w:p w14:paraId="7347D76A" w14:textId="77777777" w:rsidR="00E122FB" w:rsidRDefault="00000000">
      <w:pPr>
        <w:pStyle w:val="2"/>
        <w:rPr>
          <w:color w:val="000000" w:themeColor="text1"/>
        </w:rPr>
      </w:pPr>
      <w:bookmarkStart w:id="45" w:name="_Toc182824278"/>
      <w:bookmarkStart w:id="46" w:name="_Toc149650230"/>
      <w:bookmarkStart w:id="47" w:name="_Toc159126830"/>
      <w:r>
        <w:rPr>
          <w:color w:val="000000" w:themeColor="text1"/>
        </w:rPr>
        <w:t>Порядок проведения</w:t>
      </w:r>
      <w:bookmarkEnd w:id="45"/>
    </w:p>
    <w:p w14:paraId="261FEAD5" w14:textId="77777777" w:rsidR="00E122FB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Сроки проведения испытаний за две недели согласуются Разработчиком с Заказчиком на основании предложений Разработчика.</w:t>
      </w:r>
    </w:p>
    <w:p w14:paraId="3180A175" w14:textId="77777777" w:rsidR="00E122FB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Испытания проводятся комиссией, формируемой Разработчиком совместно с Заказчиком. </w:t>
      </w:r>
    </w:p>
    <w:p w14:paraId="2EBEC232" w14:textId="77777777" w:rsidR="00E122FB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lastRenderedPageBreak/>
        <w:t>Испытания осуществляются на стенде Заказчика, согласно требованиям к техническому и программному обеспечению «Технического задания». Рекомендуется, чтобы тестовая система имитировала производственную среду, масштабированную в сторону уменьшения в тех случаях, когда это допустимо.</w:t>
      </w:r>
    </w:p>
    <w:p w14:paraId="672CD6F2" w14:textId="77777777" w:rsidR="00E122FB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Испытания производятся согласно настоящей «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TITLE  \* MERGEFORMAT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Программа и методика испытаний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» в сроки согласованные с Заказчиком.</w:t>
      </w:r>
    </w:p>
    <w:p w14:paraId="3E3EF980" w14:textId="77777777" w:rsidR="00E122FB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Испытания заканчиваются оформлением документа «Протокол испытаний», который подписывается представителем Разработчиков, представителем Заказчика.</w:t>
      </w:r>
    </w:p>
    <w:p w14:paraId="10F67972" w14:textId="77777777" w:rsidR="00E122FB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Возникшие в ходе проведения испытаний замечания, устраняются в установленном порядке.</w:t>
      </w:r>
    </w:p>
    <w:p w14:paraId="5A9DCB00" w14:textId="77777777" w:rsidR="00E122FB" w:rsidRDefault="00000000">
      <w:pPr>
        <w:pStyle w:val="2"/>
        <w:rPr>
          <w:color w:val="000000" w:themeColor="text1"/>
        </w:rPr>
      </w:pPr>
      <w:bookmarkStart w:id="48" w:name="_Toc182824279"/>
      <w:r>
        <w:rPr>
          <w:color w:val="000000" w:themeColor="text1"/>
        </w:rPr>
        <w:t>Место и продолжительность испытаний</w:t>
      </w:r>
      <w:bookmarkEnd w:id="46"/>
      <w:bookmarkEnd w:id="47"/>
      <w:bookmarkEnd w:id="48"/>
    </w:p>
    <w:p w14:paraId="7281AEDD" w14:textId="77777777" w:rsidR="00E122FB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Испытания проводятся на стенде с участием представителей Заказчика и Разработчика, уполномоченных на подписание «Протокол испытаний».</w:t>
      </w:r>
    </w:p>
    <w:p w14:paraId="741E5BC1" w14:textId="77777777" w:rsidR="00E122FB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Плановая дата начала испытаний: ____._____.2024 г. в рабочее время (с 9 до 18). Плановая продолжительность испытаний – ______дней. Продолжительность испытаний может быть увеличена в случае необходимости проведения дополнительных тестов и проверок.</w:t>
      </w:r>
    </w:p>
    <w:p w14:paraId="4BB2E489" w14:textId="77777777" w:rsidR="00E122FB" w:rsidRDefault="00000000">
      <w:pPr>
        <w:pStyle w:val="2"/>
        <w:rPr>
          <w:color w:val="000000" w:themeColor="text1"/>
        </w:rPr>
      </w:pPr>
      <w:bookmarkStart w:id="49" w:name="_Toc159126831"/>
      <w:bookmarkStart w:id="50" w:name="_Toc182824280"/>
      <w:r>
        <w:rPr>
          <w:color w:val="000000" w:themeColor="text1"/>
        </w:rPr>
        <w:t>Отчетность</w:t>
      </w:r>
      <w:bookmarkEnd w:id="49"/>
      <w:bookmarkEnd w:id="50"/>
    </w:p>
    <w:p w14:paraId="28F64B7D" w14:textId="77777777" w:rsidR="00E122FB" w:rsidRDefault="00000000">
      <w:pPr>
        <w:pStyle w:val="afff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В процессе испытаний ведется «Протокол испытаний».</w:t>
      </w:r>
    </w:p>
    <w:p w14:paraId="0BBACD96" w14:textId="77777777" w:rsidR="00E122FB" w:rsidRDefault="00000000">
      <w:pPr>
        <w:pStyle w:val="afff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По завершении испытаний составляется Акт, в котором излагаются общие результаты испытаний. К Акту прилагается «Протокол испытаний», который ведётся в процессе проведения испытаний. </w:t>
      </w:r>
    </w:p>
    <w:p w14:paraId="186D986F" w14:textId="77777777" w:rsidR="00E122FB" w:rsidRDefault="00000000">
      <w:pPr>
        <w:pStyle w:val="afff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Акт составляется в двух экземплярах и подписывается представителями Заказчика и Разработчика.</w:t>
      </w:r>
    </w:p>
    <w:p w14:paraId="3F7DA2DB" w14:textId="77777777" w:rsidR="00E122FB" w:rsidRDefault="00000000">
      <w:pPr>
        <w:pStyle w:val="2"/>
        <w:rPr>
          <w:color w:val="000000" w:themeColor="text1"/>
        </w:rPr>
      </w:pPr>
      <w:bookmarkStart w:id="51" w:name="_Toc149650231"/>
      <w:bookmarkStart w:id="52" w:name="_Toc182824281"/>
      <w:r>
        <w:rPr>
          <w:color w:val="000000" w:themeColor="text1"/>
        </w:rPr>
        <w:t>Требования к техническим средствам</w:t>
      </w:r>
      <w:bookmarkEnd w:id="51"/>
      <w:bookmarkEnd w:id="52"/>
    </w:p>
    <w:p w14:paraId="51DD7ECE" w14:textId="77777777" w:rsidR="00E122FB" w:rsidRDefault="00000000">
      <w:pPr>
        <w:rPr>
          <w:color w:val="000000" w:themeColor="text1"/>
        </w:rPr>
      </w:pPr>
      <w:bookmarkStart w:id="53" w:name="_Toc38253111"/>
      <w:bookmarkStart w:id="54" w:name="_Ref38284151"/>
      <w:r>
        <w:rPr>
          <w:color w:val="000000" w:themeColor="text1"/>
        </w:rPr>
        <w:t>Испытания должны проводиться на стенде,</w:t>
      </w:r>
      <w:bookmarkEnd w:id="53"/>
      <w:bookmarkEnd w:id="54"/>
      <w:r>
        <w:rPr>
          <w:color w:val="000000" w:themeColor="text1"/>
        </w:rPr>
        <w:t xml:space="preserve"> с минимальными техническими характеристиками, приведенными в таблице  ниже.</w:t>
      </w:r>
    </w:p>
    <w:tbl>
      <w:tblPr>
        <w:tblW w:w="9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2"/>
        <w:gridCol w:w="6841"/>
      </w:tblGrid>
      <w:tr w:rsidR="00E122FB" w14:paraId="45243195" w14:textId="77777777">
        <w:trPr>
          <w:jc w:val="center"/>
        </w:trPr>
        <w:tc>
          <w:tcPr>
            <w:tcW w:w="9573" w:type="dxa"/>
            <w:gridSpan w:val="2"/>
            <w:shd w:val="clear" w:color="auto" w:fill="F2F2F2"/>
          </w:tcPr>
          <w:p w14:paraId="3956771C" w14:textId="77777777" w:rsidR="00E122FB" w:rsidRDefault="00000000">
            <w:pPr>
              <w:rPr>
                <w:color w:val="000000" w:themeColor="text1"/>
              </w:rPr>
            </w:pPr>
            <w:bookmarkStart w:id="55" w:name="OLE_LINK4"/>
            <w:bookmarkStart w:id="56" w:name="OLE_LINK2"/>
            <w:bookmarkEnd w:id="55"/>
            <w:bookmarkEnd w:id="56"/>
            <w:r>
              <w:rPr>
                <w:color w:val="000000" w:themeColor="text1"/>
              </w:rPr>
              <w:t>Сервер базы данных</w:t>
            </w:r>
          </w:p>
        </w:tc>
      </w:tr>
      <w:tr w:rsidR="00E122FB" w14:paraId="03945CAC" w14:textId="77777777">
        <w:trPr>
          <w:jc w:val="center"/>
        </w:trPr>
        <w:tc>
          <w:tcPr>
            <w:tcW w:w="2732" w:type="dxa"/>
          </w:tcPr>
          <w:p w14:paraId="188EF4C0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Процессор</w:t>
            </w:r>
          </w:p>
        </w:tc>
        <w:tc>
          <w:tcPr>
            <w:tcW w:w="6841" w:type="dxa"/>
          </w:tcPr>
          <w:p w14:paraId="3F503880" w14:textId="77777777" w:rsidR="00E122FB" w:rsidRDefault="00000000">
            <w:pPr>
              <w:rPr>
                <w:color w:val="000000" w:themeColor="text1"/>
              </w:rPr>
            </w:pPr>
            <w:r>
              <w:t>4 vCPU на каждый узел кластера</w:t>
            </w:r>
          </w:p>
        </w:tc>
      </w:tr>
      <w:tr w:rsidR="00E122FB" w14:paraId="2D70BB5E" w14:textId="77777777">
        <w:trPr>
          <w:jc w:val="center"/>
        </w:trPr>
        <w:tc>
          <w:tcPr>
            <w:tcW w:w="2732" w:type="dxa"/>
          </w:tcPr>
          <w:p w14:paraId="6DB3E19D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Жесткий диск</w:t>
            </w:r>
          </w:p>
        </w:tc>
        <w:tc>
          <w:tcPr>
            <w:tcW w:w="6841" w:type="dxa"/>
          </w:tcPr>
          <w:p w14:paraId="28E3278B" w14:textId="77777777" w:rsidR="00E122FB" w:rsidRDefault="00000000">
            <w:pPr>
              <w:rPr>
                <w:color w:val="000000" w:themeColor="text1"/>
              </w:rPr>
            </w:pPr>
            <w:r>
              <w:t>100 GB SSD для каждого узла</w:t>
            </w:r>
          </w:p>
        </w:tc>
      </w:tr>
      <w:tr w:rsidR="00E122FB" w14:paraId="65D1592C" w14:textId="77777777">
        <w:trPr>
          <w:jc w:val="center"/>
        </w:trPr>
        <w:tc>
          <w:tcPr>
            <w:tcW w:w="2732" w:type="dxa"/>
          </w:tcPr>
          <w:p w14:paraId="58D0BDA5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Оперативная память</w:t>
            </w:r>
          </w:p>
        </w:tc>
        <w:tc>
          <w:tcPr>
            <w:tcW w:w="6841" w:type="dxa"/>
          </w:tcPr>
          <w:p w14:paraId="5B083B21" w14:textId="77777777" w:rsidR="00E122FB" w:rsidRDefault="00000000">
            <w:pPr>
              <w:rPr>
                <w:color w:val="000000" w:themeColor="text1"/>
              </w:rPr>
            </w:pPr>
            <w:r>
              <w:t>16 GB RAM на каждый узел кластера</w:t>
            </w:r>
          </w:p>
        </w:tc>
      </w:tr>
      <w:tr w:rsidR="00E122FB" w14:paraId="6DAFE3DC" w14:textId="77777777">
        <w:trPr>
          <w:jc w:val="center"/>
        </w:trPr>
        <w:tc>
          <w:tcPr>
            <w:tcW w:w="2732" w:type="dxa"/>
          </w:tcPr>
          <w:p w14:paraId="2B56D450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Сетевой адаптер </w:t>
            </w:r>
          </w:p>
        </w:tc>
        <w:tc>
          <w:tcPr>
            <w:tcW w:w="6841" w:type="dxa"/>
          </w:tcPr>
          <w:p w14:paraId="3D1BC70C" w14:textId="77777777" w:rsidR="00E122FB" w:rsidRDefault="00000000">
            <w:pPr>
              <w:rPr>
                <w:color w:val="000000" w:themeColor="text1"/>
              </w:rPr>
            </w:pPr>
            <w:r>
              <w:t>1 Gbps Ethernet на каждый узел</w:t>
            </w:r>
          </w:p>
        </w:tc>
      </w:tr>
      <w:tr w:rsidR="00E122FB" w14:paraId="55060581" w14:textId="77777777">
        <w:trPr>
          <w:jc w:val="center"/>
        </w:trPr>
        <w:tc>
          <w:tcPr>
            <w:tcW w:w="2732" w:type="dxa"/>
            <w:tcBorders>
              <w:bottom w:val="single" w:sz="4" w:space="0" w:color="auto"/>
            </w:tcBorders>
          </w:tcPr>
          <w:p w14:paraId="0FC55A39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Операционная система</w:t>
            </w:r>
          </w:p>
        </w:tc>
        <w:tc>
          <w:tcPr>
            <w:tcW w:w="6841" w:type="dxa"/>
            <w:tcBorders>
              <w:bottom w:val="single" w:sz="4" w:space="0" w:color="auto"/>
            </w:tcBorders>
          </w:tcPr>
          <w:p w14:paraId="2122F462" w14:textId="77777777" w:rsidR="00E122FB" w:rsidRDefault="00000000">
            <w:pPr>
              <w:rPr>
                <w:color w:val="000000" w:themeColor="text1"/>
              </w:rPr>
            </w:pPr>
            <w:r>
              <w:t>Astra Linux SE 1.7 или совместимая операционная система на всех узлах.</w:t>
            </w:r>
          </w:p>
        </w:tc>
      </w:tr>
      <w:tr w:rsidR="00E122FB" w14:paraId="2AEF2FE0" w14:textId="77777777">
        <w:trPr>
          <w:jc w:val="center"/>
        </w:trPr>
        <w:tc>
          <w:tcPr>
            <w:tcW w:w="9573" w:type="dxa"/>
            <w:gridSpan w:val="2"/>
            <w:shd w:val="clear" w:color="auto" w:fill="F2F2F2"/>
          </w:tcPr>
          <w:p w14:paraId="630DFEA7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Клиентские рабочие места</w:t>
            </w:r>
          </w:p>
        </w:tc>
      </w:tr>
      <w:tr w:rsidR="00E122FB" w14:paraId="7457B57B" w14:textId="77777777">
        <w:trPr>
          <w:jc w:val="center"/>
        </w:trPr>
        <w:tc>
          <w:tcPr>
            <w:tcW w:w="2732" w:type="dxa"/>
          </w:tcPr>
          <w:p w14:paraId="350C6ABC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Процессор</w:t>
            </w:r>
          </w:p>
        </w:tc>
        <w:tc>
          <w:tcPr>
            <w:tcW w:w="6841" w:type="dxa"/>
          </w:tcPr>
          <w:p w14:paraId="38677747" w14:textId="77777777" w:rsidR="00E122FB" w:rsidRDefault="00000000">
            <w:pPr>
              <w:rPr>
                <w:color w:val="000000" w:themeColor="text1"/>
              </w:rPr>
            </w:pPr>
            <w:r>
              <w:t>2 vCPU</w:t>
            </w:r>
          </w:p>
        </w:tc>
      </w:tr>
      <w:tr w:rsidR="00E122FB" w14:paraId="5F233E3F" w14:textId="77777777">
        <w:trPr>
          <w:jc w:val="center"/>
        </w:trPr>
        <w:tc>
          <w:tcPr>
            <w:tcW w:w="2732" w:type="dxa"/>
          </w:tcPr>
          <w:p w14:paraId="63DA35F4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Оперативная память</w:t>
            </w:r>
          </w:p>
        </w:tc>
        <w:tc>
          <w:tcPr>
            <w:tcW w:w="6841" w:type="dxa"/>
          </w:tcPr>
          <w:p w14:paraId="4554BEA9" w14:textId="77777777" w:rsidR="00E122FB" w:rsidRDefault="00000000">
            <w:pPr>
              <w:rPr>
                <w:color w:val="000000" w:themeColor="text1"/>
              </w:rPr>
            </w:pPr>
            <w:r>
              <w:t>8 GB RAM</w:t>
            </w:r>
          </w:p>
        </w:tc>
      </w:tr>
      <w:tr w:rsidR="00E122FB" w14:paraId="212A2995" w14:textId="77777777">
        <w:trPr>
          <w:jc w:val="center"/>
        </w:trPr>
        <w:tc>
          <w:tcPr>
            <w:tcW w:w="2732" w:type="dxa"/>
          </w:tcPr>
          <w:p w14:paraId="6617E375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Жесткий диск</w:t>
            </w:r>
          </w:p>
        </w:tc>
        <w:tc>
          <w:tcPr>
            <w:tcW w:w="6841" w:type="dxa"/>
          </w:tcPr>
          <w:p w14:paraId="3D7DE0E9" w14:textId="77777777" w:rsidR="00E122FB" w:rsidRDefault="00000000">
            <w:pPr>
              <w:rPr>
                <w:color w:val="000000" w:themeColor="text1"/>
              </w:rPr>
            </w:pPr>
            <w:r>
              <w:t>50 GB SSD</w:t>
            </w:r>
          </w:p>
        </w:tc>
      </w:tr>
      <w:tr w:rsidR="00E122FB" w14:paraId="2AFA1FD0" w14:textId="77777777">
        <w:trPr>
          <w:jc w:val="center"/>
        </w:trPr>
        <w:tc>
          <w:tcPr>
            <w:tcW w:w="2732" w:type="dxa"/>
          </w:tcPr>
          <w:p w14:paraId="6989F1EC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Монитор</w:t>
            </w:r>
          </w:p>
        </w:tc>
        <w:tc>
          <w:tcPr>
            <w:tcW w:w="6841" w:type="dxa"/>
          </w:tcPr>
          <w:p w14:paraId="6C12DECC" w14:textId="77777777" w:rsidR="00E122FB" w:rsidRDefault="00000000">
            <w:pPr>
              <w:rPr>
                <w:color w:val="000000" w:themeColor="text1"/>
              </w:rPr>
            </w:pPr>
            <w:r>
              <w:t>Разрешение не менее 1920x1080 (Full HD)</w:t>
            </w:r>
          </w:p>
        </w:tc>
      </w:tr>
      <w:tr w:rsidR="00E122FB" w:rsidRPr="005311D9" w14:paraId="1C8462DC" w14:textId="77777777">
        <w:trPr>
          <w:jc w:val="center"/>
        </w:trPr>
        <w:tc>
          <w:tcPr>
            <w:tcW w:w="2732" w:type="dxa"/>
          </w:tcPr>
          <w:p w14:paraId="58A33106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Сетевой адаптер</w:t>
            </w:r>
          </w:p>
        </w:tc>
        <w:tc>
          <w:tcPr>
            <w:tcW w:w="6841" w:type="dxa"/>
          </w:tcPr>
          <w:p w14:paraId="079C9171" w14:textId="77777777" w:rsidR="00E122FB" w:rsidRDefault="00000000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 xml:space="preserve">1 Gbps Ethernet </w:t>
            </w:r>
            <w:r>
              <w:t>или</w:t>
            </w:r>
            <w:r>
              <w:rPr>
                <w:lang w:val="en-US"/>
              </w:rPr>
              <w:t xml:space="preserve"> Wi-Fi</w:t>
            </w:r>
          </w:p>
        </w:tc>
      </w:tr>
      <w:tr w:rsidR="00E122FB" w14:paraId="7612158C" w14:textId="77777777">
        <w:trPr>
          <w:jc w:val="center"/>
        </w:trPr>
        <w:tc>
          <w:tcPr>
            <w:tcW w:w="2732" w:type="dxa"/>
          </w:tcPr>
          <w:p w14:paraId="1DD15E5A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Операционная система</w:t>
            </w:r>
          </w:p>
        </w:tc>
        <w:tc>
          <w:tcPr>
            <w:tcW w:w="6841" w:type="dxa"/>
          </w:tcPr>
          <w:p w14:paraId="041D60AA" w14:textId="77777777" w:rsidR="00E122FB" w:rsidRDefault="00000000">
            <w:pPr>
              <w:rPr>
                <w:color w:val="000000" w:themeColor="text1"/>
              </w:rPr>
            </w:pPr>
            <w:r>
              <w:t>Astra Linux SE 1.7 или совместимая операционная система</w:t>
            </w:r>
          </w:p>
        </w:tc>
      </w:tr>
      <w:tr w:rsidR="00E122FB" w14:paraId="3A1226EC" w14:textId="77777777">
        <w:trPr>
          <w:jc w:val="center"/>
        </w:trPr>
        <w:tc>
          <w:tcPr>
            <w:tcW w:w="9573" w:type="dxa"/>
            <w:gridSpan w:val="2"/>
            <w:shd w:val="clear" w:color="auto" w:fill="F2F2F2"/>
          </w:tcPr>
          <w:p w14:paraId="2ED19A1D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Системы, не входящие в состав ИС "Платформа"</w:t>
            </w:r>
          </w:p>
        </w:tc>
      </w:tr>
      <w:tr w:rsidR="00E122FB" w14:paraId="7BE80C87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656C0426" w14:textId="7A5FA852" w:rsidR="00E122FB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Платформа аппаратной виртуализации </w:t>
            </w:r>
            <w:del w:id="57" w:author="user" w:date="2024-11-13T17:18:00Z">
              <w:r w:rsidDel="00BE292C">
                <w:rPr>
                  <w:color w:val="000000" w:themeColor="text1"/>
                </w:rPr>
                <w:delText>zVirt</w:delText>
              </w:r>
            </w:del>
          </w:p>
        </w:tc>
      </w:tr>
      <w:tr w:rsidR="00E122FB" w14:paraId="73233BC4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1035985F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Система хранения данных</w:t>
            </w:r>
          </w:p>
        </w:tc>
      </w:tr>
      <w:tr w:rsidR="00E122FB" w14:paraId="3054EECE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29B8C471" w14:textId="249C58DB" w:rsidR="00E122FB" w:rsidRDefault="00000000">
            <w:pPr>
              <w:rPr>
                <w:color w:val="000000" w:themeColor="text1"/>
                <w:lang w:val="en-US"/>
              </w:rPr>
            </w:pPr>
            <w:del w:id="58" w:author="user" w:date="2024-11-13T17:08:00Z">
              <w:r w:rsidDel="004156FA">
                <w:rPr>
                  <w:color w:val="000000" w:themeColor="text1"/>
                  <w:lang w:val="en-US"/>
                </w:rPr>
                <w:delText>Microsoft Active Directory</w:delText>
              </w:r>
            </w:del>
            <w:ins w:id="59" w:author="user" w:date="2024-11-13T17:08:00Z">
              <w:r w:rsidR="004156FA" w:rsidRPr="004156FA">
                <w:rPr>
                  <w:color w:val="000000" w:themeColor="text1"/>
                </w:rPr>
                <w:t>LDAP-каталог</w:t>
              </w:r>
            </w:ins>
          </w:p>
        </w:tc>
      </w:tr>
      <w:tr w:rsidR="00E122FB" w14:paraId="2DA9AC72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455A20D0" w14:textId="57FEB2F1" w:rsidR="00E122FB" w:rsidRDefault="00000000">
            <w:pPr>
              <w:rPr>
                <w:color w:val="000000" w:themeColor="text1"/>
                <w:lang w:val="en-US"/>
              </w:rPr>
            </w:pPr>
            <w:del w:id="60" w:author="user" w:date="2024-11-13T17:08:00Z">
              <w:r w:rsidDel="004156FA">
                <w:rPr>
                  <w:color w:val="000000" w:themeColor="text1"/>
                  <w:lang w:val="en-US"/>
                </w:rPr>
                <w:delText>Keycloak</w:delText>
              </w:r>
            </w:del>
          </w:p>
        </w:tc>
      </w:tr>
      <w:tr w:rsidR="00E122FB" w14:paraId="57D85777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614965EE" w14:textId="77777777" w:rsidR="00E122FB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Почтовый сервер</w:t>
            </w:r>
          </w:p>
        </w:tc>
      </w:tr>
      <w:tr w:rsidR="00E122FB" w14:paraId="20CFDD7A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21A061AD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Система управления секретами</w:t>
            </w:r>
          </w:p>
        </w:tc>
      </w:tr>
      <w:tr w:rsidR="00E122FB" w14:paraId="2BE96DD3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61704A90" w14:textId="39057071" w:rsidR="00E122FB" w:rsidRPr="004156FA" w:rsidRDefault="00000000">
            <w:pPr>
              <w:rPr>
                <w:color w:val="000000" w:themeColor="text1"/>
                <w:rPrChange w:id="61" w:author="user" w:date="2024-11-13T17:09:00Z">
                  <w:rPr>
                    <w:color w:val="000000" w:themeColor="text1"/>
                    <w:lang w:val="en-US"/>
                  </w:rPr>
                </w:rPrChange>
              </w:rPr>
            </w:pPr>
            <w:del w:id="62" w:author="user" w:date="2024-11-13T17:09:00Z">
              <w:r w:rsidDel="004156FA">
                <w:rPr>
                  <w:color w:val="000000" w:themeColor="text1"/>
                </w:rPr>
                <w:delText xml:space="preserve">Sonatype Nexus </w:delText>
              </w:r>
              <w:r w:rsidDel="004156FA">
                <w:rPr>
                  <w:color w:val="000000" w:themeColor="text1"/>
                  <w:lang w:val="en-US"/>
                </w:rPr>
                <w:delText>Repository</w:delText>
              </w:r>
            </w:del>
            <w:ins w:id="63" w:author="user" w:date="2024-11-13T17:09:00Z">
              <w:r w:rsidR="004156FA">
                <w:rPr>
                  <w:color w:val="000000" w:themeColor="text1"/>
                  <w:lang w:val="en-US"/>
                </w:rPr>
                <w:t>AHRepo</w:t>
              </w:r>
            </w:ins>
          </w:p>
        </w:tc>
      </w:tr>
      <w:tr w:rsidR="00E122FB" w14:paraId="35361333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352706A1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AHCode</w:t>
            </w:r>
          </w:p>
        </w:tc>
      </w:tr>
      <w:tr w:rsidR="00E122FB" w14:paraId="5A3B95A9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768B54A8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Luntry</w:t>
            </w:r>
          </w:p>
        </w:tc>
      </w:tr>
      <w:tr w:rsidR="00E122FB" w14:paraId="231AA918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3AE94C23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Система сбора журналов</w:t>
            </w:r>
          </w:p>
        </w:tc>
      </w:tr>
      <w:tr w:rsidR="00E122FB" w14:paraId="30F5DD19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50D5B10B" w14:textId="77777777" w:rsidR="00E122FB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Система класса </w:t>
            </w:r>
            <w:r>
              <w:rPr>
                <w:color w:val="000000" w:themeColor="text1"/>
                <w:lang w:val="en-US"/>
              </w:rPr>
              <w:t>SIEM</w:t>
            </w:r>
          </w:p>
        </w:tc>
      </w:tr>
      <w:tr w:rsidR="00E122FB" w14:paraId="3A66212C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632FC359" w14:textId="77777777" w:rsidR="00E122FB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Средства защиты информации</w:t>
            </w:r>
          </w:p>
        </w:tc>
      </w:tr>
    </w:tbl>
    <w:p w14:paraId="7B1367C7" w14:textId="77777777" w:rsidR="00E122FB" w:rsidRDefault="00000000">
      <w:pPr>
        <w:pStyle w:val="1"/>
        <w:rPr>
          <w:color w:val="000000" w:themeColor="text1"/>
        </w:rPr>
      </w:pPr>
      <w:bookmarkStart w:id="64" w:name="_Toc85016607"/>
      <w:bookmarkStart w:id="65" w:name="_Toc182824282"/>
      <w:r>
        <w:rPr>
          <w:color w:val="000000" w:themeColor="text1"/>
        </w:rPr>
        <w:t>Стратегия тестирования</w:t>
      </w:r>
      <w:bookmarkEnd w:id="64"/>
      <w:bookmarkEnd w:id="65"/>
    </w:p>
    <w:p w14:paraId="3281327B" w14:textId="77777777" w:rsidR="00E122FB" w:rsidRDefault="00000000">
      <w:pPr>
        <w:pStyle w:val="normal1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требований, предъявляемых к </w:t>
      </w:r>
      <w:r w:rsidRPr="00EE598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 "Платформа"</w:t>
      </w:r>
      <w:r w:rsidRPr="00EE5989">
        <w:rPr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установлены следующие категории:</w:t>
      </w:r>
    </w:p>
    <w:p w14:paraId="217A75D2" w14:textId="77777777" w:rsidR="00E122FB" w:rsidRDefault="00000000">
      <w:pPr>
        <w:pStyle w:val="afff3"/>
        <w:numPr>
          <w:ilvl w:val="0"/>
          <w:numId w:val="56"/>
        </w:numPr>
      </w:pPr>
      <w:r>
        <w:t>Решающее – требование, при невыполнении которого результат тестирования оценивается как неуспешный.</w:t>
      </w:r>
    </w:p>
    <w:p w14:paraId="7206CAA9" w14:textId="77777777" w:rsidR="00E122FB" w:rsidRDefault="00000000">
      <w:pPr>
        <w:pStyle w:val="afff3"/>
        <w:numPr>
          <w:ilvl w:val="0"/>
          <w:numId w:val="56"/>
        </w:numPr>
      </w:pPr>
      <w:r>
        <w:t>Нерешающее – требование, несоответствие которому не является препятствием для оценки результата тестирования как успешного.</w:t>
      </w:r>
    </w:p>
    <w:p w14:paraId="09999947" w14:textId="77777777" w:rsidR="00E122FB" w:rsidRDefault="00000000">
      <w:pPr>
        <w:pStyle w:val="2"/>
        <w:rPr>
          <w:color w:val="000000" w:themeColor="text1"/>
        </w:rPr>
      </w:pPr>
      <w:bookmarkStart w:id="66" w:name="_Toc46827278"/>
      <w:bookmarkStart w:id="67" w:name="_Toc85016609"/>
      <w:bookmarkStart w:id="68" w:name="_Toc182824283"/>
      <w:r>
        <w:rPr>
          <w:color w:val="000000" w:themeColor="text1"/>
        </w:rPr>
        <w:t>Функциональное тестирование</w:t>
      </w:r>
      <w:bookmarkEnd w:id="66"/>
      <w:bookmarkEnd w:id="67"/>
      <w:bookmarkEnd w:id="68"/>
    </w:p>
    <w:p w14:paraId="6499F136" w14:textId="77777777" w:rsidR="00E122FB" w:rsidRDefault="00000000">
      <w:pPr>
        <w:pStyle w:val="3"/>
        <w:rPr>
          <w:color w:val="000000" w:themeColor="text1"/>
        </w:rPr>
      </w:pPr>
      <w:bookmarkStart w:id="69" w:name="_Toc159126833"/>
      <w:bookmarkStart w:id="70" w:name="_Toc182824284"/>
      <w:r>
        <w:rPr>
          <w:color w:val="000000" w:themeColor="text1"/>
        </w:rPr>
        <w:t>Цель тестирования</w:t>
      </w:r>
      <w:bookmarkEnd w:id="69"/>
      <w:bookmarkEnd w:id="70"/>
    </w:p>
    <w:p w14:paraId="00C79C35" w14:textId="77777777" w:rsidR="00E122FB" w:rsidRDefault="00000000">
      <w:pPr>
        <w:rPr>
          <w:ins w:id="71" w:author="Elena Borisenok" w:date="2024-11-15T13:23:00Z"/>
          <w:color w:val="000000" w:themeColor="text1"/>
        </w:rPr>
      </w:pPr>
      <w:r>
        <w:rPr>
          <w:color w:val="000000" w:themeColor="text1"/>
        </w:rPr>
        <w:t>Убедиться в корректном функционировании объекта испытаний.</w:t>
      </w:r>
    </w:p>
    <w:p w14:paraId="04C04CD6" w14:textId="77777777" w:rsidR="00E122FB" w:rsidRDefault="00000000">
      <w:pPr>
        <w:pStyle w:val="3"/>
        <w:rPr>
          <w:color w:val="000000" w:themeColor="text1"/>
        </w:rPr>
      </w:pPr>
      <w:bookmarkStart w:id="72" w:name="_Toc85016606"/>
      <w:bookmarkStart w:id="73" w:name="_Toc182824285"/>
      <w:r>
        <w:rPr>
          <w:color w:val="000000" w:themeColor="text1"/>
        </w:rPr>
        <w:t>Проверяемые требования</w:t>
      </w:r>
      <w:bookmarkEnd w:id="72"/>
      <w:bookmarkEnd w:id="73"/>
    </w:p>
    <w:p w14:paraId="60506E54" w14:textId="4895892F" w:rsidR="00E122FB" w:rsidRPr="007C6B8C" w:rsidRDefault="00000000">
      <w:pPr>
        <w:pStyle w:val="afff"/>
        <w:rPr>
          <w:color w:val="000000" w:themeColor="text1"/>
          <w:lang w:val="ru-RU"/>
          <w:rPrChange w:id="74" w:author="Elena Borisenok" w:date="2024-11-18T10:44:00Z">
            <w:rPr>
              <w:color w:val="000000" w:themeColor="text1"/>
            </w:rPr>
          </w:rPrChange>
        </w:rPr>
      </w:pPr>
      <w:r w:rsidRPr="007C6B8C">
        <w:rPr>
          <w:color w:val="000000" w:themeColor="text1"/>
          <w:lang w:val="ru-RU"/>
          <w:rPrChange w:id="75" w:author="Elena Borisenok" w:date="2024-11-18T10:44:00Z">
            <w:rPr>
              <w:color w:val="000000" w:themeColor="text1"/>
            </w:rPr>
          </w:rPrChange>
        </w:rPr>
        <w:t xml:space="preserve">Таблица </w:t>
      </w:r>
      <w:r>
        <w:rPr>
          <w:color w:val="000000" w:themeColor="text1"/>
        </w:rPr>
        <w:fldChar w:fldCharType="begin"/>
      </w:r>
      <w:r w:rsidRPr="007C6B8C">
        <w:rPr>
          <w:color w:val="000000" w:themeColor="text1"/>
          <w:lang w:val="ru-RU"/>
          <w:rPrChange w:id="76" w:author="Elena Borisenok" w:date="2024-11-18T10:44:00Z">
            <w:rPr>
              <w:color w:val="000000" w:themeColor="text1"/>
            </w:rPr>
          </w:rPrChange>
        </w:rPr>
        <w:instrText xml:space="preserve"> </w:instrText>
      </w:r>
      <w:r>
        <w:rPr>
          <w:color w:val="000000" w:themeColor="text1"/>
        </w:rPr>
        <w:instrText>SEQ</w:instrText>
      </w:r>
      <w:r w:rsidRPr="007C6B8C">
        <w:rPr>
          <w:color w:val="000000" w:themeColor="text1"/>
          <w:lang w:val="ru-RU"/>
          <w:rPrChange w:id="77" w:author="Elena Borisenok" w:date="2024-11-18T10:44:00Z">
            <w:rPr>
              <w:color w:val="000000" w:themeColor="text1"/>
            </w:rPr>
          </w:rPrChange>
        </w:rPr>
        <w:instrText xml:space="preserve"> Таблица \* </w:instrText>
      </w:r>
      <w:r>
        <w:rPr>
          <w:color w:val="000000" w:themeColor="text1"/>
        </w:rPr>
        <w:instrText>ARABIC</w:instrText>
      </w:r>
      <w:r w:rsidRPr="007C6B8C">
        <w:rPr>
          <w:color w:val="000000" w:themeColor="text1"/>
          <w:lang w:val="ru-RU"/>
          <w:rPrChange w:id="78" w:author="Elena Borisenok" w:date="2024-11-18T10:44:00Z">
            <w:rPr>
              <w:color w:val="000000" w:themeColor="text1"/>
            </w:rPr>
          </w:rPrChange>
        </w:rPr>
        <w:instrText xml:space="preserve"> </w:instrText>
      </w:r>
      <w:r>
        <w:rPr>
          <w:color w:val="000000" w:themeColor="text1"/>
        </w:rPr>
        <w:fldChar w:fldCharType="separate"/>
      </w:r>
      <w:ins w:id="79" w:author="Elena Borisenok" w:date="2024-11-18T11:24:00Z">
        <w:r w:rsidR="0085393C">
          <w:rPr>
            <w:noProof/>
            <w:color w:val="000000" w:themeColor="text1"/>
          </w:rPr>
          <w:t>1</w:t>
        </w:r>
      </w:ins>
      <w:del w:id="80" w:author="Elena Borisenok" w:date="2024-11-18T10:45:00Z">
        <w:r w:rsidR="007C6B8C" w:rsidRPr="007C6B8C" w:rsidDel="007C6B8C">
          <w:rPr>
            <w:noProof/>
            <w:color w:val="000000" w:themeColor="text1"/>
            <w:lang w:val="ru-RU"/>
            <w:rPrChange w:id="81" w:author="Elena Borisenok" w:date="2024-11-18T10:44:00Z">
              <w:rPr>
                <w:noProof/>
                <w:color w:val="000000" w:themeColor="text1"/>
              </w:rPr>
            </w:rPrChange>
          </w:rPr>
          <w:delText>1</w:delText>
        </w:r>
      </w:del>
      <w:r>
        <w:rPr>
          <w:color w:val="000000" w:themeColor="text1"/>
        </w:rPr>
        <w:fldChar w:fldCharType="end"/>
      </w:r>
      <w:r w:rsidRPr="007C6B8C">
        <w:rPr>
          <w:color w:val="000000" w:themeColor="text1"/>
          <w:lang w:val="ru-RU"/>
          <w:rPrChange w:id="82" w:author="Elena Borisenok" w:date="2024-11-18T10:44:00Z">
            <w:rPr>
              <w:color w:val="000000" w:themeColor="text1"/>
            </w:rPr>
          </w:rPrChange>
        </w:rPr>
        <w:t>. Требования к функциональному тестированию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  <w:tblPrChange w:id="83" w:author="Elena Borisenok" w:date="2024-11-15T15:43:00Z">
          <w:tblPr>
            <w:tblW w:w="5000" w:type="pct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905"/>
        <w:gridCol w:w="1497"/>
        <w:gridCol w:w="5324"/>
        <w:gridCol w:w="1895"/>
        <w:tblGridChange w:id="84">
          <w:tblGrid>
            <w:gridCol w:w="905"/>
            <w:gridCol w:w="4926"/>
            <w:gridCol w:w="1895"/>
            <w:gridCol w:w="1895"/>
          </w:tblGrid>
        </w:tblGridChange>
      </w:tblGrid>
      <w:tr w:rsidR="00E122FB" w:rsidDel="00556B27" w14:paraId="2B31C139" w14:textId="79CC2D47" w:rsidTr="00556B27">
        <w:trPr>
          <w:trHeight w:val="20"/>
          <w:del w:id="85" w:author="Elena Borisenok" w:date="2024-11-15T15:41:00Z"/>
          <w:trPrChange w:id="86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D9D9D9" w:themeFill="background1" w:themeFillShade="D9"/>
            <w:vAlign w:val="center"/>
            <w:tcPrChange w:id="87" w:author="Elena Borisenok" w:date="2024-11-15T15:43:00Z">
              <w:tcPr>
                <w:tcW w:w="470" w:type="pct"/>
                <w:shd w:val="clear" w:color="auto" w:fill="D9D9D9" w:themeFill="background1" w:themeFillShade="D9"/>
                <w:vAlign w:val="center"/>
              </w:tcPr>
            </w:tcPrChange>
          </w:tcPr>
          <w:p w14:paraId="08A587E2" w14:textId="361DC7EA" w:rsidR="00E122FB" w:rsidDel="00556B27" w:rsidRDefault="00000000">
            <w:pPr>
              <w:rPr>
                <w:del w:id="88" w:author="Elena Borisenok" w:date="2024-11-15T15:41:00Z"/>
                <w:color w:val="000000" w:themeColor="text1"/>
              </w:rPr>
            </w:pPr>
            <w:del w:id="89" w:author="Elena Borisenok" w:date="2024-11-15T15:41:00Z">
              <w:r w:rsidRPr="007C6B8C" w:rsidDel="00556B27">
                <w:rPr>
                  <w:color w:val="000000" w:themeColor="text1"/>
                  <w:rPrChange w:id="90" w:author="Elena Borisenok" w:date="2024-11-18T10:44:00Z">
                    <w:rPr>
                      <w:color w:val="000000" w:themeColor="text1"/>
                      <w:lang w:val="en-US"/>
                    </w:rPr>
                  </w:rPrChange>
                </w:rPr>
                <w:delText>№ п/п</w:delText>
              </w:r>
            </w:del>
          </w:p>
        </w:tc>
        <w:tc>
          <w:tcPr>
            <w:tcW w:w="778" w:type="pct"/>
            <w:shd w:val="clear" w:color="auto" w:fill="D9D9D9" w:themeFill="background1" w:themeFillShade="D9"/>
            <w:vAlign w:val="center"/>
            <w:tcPrChange w:id="91" w:author="Elena Borisenok" w:date="2024-11-15T15:43:00Z">
              <w:tcPr>
                <w:tcW w:w="2560" w:type="pct"/>
                <w:shd w:val="clear" w:color="auto" w:fill="D9D9D9" w:themeFill="background1" w:themeFillShade="D9"/>
                <w:vAlign w:val="center"/>
              </w:tcPr>
            </w:tcPrChange>
          </w:tcPr>
          <w:p w14:paraId="515AAAE3" w14:textId="0BFC47BB" w:rsidR="00E122FB" w:rsidDel="00556B27" w:rsidRDefault="00000000">
            <w:pPr>
              <w:rPr>
                <w:del w:id="92" w:author="Elena Borisenok" w:date="2024-11-15T15:41:00Z"/>
                <w:color w:val="000000" w:themeColor="text1"/>
              </w:rPr>
            </w:pPr>
            <w:del w:id="93" w:author="Elena Borisenok" w:date="2024-11-15T15:41:00Z">
              <w:r w:rsidRPr="007C6B8C" w:rsidDel="00556B27">
                <w:rPr>
                  <w:color w:val="000000" w:themeColor="text1"/>
                  <w:rPrChange w:id="94" w:author="Elena Borisenok" w:date="2024-11-18T10:44:00Z">
                    <w:rPr>
                      <w:color w:val="000000" w:themeColor="text1"/>
                      <w:lang w:val="en-US"/>
                    </w:rPr>
                  </w:rPrChange>
                </w:rPr>
                <w:delText>Описание требования</w:delText>
              </w:r>
            </w:del>
          </w:p>
        </w:tc>
        <w:tc>
          <w:tcPr>
            <w:tcW w:w="2767" w:type="pct"/>
            <w:shd w:val="clear" w:color="auto" w:fill="D9D9D9" w:themeFill="background1" w:themeFillShade="D9"/>
            <w:vAlign w:val="center"/>
            <w:tcPrChange w:id="95" w:author="Elena Borisenok" w:date="2024-11-15T15:43:00Z">
              <w:tcPr>
                <w:tcW w:w="985" w:type="pct"/>
                <w:shd w:val="clear" w:color="auto" w:fill="D9D9D9" w:themeFill="background1" w:themeFillShade="D9"/>
                <w:vAlign w:val="center"/>
              </w:tcPr>
            </w:tcPrChange>
          </w:tcPr>
          <w:p w14:paraId="1E5AB2BD" w14:textId="26300994" w:rsidR="00E122FB" w:rsidDel="00556B27" w:rsidRDefault="00000000">
            <w:pPr>
              <w:rPr>
                <w:del w:id="96" w:author="Elena Borisenok" w:date="2024-11-15T15:41:00Z"/>
                <w:color w:val="000000" w:themeColor="text1"/>
              </w:rPr>
            </w:pPr>
            <w:del w:id="97" w:author="Elena Borisenok" w:date="2024-11-15T15:41:00Z">
              <w:r w:rsidDel="00556B27">
                <w:rPr>
                  <w:color w:val="000000" w:themeColor="text1"/>
                </w:rPr>
                <w:delText>Тестовая процедура</w:delText>
              </w:r>
            </w:del>
          </w:p>
        </w:tc>
        <w:tc>
          <w:tcPr>
            <w:tcW w:w="985" w:type="pct"/>
            <w:shd w:val="clear" w:color="auto" w:fill="D9D9D9" w:themeFill="background1" w:themeFillShade="D9"/>
            <w:tcPrChange w:id="98" w:author="Elena Borisenok" w:date="2024-11-15T15:43:00Z">
              <w:tcPr>
                <w:tcW w:w="985" w:type="pct"/>
                <w:shd w:val="clear" w:color="auto" w:fill="D9D9D9" w:themeFill="background1" w:themeFillShade="D9"/>
              </w:tcPr>
            </w:tcPrChange>
          </w:tcPr>
          <w:p w14:paraId="1887C232" w14:textId="50020D7C" w:rsidR="00E122FB" w:rsidDel="00556B27" w:rsidRDefault="00000000">
            <w:pPr>
              <w:rPr>
                <w:del w:id="99" w:author="Elena Borisenok" w:date="2024-11-15T15:41:00Z"/>
                <w:color w:val="000000" w:themeColor="text1"/>
              </w:rPr>
            </w:pPr>
            <w:del w:id="100" w:author="Elena Borisenok" w:date="2024-11-15T15:41:00Z">
              <w:r w:rsidDel="00556B27">
                <w:rPr>
                  <w:color w:val="000000" w:themeColor="text1"/>
                </w:rPr>
                <w:delText xml:space="preserve">Категория требования </w:delText>
              </w:r>
            </w:del>
          </w:p>
        </w:tc>
      </w:tr>
      <w:tr w:rsidR="00E122FB" w:rsidDel="00556B27" w14:paraId="14E790E4" w14:textId="744C83F0" w:rsidTr="00556B27">
        <w:trPr>
          <w:trHeight w:val="20"/>
          <w:del w:id="101" w:author="Elena Borisenok" w:date="2024-11-15T15:41:00Z"/>
          <w:trPrChange w:id="102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103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2ECE5F01" w14:textId="65BD3D61" w:rsidR="00E122FB" w:rsidDel="00556B27" w:rsidRDefault="00000000">
            <w:pPr>
              <w:rPr>
                <w:del w:id="104" w:author="Elena Borisenok" w:date="2024-11-15T15:41:00Z"/>
                <w:color w:val="000000" w:themeColor="text1"/>
              </w:rPr>
            </w:pPr>
            <w:del w:id="105" w:author="Elena Borisenok" w:date="2024-11-15T15:41:00Z">
              <w:r w:rsidDel="00556B27">
                <w:rPr>
                  <w:color w:val="000000" w:themeColor="text1"/>
                </w:rPr>
                <w:delText>Ф-1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106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3E1F8527" w14:textId="23B69A60" w:rsidR="00E122FB" w:rsidDel="00556B27" w:rsidRDefault="00000000">
            <w:pPr>
              <w:rPr>
                <w:del w:id="107" w:author="Elena Borisenok" w:date="2024-11-15T15:41:00Z"/>
                <w:color w:val="000000" w:themeColor="text1"/>
                <w:szCs w:val="24"/>
              </w:rPr>
            </w:pPr>
            <w:del w:id="108" w:author="Elena Borisenok" w:date="2024-11-15T15:41:00Z">
              <w:r w:rsidDel="00556B27">
                <w:rPr>
                  <w:szCs w:val="24"/>
                </w:rPr>
                <w:delText>Возможность установки платформы в закрытом контуре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109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5A43F033" w14:textId="39321746" w:rsidR="00E122FB" w:rsidDel="00556B27" w:rsidRDefault="00000000">
            <w:pPr>
              <w:rPr>
                <w:del w:id="110" w:author="Elena Borisenok" w:date="2024-11-15T15:41:00Z"/>
                <w:color w:val="000000" w:themeColor="text1"/>
              </w:rPr>
            </w:pPr>
            <w:del w:id="111" w:author="Elena Borisenok" w:date="2024-11-15T15:41:00Z">
              <w:r w:rsidDel="00556B27">
                <w:rPr>
                  <w:color w:val="000000" w:themeColor="text1"/>
                </w:rPr>
                <w:delText>ТП-1</w:delText>
              </w:r>
            </w:del>
          </w:p>
        </w:tc>
        <w:tc>
          <w:tcPr>
            <w:tcW w:w="985" w:type="pct"/>
            <w:tcPrChange w:id="112" w:author="Elena Borisenok" w:date="2024-11-15T15:43:00Z">
              <w:tcPr>
                <w:tcW w:w="985" w:type="pct"/>
              </w:tcPr>
            </w:tcPrChange>
          </w:tcPr>
          <w:p w14:paraId="7B62B5DB" w14:textId="51B3A84D" w:rsidR="00E122FB" w:rsidDel="00556B27" w:rsidRDefault="00E122FB">
            <w:pPr>
              <w:rPr>
                <w:del w:id="113" w:author="Elena Borisenok" w:date="2024-11-15T15:41:00Z"/>
                <w:color w:val="000000" w:themeColor="text1"/>
              </w:rPr>
            </w:pPr>
          </w:p>
        </w:tc>
      </w:tr>
      <w:tr w:rsidR="00E122FB" w:rsidDel="00556B27" w14:paraId="06552D9D" w14:textId="5D3B1D23" w:rsidTr="00556B27">
        <w:trPr>
          <w:trHeight w:val="20"/>
          <w:del w:id="114" w:author="Elena Borisenok" w:date="2024-11-15T15:41:00Z"/>
          <w:trPrChange w:id="115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116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12AE37E6" w14:textId="462EF3FB" w:rsidR="00E122FB" w:rsidDel="00556B27" w:rsidRDefault="00000000">
            <w:pPr>
              <w:rPr>
                <w:del w:id="117" w:author="Elena Borisenok" w:date="2024-11-15T15:41:00Z"/>
                <w:color w:val="000000" w:themeColor="text1"/>
              </w:rPr>
            </w:pPr>
            <w:del w:id="118" w:author="Elena Borisenok" w:date="2024-11-15T15:41:00Z">
              <w:r w:rsidDel="00556B27">
                <w:rPr>
                  <w:color w:val="000000" w:themeColor="text1"/>
                </w:rPr>
                <w:delText>Ф-2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119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40A32774" w14:textId="0A67E855" w:rsidR="00E122FB" w:rsidDel="00556B27" w:rsidRDefault="00000000">
            <w:pPr>
              <w:rPr>
                <w:del w:id="120" w:author="Elena Borisenok" w:date="2024-11-15T15:41:00Z"/>
                <w:color w:val="000000" w:themeColor="text1"/>
                <w:szCs w:val="24"/>
              </w:rPr>
            </w:pPr>
            <w:del w:id="121" w:author="Elena Borisenok" w:date="2024-11-15T15:41:00Z">
              <w:r w:rsidDel="00556B27">
                <w:rPr>
                  <w:szCs w:val="24"/>
                </w:rPr>
                <w:delText>Автоматическое обновление платформы Deckhouse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122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4E2D701F" w14:textId="320C414B" w:rsidR="00E122FB" w:rsidDel="00556B27" w:rsidRDefault="00000000">
            <w:pPr>
              <w:rPr>
                <w:del w:id="123" w:author="Elena Borisenok" w:date="2024-11-15T15:41:00Z"/>
                <w:color w:val="000000" w:themeColor="text1"/>
              </w:rPr>
            </w:pPr>
            <w:del w:id="124" w:author="Elena Borisenok" w:date="2024-11-15T15:41:00Z">
              <w:r w:rsidDel="00556B27">
                <w:rPr>
                  <w:color w:val="000000" w:themeColor="text1"/>
                </w:rPr>
                <w:delText>ТП-2</w:delText>
              </w:r>
            </w:del>
          </w:p>
        </w:tc>
        <w:tc>
          <w:tcPr>
            <w:tcW w:w="985" w:type="pct"/>
            <w:tcPrChange w:id="125" w:author="Elena Borisenok" w:date="2024-11-15T15:43:00Z">
              <w:tcPr>
                <w:tcW w:w="985" w:type="pct"/>
              </w:tcPr>
            </w:tcPrChange>
          </w:tcPr>
          <w:p w14:paraId="40332D14" w14:textId="1B31B6B6" w:rsidR="00E122FB" w:rsidDel="00556B27" w:rsidRDefault="00E122FB">
            <w:pPr>
              <w:rPr>
                <w:del w:id="126" w:author="Elena Borisenok" w:date="2024-11-15T15:41:00Z"/>
                <w:color w:val="000000" w:themeColor="text1"/>
              </w:rPr>
            </w:pPr>
          </w:p>
        </w:tc>
      </w:tr>
      <w:tr w:rsidR="00E122FB" w:rsidDel="00556B27" w14:paraId="3C697D9D" w14:textId="12CF480F" w:rsidTr="00556B27">
        <w:trPr>
          <w:trHeight w:val="20"/>
          <w:del w:id="127" w:author="Elena Borisenok" w:date="2024-11-15T15:41:00Z"/>
          <w:trPrChange w:id="128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129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0CC38F3E" w14:textId="1C67E721" w:rsidR="00E122FB" w:rsidDel="00556B27" w:rsidRDefault="00000000">
            <w:pPr>
              <w:rPr>
                <w:del w:id="130" w:author="Elena Borisenok" w:date="2024-11-15T15:41:00Z"/>
                <w:color w:val="000000" w:themeColor="text1"/>
              </w:rPr>
            </w:pPr>
            <w:del w:id="131" w:author="Elena Borisenok" w:date="2024-11-15T15:41:00Z">
              <w:r w:rsidDel="00556B27">
                <w:rPr>
                  <w:color w:val="000000" w:themeColor="text1"/>
                </w:rPr>
                <w:delText>Ф-3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132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455B01A2" w14:textId="6D8EFB18" w:rsidR="00E122FB" w:rsidDel="00556B27" w:rsidRDefault="00000000">
            <w:pPr>
              <w:rPr>
                <w:del w:id="133" w:author="Elena Borisenok" w:date="2024-11-15T15:41:00Z"/>
                <w:color w:val="000000" w:themeColor="text1"/>
                <w:szCs w:val="24"/>
              </w:rPr>
            </w:pPr>
            <w:del w:id="134" w:author="Elena Borisenok" w:date="2024-11-15T15:41:00Z">
              <w:r w:rsidDel="00556B27">
                <w:rPr>
                  <w:szCs w:val="24"/>
                </w:rPr>
                <w:delText>Возможность ручного обновления платформы Deckhouse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135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4F5A81F6" w14:textId="3FBB6185" w:rsidR="00E122FB" w:rsidDel="00556B27" w:rsidRDefault="00000000">
            <w:pPr>
              <w:rPr>
                <w:del w:id="136" w:author="Elena Borisenok" w:date="2024-11-15T15:41:00Z"/>
                <w:color w:val="000000" w:themeColor="text1"/>
              </w:rPr>
            </w:pPr>
            <w:del w:id="137" w:author="Elena Borisenok" w:date="2024-11-15T15:41:00Z">
              <w:r w:rsidDel="00556B27">
                <w:rPr>
                  <w:color w:val="000000" w:themeColor="text1"/>
                </w:rPr>
                <w:delText>ТП-3</w:delText>
              </w:r>
            </w:del>
          </w:p>
        </w:tc>
        <w:tc>
          <w:tcPr>
            <w:tcW w:w="985" w:type="pct"/>
            <w:tcPrChange w:id="138" w:author="Elena Borisenok" w:date="2024-11-15T15:43:00Z">
              <w:tcPr>
                <w:tcW w:w="985" w:type="pct"/>
              </w:tcPr>
            </w:tcPrChange>
          </w:tcPr>
          <w:p w14:paraId="5E389999" w14:textId="12990130" w:rsidR="00E122FB" w:rsidDel="00556B27" w:rsidRDefault="00E122FB">
            <w:pPr>
              <w:rPr>
                <w:del w:id="139" w:author="Elena Borisenok" w:date="2024-11-15T15:41:00Z"/>
                <w:color w:val="000000" w:themeColor="text1"/>
              </w:rPr>
            </w:pPr>
          </w:p>
        </w:tc>
      </w:tr>
      <w:tr w:rsidR="00E122FB" w:rsidDel="00556B27" w14:paraId="31267C6A" w14:textId="33689437" w:rsidTr="00556B27">
        <w:trPr>
          <w:trHeight w:val="20"/>
          <w:del w:id="140" w:author="Elena Borisenok" w:date="2024-11-15T15:41:00Z"/>
          <w:trPrChange w:id="141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142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3604D39E" w14:textId="305CFAA3" w:rsidR="00E122FB" w:rsidDel="00556B27" w:rsidRDefault="00000000">
            <w:pPr>
              <w:rPr>
                <w:del w:id="143" w:author="Elena Borisenok" w:date="2024-11-15T15:41:00Z"/>
                <w:color w:val="000000" w:themeColor="text1"/>
              </w:rPr>
            </w:pPr>
            <w:del w:id="144" w:author="Elena Borisenok" w:date="2024-11-15T15:41:00Z">
              <w:r w:rsidDel="00556B27">
                <w:rPr>
                  <w:color w:val="000000" w:themeColor="text1"/>
                </w:rPr>
                <w:delText>Ф-4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145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7237173B" w14:textId="20D340FF" w:rsidR="00E122FB" w:rsidDel="00556B27" w:rsidRDefault="00000000">
            <w:pPr>
              <w:rPr>
                <w:del w:id="146" w:author="Elena Borisenok" w:date="2024-11-15T15:41:00Z"/>
                <w:color w:val="000000" w:themeColor="text1"/>
                <w:szCs w:val="24"/>
              </w:rPr>
            </w:pPr>
            <w:del w:id="147" w:author="Elena Borisenok" w:date="2024-11-15T15:41:00Z">
              <w:r w:rsidDel="00556B27">
                <w:rPr>
                  <w:szCs w:val="24"/>
                </w:rPr>
                <w:delText>Поддержка РФ операционных систем (РЕДОС, ALT linux, Astra Linux)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148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46833389" w14:textId="0AD904A3" w:rsidR="00E122FB" w:rsidDel="00556B27" w:rsidRDefault="00000000">
            <w:pPr>
              <w:rPr>
                <w:del w:id="149" w:author="Elena Borisenok" w:date="2024-11-15T15:41:00Z"/>
                <w:color w:val="000000" w:themeColor="text1"/>
              </w:rPr>
            </w:pPr>
            <w:del w:id="150" w:author="Elena Borisenok" w:date="2024-11-15T15:41:00Z">
              <w:r w:rsidDel="00556B27">
                <w:rPr>
                  <w:color w:val="000000" w:themeColor="text1"/>
                </w:rPr>
                <w:delText>ТП-4</w:delText>
              </w:r>
            </w:del>
          </w:p>
        </w:tc>
        <w:tc>
          <w:tcPr>
            <w:tcW w:w="985" w:type="pct"/>
            <w:tcPrChange w:id="151" w:author="Elena Borisenok" w:date="2024-11-15T15:43:00Z">
              <w:tcPr>
                <w:tcW w:w="985" w:type="pct"/>
              </w:tcPr>
            </w:tcPrChange>
          </w:tcPr>
          <w:p w14:paraId="325CE769" w14:textId="42939930" w:rsidR="00E122FB" w:rsidDel="00556B27" w:rsidRDefault="00E122FB">
            <w:pPr>
              <w:rPr>
                <w:del w:id="152" w:author="Elena Borisenok" w:date="2024-11-15T15:41:00Z"/>
                <w:color w:val="000000" w:themeColor="text1"/>
              </w:rPr>
            </w:pPr>
          </w:p>
        </w:tc>
      </w:tr>
      <w:tr w:rsidR="00E122FB" w:rsidDel="00556B27" w14:paraId="0BA47D03" w14:textId="0FEE9409" w:rsidTr="00556B27">
        <w:trPr>
          <w:trHeight w:val="20"/>
          <w:del w:id="153" w:author="Elena Borisenok" w:date="2024-11-15T15:41:00Z"/>
          <w:trPrChange w:id="154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155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2C7FBD1C" w14:textId="0EFF373A" w:rsidR="00E122FB" w:rsidDel="00556B27" w:rsidRDefault="00000000">
            <w:pPr>
              <w:rPr>
                <w:del w:id="156" w:author="Elena Borisenok" w:date="2024-11-15T15:41:00Z"/>
                <w:color w:val="000000" w:themeColor="text1"/>
              </w:rPr>
            </w:pPr>
            <w:del w:id="157" w:author="Elena Borisenok" w:date="2024-11-15T15:41:00Z">
              <w:r w:rsidDel="00556B27">
                <w:rPr>
                  <w:color w:val="000000" w:themeColor="text1"/>
                </w:rPr>
                <w:delText>Ф-5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158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3B86A367" w14:textId="5A744741" w:rsidR="00E122FB" w:rsidDel="00556B27" w:rsidRDefault="00000000">
            <w:pPr>
              <w:rPr>
                <w:del w:id="159" w:author="Elena Borisenok" w:date="2024-11-15T15:41:00Z"/>
                <w:color w:val="000000" w:themeColor="text1"/>
                <w:szCs w:val="24"/>
              </w:rPr>
            </w:pPr>
            <w:del w:id="160" w:author="Elena Borisenok" w:date="2024-11-15T15:41:00Z">
              <w:r w:rsidDel="00556B27">
                <w:rPr>
                  <w:szCs w:val="24"/>
                </w:rPr>
                <w:delText>Обновление версии Kubernetes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161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37378427" w14:textId="2420460E" w:rsidR="00E122FB" w:rsidDel="00556B27" w:rsidRDefault="00000000">
            <w:pPr>
              <w:rPr>
                <w:del w:id="162" w:author="Elena Borisenok" w:date="2024-11-15T15:41:00Z"/>
                <w:color w:val="000000" w:themeColor="text1"/>
              </w:rPr>
            </w:pPr>
            <w:del w:id="163" w:author="Elena Borisenok" w:date="2024-11-15T15:41:00Z">
              <w:r w:rsidDel="00556B27">
                <w:rPr>
                  <w:color w:val="000000" w:themeColor="text1"/>
                </w:rPr>
                <w:delText>ТП-5</w:delText>
              </w:r>
            </w:del>
          </w:p>
        </w:tc>
        <w:tc>
          <w:tcPr>
            <w:tcW w:w="985" w:type="pct"/>
            <w:tcPrChange w:id="164" w:author="Elena Borisenok" w:date="2024-11-15T15:43:00Z">
              <w:tcPr>
                <w:tcW w:w="985" w:type="pct"/>
              </w:tcPr>
            </w:tcPrChange>
          </w:tcPr>
          <w:p w14:paraId="67D5AEEC" w14:textId="052C4F65" w:rsidR="00E122FB" w:rsidDel="00556B27" w:rsidRDefault="00E122FB">
            <w:pPr>
              <w:rPr>
                <w:del w:id="165" w:author="Elena Borisenok" w:date="2024-11-15T15:41:00Z"/>
                <w:color w:val="000000" w:themeColor="text1"/>
              </w:rPr>
            </w:pPr>
          </w:p>
        </w:tc>
      </w:tr>
      <w:tr w:rsidR="00E122FB" w:rsidDel="00556B27" w14:paraId="744130D2" w14:textId="686238E4" w:rsidTr="00556B27">
        <w:trPr>
          <w:trHeight w:val="20"/>
          <w:del w:id="166" w:author="Elena Borisenok" w:date="2024-11-15T15:41:00Z"/>
          <w:trPrChange w:id="167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168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405C976F" w14:textId="1759F8C9" w:rsidR="00E122FB" w:rsidDel="00556B27" w:rsidRDefault="00000000">
            <w:pPr>
              <w:rPr>
                <w:del w:id="169" w:author="Elena Borisenok" w:date="2024-11-15T15:41:00Z"/>
                <w:color w:val="000000" w:themeColor="text1"/>
              </w:rPr>
            </w:pPr>
            <w:del w:id="170" w:author="Elena Borisenok" w:date="2024-11-15T15:41:00Z">
              <w:r w:rsidDel="00556B27">
                <w:rPr>
                  <w:color w:val="000000" w:themeColor="text1"/>
                </w:rPr>
                <w:delText>Ф-6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171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3B2A51C5" w14:textId="1F3C944F" w:rsidR="00E122FB" w:rsidDel="00556B27" w:rsidRDefault="00000000">
            <w:pPr>
              <w:rPr>
                <w:del w:id="172" w:author="Elena Borisenok" w:date="2024-11-15T15:41:00Z"/>
                <w:color w:val="000000" w:themeColor="text1"/>
                <w:szCs w:val="24"/>
              </w:rPr>
            </w:pPr>
            <w:del w:id="173" w:author="Elena Borisenok" w:date="2024-11-15T15:41:00Z">
              <w:r w:rsidDel="00556B27">
                <w:rPr>
                  <w:color w:val="000000" w:themeColor="text1"/>
                  <w:szCs w:val="24"/>
                </w:rPr>
                <w:delText>Возможность увеличения количества control-plane узлов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174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618FC13D" w14:textId="47A933D7" w:rsidR="00E122FB" w:rsidDel="00556B27" w:rsidRDefault="00000000">
            <w:pPr>
              <w:rPr>
                <w:del w:id="175" w:author="Elena Borisenok" w:date="2024-11-15T15:41:00Z"/>
                <w:color w:val="000000" w:themeColor="text1"/>
              </w:rPr>
            </w:pPr>
            <w:del w:id="176" w:author="Elena Borisenok" w:date="2024-11-15T15:41:00Z">
              <w:r w:rsidDel="00556B27">
                <w:rPr>
                  <w:color w:val="000000" w:themeColor="text1"/>
                </w:rPr>
                <w:delText>ТП-6</w:delText>
              </w:r>
            </w:del>
          </w:p>
        </w:tc>
        <w:tc>
          <w:tcPr>
            <w:tcW w:w="985" w:type="pct"/>
            <w:tcPrChange w:id="177" w:author="Elena Borisenok" w:date="2024-11-15T15:43:00Z">
              <w:tcPr>
                <w:tcW w:w="985" w:type="pct"/>
              </w:tcPr>
            </w:tcPrChange>
          </w:tcPr>
          <w:p w14:paraId="62F536B9" w14:textId="4136A4EF" w:rsidR="00E122FB" w:rsidDel="00556B27" w:rsidRDefault="00E122FB">
            <w:pPr>
              <w:rPr>
                <w:del w:id="178" w:author="Elena Borisenok" w:date="2024-11-15T15:41:00Z"/>
                <w:color w:val="000000" w:themeColor="text1"/>
              </w:rPr>
            </w:pPr>
          </w:p>
        </w:tc>
      </w:tr>
      <w:tr w:rsidR="00E122FB" w:rsidDel="00556B27" w14:paraId="69FCB4AC" w14:textId="7222E8CB" w:rsidTr="00556B27">
        <w:trPr>
          <w:trHeight w:val="20"/>
          <w:del w:id="179" w:author="Elena Borisenok" w:date="2024-11-15T15:41:00Z"/>
          <w:trPrChange w:id="180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181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03FACB6C" w14:textId="3AE368C5" w:rsidR="00E122FB" w:rsidDel="00556B27" w:rsidRDefault="00000000">
            <w:pPr>
              <w:rPr>
                <w:del w:id="182" w:author="Elena Borisenok" w:date="2024-11-15T15:41:00Z"/>
                <w:color w:val="000000" w:themeColor="text1"/>
              </w:rPr>
            </w:pPr>
            <w:del w:id="183" w:author="Elena Borisenok" w:date="2024-11-15T15:41:00Z">
              <w:r w:rsidDel="00556B27">
                <w:rPr>
                  <w:color w:val="000000" w:themeColor="text1"/>
                </w:rPr>
                <w:delText>Ф-7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184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475AADB3" w14:textId="7B9F1612" w:rsidR="00E122FB" w:rsidDel="00556B27" w:rsidRDefault="00000000">
            <w:pPr>
              <w:rPr>
                <w:del w:id="185" w:author="Elena Borisenok" w:date="2024-11-15T15:41:00Z"/>
                <w:color w:val="000000" w:themeColor="text1"/>
                <w:szCs w:val="24"/>
              </w:rPr>
            </w:pPr>
            <w:del w:id="186" w:author="Elena Borisenok" w:date="2024-11-15T15:41:00Z">
              <w:r w:rsidDel="00556B27">
                <w:rPr>
                  <w:szCs w:val="24"/>
                </w:rPr>
                <w:delText>Управление узлами кластера (добавление, удаление)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187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7CC68018" w14:textId="31697B08" w:rsidR="00E122FB" w:rsidDel="00556B27" w:rsidRDefault="00000000">
            <w:pPr>
              <w:rPr>
                <w:del w:id="188" w:author="Elena Borisenok" w:date="2024-11-15T15:41:00Z"/>
                <w:color w:val="000000" w:themeColor="text1"/>
              </w:rPr>
            </w:pPr>
            <w:del w:id="189" w:author="Elena Borisenok" w:date="2024-11-15T15:41:00Z">
              <w:r w:rsidDel="00556B27">
                <w:rPr>
                  <w:color w:val="000000" w:themeColor="text1"/>
                </w:rPr>
                <w:delText>ТП-7</w:delText>
              </w:r>
            </w:del>
          </w:p>
        </w:tc>
        <w:tc>
          <w:tcPr>
            <w:tcW w:w="985" w:type="pct"/>
            <w:tcPrChange w:id="190" w:author="Elena Borisenok" w:date="2024-11-15T15:43:00Z">
              <w:tcPr>
                <w:tcW w:w="985" w:type="pct"/>
              </w:tcPr>
            </w:tcPrChange>
          </w:tcPr>
          <w:p w14:paraId="662D1147" w14:textId="36A1A425" w:rsidR="00E122FB" w:rsidDel="00556B27" w:rsidRDefault="00E122FB">
            <w:pPr>
              <w:rPr>
                <w:del w:id="191" w:author="Elena Borisenok" w:date="2024-11-15T15:41:00Z"/>
                <w:color w:val="000000" w:themeColor="text1"/>
              </w:rPr>
            </w:pPr>
          </w:p>
        </w:tc>
      </w:tr>
      <w:tr w:rsidR="00E122FB" w:rsidDel="00556B27" w14:paraId="0B37EA73" w14:textId="20BA4F7F" w:rsidTr="00556B27">
        <w:trPr>
          <w:trHeight w:val="20"/>
          <w:del w:id="192" w:author="Elena Borisenok" w:date="2024-11-15T15:41:00Z"/>
          <w:trPrChange w:id="193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194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1EAC0932" w14:textId="65896E9B" w:rsidR="00E122FB" w:rsidDel="00556B27" w:rsidRDefault="00000000">
            <w:pPr>
              <w:rPr>
                <w:del w:id="195" w:author="Elena Borisenok" w:date="2024-11-15T15:41:00Z"/>
                <w:color w:val="000000" w:themeColor="text1"/>
              </w:rPr>
            </w:pPr>
            <w:del w:id="196" w:author="Elena Borisenok" w:date="2024-11-15T15:41:00Z">
              <w:r w:rsidDel="00556B27">
                <w:rPr>
                  <w:color w:val="000000" w:themeColor="text1"/>
                </w:rPr>
                <w:delText>Ф-8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197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48E98D6B" w14:textId="18818916" w:rsidR="00E122FB" w:rsidDel="00556B27" w:rsidRDefault="00000000">
            <w:pPr>
              <w:rPr>
                <w:del w:id="198" w:author="Elena Borisenok" w:date="2024-11-15T15:41:00Z"/>
                <w:color w:val="000000" w:themeColor="text1"/>
                <w:szCs w:val="24"/>
              </w:rPr>
            </w:pPr>
            <w:del w:id="199" w:author="Elena Borisenok" w:date="2024-11-15T15:41:00Z">
              <w:r w:rsidDel="00556B27">
                <w:rPr>
                  <w:szCs w:val="24"/>
                </w:rPr>
                <w:delText>Автоматическая настройка узлов кластера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200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42E31BEF" w14:textId="659C6D08" w:rsidR="00E122FB" w:rsidDel="00556B27" w:rsidRDefault="00000000">
            <w:pPr>
              <w:rPr>
                <w:del w:id="201" w:author="Elena Borisenok" w:date="2024-11-15T15:41:00Z"/>
                <w:color w:val="000000" w:themeColor="text1"/>
              </w:rPr>
            </w:pPr>
            <w:del w:id="202" w:author="Elena Borisenok" w:date="2024-11-15T15:41:00Z">
              <w:r w:rsidDel="00556B27">
                <w:rPr>
                  <w:color w:val="000000" w:themeColor="text1"/>
                </w:rPr>
                <w:delText>ТП-8</w:delText>
              </w:r>
            </w:del>
          </w:p>
        </w:tc>
        <w:tc>
          <w:tcPr>
            <w:tcW w:w="985" w:type="pct"/>
            <w:tcPrChange w:id="203" w:author="Elena Borisenok" w:date="2024-11-15T15:43:00Z">
              <w:tcPr>
                <w:tcW w:w="985" w:type="pct"/>
              </w:tcPr>
            </w:tcPrChange>
          </w:tcPr>
          <w:p w14:paraId="1DB38667" w14:textId="3D0FC30B" w:rsidR="00E122FB" w:rsidDel="00556B27" w:rsidRDefault="00E122FB">
            <w:pPr>
              <w:rPr>
                <w:del w:id="204" w:author="Elena Borisenok" w:date="2024-11-15T15:41:00Z"/>
                <w:color w:val="000000" w:themeColor="text1"/>
              </w:rPr>
            </w:pPr>
          </w:p>
        </w:tc>
      </w:tr>
      <w:tr w:rsidR="00E122FB" w:rsidDel="00556B27" w14:paraId="2ADA780A" w14:textId="143784A8" w:rsidTr="00556B27">
        <w:trPr>
          <w:trHeight w:val="20"/>
          <w:del w:id="205" w:author="Elena Borisenok" w:date="2024-11-15T15:41:00Z"/>
          <w:trPrChange w:id="206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207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7B29E6C3" w14:textId="5AF42F9C" w:rsidR="00E122FB" w:rsidDel="00556B27" w:rsidRDefault="00000000">
            <w:pPr>
              <w:rPr>
                <w:del w:id="208" w:author="Elena Borisenok" w:date="2024-11-15T15:41:00Z"/>
                <w:color w:val="000000" w:themeColor="text1"/>
              </w:rPr>
            </w:pPr>
            <w:del w:id="209" w:author="Elena Borisenok" w:date="2024-11-15T15:41:00Z">
              <w:r w:rsidDel="00556B27">
                <w:rPr>
                  <w:color w:val="000000" w:themeColor="text1"/>
                </w:rPr>
                <w:delText>Ф-9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210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1186AE65" w14:textId="25F1E44B" w:rsidR="00E122FB" w:rsidDel="00556B27" w:rsidRDefault="00000000">
            <w:pPr>
              <w:rPr>
                <w:del w:id="211" w:author="Elena Borisenok" w:date="2024-11-15T15:41:00Z"/>
                <w:color w:val="000000" w:themeColor="text1"/>
                <w:szCs w:val="24"/>
              </w:rPr>
            </w:pPr>
            <w:del w:id="212" w:author="Elena Borisenok" w:date="2024-11-15T15:41:00Z">
              <w:r w:rsidDel="00556B27">
                <w:rPr>
                  <w:szCs w:val="24"/>
                </w:rPr>
                <w:delText>Возможность дополнительной конфигурации runtime-компонентов узлов кластера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213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76DD0D5D" w14:textId="7F05247E" w:rsidR="00E122FB" w:rsidDel="00556B27" w:rsidRDefault="00000000">
            <w:pPr>
              <w:rPr>
                <w:del w:id="214" w:author="Elena Borisenok" w:date="2024-11-15T15:41:00Z"/>
                <w:color w:val="000000" w:themeColor="text1"/>
              </w:rPr>
            </w:pPr>
            <w:del w:id="215" w:author="Elena Borisenok" w:date="2024-11-15T15:41:00Z">
              <w:r w:rsidDel="00556B27">
                <w:rPr>
                  <w:color w:val="000000" w:themeColor="text1"/>
                </w:rPr>
                <w:delText>ТП-9</w:delText>
              </w:r>
            </w:del>
          </w:p>
        </w:tc>
        <w:tc>
          <w:tcPr>
            <w:tcW w:w="985" w:type="pct"/>
            <w:tcPrChange w:id="216" w:author="Elena Borisenok" w:date="2024-11-15T15:43:00Z">
              <w:tcPr>
                <w:tcW w:w="985" w:type="pct"/>
              </w:tcPr>
            </w:tcPrChange>
          </w:tcPr>
          <w:p w14:paraId="19569D3A" w14:textId="0355F8D4" w:rsidR="00E122FB" w:rsidDel="00556B27" w:rsidRDefault="00E122FB">
            <w:pPr>
              <w:rPr>
                <w:del w:id="217" w:author="Elena Borisenok" w:date="2024-11-15T15:41:00Z"/>
                <w:color w:val="000000" w:themeColor="text1"/>
              </w:rPr>
            </w:pPr>
          </w:p>
        </w:tc>
      </w:tr>
      <w:tr w:rsidR="00E122FB" w:rsidDel="00556B27" w14:paraId="0B1AC698" w14:textId="08A0CE5A" w:rsidTr="00556B27">
        <w:trPr>
          <w:trHeight w:val="20"/>
          <w:del w:id="218" w:author="Elena Borisenok" w:date="2024-11-15T15:41:00Z"/>
          <w:trPrChange w:id="219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220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1A3BD36E" w14:textId="6FAEAB13" w:rsidR="00E122FB" w:rsidDel="00556B27" w:rsidRDefault="00000000">
            <w:pPr>
              <w:rPr>
                <w:del w:id="221" w:author="Elena Borisenok" w:date="2024-11-15T15:41:00Z"/>
                <w:color w:val="000000" w:themeColor="text1"/>
              </w:rPr>
            </w:pPr>
            <w:del w:id="222" w:author="Elena Borisenok" w:date="2024-11-15T15:41:00Z">
              <w:r w:rsidDel="00556B27">
                <w:rPr>
                  <w:color w:val="000000" w:themeColor="text1"/>
                </w:rPr>
                <w:delText>Ф-10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223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042AD47E" w14:textId="044F0B6B" w:rsidR="00E122FB" w:rsidDel="00556B27" w:rsidRDefault="00000000">
            <w:pPr>
              <w:rPr>
                <w:del w:id="224" w:author="Elena Borisenok" w:date="2024-11-15T15:41:00Z"/>
                <w:color w:val="000000" w:themeColor="text1"/>
                <w:szCs w:val="24"/>
              </w:rPr>
            </w:pPr>
            <w:del w:id="225" w:author="Elena Borisenok" w:date="2024-11-15T15:41:00Z">
              <w:r w:rsidDel="00556B27">
                <w:rPr>
                  <w:szCs w:val="24"/>
                </w:rPr>
                <w:delText>Размещение компонентов Deckhouse Kubernetes Platform на выделенных узлах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226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7A269BB8" w14:textId="29DABFEE" w:rsidR="00E122FB" w:rsidDel="00556B27" w:rsidRDefault="00000000">
            <w:pPr>
              <w:rPr>
                <w:del w:id="227" w:author="Elena Borisenok" w:date="2024-11-15T15:41:00Z"/>
                <w:color w:val="000000" w:themeColor="text1"/>
              </w:rPr>
            </w:pPr>
            <w:del w:id="228" w:author="Elena Borisenok" w:date="2024-11-15T15:41:00Z">
              <w:r w:rsidDel="00556B27">
                <w:rPr>
                  <w:color w:val="000000" w:themeColor="text1"/>
                </w:rPr>
                <w:delText>ТП-10</w:delText>
              </w:r>
            </w:del>
          </w:p>
        </w:tc>
        <w:tc>
          <w:tcPr>
            <w:tcW w:w="985" w:type="pct"/>
            <w:tcPrChange w:id="229" w:author="Elena Borisenok" w:date="2024-11-15T15:43:00Z">
              <w:tcPr>
                <w:tcW w:w="985" w:type="pct"/>
              </w:tcPr>
            </w:tcPrChange>
          </w:tcPr>
          <w:p w14:paraId="3630D9A8" w14:textId="4801D04C" w:rsidR="00E122FB" w:rsidDel="00556B27" w:rsidRDefault="00E122FB">
            <w:pPr>
              <w:rPr>
                <w:del w:id="230" w:author="Elena Borisenok" w:date="2024-11-15T15:41:00Z"/>
                <w:color w:val="000000" w:themeColor="text1"/>
              </w:rPr>
            </w:pPr>
          </w:p>
        </w:tc>
      </w:tr>
      <w:tr w:rsidR="00E122FB" w:rsidDel="00556B27" w14:paraId="1DD10D07" w14:textId="1BEF04BD" w:rsidTr="00556B27">
        <w:trPr>
          <w:trHeight w:val="20"/>
          <w:del w:id="231" w:author="Elena Borisenok" w:date="2024-11-15T15:41:00Z"/>
          <w:trPrChange w:id="232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233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1D41706A" w14:textId="06DDB9DC" w:rsidR="00E122FB" w:rsidDel="00556B27" w:rsidRDefault="00000000">
            <w:pPr>
              <w:rPr>
                <w:del w:id="234" w:author="Elena Borisenok" w:date="2024-11-15T15:41:00Z"/>
                <w:color w:val="000000" w:themeColor="text1"/>
              </w:rPr>
            </w:pPr>
            <w:del w:id="235" w:author="Elena Borisenok" w:date="2024-11-15T15:41:00Z">
              <w:r w:rsidDel="00556B27">
                <w:rPr>
                  <w:color w:val="000000" w:themeColor="text1"/>
                </w:rPr>
                <w:delText>Ф-11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236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72825903" w14:textId="454BC3C2" w:rsidR="00E122FB" w:rsidRPr="007C6B8C" w:rsidDel="00556B27" w:rsidRDefault="00000000">
            <w:pPr>
              <w:rPr>
                <w:del w:id="237" w:author="Elena Borisenok" w:date="2024-11-15T15:41:00Z"/>
                <w:color w:val="000000" w:themeColor="text1"/>
                <w:szCs w:val="24"/>
                <w:rPrChange w:id="238" w:author="Elena Borisenok" w:date="2024-11-18T10:44:00Z">
                  <w:rPr>
                    <w:del w:id="239" w:author="Elena Borisenok" w:date="2024-11-15T15:41:00Z"/>
                    <w:color w:val="000000" w:themeColor="text1"/>
                    <w:szCs w:val="24"/>
                    <w:lang w:val="en-US"/>
                  </w:rPr>
                </w:rPrChange>
              </w:rPr>
            </w:pPr>
            <w:del w:id="240" w:author="Elena Borisenok" w:date="2024-11-15T15:41:00Z">
              <w:r w:rsidDel="00556B27">
                <w:rPr>
                  <w:szCs w:val="24"/>
                </w:rPr>
                <w:delText>Запуск</w:delText>
              </w:r>
              <w:r w:rsidRPr="007C6B8C" w:rsidDel="00556B27">
                <w:rPr>
                  <w:szCs w:val="24"/>
                  <w:rPrChange w:id="241" w:author="Elena Borisenok" w:date="2024-11-18T10:44:00Z">
                    <w:rPr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Del="00556B27">
                <w:rPr>
                  <w:szCs w:val="24"/>
                </w:rPr>
                <w:delText>модулей</w:delText>
              </w:r>
              <w:r w:rsidRPr="007C6B8C" w:rsidDel="00556B27">
                <w:rPr>
                  <w:szCs w:val="24"/>
                  <w:rPrChange w:id="242" w:author="Elena Borisenok" w:date="2024-11-18T10:44:00Z">
                    <w:rPr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Del="00556B27">
                <w:rPr>
                  <w:szCs w:val="24"/>
                  <w:lang w:val="en-US"/>
                </w:rPr>
                <w:delText>Deckhouse</w:delText>
              </w:r>
              <w:r w:rsidRPr="007C6B8C" w:rsidDel="00556B27">
                <w:rPr>
                  <w:szCs w:val="24"/>
                  <w:rPrChange w:id="243" w:author="Elena Borisenok" w:date="2024-11-18T10:44:00Z">
                    <w:rPr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Del="00556B27">
                <w:rPr>
                  <w:szCs w:val="24"/>
                  <w:lang w:val="en-US"/>
                </w:rPr>
                <w:delText>Enterprise</w:delText>
              </w:r>
              <w:r w:rsidRPr="007C6B8C" w:rsidDel="00556B27">
                <w:rPr>
                  <w:szCs w:val="24"/>
                  <w:rPrChange w:id="244" w:author="Elena Borisenok" w:date="2024-11-18T10:44:00Z">
                    <w:rPr>
                      <w:szCs w:val="24"/>
                      <w:lang w:val="en-US"/>
                    </w:rPr>
                  </w:rPrChange>
                </w:rPr>
                <w:delText xml:space="preserve"> </w:delText>
              </w:r>
              <w:r w:rsidDel="00556B27">
                <w:rPr>
                  <w:szCs w:val="24"/>
                </w:rPr>
                <w:delText>версии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245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0D9DC560" w14:textId="042E2A5D" w:rsidR="00E122FB" w:rsidDel="00556B27" w:rsidRDefault="00000000">
            <w:pPr>
              <w:rPr>
                <w:del w:id="246" w:author="Elena Borisenok" w:date="2024-11-15T15:41:00Z"/>
                <w:color w:val="000000" w:themeColor="text1"/>
              </w:rPr>
            </w:pPr>
            <w:del w:id="247" w:author="Elena Borisenok" w:date="2024-11-15T15:41:00Z">
              <w:r w:rsidDel="00556B27">
                <w:rPr>
                  <w:color w:val="000000" w:themeColor="text1"/>
                </w:rPr>
                <w:delText>ТП-11</w:delText>
              </w:r>
            </w:del>
          </w:p>
        </w:tc>
        <w:tc>
          <w:tcPr>
            <w:tcW w:w="985" w:type="pct"/>
            <w:tcPrChange w:id="248" w:author="Elena Borisenok" w:date="2024-11-15T15:43:00Z">
              <w:tcPr>
                <w:tcW w:w="985" w:type="pct"/>
              </w:tcPr>
            </w:tcPrChange>
          </w:tcPr>
          <w:p w14:paraId="78A99BF5" w14:textId="7A1BEA0E" w:rsidR="00E122FB" w:rsidDel="00556B27" w:rsidRDefault="00E122FB">
            <w:pPr>
              <w:rPr>
                <w:del w:id="249" w:author="Elena Borisenok" w:date="2024-11-15T15:41:00Z"/>
                <w:color w:val="000000" w:themeColor="text1"/>
              </w:rPr>
            </w:pPr>
          </w:p>
        </w:tc>
      </w:tr>
      <w:tr w:rsidR="00E122FB" w:rsidDel="00556B27" w14:paraId="4B9ECAF2" w14:textId="28B15E09" w:rsidTr="00556B27">
        <w:trPr>
          <w:trHeight w:val="20"/>
          <w:del w:id="250" w:author="Elena Borisenok" w:date="2024-11-15T15:41:00Z"/>
          <w:trPrChange w:id="251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252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77ED854E" w14:textId="7127DAA0" w:rsidR="00E122FB" w:rsidDel="00556B27" w:rsidRDefault="00000000">
            <w:pPr>
              <w:rPr>
                <w:del w:id="253" w:author="Elena Borisenok" w:date="2024-11-15T15:41:00Z"/>
                <w:color w:val="000000" w:themeColor="text1"/>
              </w:rPr>
            </w:pPr>
            <w:del w:id="254" w:author="Elena Borisenok" w:date="2024-11-15T15:41:00Z">
              <w:r w:rsidDel="00556B27">
                <w:rPr>
                  <w:color w:val="000000" w:themeColor="text1"/>
                </w:rPr>
                <w:delText>Ф-12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255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6E1FF147" w14:textId="5C3FC286" w:rsidR="00E122FB" w:rsidDel="00556B27" w:rsidRDefault="00000000">
            <w:pPr>
              <w:rPr>
                <w:del w:id="256" w:author="Elena Borisenok" w:date="2024-11-15T15:41:00Z"/>
                <w:color w:val="000000" w:themeColor="text1"/>
                <w:szCs w:val="24"/>
              </w:rPr>
            </w:pPr>
            <w:del w:id="257" w:author="Elena Borisenok" w:date="2024-11-15T15:41:00Z">
              <w:r w:rsidDel="00556B27">
                <w:rPr>
                  <w:szCs w:val="24"/>
                </w:rPr>
                <w:delText>Установка / добавление элементов интерфейса / модулей (из поставки платформы)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258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5A781904" w14:textId="1977D3B0" w:rsidR="00E122FB" w:rsidDel="00556B27" w:rsidRDefault="00000000">
            <w:pPr>
              <w:rPr>
                <w:del w:id="259" w:author="Elena Borisenok" w:date="2024-11-15T15:41:00Z"/>
                <w:color w:val="000000" w:themeColor="text1"/>
              </w:rPr>
            </w:pPr>
            <w:del w:id="260" w:author="Elena Borisenok" w:date="2024-11-15T15:41:00Z">
              <w:r w:rsidDel="00556B27">
                <w:rPr>
                  <w:color w:val="000000" w:themeColor="text1"/>
                </w:rPr>
                <w:delText>ТП-12</w:delText>
              </w:r>
            </w:del>
          </w:p>
        </w:tc>
        <w:tc>
          <w:tcPr>
            <w:tcW w:w="985" w:type="pct"/>
            <w:tcPrChange w:id="261" w:author="Elena Borisenok" w:date="2024-11-15T15:43:00Z">
              <w:tcPr>
                <w:tcW w:w="985" w:type="pct"/>
              </w:tcPr>
            </w:tcPrChange>
          </w:tcPr>
          <w:p w14:paraId="4C64A1C4" w14:textId="2500BF23" w:rsidR="00E122FB" w:rsidDel="00556B27" w:rsidRDefault="00E122FB">
            <w:pPr>
              <w:rPr>
                <w:del w:id="262" w:author="Elena Borisenok" w:date="2024-11-15T15:41:00Z"/>
                <w:color w:val="000000" w:themeColor="text1"/>
              </w:rPr>
            </w:pPr>
          </w:p>
        </w:tc>
      </w:tr>
      <w:tr w:rsidR="00E122FB" w:rsidDel="00556B27" w14:paraId="5AE77C3C" w14:textId="6D507C41" w:rsidTr="00556B27">
        <w:trPr>
          <w:trHeight w:val="20"/>
          <w:del w:id="263" w:author="Elena Borisenok" w:date="2024-11-15T15:41:00Z"/>
          <w:trPrChange w:id="264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265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25DC9197" w14:textId="0DF96C73" w:rsidR="00E122FB" w:rsidDel="00556B27" w:rsidRDefault="00000000">
            <w:pPr>
              <w:rPr>
                <w:del w:id="266" w:author="Elena Borisenok" w:date="2024-11-15T15:41:00Z"/>
                <w:color w:val="000000" w:themeColor="text1"/>
              </w:rPr>
            </w:pPr>
            <w:del w:id="267" w:author="Elena Borisenok" w:date="2024-11-15T15:41:00Z">
              <w:r w:rsidDel="00556B27">
                <w:rPr>
                  <w:color w:val="000000" w:themeColor="text1"/>
                </w:rPr>
                <w:delText>Ф-13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268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19CA0202" w14:textId="1724D83F" w:rsidR="00E122FB" w:rsidDel="00556B27" w:rsidRDefault="00000000">
            <w:pPr>
              <w:rPr>
                <w:del w:id="269" w:author="Elena Borisenok" w:date="2024-11-15T15:41:00Z"/>
                <w:color w:val="000000" w:themeColor="text1"/>
                <w:szCs w:val="24"/>
              </w:rPr>
            </w:pPr>
            <w:del w:id="270" w:author="Elena Borisenok" w:date="2024-11-15T15:41:00Z">
              <w:r w:rsidDel="00556B27">
                <w:rPr>
                  <w:szCs w:val="24"/>
                </w:rPr>
                <w:delText>Возможность отключения неиспользуемых модулей платформы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271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75BBCA62" w14:textId="4461BC42" w:rsidR="00E122FB" w:rsidDel="00556B27" w:rsidRDefault="00000000">
            <w:pPr>
              <w:rPr>
                <w:del w:id="272" w:author="Elena Borisenok" w:date="2024-11-15T15:41:00Z"/>
                <w:color w:val="000000" w:themeColor="text1"/>
              </w:rPr>
            </w:pPr>
            <w:del w:id="273" w:author="Elena Borisenok" w:date="2024-11-15T15:41:00Z">
              <w:r w:rsidDel="00556B27">
                <w:rPr>
                  <w:color w:val="000000" w:themeColor="text1"/>
                </w:rPr>
                <w:delText>ТП-13</w:delText>
              </w:r>
            </w:del>
          </w:p>
        </w:tc>
        <w:tc>
          <w:tcPr>
            <w:tcW w:w="985" w:type="pct"/>
            <w:tcPrChange w:id="274" w:author="Elena Borisenok" w:date="2024-11-15T15:43:00Z">
              <w:tcPr>
                <w:tcW w:w="985" w:type="pct"/>
              </w:tcPr>
            </w:tcPrChange>
          </w:tcPr>
          <w:p w14:paraId="405012A1" w14:textId="747FFE6C" w:rsidR="00E122FB" w:rsidDel="00556B27" w:rsidRDefault="00E122FB">
            <w:pPr>
              <w:rPr>
                <w:del w:id="275" w:author="Elena Borisenok" w:date="2024-11-15T15:41:00Z"/>
                <w:color w:val="000000" w:themeColor="text1"/>
              </w:rPr>
            </w:pPr>
          </w:p>
        </w:tc>
      </w:tr>
      <w:tr w:rsidR="00E122FB" w:rsidDel="00556B27" w14:paraId="331C36A3" w14:textId="2EE4E977" w:rsidTr="00556B27">
        <w:trPr>
          <w:trHeight w:val="20"/>
          <w:del w:id="276" w:author="Elena Borisenok" w:date="2024-11-15T15:41:00Z"/>
          <w:trPrChange w:id="277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278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7D95EA27" w14:textId="1251D5AE" w:rsidR="00E122FB" w:rsidDel="00556B27" w:rsidRDefault="00000000">
            <w:pPr>
              <w:rPr>
                <w:del w:id="279" w:author="Elena Borisenok" w:date="2024-11-15T15:41:00Z"/>
                <w:color w:val="000000" w:themeColor="text1"/>
              </w:rPr>
            </w:pPr>
            <w:del w:id="280" w:author="Elena Borisenok" w:date="2024-11-15T15:41:00Z">
              <w:r w:rsidDel="00556B27">
                <w:rPr>
                  <w:color w:val="000000" w:themeColor="text1"/>
                </w:rPr>
                <w:delText>Ф-14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281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7B44CAA2" w14:textId="744FD802" w:rsidR="00E122FB" w:rsidDel="00556B27" w:rsidRDefault="00000000">
            <w:pPr>
              <w:rPr>
                <w:del w:id="282" w:author="Elena Borisenok" w:date="2024-11-15T15:41:00Z"/>
                <w:color w:val="000000" w:themeColor="text1"/>
                <w:szCs w:val="24"/>
              </w:rPr>
            </w:pPr>
            <w:del w:id="283" w:author="Elena Borisenok" w:date="2024-11-15T15:41:00Z">
              <w:r w:rsidDel="00556B27">
                <w:rPr>
                  <w:szCs w:val="24"/>
                </w:rPr>
                <w:delText>Отказоустойчивая конфигурация всех компонентов платформы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284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191E9B6B" w14:textId="53172B6B" w:rsidR="00E122FB" w:rsidDel="00556B27" w:rsidRDefault="00000000">
            <w:pPr>
              <w:rPr>
                <w:del w:id="285" w:author="Elena Borisenok" w:date="2024-11-15T15:41:00Z"/>
                <w:color w:val="000000" w:themeColor="text1"/>
              </w:rPr>
            </w:pPr>
            <w:del w:id="286" w:author="Elena Borisenok" w:date="2024-11-15T15:41:00Z">
              <w:r w:rsidDel="00556B27">
                <w:rPr>
                  <w:color w:val="000000" w:themeColor="text1"/>
                </w:rPr>
                <w:delText>ТП-14</w:delText>
              </w:r>
            </w:del>
          </w:p>
        </w:tc>
        <w:tc>
          <w:tcPr>
            <w:tcW w:w="985" w:type="pct"/>
            <w:tcPrChange w:id="287" w:author="Elena Borisenok" w:date="2024-11-15T15:43:00Z">
              <w:tcPr>
                <w:tcW w:w="985" w:type="pct"/>
              </w:tcPr>
            </w:tcPrChange>
          </w:tcPr>
          <w:p w14:paraId="463D275F" w14:textId="3AE99AD0" w:rsidR="00E122FB" w:rsidDel="00556B27" w:rsidRDefault="00E122FB">
            <w:pPr>
              <w:rPr>
                <w:del w:id="288" w:author="Elena Borisenok" w:date="2024-11-15T15:41:00Z"/>
                <w:color w:val="000000" w:themeColor="text1"/>
              </w:rPr>
            </w:pPr>
          </w:p>
        </w:tc>
      </w:tr>
      <w:tr w:rsidR="00E122FB" w:rsidDel="00556B27" w14:paraId="428F2DB4" w14:textId="6A8D8540" w:rsidTr="00556B27">
        <w:trPr>
          <w:trHeight w:val="20"/>
          <w:del w:id="289" w:author="Elena Borisenok" w:date="2024-11-15T15:41:00Z"/>
          <w:trPrChange w:id="290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291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5C68DDDC" w14:textId="2BF1E815" w:rsidR="00E122FB" w:rsidDel="00556B27" w:rsidRDefault="00000000">
            <w:pPr>
              <w:rPr>
                <w:del w:id="292" w:author="Elena Borisenok" w:date="2024-11-15T15:41:00Z"/>
                <w:color w:val="000000" w:themeColor="text1"/>
              </w:rPr>
            </w:pPr>
            <w:del w:id="293" w:author="Elena Borisenok" w:date="2024-11-15T15:41:00Z">
              <w:r w:rsidDel="00556B27">
                <w:rPr>
                  <w:color w:val="000000" w:themeColor="text1"/>
                </w:rPr>
                <w:delText>Ф-15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294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3E14282C" w14:textId="00504029" w:rsidR="00E122FB" w:rsidDel="00556B27" w:rsidRDefault="00000000">
            <w:pPr>
              <w:rPr>
                <w:del w:id="295" w:author="Elena Borisenok" w:date="2024-11-15T15:41:00Z"/>
                <w:color w:val="000000" w:themeColor="text1"/>
                <w:szCs w:val="24"/>
              </w:rPr>
            </w:pPr>
            <w:del w:id="296" w:author="Elena Borisenok" w:date="2024-11-15T15:41:00Z">
              <w:r w:rsidDel="00556B27">
                <w:rPr>
                  <w:szCs w:val="24"/>
                </w:rPr>
                <w:delText>Управление namespaces (добавление, удаление, редактирование)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297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2656055D" w14:textId="78A52472" w:rsidR="00E122FB" w:rsidDel="00556B27" w:rsidRDefault="00000000">
            <w:pPr>
              <w:rPr>
                <w:del w:id="298" w:author="Elena Borisenok" w:date="2024-11-15T15:41:00Z"/>
                <w:color w:val="000000" w:themeColor="text1"/>
              </w:rPr>
            </w:pPr>
            <w:del w:id="299" w:author="Elena Borisenok" w:date="2024-11-15T15:41:00Z">
              <w:r w:rsidDel="00556B27">
                <w:rPr>
                  <w:color w:val="000000" w:themeColor="text1"/>
                </w:rPr>
                <w:delText>ТП-15</w:delText>
              </w:r>
            </w:del>
          </w:p>
        </w:tc>
        <w:tc>
          <w:tcPr>
            <w:tcW w:w="985" w:type="pct"/>
            <w:tcPrChange w:id="300" w:author="Elena Borisenok" w:date="2024-11-15T15:43:00Z">
              <w:tcPr>
                <w:tcW w:w="985" w:type="pct"/>
              </w:tcPr>
            </w:tcPrChange>
          </w:tcPr>
          <w:p w14:paraId="4D189168" w14:textId="7274166F" w:rsidR="00E122FB" w:rsidDel="00556B27" w:rsidRDefault="00E122FB">
            <w:pPr>
              <w:rPr>
                <w:del w:id="301" w:author="Elena Borisenok" w:date="2024-11-15T15:41:00Z"/>
                <w:color w:val="000000" w:themeColor="text1"/>
              </w:rPr>
            </w:pPr>
          </w:p>
        </w:tc>
      </w:tr>
      <w:tr w:rsidR="00E122FB" w:rsidDel="00556B27" w14:paraId="6303CEF2" w14:textId="1F05DB47" w:rsidTr="00556B27">
        <w:trPr>
          <w:trHeight w:val="20"/>
          <w:del w:id="302" w:author="Elena Borisenok" w:date="2024-11-15T15:41:00Z"/>
          <w:trPrChange w:id="303" w:author="Elena Borisenok" w:date="2024-11-15T15:43:00Z">
            <w:trPr>
              <w:trHeight w:val="20"/>
            </w:trPr>
          </w:trPrChange>
        </w:trPr>
        <w:tc>
          <w:tcPr>
            <w:tcW w:w="470" w:type="pct"/>
            <w:shd w:val="clear" w:color="auto" w:fill="auto"/>
            <w:vAlign w:val="center"/>
            <w:tcPrChange w:id="304" w:author="Elena Borisenok" w:date="2024-11-15T15:43:00Z">
              <w:tcPr>
                <w:tcW w:w="470" w:type="pct"/>
                <w:shd w:val="clear" w:color="auto" w:fill="auto"/>
                <w:vAlign w:val="center"/>
              </w:tcPr>
            </w:tcPrChange>
          </w:tcPr>
          <w:p w14:paraId="09D933F3" w14:textId="2A28918A" w:rsidR="00E122FB" w:rsidDel="00556B27" w:rsidRDefault="00000000">
            <w:pPr>
              <w:rPr>
                <w:del w:id="305" w:author="Elena Borisenok" w:date="2024-11-15T15:41:00Z"/>
                <w:color w:val="000000" w:themeColor="text1"/>
              </w:rPr>
            </w:pPr>
            <w:del w:id="306" w:author="Elena Borisenok" w:date="2024-11-15T15:41:00Z">
              <w:r w:rsidDel="00556B27">
                <w:rPr>
                  <w:color w:val="000000" w:themeColor="text1"/>
                </w:rPr>
                <w:delText>Ф-16</w:delText>
              </w:r>
            </w:del>
          </w:p>
        </w:tc>
        <w:tc>
          <w:tcPr>
            <w:tcW w:w="778" w:type="pct"/>
            <w:shd w:val="clear" w:color="auto" w:fill="auto"/>
            <w:vAlign w:val="center"/>
            <w:tcPrChange w:id="307" w:author="Elena Borisenok" w:date="2024-11-15T15:43:00Z">
              <w:tcPr>
                <w:tcW w:w="2560" w:type="pct"/>
                <w:shd w:val="clear" w:color="auto" w:fill="auto"/>
                <w:vAlign w:val="center"/>
              </w:tcPr>
            </w:tcPrChange>
          </w:tcPr>
          <w:p w14:paraId="6CAAB7C8" w14:textId="7C586B68" w:rsidR="00E122FB" w:rsidDel="00556B27" w:rsidRDefault="00000000">
            <w:pPr>
              <w:rPr>
                <w:del w:id="308" w:author="Elena Borisenok" w:date="2024-11-15T15:41:00Z"/>
                <w:color w:val="000000" w:themeColor="text1"/>
                <w:szCs w:val="24"/>
              </w:rPr>
            </w:pPr>
            <w:del w:id="309" w:author="Elena Borisenok" w:date="2024-11-15T15:41:00Z">
              <w:r w:rsidDel="00556B27">
                <w:rPr>
                  <w:szCs w:val="24"/>
                </w:rPr>
                <w:delText>Возможность использования внешних модулей</w:delText>
              </w:r>
            </w:del>
          </w:p>
        </w:tc>
        <w:tc>
          <w:tcPr>
            <w:tcW w:w="2767" w:type="pct"/>
            <w:shd w:val="clear" w:color="auto" w:fill="auto"/>
            <w:vAlign w:val="center"/>
            <w:tcPrChange w:id="310" w:author="Elena Borisenok" w:date="2024-11-15T15:43:00Z">
              <w:tcPr>
                <w:tcW w:w="985" w:type="pct"/>
                <w:shd w:val="clear" w:color="auto" w:fill="auto"/>
                <w:vAlign w:val="center"/>
              </w:tcPr>
            </w:tcPrChange>
          </w:tcPr>
          <w:p w14:paraId="6C5970EF" w14:textId="6F62E1C6" w:rsidR="00E122FB" w:rsidDel="00556B27" w:rsidRDefault="00000000">
            <w:pPr>
              <w:rPr>
                <w:del w:id="311" w:author="Elena Borisenok" w:date="2024-11-15T15:41:00Z"/>
                <w:color w:val="000000" w:themeColor="text1"/>
              </w:rPr>
            </w:pPr>
            <w:del w:id="312" w:author="Elena Borisenok" w:date="2024-11-15T15:41:00Z">
              <w:r w:rsidDel="00556B27">
                <w:rPr>
                  <w:color w:val="000000" w:themeColor="text1"/>
                </w:rPr>
                <w:delText>ТП-16</w:delText>
              </w:r>
            </w:del>
          </w:p>
        </w:tc>
        <w:tc>
          <w:tcPr>
            <w:tcW w:w="985" w:type="pct"/>
            <w:tcPrChange w:id="313" w:author="Elena Borisenok" w:date="2024-11-15T15:43:00Z">
              <w:tcPr>
                <w:tcW w:w="985" w:type="pct"/>
              </w:tcPr>
            </w:tcPrChange>
          </w:tcPr>
          <w:p w14:paraId="3E4E75A3" w14:textId="3F7C4F95" w:rsidR="00E122FB" w:rsidDel="00556B27" w:rsidRDefault="00E122FB">
            <w:pPr>
              <w:rPr>
                <w:del w:id="314" w:author="Elena Borisenok" w:date="2024-11-15T15:41:00Z"/>
                <w:color w:val="000000" w:themeColor="text1"/>
              </w:rPr>
            </w:pPr>
          </w:p>
        </w:tc>
      </w:tr>
    </w:tbl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  <w:tblPrChange w:id="315" w:author="Elena Borisenok" w:date="2024-11-15T15:43:00Z">
          <w:tblPr>
            <w:tblW w:w="5000" w:type="pct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905"/>
        <w:gridCol w:w="1497"/>
        <w:gridCol w:w="5324"/>
        <w:gridCol w:w="1895"/>
        <w:tblGridChange w:id="316">
          <w:tblGrid>
            <w:gridCol w:w="905"/>
            <w:gridCol w:w="4926"/>
            <w:gridCol w:w="1895"/>
            <w:gridCol w:w="1895"/>
          </w:tblGrid>
        </w:tblGridChange>
      </w:tblGrid>
      <w:tr w:rsidR="00556B27" w:rsidRPr="00556B27" w14:paraId="1BCD9A3B" w14:textId="77777777" w:rsidTr="00556B27">
        <w:trPr>
          <w:trHeight w:val="20"/>
          <w:trPrChange w:id="317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18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C4DEEC6" w14:textId="77777777" w:rsidR="00556B27" w:rsidRPr="00556B27" w:rsidRDefault="00556B27" w:rsidP="00556B27">
            <w:pPr>
              <w:spacing w:before="0" w:after="0"/>
              <w:jc w:val="center"/>
              <w:rPr>
                <w:color w:val="000000" w:themeColor="text1"/>
              </w:rPr>
            </w:pPr>
            <w:bookmarkStart w:id="319" w:name="_Toc159126843"/>
            <w:r w:rsidRPr="00556B27">
              <w:rPr>
                <w:color w:val="000000" w:themeColor="text1"/>
              </w:rPr>
              <w:t>Номер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20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14CDFFF8" w14:textId="77777777" w:rsidR="00556B27" w:rsidRPr="00556B27" w:rsidRDefault="00556B27" w:rsidP="00556B27">
            <w:pPr>
              <w:spacing w:before="0" w:after="0"/>
              <w:jc w:val="center"/>
              <w:rPr>
                <w:szCs w:val="24"/>
              </w:rPr>
            </w:pPr>
            <w:r w:rsidRPr="00556B27">
              <w:rPr>
                <w:szCs w:val="24"/>
              </w:rPr>
              <w:t>Код требования в ТЗ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21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DE17EFF" w14:textId="77777777" w:rsidR="00556B27" w:rsidRPr="00556B27" w:rsidRDefault="00556B27">
            <w:pPr>
              <w:spacing w:before="0" w:after="0"/>
              <w:jc w:val="left"/>
              <w:rPr>
                <w:color w:val="000000" w:themeColor="text1"/>
              </w:rPr>
              <w:pPrChange w:id="322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Краткое описание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23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0ED1D56E" w14:textId="77777777" w:rsidR="00556B27" w:rsidRPr="00556B27" w:rsidRDefault="00556B27" w:rsidP="00556B27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Тестовые сценарии в ПМИ</w:t>
            </w:r>
          </w:p>
        </w:tc>
      </w:tr>
      <w:tr w:rsidR="004E7AD6" w:rsidRPr="00556B27" w14:paraId="6D1D2892" w14:textId="77777777" w:rsidTr="00556B27">
        <w:trPr>
          <w:trHeight w:val="20"/>
          <w:trPrChange w:id="324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25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31A3A32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1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26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0375925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327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П.3.1.12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28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663B722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29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Наличие функционала сервисной сетки (Service Mesh)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30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7A757342" w14:textId="38898B9F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31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Ф-12, Ф-16</w:t>
            </w:r>
          </w:p>
        </w:tc>
      </w:tr>
      <w:tr w:rsidR="004E7AD6" w:rsidRPr="00556B27" w14:paraId="6C73883C" w14:textId="77777777" w:rsidTr="00556B27">
        <w:trPr>
          <w:trHeight w:val="20"/>
          <w:trPrChange w:id="332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33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E7AF690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2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34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E51E5DA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335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П.3.1.13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36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6EBB9A2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37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Поддержка многоарендности с полной изоляцией арендаторов друг от друга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38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0C3D42BD" w14:textId="0B6EE7DB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39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Ф-12</w:t>
            </w:r>
          </w:p>
        </w:tc>
      </w:tr>
      <w:tr w:rsidR="004E7AD6" w:rsidRPr="00556B27" w14:paraId="089BE4E7" w14:textId="77777777" w:rsidTr="00556B27">
        <w:trPr>
          <w:trHeight w:val="20"/>
          <w:trPrChange w:id="340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41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2B8DB83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3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42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8C9ECC2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343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П.3.1.2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44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58CA2D8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45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Возможность автоматической установки кластеров с заданной конфигурацией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46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5F502689" w14:textId="700AD9E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47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Ф-8</w:t>
            </w:r>
          </w:p>
        </w:tc>
      </w:tr>
      <w:tr w:rsidR="004E7AD6" w:rsidRPr="00556B27" w14:paraId="5E85E858" w14:textId="77777777" w:rsidTr="00556B27">
        <w:trPr>
          <w:trHeight w:val="20"/>
          <w:trPrChange w:id="348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49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B6BEE61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4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50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06A4E5E5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351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П.3.1.5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52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F142FD2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53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Поддержка конфигурации высокой доступности и восстановления после аварий (Disaster Recovery)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54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447B7CE1" w14:textId="6F48F578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55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Ф-14</w:t>
            </w:r>
          </w:p>
        </w:tc>
      </w:tr>
      <w:tr w:rsidR="004E7AD6" w:rsidRPr="00556B27" w14:paraId="297FD422" w14:textId="77777777" w:rsidTr="00556B27">
        <w:trPr>
          <w:trHeight w:val="20"/>
          <w:trPrChange w:id="356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57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5A30701F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5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58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0F4A4D86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359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П.3.1.7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60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08CD59D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61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Возможность управления распределением подов между узлами кластера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62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25EBA9E6" w14:textId="1750AA6D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63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Ф-10</w:t>
            </w:r>
          </w:p>
        </w:tc>
      </w:tr>
      <w:tr w:rsidR="004E7AD6" w:rsidRPr="00556B27" w14:paraId="6ED77122" w14:textId="77777777" w:rsidTr="00556B27">
        <w:trPr>
          <w:trHeight w:val="20"/>
          <w:trPrChange w:id="364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65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582DC8BC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66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F7AC416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367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П.3.1.8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68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53C1807E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69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Механизм назначения меток на узлы кластера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70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416B4F65" w14:textId="79921DFD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71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Ф-8, Ф-10, Ф-12</w:t>
            </w:r>
          </w:p>
        </w:tc>
      </w:tr>
      <w:tr w:rsidR="004E7AD6" w:rsidRPr="00556B27" w14:paraId="2FFACC48" w14:textId="77777777" w:rsidTr="00556B27">
        <w:trPr>
          <w:trHeight w:val="20"/>
          <w:trPrChange w:id="372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73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1C97748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7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74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8F1C332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375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П.3.1.9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76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DDA3E49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77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Наличие подсистемы регистрации событий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78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389470A7" w14:textId="00349F75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79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Ф-12</w:t>
            </w:r>
          </w:p>
        </w:tc>
      </w:tr>
      <w:tr w:rsidR="004E7AD6" w:rsidRPr="00556B27" w14:paraId="1D605420" w14:textId="77777777" w:rsidTr="00556B27">
        <w:trPr>
          <w:trHeight w:val="20"/>
          <w:trPrChange w:id="380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81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AD197BA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8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82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5B68892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383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П.3.3.11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84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06A22641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85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Использование актуальной версии Kubernetes с задержкой не более 12 месяцев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86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15A23D98" w14:textId="15FFB0B9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87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Ф-5</w:t>
            </w:r>
          </w:p>
        </w:tc>
      </w:tr>
      <w:tr w:rsidR="004E7AD6" w:rsidRPr="00556B27" w14:paraId="157AF76E" w14:textId="77777777" w:rsidTr="00556B27">
        <w:trPr>
          <w:trHeight w:val="20"/>
          <w:trPrChange w:id="388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89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0274CB20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9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90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55A12AFE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391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П.3.3.12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92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2FB3E1A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93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Возможность использования предыдущей версии Kubernetes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394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1B8A1E2D" w14:textId="53223C29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395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Ф-5</w:t>
            </w:r>
          </w:p>
        </w:tc>
      </w:tr>
      <w:tr w:rsidR="004E7AD6" w:rsidRPr="00556B27" w14:paraId="56EDBC67" w14:textId="77777777" w:rsidTr="00556B27">
        <w:trPr>
          <w:trHeight w:val="20"/>
          <w:trPrChange w:id="396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97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D6EED43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10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398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391142F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399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П.3.3.16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00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5FC017AE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01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Управление функциями Платформы через включение и отключение компонентов по функциональному признаку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02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6759486C" w14:textId="1357DB51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03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Ф-12, Ф-13</w:t>
            </w:r>
          </w:p>
        </w:tc>
      </w:tr>
      <w:tr w:rsidR="004E7AD6" w:rsidRPr="00556B27" w14:paraId="7F81CD4F" w14:textId="77777777" w:rsidTr="00556B27">
        <w:trPr>
          <w:trHeight w:val="20"/>
          <w:trPrChange w:id="404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05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0F32C98A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11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06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A6A5CDF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07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П.3.3.17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08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D799128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09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Определение уровня доступности компонентов кластера с агрегацией по функциональности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10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4BC28392" w14:textId="15555893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11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Ф-7</w:t>
            </w:r>
          </w:p>
        </w:tc>
      </w:tr>
      <w:tr w:rsidR="004E7AD6" w:rsidRPr="00556B27" w14:paraId="21F5A50D" w14:textId="77777777" w:rsidTr="00556B27">
        <w:trPr>
          <w:trHeight w:val="20"/>
          <w:trPrChange w:id="412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13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44D7A16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12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14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5B518997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15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П.3.3.6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16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21847C9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17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Поддержка Hierarchical Namespaces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18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5886D35E" w14:textId="0A451DB0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19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Ф-11</w:t>
            </w:r>
          </w:p>
        </w:tc>
      </w:tr>
      <w:tr w:rsidR="004E7AD6" w:rsidRPr="00556B27" w14:paraId="34908E9B" w14:textId="77777777" w:rsidTr="00556B27">
        <w:trPr>
          <w:trHeight w:val="20"/>
          <w:trPrChange w:id="420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21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E515FF9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13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22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2DBC8DF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23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П.3.3.8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24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04B5DEC5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25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Возможность автоматического добавления аннотаций и меток к пространствам имен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26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502FD12E" w14:textId="7E77240E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27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Ф-11, Ф-15</w:t>
            </w:r>
          </w:p>
        </w:tc>
      </w:tr>
      <w:tr w:rsidR="004E7AD6" w:rsidRPr="00556B27" w14:paraId="250A7980" w14:textId="77777777" w:rsidTr="00556B27">
        <w:trPr>
          <w:trHeight w:val="20"/>
          <w:trPrChange w:id="428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29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126845BE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14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30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548394E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31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П.3.4.8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32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ECB3069" w14:textId="7FB9E3ED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33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 xml:space="preserve">Возможность интеграции с системой управления секретами </w:t>
            </w:r>
            <w:del w:id="434" w:author="Elena Borisenok" w:date="2024-11-18T12:09:00Z">
              <w:r w:rsidRPr="00556B27" w:rsidDel="008B7696">
                <w:rPr>
                  <w:color w:val="000000" w:themeColor="text1"/>
                </w:rPr>
                <w:delText>(HashiCorp Vault или аналогами)</w:delText>
              </w:r>
            </w:del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35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540D2C7F" w14:textId="4B9FB3A9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36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Ф-16</w:t>
            </w:r>
          </w:p>
        </w:tc>
      </w:tr>
      <w:tr w:rsidR="004E7AD6" w:rsidRPr="00556B27" w14:paraId="6DB3B015" w14:textId="77777777" w:rsidTr="00556B27">
        <w:trPr>
          <w:trHeight w:val="20"/>
          <w:trPrChange w:id="437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38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DE0C768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15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39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34EABA2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40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П.3.5.1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41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C1B514D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42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Возможность самостоятельной загрузки пакетов обновления для последующей установки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43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2F0ABCBB" w14:textId="7A712DD5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44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Ф-2, Ф-3</w:t>
            </w:r>
          </w:p>
        </w:tc>
      </w:tr>
      <w:tr w:rsidR="004E7AD6" w:rsidRPr="00556B27" w14:paraId="41C7DE02" w14:textId="77777777" w:rsidTr="00556B27">
        <w:trPr>
          <w:trHeight w:val="20"/>
          <w:trPrChange w:id="445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46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AF5357D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16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47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1C11D953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48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П.3.5.2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49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3CB019E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50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Обновление всех компонентов через единый инструмент управления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51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4E09FAA4" w14:textId="67DC4BC6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52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Ф-2</w:t>
            </w:r>
          </w:p>
        </w:tc>
      </w:tr>
      <w:tr w:rsidR="004E7AD6" w:rsidRPr="00556B27" w14:paraId="1C809BDE" w14:textId="77777777" w:rsidTr="00556B27">
        <w:trPr>
          <w:trHeight w:val="20"/>
          <w:trPrChange w:id="453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54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FE036D2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17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55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7A3D95A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56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П.3.5.4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57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3D61AF9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58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Поддержка хранения версий используемых компонентов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59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77D5B505" w14:textId="72FA6E53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60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Ф-2, Ф-3</w:t>
            </w:r>
          </w:p>
        </w:tc>
      </w:tr>
      <w:tr w:rsidR="004E7AD6" w:rsidRPr="00556B27" w14:paraId="3BF884A0" w14:textId="77777777" w:rsidTr="00556B27">
        <w:trPr>
          <w:trHeight w:val="20"/>
          <w:trPrChange w:id="461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62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06BC069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18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63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0C155C3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64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П.4.1.2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65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403D69C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66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Отсутствие компонентов иностранного происхождения в контейнерных образах Платформы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67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124CDE10" w14:textId="72508AF3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68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Ф-4</w:t>
            </w:r>
          </w:p>
        </w:tc>
      </w:tr>
      <w:tr w:rsidR="004E7AD6" w:rsidRPr="00556B27" w14:paraId="7A31397D" w14:textId="77777777" w:rsidTr="00556B27">
        <w:trPr>
          <w:trHeight w:val="20"/>
          <w:trPrChange w:id="469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70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1615F53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19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71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F92D695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72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П.4.2.2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73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F3EED77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74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Аутентификация через внешний провайдер OpenID Connect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75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2C28D82E" w14:textId="7B74E4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76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Ф-11</w:t>
            </w:r>
          </w:p>
        </w:tc>
      </w:tr>
      <w:tr w:rsidR="004E7AD6" w:rsidRPr="00556B27" w14:paraId="56F11906" w14:textId="77777777" w:rsidTr="00556B27">
        <w:trPr>
          <w:trHeight w:val="20"/>
          <w:trPrChange w:id="477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78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5A259B3D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20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79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FC16353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80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П.5.1.3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81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90C6421" w14:textId="684786DA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82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Интеграция с хранилищем секретов</w:t>
            </w:r>
            <w:ins w:id="483" w:author="Elena Borisenok" w:date="2024-11-18T12:09:00Z">
              <w:r w:rsidR="008B7696">
                <w:rPr>
                  <w:color w:val="000000" w:themeColor="text1"/>
                </w:rPr>
                <w:t xml:space="preserve"> </w:t>
              </w:r>
            </w:ins>
            <w:del w:id="484" w:author="Elena Borisenok" w:date="2024-11-18T12:09:00Z">
              <w:r w:rsidRPr="00556B27" w:rsidDel="008B7696">
                <w:rPr>
                  <w:color w:val="000000" w:themeColor="text1"/>
                </w:rPr>
                <w:delText xml:space="preserve">, подобным HashiCorp Vault, </w:delText>
              </w:r>
            </w:del>
            <w:r w:rsidRPr="00556B27">
              <w:rPr>
                <w:color w:val="000000" w:themeColor="text1"/>
              </w:rPr>
              <w:t>с ограничением на хранение секретов в базе данных кластера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85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1B6A454B" w14:textId="5D6C174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86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Ф-16</w:t>
            </w:r>
          </w:p>
        </w:tc>
      </w:tr>
      <w:tr w:rsidR="004E7AD6" w:rsidRPr="00556B27" w14:paraId="70B7B153" w14:textId="77777777" w:rsidTr="00556B27">
        <w:trPr>
          <w:trHeight w:val="20"/>
          <w:trPrChange w:id="487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88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A59DFA8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21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89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4E6201F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90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П.5.2.8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91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B6B3B45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92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Проверка на наличие шифрования (TLS) соединений между подами и внешними соединениями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493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0BCDC97F" w14:textId="4145174E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494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Ф-16</w:t>
            </w:r>
          </w:p>
        </w:tc>
      </w:tr>
      <w:tr w:rsidR="004E7AD6" w:rsidRPr="00556B27" w14:paraId="45BDE1D8" w14:textId="77777777" w:rsidTr="00556B27">
        <w:trPr>
          <w:trHeight w:val="20"/>
          <w:trPrChange w:id="495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96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521AB317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22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97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5554F99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498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П.6.1.10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499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14DB7D0C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00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Хранение всех настроек системы с поддержкой резервирования и версионирования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501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4358EE61" w14:textId="01F01E4F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02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Ф-9, Ф-8</w:t>
            </w:r>
          </w:p>
        </w:tc>
      </w:tr>
      <w:tr w:rsidR="004E7AD6" w:rsidRPr="00556B27" w14:paraId="0FDD3C0B" w14:textId="77777777" w:rsidTr="00556B27">
        <w:trPr>
          <w:trHeight w:val="20"/>
          <w:trPrChange w:id="503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04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08DF6CF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23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05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014226CA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506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П.6.1.6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07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1D6C0B6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08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Поддержка российских операционных систем из ЕРРП на пользовательских устройствах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509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06AC0234" w14:textId="439D71BD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10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Ф-4</w:t>
            </w:r>
          </w:p>
        </w:tc>
      </w:tr>
      <w:tr w:rsidR="004E7AD6" w:rsidRPr="00556B27" w14:paraId="0C04FA72" w14:textId="77777777" w:rsidTr="00556B27">
        <w:trPr>
          <w:trHeight w:val="20"/>
          <w:trPrChange w:id="511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12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555197C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24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13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1CBF7953" w14:textId="462FBDCD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514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П.6.2.</w:t>
            </w:r>
            <w:r>
              <w:rPr>
                <w:szCs w:val="24"/>
              </w:rPr>
              <w:t>2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15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89E1F5E" w14:textId="2B68A3A0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16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 xml:space="preserve">Автономное восстановление после сбоев для высокой доступности системы 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517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65265E85" w14:textId="396820FF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18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Ф-6, Ф-7</w:t>
            </w:r>
          </w:p>
        </w:tc>
      </w:tr>
      <w:tr w:rsidR="004E7AD6" w:rsidRPr="00556B27" w14:paraId="0584ACB2" w14:textId="77777777" w:rsidTr="00556B27">
        <w:trPr>
          <w:trHeight w:val="20"/>
          <w:trPrChange w:id="519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20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608B0FF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25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21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067AE85A" w14:textId="7EB29ED9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522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П.6.2.</w:t>
            </w:r>
            <w:r>
              <w:rPr>
                <w:szCs w:val="24"/>
              </w:rPr>
              <w:t>3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23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43083A3" w14:textId="364EE249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24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Отказоустойчивость и автоматическое переключение при сбоях (failover)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525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4436CDDF" w14:textId="64C03ABB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26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Ф-6</w:t>
            </w:r>
          </w:p>
        </w:tc>
      </w:tr>
      <w:tr w:rsidR="004E7AD6" w:rsidRPr="00556B27" w14:paraId="1560D620" w14:textId="77777777" w:rsidTr="00556B27">
        <w:trPr>
          <w:trHeight w:val="20"/>
          <w:trPrChange w:id="527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28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DE1E37B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26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29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DE0D613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530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П.6.3.1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31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6581826C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32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Поддержка автоматического горизонтального масштабирования без остановки работы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533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34755C40" w14:textId="57A8F5E9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34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Ф-6, Ф-7</w:t>
            </w:r>
          </w:p>
        </w:tc>
      </w:tr>
      <w:tr w:rsidR="004E7AD6" w:rsidRPr="00556B27" w14:paraId="19E418DF" w14:textId="77777777" w:rsidTr="00556B27">
        <w:trPr>
          <w:trHeight w:val="20"/>
          <w:trPrChange w:id="535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36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3F03390E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27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37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9B0A719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538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П.6.5.2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39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09076232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40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Возможность установки системы на оборудовании заказчика (on-premises)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541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7B4ED23B" w14:textId="6CF5C4E8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42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</w:t>
            </w:r>
          </w:p>
        </w:tc>
      </w:tr>
      <w:tr w:rsidR="004E7AD6" w:rsidRPr="00556B27" w14:paraId="1494C777" w14:textId="77777777" w:rsidTr="00556B27">
        <w:trPr>
          <w:trHeight w:val="20"/>
          <w:trPrChange w:id="543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44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5E9AEB2B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28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45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83CA763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546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П.6.5.5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47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49EE67D7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48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Использование физических серверов для кластерных узлов системы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549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5A128C14" w14:textId="4CEC026A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50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</w:t>
            </w:r>
          </w:p>
        </w:tc>
      </w:tr>
      <w:tr w:rsidR="004E7AD6" w:rsidRPr="00556B27" w14:paraId="5D425AF3" w14:textId="77777777" w:rsidTr="00556B27">
        <w:trPr>
          <w:trHeight w:val="20"/>
          <w:trPrChange w:id="551" w:author="Elena Borisenok" w:date="2024-11-15T15:43:00Z">
            <w:trPr>
              <w:trHeight w:val="20"/>
            </w:trPr>
          </w:trPrChange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52" w:author="Elena Borisenok" w:date="2024-11-15T15:43:00Z">
              <w:tcPr>
                <w:tcW w:w="47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2AB4DECC" w14:textId="77777777" w:rsidR="004E7AD6" w:rsidRPr="00556B27" w:rsidRDefault="004E7AD6" w:rsidP="004E7AD6">
            <w:pPr>
              <w:spacing w:before="0" w:after="0"/>
              <w:jc w:val="center"/>
              <w:rPr>
                <w:color w:val="000000" w:themeColor="text1"/>
              </w:rPr>
            </w:pPr>
            <w:r w:rsidRPr="00556B27">
              <w:rPr>
                <w:color w:val="000000" w:themeColor="text1"/>
              </w:rPr>
              <w:t>29</w:t>
            </w:r>
          </w:p>
        </w:tc>
        <w:tc>
          <w:tcPr>
            <w:tcW w:w="7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53" w:author="Elena Borisenok" w:date="2024-11-15T15:43:00Z">
              <w:tcPr>
                <w:tcW w:w="2560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77D40548" w14:textId="77777777" w:rsidR="004E7AD6" w:rsidRPr="00556B27" w:rsidRDefault="004E7AD6">
            <w:pPr>
              <w:spacing w:before="0" w:after="0"/>
              <w:jc w:val="left"/>
              <w:rPr>
                <w:szCs w:val="24"/>
              </w:rPr>
              <w:pPrChange w:id="554" w:author="Elena Borisenok" w:date="2024-11-18T10:51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szCs w:val="24"/>
              </w:rPr>
              <w:t>П.6.5.6</w:t>
            </w:r>
          </w:p>
        </w:tc>
        <w:tc>
          <w:tcPr>
            <w:tcW w:w="27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tcPrChange w:id="555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  <w:vAlign w:val="center"/>
              </w:tcPr>
            </w:tcPrChange>
          </w:tcPr>
          <w:p w14:paraId="1BDB9ECF" w14:textId="77777777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56" w:author="Elena Borisenok" w:date="2024-11-15T15:42:00Z">
                <w:pPr>
                  <w:spacing w:before="0" w:after="0"/>
                  <w:jc w:val="center"/>
                </w:pPr>
              </w:pPrChange>
            </w:pPr>
            <w:r w:rsidRPr="00556B27">
              <w:rPr>
                <w:color w:val="000000" w:themeColor="text1"/>
              </w:rPr>
              <w:t>Возможность установки в изолированном контуре без доступа к Интернету</w:t>
            </w:r>
          </w:p>
        </w:tc>
        <w:tc>
          <w:tcPr>
            <w:tcW w:w="9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PrChange w:id="557" w:author="Elena Borisenok" w:date="2024-11-15T15:43:00Z">
              <w:tcPr>
                <w:tcW w:w="985" w:type="pct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</w:tcPrChange>
          </w:tcPr>
          <w:p w14:paraId="53682438" w14:textId="5A3F9A3C" w:rsidR="004E7AD6" w:rsidRPr="00556B27" w:rsidRDefault="004E7AD6">
            <w:pPr>
              <w:spacing w:before="0" w:after="0"/>
              <w:jc w:val="left"/>
              <w:rPr>
                <w:color w:val="000000" w:themeColor="text1"/>
              </w:rPr>
              <w:pPrChange w:id="558" w:author="Elena Borisenok" w:date="2024-11-18T10:51:00Z">
                <w:pPr>
                  <w:spacing w:before="0" w:after="0"/>
                  <w:jc w:val="center"/>
                </w:pPr>
              </w:pPrChange>
            </w:pPr>
            <w:r>
              <w:rPr>
                <w:color w:val="000000"/>
              </w:rPr>
              <w:t>Ф-1</w:t>
            </w:r>
          </w:p>
        </w:tc>
      </w:tr>
    </w:tbl>
    <w:p w14:paraId="0FC7D0C0" w14:textId="77777777" w:rsidR="00E033C5" w:rsidRDefault="00E033C5">
      <w:pPr>
        <w:pStyle w:val="3"/>
        <w:rPr>
          <w:color w:val="000000" w:themeColor="text1"/>
        </w:rPr>
        <w:sectPr w:rsidR="00E033C5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/>
          <w:pgMar w:top="1134" w:right="851" w:bottom="1134" w:left="1418" w:header="709" w:footer="425" w:gutter="0"/>
          <w:cols w:space="708"/>
          <w:docGrid w:linePitch="360"/>
        </w:sectPr>
      </w:pPr>
    </w:p>
    <w:p w14:paraId="083F03D0" w14:textId="2B271291" w:rsidR="00E122FB" w:rsidRDefault="00E067E2">
      <w:pPr>
        <w:pStyle w:val="3"/>
        <w:rPr>
          <w:color w:val="000000" w:themeColor="text1"/>
          <w:lang w:val="en-US"/>
        </w:rPr>
      </w:pPr>
      <w:bookmarkStart w:id="569" w:name="_Toc182824286"/>
      <w:r>
        <w:rPr>
          <w:color w:val="000000" w:themeColor="text1"/>
        </w:rPr>
        <w:lastRenderedPageBreak/>
        <w:t xml:space="preserve">Методика </w:t>
      </w:r>
      <w:bookmarkEnd w:id="319"/>
      <w:r>
        <w:rPr>
          <w:color w:val="000000" w:themeColor="text1"/>
          <w:lang w:eastAsia="en-US"/>
        </w:rPr>
        <w:t>тестирования</w:t>
      </w:r>
      <w:bookmarkEnd w:id="569"/>
    </w:p>
    <w:p w14:paraId="7481E686" w14:textId="77777777" w:rsidR="00E122FB" w:rsidRDefault="00000000">
      <w:pPr>
        <w:pStyle w:val="afc"/>
        <w:rPr>
          <w:color w:val="000000" w:themeColor="text1"/>
        </w:rPr>
      </w:pPr>
      <w:r>
        <w:rPr>
          <w:color w:val="000000" w:themeColor="text1"/>
        </w:rPr>
        <w:t>Функциональное тестирование предполагает выполнение тестовых процедур, приведенных в таблице ниже.</w:t>
      </w:r>
    </w:p>
    <w:p w14:paraId="3675AA13" w14:textId="657FCAA5" w:rsidR="00E122FB" w:rsidRPr="007C6B8C" w:rsidRDefault="00000000">
      <w:pPr>
        <w:pStyle w:val="afff"/>
        <w:rPr>
          <w:ins w:id="570" w:author="Elena Borisenok" w:date="2024-11-17T22:51:00Z"/>
          <w:color w:val="000000" w:themeColor="text1"/>
          <w:lang w:val="ru-RU"/>
          <w:rPrChange w:id="571" w:author="Elena Borisenok" w:date="2024-11-18T10:44:00Z">
            <w:rPr>
              <w:ins w:id="572" w:author="Elena Borisenok" w:date="2024-11-17T22:51:00Z"/>
              <w:color w:val="000000" w:themeColor="text1"/>
            </w:rPr>
          </w:rPrChange>
        </w:rPr>
      </w:pPr>
      <w:r w:rsidRPr="007C6B8C">
        <w:rPr>
          <w:color w:val="000000" w:themeColor="text1"/>
          <w:lang w:val="ru-RU"/>
          <w:rPrChange w:id="573" w:author="Elena Borisenok" w:date="2024-11-18T10:44:00Z">
            <w:rPr>
              <w:color w:val="000000" w:themeColor="text1"/>
            </w:rPr>
          </w:rPrChange>
        </w:rPr>
        <w:t xml:space="preserve">Таблица </w:t>
      </w:r>
      <w:r>
        <w:rPr>
          <w:color w:val="000000" w:themeColor="text1"/>
        </w:rPr>
        <w:fldChar w:fldCharType="begin"/>
      </w:r>
      <w:r w:rsidRPr="007C6B8C">
        <w:rPr>
          <w:color w:val="000000" w:themeColor="text1"/>
          <w:lang w:val="ru-RU"/>
          <w:rPrChange w:id="574" w:author="Elena Borisenok" w:date="2024-11-18T10:44:00Z">
            <w:rPr>
              <w:color w:val="000000" w:themeColor="text1"/>
            </w:rPr>
          </w:rPrChange>
        </w:rPr>
        <w:instrText xml:space="preserve"> </w:instrText>
      </w:r>
      <w:r>
        <w:rPr>
          <w:color w:val="000000" w:themeColor="text1"/>
        </w:rPr>
        <w:instrText>SEQ</w:instrText>
      </w:r>
      <w:r w:rsidRPr="007C6B8C">
        <w:rPr>
          <w:color w:val="000000" w:themeColor="text1"/>
          <w:lang w:val="ru-RU"/>
          <w:rPrChange w:id="575" w:author="Elena Borisenok" w:date="2024-11-18T10:44:00Z">
            <w:rPr>
              <w:color w:val="000000" w:themeColor="text1"/>
            </w:rPr>
          </w:rPrChange>
        </w:rPr>
        <w:instrText xml:space="preserve"> Таблица \* </w:instrText>
      </w:r>
      <w:r>
        <w:rPr>
          <w:color w:val="000000" w:themeColor="text1"/>
        </w:rPr>
        <w:instrText>ARABIC</w:instrText>
      </w:r>
      <w:r w:rsidRPr="007C6B8C">
        <w:rPr>
          <w:color w:val="000000" w:themeColor="text1"/>
          <w:lang w:val="ru-RU"/>
          <w:rPrChange w:id="576" w:author="Elena Borisenok" w:date="2024-11-18T10:44:00Z">
            <w:rPr>
              <w:color w:val="000000" w:themeColor="text1"/>
            </w:rPr>
          </w:rPrChange>
        </w:rPr>
        <w:instrText xml:space="preserve"> </w:instrText>
      </w:r>
      <w:r>
        <w:rPr>
          <w:color w:val="000000" w:themeColor="text1"/>
        </w:rPr>
        <w:fldChar w:fldCharType="separate"/>
      </w:r>
      <w:ins w:id="577" w:author="Elena Borisenok" w:date="2024-11-18T11:24:00Z">
        <w:r w:rsidR="0085393C">
          <w:rPr>
            <w:noProof/>
            <w:color w:val="000000" w:themeColor="text1"/>
          </w:rPr>
          <w:t>2</w:t>
        </w:r>
      </w:ins>
      <w:del w:id="578" w:author="Elena Borisenok" w:date="2024-11-18T10:45:00Z">
        <w:r w:rsidR="007C6B8C" w:rsidRPr="007C6B8C" w:rsidDel="007C6B8C">
          <w:rPr>
            <w:noProof/>
            <w:color w:val="000000" w:themeColor="text1"/>
            <w:lang w:val="ru-RU"/>
            <w:rPrChange w:id="579" w:author="Elena Borisenok" w:date="2024-11-18T10:44:00Z">
              <w:rPr>
                <w:noProof/>
                <w:color w:val="000000" w:themeColor="text1"/>
              </w:rPr>
            </w:rPrChange>
          </w:rPr>
          <w:delText>2</w:delText>
        </w:r>
      </w:del>
      <w:r>
        <w:rPr>
          <w:color w:val="000000" w:themeColor="text1"/>
        </w:rPr>
        <w:fldChar w:fldCharType="end"/>
      </w:r>
      <w:r w:rsidRPr="007C6B8C">
        <w:rPr>
          <w:color w:val="000000" w:themeColor="text1"/>
          <w:lang w:val="ru-RU"/>
          <w:rPrChange w:id="580" w:author="Elena Borisenok" w:date="2024-11-18T10:44:00Z">
            <w:rPr>
              <w:color w:val="000000" w:themeColor="text1"/>
            </w:rPr>
          </w:rPrChange>
        </w:rPr>
        <w:t>. Порядок проведения функционального тестирования</w:t>
      </w:r>
    </w:p>
    <w:tbl>
      <w:tblPr>
        <w:tblW w:w="15478" w:type="dxa"/>
        <w:tblLook w:val="04A0" w:firstRow="1" w:lastRow="0" w:firstColumn="1" w:lastColumn="0" w:noHBand="0" w:noVBand="1"/>
        <w:tblPrChange w:id="581" w:author="Elena Borisenok" w:date="2024-11-17T22:51:00Z">
          <w:tblPr>
            <w:tblW w:w="14777" w:type="dxa"/>
            <w:tblLook w:val="04A0" w:firstRow="1" w:lastRow="0" w:firstColumn="1" w:lastColumn="0" w:noHBand="0" w:noVBand="1"/>
          </w:tblPr>
        </w:tblPrChange>
      </w:tblPr>
      <w:tblGrid>
        <w:gridCol w:w="877"/>
        <w:gridCol w:w="1470"/>
        <w:gridCol w:w="2092"/>
        <w:gridCol w:w="1466"/>
        <w:gridCol w:w="4748"/>
        <w:gridCol w:w="3168"/>
        <w:gridCol w:w="1657"/>
        <w:tblGridChange w:id="582">
          <w:tblGrid>
            <w:gridCol w:w="877"/>
            <w:gridCol w:w="1284"/>
            <w:gridCol w:w="186"/>
            <w:gridCol w:w="2092"/>
            <w:gridCol w:w="1466"/>
            <w:gridCol w:w="186"/>
            <w:gridCol w:w="1466"/>
            <w:gridCol w:w="2510"/>
            <w:gridCol w:w="586"/>
            <w:gridCol w:w="2653"/>
            <w:gridCol w:w="515"/>
            <w:gridCol w:w="956"/>
            <w:gridCol w:w="701"/>
          </w:tblGrid>
        </w:tblGridChange>
      </w:tblGrid>
      <w:tr w:rsidR="008E7758" w:rsidRPr="008E7758" w14:paraId="16B23BD0" w14:textId="77777777" w:rsidTr="008E7758">
        <w:trPr>
          <w:cantSplit/>
          <w:trHeight w:val="1110"/>
          <w:ins w:id="583" w:author="Elena Borisenok" w:date="2024-11-17T22:51:00Z"/>
          <w:trPrChange w:id="584" w:author="Elena Borisenok" w:date="2024-11-17T22:51:00Z">
            <w:trPr>
              <w:gridAfter w:val="0"/>
              <w:cantSplit/>
              <w:trHeight w:val="1110"/>
            </w:trPr>
          </w:trPrChange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585" w:author="Elena Borisenok" w:date="2024-11-17T22:51:00Z">
              <w:tcPr>
                <w:tcW w:w="8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1207C76" w14:textId="77777777" w:rsidR="008E7758" w:rsidRPr="008E7758" w:rsidRDefault="008E7758" w:rsidP="008E7758">
            <w:pPr>
              <w:spacing w:before="0" w:after="0"/>
              <w:jc w:val="center"/>
              <w:rPr>
                <w:ins w:id="586" w:author="Elena Borisenok" w:date="2024-11-17T22:51:00Z"/>
                <w:b/>
                <w:bCs/>
                <w:color w:val="000000"/>
                <w:szCs w:val="24"/>
              </w:rPr>
            </w:pPr>
            <w:ins w:id="587" w:author="Elena Borisenok" w:date="2024-11-17T22:51:00Z">
              <w:r w:rsidRPr="008E7758">
                <w:rPr>
                  <w:b/>
                  <w:bCs/>
                  <w:szCs w:val="24"/>
                </w:rPr>
                <w:t>№</w:t>
              </w:r>
            </w:ins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588" w:author="Elena Borisenok" w:date="2024-11-17T22:51:00Z">
              <w:tcPr>
                <w:tcW w:w="128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6537C5B" w14:textId="77777777" w:rsidR="008E7758" w:rsidRPr="008E7758" w:rsidRDefault="008E7758" w:rsidP="008E7758">
            <w:pPr>
              <w:spacing w:before="0" w:after="0"/>
              <w:jc w:val="center"/>
              <w:rPr>
                <w:ins w:id="589" w:author="Elena Borisenok" w:date="2024-11-17T22:51:00Z"/>
                <w:b/>
                <w:bCs/>
                <w:color w:val="000000"/>
                <w:szCs w:val="24"/>
              </w:rPr>
            </w:pPr>
            <w:ins w:id="590" w:author="Elena Borisenok" w:date="2024-11-17T22:51:00Z">
              <w:r w:rsidRPr="008E7758">
                <w:rPr>
                  <w:b/>
                  <w:bCs/>
                  <w:color w:val="000000"/>
                  <w:szCs w:val="24"/>
                </w:rPr>
                <w:t>Код требования в ТЗ</w:t>
              </w:r>
            </w:ins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591" w:author="Elena Borisenok" w:date="2024-11-17T22:51:00Z">
              <w:tcPr>
                <w:tcW w:w="3930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BD67F76" w14:textId="77777777" w:rsidR="008E7758" w:rsidRPr="008E7758" w:rsidRDefault="008E7758" w:rsidP="008E7758">
            <w:pPr>
              <w:spacing w:before="0" w:after="0"/>
              <w:jc w:val="center"/>
              <w:rPr>
                <w:ins w:id="592" w:author="Elena Borisenok" w:date="2024-11-17T22:51:00Z"/>
                <w:b/>
                <w:bCs/>
                <w:color w:val="000000"/>
                <w:szCs w:val="24"/>
              </w:rPr>
            </w:pPr>
            <w:ins w:id="593" w:author="Elena Borisenok" w:date="2024-11-17T22:51:00Z">
              <w:r w:rsidRPr="008E7758">
                <w:rPr>
                  <w:b/>
                  <w:bCs/>
                  <w:color w:val="000000"/>
                  <w:szCs w:val="24"/>
                </w:rPr>
                <w:t>Название Тестового сценария</w:t>
              </w:r>
            </w:ins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594" w:author="Elena Borisenok" w:date="2024-11-17T22:51:00Z">
              <w:tcPr>
                <w:tcW w:w="146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EE48186" w14:textId="77777777" w:rsidR="008E7758" w:rsidRPr="008E7758" w:rsidRDefault="008E7758" w:rsidP="008E7758">
            <w:pPr>
              <w:spacing w:before="0" w:after="0"/>
              <w:jc w:val="center"/>
              <w:rPr>
                <w:ins w:id="595" w:author="Elena Borisenok" w:date="2024-11-17T22:51:00Z"/>
                <w:b/>
                <w:bCs/>
                <w:color w:val="000000"/>
                <w:szCs w:val="24"/>
              </w:rPr>
            </w:pPr>
            <w:ins w:id="596" w:author="Elena Borisenok" w:date="2024-11-17T22:51:00Z">
              <w:r w:rsidRPr="008E7758">
                <w:rPr>
                  <w:b/>
                  <w:bCs/>
                  <w:color w:val="000000"/>
                  <w:szCs w:val="24"/>
                </w:rPr>
                <w:t>Приоритет проверки</w:t>
              </w:r>
            </w:ins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597" w:author="Elena Borisenok" w:date="2024-11-17T22:51:00Z">
              <w:tcPr>
                <w:tcW w:w="25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F49B93C" w14:textId="77777777" w:rsidR="008E7758" w:rsidRPr="008E7758" w:rsidRDefault="008E7758" w:rsidP="008E7758">
            <w:pPr>
              <w:spacing w:before="0" w:after="0"/>
              <w:jc w:val="center"/>
              <w:rPr>
                <w:ins w:id="598" w:author="Elena Borisenok" w:date="2024-11-17T22:51:00Z"/>
                <w:b/>
                <w:bCs/>
                <w:color w:val="000000"/>
                <w:szCs w:val="24"/>
              </w:rPr>
            </w:pPr>
            <w:ins w:id="599" w:author="Elena Borisenok" w:date="2024-11-17T22:51:00Z">
              <w:r w:rsidRPr="008E7758">
                <w:rPr>
                  <w:b/>
                  <w:bCs/>
                  <w:szCs w:val="24"/>
                </w:rPr>
                <w:t>Шаги</w:t>
              </w:r>
            </w:ins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600" w:author="Elena Borisenok" w:date="2024-11-17T22:51:00Z">
              <w:tcPr>
                <w:tcW w:w="3239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A541E8C" w14:textId="77777777" w:rsidR="008E7758" w:rsidRPr="008E7758" w:rsidRDefault="008E7758" w:rsidP="008E7758">
            <w:pPr>
              <w:spacing w:before="0" w:after="0"/>
              <w:jc w:val="center"/>
              <w:rPr>
                <w:ins w:id="601" w:author="Elena Borisenok" w:date="2024-11-17T22:51:00Z"/>
                <w:b/>
                <w:bCs/>
                <w:color w:val="000000"/>
                <w:szCs w:val="24"/>
              </w:rPr>
            </w:pPr>
            <w:ins w:id="602" w:author="Elena Borisenok" w:date="2024-11-17T22:51:00Z">
              <w:r w:rsidRPr="008E7758">
                <w:rPr>
                  <w:b/>
                  <w:bCs/>
                  <w:szCs w:val="24"/>
                </w:rPr>
                <w:t>Ожидаемый результат</w:t>
              </w:r>
            </w:ins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603" w:author="Elena Borisenok" w:date="2024-11-17T22:51:00Z">
              <w:tcPr>
                <w:tcW w:w="1471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8249BFA" w14:textId="77777777" w:rsidR="008E7758" w:rsidRPr="008E7758" w:rsidRDefault="008E7758" w:rsidP="008E7758">
            <w:pPr>
              <w:spacing w:before="0" w:after="0"/>
              <w:jc w:val="center"/>
              <w:rPr>
                <w:ins w:id="604" w:author="Elena Borisenok" w:date="2024-11-17T22:51:00Z"/>
                <w:b/>
                <w:bCs/>
                <w:color w:val="000000"/>
                <w:szCs w:val="24"/>
              </w:rPr>
            </w:pPr>
            <w:ins w:id="605" w:author="Elena Borisenok" w:date="2024-11-17T22:51:00Z">
              <w:r w:rsidRPr="008E7758">
                <w:rPr>
                  <w:b/>
                  <w:bCs/>
                  <w:color w:val="000000"/>
                  <w:szCs w:val="24"/>
                </w:rPr>
                <w:t>Время прохождения</w:t>
              </w:r>
            </w:ins>
          </w:p>
        </w:tc>
      </w:tr>
      <w:tr w:rsidR="00FA3DF3" w:rsidRPr="008E7758" w14:paraId="10D19020" w14:textId="77777777" w:rsidTr="008E7758">
        <w:trPr>
          <w:trHeight w:val="345"/>
          <w:ins w:id="606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B33E" w14:textId="77777777" w:rsidR="008E7758" w:rsidRPr="008E7758" w:rsidRDefault="008E7758" w:rsidP="008E7758">
            <w:pPr>
              <w:spacing w:before="0" w:after="0"/>
              <w:jc w:val="center"/>
              <w:rPr>
                <w:ins w:id="607" w:author="Elena Borisenok" w:date="2024-11-17T22:51:00Z"/>
                <w:color w:val="000000"/>
                <w:szCs w:val="24"/>
              </w:rPr>
            </w:pPr>
            <w:ins w:id="608" w:author="Elena Borisenok" w:date="2024-11-17T22:51:00Z">
              <w:r w:rsidRPr="008E7758">
                <w:rPr>
                  <w:color w:val="000000"/>
                  <w:szCs w:val="24"/>
                </w:rPr>
                <w:t>1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145F6" w14:textId="77777777" w:rsidR="008E7758" w:rsidRPr="008E7758" w:rsidRDefault="008E7758" w:rsidP="008E7758">
            <w:pPr>
              <w:spacing w:before="0" w:after="0"/>
              <w:jc w:val="left"/>
              <w:rPr>
                <w:ins w:id="609" w:author="Elena Borisenok" w:date="2024-11-17T22:51:00Z"/>
                <w:color w:val="000000"/>
                <w:szCs w:val="24"/>
              </w:rPr>
            </w:pPr>
            <w:ins w:id="610" w:author="Elena Borisenok" w:date="2024-11-17T22:51:00Z">
              <w:r w:rsidRPr="008E7758">
                <w:rPr>
                  <w:color w:val="000000"/>
                  <w:szCs w:val="24"/>
                </w:rPr>
                <w:t>П.3.1.12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7B5D2B2" w14:textId="77777777" w:rsidR="008E7758" w:rsidRPr="008E7758" w:rsidRDefault="008E7758" w:rsidP="008E7758">
            <w:pPr>
              <w:spacing w:before="0" w:after="0"/>
              <w:jc w:val="left"/>
              <w:rPr>
                <w:ins w:id="611" w:author="Elena Borisenok" w:date="2024-11-17T22:51:00Z"/>
                <w:color w:val="000000"/>
                <w:szCs w:val="24"/>
              </w:rPr>
            </w:pPr>
            <w:ins w:id="612" w:author="Elena Borisenok" w:date="2024-11-17T22:51:00Z">
              <w:r w:rsidRPr="008E7758">
                <w:rPr>
                  <w:color w:val="000000"/>
                  <w:szCs w:val="24"/>
                </w:rPr>
                <w:t>Ф-12, Установка / добавление элементов интерфейса / модулей (из поставки платформы)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0D8D1" w14:textId="77777777" w:rsidR="008E7758" w:rsidRPr="008E7758" w:rsidRDefault="008E7758" w:rsidP="008E7758">
            <w:pPr>
              <w:spacing w:before="0" w:after="0"/>
              <w:jc w:val="center"/>
              <w:rPr>
                <w:ins w:id="613" w:author="Elena Borisenok" w:date="2024-11-17T22:51:00Z"/>
                <w:color w:val="000000"/>
                <w:szCs w:val="24"/>
              </w:rPr>
            </w:pPr>
            <w:ins w:id="614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AC82F" w14:textId="77777777" w:rsidR="008E7758" w:rsidRPr="008E7758" w:rsidRDefault="008E7758" w:rsidP="008E7758">
            <w:pPr>
              <w:spacing w:before="0" w:after="0"/>
              <w:jc w:val="left"/>
              <w:rPr>
                <w:ins w:id="615" w:author="Elena Borisenok" w:date="2024-11-17T22:51:00Z"/>
                <w:color w:val="000000"/>
                <w:szCs w:val="24"/>
              </w:rPr>
            </w:pPr>
            <w:ins w:id="616" w:author="Elena Borisenok" w:date="2024-11-17T22:51:00Z">
              <w:r w:rsidRPr="008E7758">
                <w:rPr>
                  <w:color w:val="000000"/>
                  <w:szCs w:val="24"/>
                </w:rPr>
                <w:t>Установить платформу Deckhouse с предустановленным набором модулей default. Добавить или удалить необходимые модули, используя конфигурацию управления модулями Deckhouse. Проверить корректность работы новых модулей и убедиться, что состав модулей изменился в соответствии с настройками.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8E6919" w14:textId="77777777" w:rsidR="008E7758" w:rsidRPr="008E7758" w:rsidRDefault="008E7758" w:rsidP="008E7758">
            <w:pPr>
              <w:spacing w:before="0" w:after="0"/>
              <w:jc w:val="left"/>
              <w:rPr>
                <w:ins w:id="617" w:author="Elena Borisenok" w:date="2024-11-17T22:51:00Z"/>
                <w:color w:val="000000"/>
                <w:szCs w:val="24"/>
              </w:rPr>
            </w:pPr>
            <w:ins w:id="618" w:author="Elena Borisenok" w:date="2024-11-17T22:51:00Z">
              <w:r w:rsidRPr="008E7758">
                <w:rPr>
                  <w:color w:val="000000"/>
                  <w:szCs w:val="24"/>
                </w:rPr>
                <w:t>Платформа установлена с набором модулей default, после чего состав модулей был успешно изменен, а новые модули работают корректно.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2BC80" w14:textId="77777777" w:rsidR="008E7758" w:rsidRPr="008E7758" w:rsidRDefault="008E7758" w:rsidP="008E7758">
            <w:pPr>
              <w:spacing w:before="0" w:after="0"/>
              <w:jc w:val="center"/>
              <w:rPr>
                <w:ins w:id="619" w:author="Elena Borisenok" w:date="2024-11-17T22:51:00Z"/>
                <w:color w:val="000000"/>
                <w:szCs w:val="24"/>
              </w:rPr>
            </w:pPr>
            <w:ins w:id="620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1B715005" w14:textId="77777777" w:rsidTr="008E7758">
        <w:trPr>
          <w:trHeight w:val="345"/>
          <w:ins w:id="621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6D0B41" w14:textId="77777777" w:rsidR="008E7758" w:rsidRPr="008E7758" w:rsidRDefault="008E7758" w:rsidP="008E7758">
            <w:pPr>
              <w:spacing w:before="0" w:after="0"/>
              <w:jc w:val="left"/>
              <w:rPr>
                <w:ins w:id="622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55D5B" w14:textId="77777777" w:rsidR="008E7758" w:rsidRPr="008E7758" w:rsidRDefault="008E7758" w:rsidP="008E7758">
            <w:pPr>
              <w:spacing w:before="0" w:after="0"/>
              <w:jc w:val="left"/>
              <w:rPr>
                <w:ins w:id="623" w:author="Elena Borisenok" w:date="2024-11-17T22:51:00Z"/>
                <w:color w:val="000000"/>
                <w:szCs w:val="24"/>
              </w:rPr>
            </w:pPr>
            <w:ins w:id="624" w:author="Elena Borisenok" w:date="2024-11-17T22:51:00Z">
              <w:r w:rsidRPr="008E7758">
                <w:rPr>
                  <w:color w:val="000000"/>
                  <w:szCs w:val="24"/>
                </w:rPr>
                <w:t>П.3.1.13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EB545D" w14:textId="77777777" w:rsidR="008E7758" w:rsidRPr="008E7758" w:rsidRDefault="008E7758" w:rsidP="008E7758">
            <w:pPr>
              <w:spacing w:before="0" w:after="0"/>
              <w:jc w:val="left"/>
              <w:rPr>
                <w:ins w:id="625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102CBC" w14:textId="77777777" w:rsidR="008E7758" w:rsidRPr="008E7758" w:rsidRDefault="008E7758" w:rsidP="008E7758">
            <w:pPr>
              <w:spacing w:before="0" w:after="0"/>
              <w:jc w:val="left"/>
              <w:rPr>
                <w:ins w:id="626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0DD92" w14:textId="77777777" w:rsidR="008E7758" w:rsidRPr="008E7758" w:rsidRDefault="008E7758" w:rsidP="008E7758">
            <w:pPr>
              <w:spacing w:before="0" w:after="0"/>
              <w:jc w:val="left"/>
              <w:rPr>
                <w:ins w:id="627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1097F" w14:textId="77777777" w:rsidR="008E7758" w:rsidRPr="008E7758" w:rsidRDefault="008E7758" w:rsidP="008E7758">
            <w:pPr>
              <w:spacing w:before="0" w:after="0"/>
              <w:jc w:val="left"/>
              <w:rPr>
                <w:ins w:id="628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36B6" w14:textId="77777777" w:rsidR="008E7758" w:rsidRPr="008E7758" w:rsidRDefault="008E7758" w:rsidP="008E7758">
            <w:pPr>
              <w:spacing w:before="0" w:after="0"/>
              <w:jc w:val="left"/>
              <w:rPr>
                <w:ins w:id="629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6403E27C" w14:textId="77777777" w:rsidTr="008E7758">
        <w:trPr>
          <w:trHeight w:val="345"/>
          <w:ins w:id="630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89633" w14:textId="77777777" w:rsidR="008E7758" w:rsidRPr="008E7758" w:rsidRDefault="008E7758" w:rsidP="008E7758">
            <w:pPr>
              <w:spacing w:before="0" w:after="0"/>
              <w:jc w:val="left"/>
              <w:rPr>
                <w:ins w:id="631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71910" w14:textId="77777777" w:rsidR="008E7758" w:rsidRPr="008E7758" w:rsidRDefault="008E7758" w:rsidP="008E7758">
            <w:pPr>
              <w:spacing w:before="0" w:after="0"/>
              <w:jc w:val="left"/>
              <w:rPr>
                <w:ins w:id="632" w:author="Elena Borisenok" w:date="2024-11-17T22:51:00Z"/>
                <w:color w:val="000000"/>
                <w:szCs w:val="24"/>
              </w:rPr>
            </w:pPr>
            <w:ins w:id="633" w:author="Elena Borisenok" w:date="2024-11-17T22:51:00Z">
              <w:r w:rsidRPr="008E7758">
                <w:rPr>
                  <w:color w:val="000000"/>
                  <w:szCs w:val="24"/>
                </w:rPr>
                <w:t>П.3.1.9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9626F" w14:textId="77777777" w:rsidR="008E7758" w:rsidRPr="008E7758" w:rsidRDefault="008E7758" w:rsidP="008E7758">
            <w:pPr>
              <w:spacing w:before="0" w:after="0"/>
              <w:jc w:val="left"/>
              <w:rPr>
                <w:ins w:id="634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22449E" w14:textId="77777777" w:rsidR="008E7758" w:rsidRPr="008E7758" w:rsidRDefault="008E7758" w:rsidP="008E7758">
            <w:pPr>
              <w:spacing w:before="0" w:after="0"/>
              <w:jc w:val="left"/>
              <w:rPr>
                <w:ins w:id="635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F4AD3" w14:textId="77777777" w:rsidR="008E7758" w:rsidRPr="008E7758" w:rsidRDefault="008E7758" w:rsidP="008E7758">
            <w:pPr>
              <w:spacing w:before="0" w:after="0"/>
              <w:jc w:val="left"/>
              <w:rPr>
                <w:ins w:id="636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649EE" w14:textId="77777777" w:rsidR="008E7758" w:rsidRPr="008E7758" w:rsidRDefault="008E7758" w:rsidP="008E7758">
            <w:pPr>
              <w:spacing w:before="0" w:after="0"/>
              <w:jc w:val="left"/>
              <w:rPr>
                <w:ins w:id="637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F2206" w14:textId="77777777" w:rsidR="008E7758" w:rsidRPr="008E7758" w:rsidRDefault="008E7758" w:rsidP="008E7758">
            <w:pPr>
              <w:spacing w:before="0" w:after="0"/>
              <w:jc w:val="left"/>
              <w:rPr>
                <w:ins w:id="638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5FA20A93" w14:textId="77777777" w:rsidTr="008E7758">
        <w:trPr>
          <w:trHeight w:val="345"/>
          <w:ins w:id="639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0B1331" w14:textId="77777777" w:rsidR="008E7758" w:rsidRPr="008E7758" w:rsidRDefault="008E7758" w:rsidP="008E7758">
            <w:pPr>
              <w:spacing w:before="0" w:after="0"/>
              <w:jc w:val="left"/>
              <w:rPr>
                <w:ins w:id="640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C3EDA" w14:textId="77777777" w:rsidR="008E7758" w:rsidRPr="008E7758" w:rsidRDefault="008E7758" w:rsidP="008E7758">
            <w:pPr>
              <w:spacing w:before="0" w:after="0"/>
              <w:jc w:val="left"/>
              <w:rPr>
                <w:ins w:id="641" w:author="Elena Borisenok" w:date="2024-11-17T22:51:00Z"/>
                <w:color w:val="000000"/>
                <w:szCs w:val="24"/>
              </w:rPr>
            </w:pPr>
            <w:ins w:id="642" w:author="Elena Borisenok" w:date="2024-11-17T22:51:00Z">
              <w:r w:rsidRPr="008E7758">
                <w:rPr>
                  <w:color w:val="000000"/>
                  <w:szCs w:val="24"/>
                </w:rPr>
                <w:t>П.3.3.16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41B5F" w14:textId="77777777" w:rsidR="008E7758" w:rsidRPr="008E7758" w:rsidRDefault="008E7758" w:rsidP="008E7758">
            <w:pPr>
              <w:spacing w:before="0" w:after="0"/>
              <w:jc w:val="left"/>
              <w:rPr>
                <w:ins w:id="643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0ACDD2" w14:textId="77777777" w:rsidR="008E7758" w:rsidRPr="008E7758" w:rsidRDefault="008E7758" w:rsidP="008E7758">
            <w:pPr>
              <w:spacing w:before="0" w:after="0"/>
              <w:jc w:val="left"/>
              <w:rPr>
                <w:ins w:id="644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6E7FA" w14:textId="77777777" w:rsidR="008E7758" w:rsidRPr="008E7758" w:rsidRDefault="008E7758" w:rsidP="008E7758">
            <w:pPr>
              <w:spacing w:before="0" w:after="0"/>
              <w:jc w:val="left"/>
              <w:rPr>
                <w:ins w:id="645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E30DE" w14:textId="77777777" w:rsidR="008E7758" w:rsidRPr="008E7758" w:rsidRDefault="008E7758" w:rsidP="008E7758">
            <w:pPr>
              <w:spacing w:before="0" w:after="0"/>
              <w:jc w:val="left"/>
              <w:rPr>
                <w:ins w:id="646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A6B0" w14:textId="77777777" w:rsidR="008E7758" w:rsidRPr="008E7758" w:rsidRDefault="008E7758" w:rsidP="008E7758">
            <w:pPr>
              <w:spacing w:before="0" w:after="0"/>
              <w:jc w:val="left"/>
              <w:rPr>
                <w:ins w:id="647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3449C7F0" w14:textId="77777777" w:rsidTr="008E7758">
        <w:trPr>
          <w:trHeight w:val="315"/>
          <w:ins w:id="648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41072" w14:textId="77777777" w:rsidR="008E7758" w:rsidRPr="008E7758" w:rsidRDefault="008E7758" w:rsidP="008E7758">
            <w:pPr>
              <w:spacing w:before="0" w:after="0"/>
              <w:jc w:val="center"/>
              <w:rPr>
                <w:ins w:id="649" w:author="Elena Borisenok" w:date="2024-11-17T22:51:00Z"/>
                <w:color w:val="000000"/>
                <w:szCs w:val="24"/>
              </w:rPr>
            </w:pPr>
            <w:ins w:id="650" w:author="Elena Borisenok" w:date="2024-11-17T22:51:00Z">
              <w:r w:rsidRPr="008E7758">
                <w:rPr>
                  <w:color w:val="000000"/>
                  <w:szCs w:val="24"/>
                </w:rPr>
                <w:t>2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7B178" w14:textId="77777777" w:rsidR="008E7758" w:rsidRPr="008E7758" w:rsidRDefault="008E7758" w:rsidP="008E7758">
            <w:pPr>
              <w:spacing w:before="0" w:after="0"/>
              <w:jc w:val="left"/>
              <w:rPr>
                <w:ins w:id="651" w:author="Elena Borisenok" w:date="2024-11-17T22:51:00Z"/>
                <w:color w:val="000000"/>
                <w:szCs w:val="24"/>
              </w:rPr>
            </w:pPr>
            <w:ins w:id="652" w:author="Elena Borisenok" w:date="2024-11-17T22:51:00Z">
              <w:r w:rsidRPr="008E7758">
                <w:rPr>
                  <w:color w:val="000000"/>
                  <w:szCs w:val="24"/>
                </w:rPr>
                <w:t>П.3.3.17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B000A15" w14:textId="77777777" w:rsidR="008E7758" w:rsidRPr="008E7758" w:rsidRDefault="008E7758" w:rsidP="008E7758">
            <w:pPr>
              <w:spacing w:before="0" w:after="0"/>
              <w:jc w:val="left"/>
              <w:rPr>
                <w:ins w:id="653" w:author="Elena Borisenok" w:date="2024-11-17T22:51:00Z"/>
                <w:color w:val="000000"/>
                <w:szCs w:val="24"/>
              </w:rPr>
            </w:pPr>
            <w:ins w:id="654" w:author="Elena Borisenok" w:date="2024-11-17T22:51:00Z">
              <w:r w:rsidRPr="008E7758">
                <w:rPr>
                  <w:color w:val="000000"/>
                  <w:szCs w:val="24"/>
                </w:rPr>
                <w:t>Ф-7, Управление узлами кластера (добавление, удаление)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F9808" w14:textId="77777777" w:rsidR="008E7758" w:rsidRPr="008E7758" w:rsidRDefault="008E7758" w:rsidP="008E7758">
            <w:pPr>
              <w:spacing w:before="0" w:after="0"/>
              <w:jc w:val="center"/>
              <w:rPr>
                <w:ins w:id="655" w:author="Elena Borisenok" w:date="2024-11-17T22:51:00Z"/>
                <w:color w:val="000000"/>
                <w:szCs w:val="24"/>
              </w:rPr>
            </w:pPr>
            <w:ins w:id="656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81A90" w14:textId="77777777" w:rsidR="008E7758" w:rsidRPr="008E7758" w:rsidRDefault="008E7758" w:rsidP="008E7758">
            <w:pPr>
              <w:spacing w:before="0" w:after="0"/>
              <w:jc w:val="left"/>
              <w:rPr>
                <w:ins w:id="657" w:author="Elena Borisenok" w:date="2024-11-17T22:51:00Z"/>
                <w:color w:val="000000"/>
                <w:szCs w:val="24"/>
              </w:rPr>
            </w:pPr>
            <w:ins w:id="658" w:author="Elena Borisenok" w:date="2024-11-17T22:51:00Z">
              <w:r w:rsidRPr="008E7758">
                <w:rPr>
                  <w:color w:val="000000"/>
                  <w:szCs w:val="24"/>
                </w:rPr>
                <w:t>Добавить новый узел в Kubernetes кластер, настроить его и убедиться, что он перешел в статус Ready. Освободить узел от рабочих нагрузок, удалить его из кластера и очистить конфигурацию. Проверить, что узел удален и больше не отображается в списке узлов кластера.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FCDDE" w14:textId="77777777" w:rsidR="008E7758" w:rsidRPr="008E7758" w:rsidRDefault="008E7758" w:rsidP="008E7758">
            <w:pPr>
              <w:spacing w:before="0" w:after="0"/>
              <w:jc w:val="left"/>
              <w:rPr>
                <w:ins w:id="659" w:author="Elena Borisenok" w:date="2024-11-17T22:51:00Z"/>
                <w:color w:val="000000"/>
                <w:szCs w:val="24"/>
              </w:rPr>
            </w:pPr>
            <w:ins w:id="660" w:author="Elena Borisenok" w:date="2024-11-17T22:51:00Z">
              <w:r w:rsidRPr="008E7758">
                <w:rPr>
                  <w:color w:val="000000"/>
                  <w:szCs w:val="24"/>
                </w:rPr>
                <w:t>Узел был успешно добавлен в кластер и перешел в статус Ready, затем был освобожден от рабочих нагрузок, удален из кластера и перестал отображаться в списке узлов.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9A965" w14:textId="77777777" w:rsidR="008E7758" w:rsidRPr="008E7758" w:rsidRDefault="008E7758" w:rsidP="008E7758">
            <w:pPr>
              <w:spacing w:before="0" w:after="0"/>
              <w:jc w:val="center"/>
              <w:rPr>
                <w:ins w:id="661" w:author="Elena Borisenok" w:date="2024-11-17T22:51:00Z"/>
                <w:color w:val="000000"/>
                <w:szCs w:val="24"/>
              </w:rPr>
            </w:pPr>
            <w:ins w:id="662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1BA8F9E6" w14:textId="77777777" w:rsidTr="008E7758">
        <w:trPr>
          <w:trHeight w:val="315"/>
          <w:ins w:id="663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962A1" w14:textId="77777777" w:rsidR="008E7758" w:rsidRPr="008E7758" w:rsidRDefault="008E7758" w:rsidP="008E7758">
            <w:pPr>
              <w:spacing w:before="0" w:after="0"/>
              <w:jc w:val="left"/>
              <w:rPr>
                <w:ins w:id="664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B98D49" w14:textId="77777777" w:rsidR="008E7758" w:rsidRPr="008E7758" w:rsidRDefault="008E7758" w:rsidP="008E7758">
            <w:pPr>
              <w:spacing w:before="0" w:after="0"/>
              <w:jc w:val="left"/>
              <w:rPr>
                <w:ins w:id="665" w:author="Elena Borisenok" w:date="2024-11-17T22:51:00Z"/>
                <w:color w:val="000000"/>
                <w:szCs w:val="24"/>
              </w:rPr>
            </w:pPr>
            <w:ins w:id="666" w:author="Elena Borisenok" w:date="2024-11-17T22:51:00Z">
              <w:r w:rsidRPr="008E7758">
                <w:rPr>
                  <w:color w:val="000000"/>
                  <w:szCs w:val="24"/>
                </w:rPr>
                <w:t>П.6.2.2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6DF859" w14:textId="77777777" w:rsidR="008E7758" w:rsidRPr="008E7758" w:rsidRDefault="008E7758" w:rsidP="008E7758">
            <w:pPr>
              <w:spacing w:before="0" w:after="0"/>
              <w:jc w:val="left"/>
              <w:rPr>
                <w:ins w:id="667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D251B" w14:textId="77777777" w:rsidR="008E7758" w:rsidRPr="008E7758" w:rsidRDefault="008E7758" w:rsidP="008E7758">
            <w:pPr>
              <w:spacing w:before="0" w:after="0"/>
              <w:jc w:val="left"/>
              <w:rPr>
                <w:ins w:id="668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54E2E" w14:textId="77777777" w:rsidR="008E7758" w:rsidRPr="008E7758" w:rsidRDefault="008E7758" w:rsidP="008E7758">
            <w:pPr>
              <w:spacing w:before="0" w:after="0"/>
              <w:jc w:val="left"/>
              <w:rPr>
                <w:ins w:id="669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1E97" w14:textId="77777777" w:rsidR="008E7758" w:rsidRPr="008E7758" w:rsidRDefault="008E7758" w:rsidP="008E7758">
            <w:pPr>
              <w:spacing w:before="0" w:after="0"/>
              <w:jc w:val="left"/>
              <w:rPr>
                <w:ins w:id="670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36590" w14:textId="77777777" w:rsidR="008E7758" w:rsidRPr="008E7758" w:rsidRDefault="008E7758" w:rsidP="008E7758">
            <w:pPr>
              <w:spacing w:before="0" w:after="0"/>
              <w:jc w:val="left"/>
              <w:rPr>
                <w:ins w:id="671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097376B1" w14:textId="77777777" w:rsidTr="008E7758">
        <w:trPr>
          <w:trHeight w:val="315"/>
          <w:ins w:id="672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2DC586" w14:textId="77777777" w:rsidR="008E7758" w:rsidRPr="008E7758" w:rsidRDefault="008E7758" w:rsidP="008E7758">
            <w:pPr>
              <w:spacing w:before="0" w:after="0"/>
              <w:jc w:val="left"/>
              <w:rPr>
                <w:ins w:id="673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F8C41" w14:textId="77777777" w:rsidR="008E7758" w:rsidRPr="008E7758" w:rsidRDefault="008E7758" w:rsidP="008E7758">
            <w:pPr>
              <w:spacing w:before="0" w:after="0"/>
              <w:jc w:val="left"/>
              <w:rPr>
                <w:ins w:id="674" w:author="Elena Borisenok" w:date="2024-11-17T22:51:00Z"/>
                <w:color w:val="000000"/>
                <w:szCs w:val="24"/>
              </w:rPr>
            </w:pPr>
            <w:ins w:id="675" w:author="Elena Borisenok" w:date="2024-11-17T22:51:00Z">
              <w:r w:rsidRPr="008E7758">
                <w:rPr>
                  <w:color w:val="000000"/>
                  <w:szCs w:val="24"/>
                </w:rPr>
                <w:t>П.6.3.1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48D00" w14:textId="77777777" w:rsidR="008E7758" w:rsidRPr="008E7758" w:rsidRDefault="008E7758" w:rsidP="008E7758">
            <w:pPr>
              <w:spacing w:before="0" w:after="0"/>
              <w:jc w:val="left"/>
              <w:rPr>
                <w:ins w:id="676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22EB6" w14:textId="77777777" w:rsidR="008E7758" w:rsidRPr="008E7758" w:rsidRDefault="008E7758" w:rsidP="008E7758">
            <w:pPr>
              <w:spacing w:before="0" w:after="0"/>
              <w:jc w:val="left"/>
              <w:rPr>
                <w:ins w:id="677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6E3BF" w14:textId="77777777" w:rsidR="008E7758" w:rsidRPr="008E7758" w:rsidRDefault="008E7758" w:rsidP="008E7758">
            <w:pPr>
              <w:spacing w:before="0" w:after="0"/>
              <w:jc w:val="left"/>
              <w:rPr>
                <w:ins w:id="678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D1E1" w14:textId="77777777" w:rsidR="008E7758" w:rsidRPr="008E7758" w:rsidRDefault="008E7758" w:rsidP="008E7758">
            <w:pPr>
              <w:spacing w:before="0" w:after="0"/>
              <w:jc w:val="left"/>
              <w:rPr>
                <w:ins w:id="679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F871E" w14:textId="77777777" w:rsidR="008E7758" w:rsidRPr="008E7758" w:rsidRDefault="008E7758" w:rsidP="008E7758">
            <w:pPr>
              <w:spacing w:before="0" w:after="0"/>
              <w:jc w:val="left"/>
              <w:rPr>
                <w:ins w:id="680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01C366A7" w14:textId="77777777" w:rsidTr="008E7758">
        <w:trPr>
          <w:trHeight w:val="375"/>
          <w:ins w:id="681" w:author="Elena Borisenok" w:date="2024-11-17T22:51:00Z"/>
        </w:trPr>
        <w:tc>
          <w:tcPr>
            <w:tcW w:w="8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5A9D" w14:textId="77777777" w:rsidR="008E7758" w:rsidRPr="008E7758" w:rsidRDefault="008E7758" w:rsidP="008E7758">
            <w:pPr>
              <w:spacing w:before="0" w:after="0"/>
              <w:jc w:val="center"/>
              <w:rPr>
                <w:ins w:id="682" w:author="Elena Borisenok" w:date="2024-11-17T22:51:00Z"/>
                <w:color w:val="000000"/>
                <w:szCs w:val="24"/>
              </w:rPr>
            </w:pPr>
            <w:ins w:id="683" w:author="Elena Borisenok" w:date="2024-11-17T22:51:00Z">
              <w:r w:rsidRPr="008E7758">
                <w:rPr>
                  <w:color w:val="000000"/>
                  <w:szCs w:val="24"/>
                </w:rPr>
                <w:t>3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60BAF" w14:textId="77777777" w:rsidR="008E7758" w:rsidRPr="008E7758" w:rsidRDefault="008E7758" w:rsidP="008E7758">
            <w:pPr>
              <w:spacing w:before="0" w:after="0"/>
              <w:jc w:val="left"/>
              <w:rPr>
                <w:ins w:id="684" w:author="Elena Borisenok" w:date="2024-11-17T22:51:00Z"/>
                <w:color w:val="000000"/>
                <w:szCs w:val="24"/>
              </w:rPr>
            </w:pPr>
            <w:ins w:id="685" w:author="Elena Borisenok" w:date="2024-11-17T22:51:00Z">
              <w:r w:rsidRPr="008E7758">
                <w:rPr>
                  <w:color w:val="000000"/>
                  <w:szCs w:val="24"/>
                </w:rPr>
                <w:t>П.3.3.8</w:t>
              </w:r>
            </w:ins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AF977" w14:textId="77777777" w:rsidR="008E7758" w:rsidRPr="008E7758" w:rsidRDefault="008E7758" w:rsidP="008E7758">
            <w:pPr>
              <w:spacing w:before="0" w:after="0"/>
              <w:jc w:val="left"/>
              <w:rPr>
                <w:ins w:id="686" w:author="Elena Borisenok" w:date="2024-11-17T22:51:00Z"/>
                <w:color w:val="000000"/>
                <w:szCs w:val="24"/>
              </w:rPr>
            </w:pPr>
            <w:ins w:id="687" w:author="Elena Borisenok" w:date="2024-11-17T22:51:00Z">
              <w:r w:rsidRPr="008E7758">
                <w:rPr>
                  <w:color w:val="000000"/>
                  <w:szCs w:val="24"/>
                </w:rPr>
                <w:t>Ф-15, Управление namespaces (добавление, удаление, редактирование)</w:t>
              </w:r>
            </w:ins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E10940" w14:textId="77777777" w:rsidR="008E7758" w:rsidRPr="008E7758" w:rsidRDefault="008E7758" w:rsidP="008E7758">
            <w:pPr>
              <w:spacing w:before="0" w:after="0"/>
              <w:jc w:val="center"/>
              <w:rPr>
                <w:ins w:id="688" w:author="Elena Borisenok" w:date="2024-11-17T22:51:00Z"/>
                <w:color w:val="000000"/>
                <w:szCs w:val="24"/>
              </w:rPr>
            </w:pPr>
            <w:ins w:id="689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C8682" w14:textId="77777777" w:rsidR="008E7758" w:rsidRPr="008E7758" w:rsidRDefault="008E7758" w:rsidP="008E7758">
            <w:pPr>
              <w:spacing w:before="0" w:after="0"/>
              <w:jc w:val="left"/>
              <w:rPr>
                <w:ins w:id="690" w:author="Elena Borisenok" w:date="2024-11-17T22:51:00Z"/>
                <w:color w:val="000000"/>
                <w:szCs w:val="24"/>
              </w:rPr>
            </w:pPr>
            <w:ins w:id="691" w:author="Elena Borisenok" w:date="2024-11-17T22:51:00Z">
              <w:r w:rsidRPr="008E7758">
                <w:rPr>
                  <w:color w:val="000000"/>
                  <w:szCs w:val="24"/>
                </w:rPr>
                <w:t>Создать новый namespace с помощью команды kubectl create namespace. Добавить или удалить labels на созданном namespace, используя команды kubectl label namespace. Убедиться, что изменения применились, и namespace отображает корректные labels.</w:t>
              </w:r>
            </w:ins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11426" w14:textId="77777777" w:rsidR="008E7758" w:rsidRPr="008E7758" w:rsidRDefault="008E7758" w:rsidP="008E7758">
            <w:pPr>
              <w:spacing w:before="0" w:after="0"/>
              <w:jc w:val="left"/>
              <w:rPr>
                <w:ins w:id="692" w:author="Elena Borisenok" w:date="2024-11-17T22:51:00Z"/>
                <w:color w:val="000000"/>
                <w:szCs w:val="24"/>
              </w:rPr>
            </w:pPr>
            <w:ins w:id="693" w:author="Elena Borisenok" w:date="2024-11-17T22:51:00Z">
              <w:r w:rsidRPr="008E7758">
                <w:rPr>
                  <w:color w:val="000000"/>
                  <w:szCs w:val="24"/>
                </w:rPr>
                <w:t>Namespace успешно создан, labels были добавлены или удалены, и изменения отобразились корректно.</w:t>
              </w:r>
            </w:ins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DED75C" w14:textId="77777777" w:rsidR="008E7758" w:rsidRPr="008E7758" w:rsidRDefault="008E7758" w:rsidP="008E7758">
            <w:pPr>
              <w:spacing w:before="0" w:after="0"/>
              <w:jc w:val="left"/>
              <w:rPr>
                <w:ins w:id="694" w:author="Elena Borisenok" w:date="2024-11-17T22:51:00Z"/>
                <w:color w:val="000000"/>
                <w:szCs w:val="24"/>
              </w:rPr>
            </w:pPr>
            <w:ins w:id="695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600F77C4" w14:textId="77777777" w:rsidTr="008E7758">
        <w:trPr>
          <w:trHeight w:val="330"/>
          <w:ins w:id="696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C0FC" w14:textId="77777777" w:rsidR="008E7758" w:rsidRPr="008E7758" w:rsidRDefault="008E7758" w:rsidP="008E7758">
            <w:pPr>
              <w:spacing w:before="0" w:after="0"/>
              <w:jc w:val="center"/>
              <w:rPr>
                <w:ins w:id="697" w:author="Elena Borisenok" w:date="2024-11-17T22:51:00Z"/>
                <w:color w:val="000000"/>
                <w:szCs w:val="24"/>
              </w:rPr>
            </w:pPr>
            <w:ins w:id="698" w:author="Elena Borisenok" w:date="2024-11-17T22:51:00Z">
              <w:r w:rsidRPr="008E7758">
                <w:rPr>
                  <w:color w:val="000000"/>
                  <w:szCs w:val="24"/>
                </w:rPr>
                <w:t>4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32A5D" w14:textId="77777777" w:rsidR="008E7758" w:rsidRPr="008E7758" w:rsidRDefault="008E7758" w:rsidP="008E7758">
            <w:pPr>
              <w:spacing w:before="0" w:after="0"/>
              <w:jc w:val="left"/>
              <w:rPr>
                <w:ins w:id="699" w:author="Elena Borisenok" w:date="2024-11-17T22:51:00Z"/>
                <w:color w:val="000000"/>
                <w:szCs w:val="24"/>
              </w:rPr>
            </w:pPr>
            <w:ins w:id="700" w:author="Elena Borisenok" w:date="2024-11-17T22:51:00Z">
              <w:r w:rsidRPr="008E7758">
                <w:rPr>
                  <w:color w:val="000000"/>
                  <w:szCs w:val="24"/>
                </w:rPr>
                <w:t>П.3.1.7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57CE8B5" w14:textId="77777777" w:rsidR="008E7758" w:rsidRPr="008E7758" w:rsidRDefault="008E7758" w:rsidP="008E7758">
            <w:pPr>
              <w:spacing w:before="0" w:after="0"/>
              <w:jc w:val="left"/>
              <w:rPr>
                <w:ins w:id="701" w:author="Elena Borisenok" w:date="2024-11-17T22:51:00Z"/>
                <w:color w:val="000000"/>
                <w:szCs w:val="24"/>
              </w:rPr>
            </w:pPr>
            <w:ins w:id="702" w:author="Elena Borisenok" w:date="2024-11-17T22:51:00Z">
              <w:r w:rsidRPr="008E7758">
                <w:rPr>
                  <w:color w:val="000000"/>
                  <w:szCs w:val="24"/>
                </w:rPr>
                <w:t xml:space="preserve">Ф-10, Размещение </w:t>
              </w:r>
              <w:r w:rsidRPr="008E7758">
                <w:rPr>
                  <w:color w:val="000000"/>
                  <w:szCs w:val="24"/>
                </w:rPr>
                <w:lastRenderedPageBreak/>
                <w:t>компонентов Deckhouse Kubernetes Platform на выделенных узлах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84711" w14:textId="77777777" w:rsidR="008E7758" w:rsidRPr="008E7758" w:rsidRDefault="008E7758" w:rsidP="008E7758">
            <w:pPr>
              <w:spacing w:before="0" w:after="0"/>
              <w:jc w:val="center"/>
              <w:rPr>
                <w:ins w:id="703" w:author="Elena Borisenok" w:date="2024-11-17T22:51:00Z"/>
                <w:color w:val="000000"/>
                <w:szCs w:val="24"/>
              </w:rPr>
            </w:pPr>
            <w:ins w:id="704" w:author="Elena Borisenok" w:date="2024-11-17T22:51:00Z">
              <w:r w:rsidRPr="008E7758">
                <w:rPr>
                  <w:color w:val="000000"/>
                  <w:szCs w:val="24"/>
                </w:rPr>
                <w:lastRenderedPageBreak/>
                <w:t>Высокий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B0C73" w14:textId="77777777" w:rsidR="008E7758" w:rsidRPr="008E7758" w:rsidRDefault="008E7758" w:rsidP="008E7758">
            <w:pPr>
              <w:spacing w:before="0" w:after="0"/>
              <w:jc w:val="left"/>
              <w:rPr>
                <w:ins w:id="705" w:author="Elena Borisenok" w:date="2024-11-17T22:51:00Z"/>
                <w:color w:val="000000"/>
                <w:szCs w:val="24"/>
              </w:rPr>
            </w:pPr>
            <w:ins w:id="706" w:author="Elena Borisenok" w:date="2024-11-17T22:51:00Z">
              <w:r w:rsidRPr="008E7758">
                <w:rPr>
                  <w:color w:val="000000"/>
                  <w:szCs w:val="24"/>
                </w:rPr>
                <w:t xml:space="preserve">Добавить выделенный узел в кластер и настроить его для размещения компонентов </w:t>
              </w:r>
              <w:r w:rsidRPr="008E7758">
                <w:rPr>
                  <w:color w:val="000000"/>
                  <w:szCs w:val="24"/>
                </w:rPr>
                <w:lastRenderedPageBreak/>
                <w:t>мониторинга. Применить конфигурацию NodeSelector или Taints/Tolerations для ограничения размещения Prometheus только на выделенном узле. Проверить, что Prometheus успешно запустился на выделенном узле и функционирует корректно.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9773D" w14:textId="77777777" w:rsidR="008E7758" w:rsidRPr="008E7758" w:rsidRDefault="008E7758" w:rsidP="008E7758">
            <w:pPr>
              <w:spacing w:before="0" w:after="0"/>
              <w:jc w:val="left"/>
              <w:rPr>
                <w:ins w:id="707" w:author="Elena Borisenok" w:date="2024-11-17T22:51:00Z"/>
                <w:color w:val="000000"/>
                <w:szCs w:val="24"/>
              </w:rPr>
            </w:pPr>
            <w:ins w:id="708" w:author="Elena Borisenok" w:date="2024-11-17T22:51:00Z">
              <w:r w:rsidRPr="008E7758">
                <w:rPr>
                  <w:color w:val="000000"/>
                  <w:szCs w:val="24"/>
                </w:rPr>
                <w:lastRenderedPageBreak/>
                <w:t xml:space="preserve">Выделенный узел был настроен для размещения </w:t>
              </w:r>
              <w:r w:rsidRPr="008E7758">
                <w:rPr>
                  <w:color w:val="000000"/>
                  <w:szCs w:val="24"/>
                </w:rPr>
                <w:lastRenderedPageBreak/>
                <w:t>компонентов мониторинга, Prometheus запустился на этом узле и работает корректно.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50225F" w14:textId="77777777" w:rsidR="008E7758" w:rsidRPr="008E7758" w:rsidRDefault="008E7758" w:rsidP="008E7758">
            <w:pPr>
              <w:spacing w:before="0" w:after="0"/>
              <w:jc w:val="center"/>
              <w:rPr>
                <w:ins w:id="709" w:author="Elena Borisenok" w:date="2024-11-17T22:51:00Z"/>
                <w:color w:val="000000"/>
                <w:szCs w:val="24"/>
              </w:rPr>
            </w:pPr>
            <w:ins w:id="710" w:author="Elena Borisenok" w:date="2024-11-17T22:51:00Z">
              <w:r w:rsidRPr="008E7758">
                <w:rPr>
                  <w:color w:val="000000"/>
                  <w:szCs w:val="24"/>
                </w:rPr>
                <w:lastRenderedPageBreak/>
                <w:t> </w:t>
              </w:r>
            </w:ins>
          </w:p>
        </w:tc>
      </w:tr>
      <w:tr w:rsidR="00FA3DF3" w:rsidRPr="008E7758" w14:paraId="6B4FF5DA" w14:textId="77777777" w:rsidTr="008E7758">
        <w:trPr>
          <w:trHeight w:val="330"/>
          <w:ins w:id="711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562E4" w14:textId="77777777" w:rsidR="008E7758" w:rsidRPr="008E7758" w:rsidRDefault="008E7758" w:rsidP="008E7758">
            <w:pPr>
              <w:spacing w:before="0" w:after="0"/>
              <w:jc w:val="left"/>
              <w:rPr>
                <w:ins w:id="712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FBB71" w14:textId="77777777" w:rsidR="008E7758" w:rsidRPr="008E7758" w:rsidRDefault="008E7758" w:rsidP="008E7758">
            <w:pPr>
              <w:spacing w:before="0" w:after="0"/>
              <w:jc w:val="left"/>
              <w:rPr>
                <w:ins w:id="713" w:author="Elena Borisenok" w:date="2024-11-17T22:51:00Z"/>
                <w:color w:val="000000"/>
                <w:szCs w:val="24"/>
              </w:rPr>
            </w:pPr>
            <w:ins w:id="714" w:author="Elena Borisenok" w:date="2024-11-17T22:51:00Z">
              <w:r w:rsidRPr="008E7758">
                <w:rPr>
                  <w:color w:val="000000"/>
                  <w:szCs w:val="24"/>
                </w:rPr>
                <w:t>П.3.1.8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06A635" w14:textId="77777777" w:rsidR="008E7758" w:rsidRPr="008E7758" w:rsidRDefault="008E7758" w:rsidP="008E7758">
            <w:pPr>
              <w:spacing w:before="0" w:after="0"/>
              <w:jc w:val="left"/>
              <w:rPr>
                <w:ins w:id="715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231606" w14:textId="77777777" w:rsidR="008E7758" w:rsidRPr="008E7758" w:rsidRDefault="008E7758" w:rsidP="008E7758">
            <w:pPr>
              <w:spacing w:before="0" w:after="0"/>
              <w:jc w:val="left"/>
              <w:rPr>
                <w:ins w:id="716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0A4B1" w14:textId="77777777" w:rsidR="008E7758" w:rsidRPr="008E7758" w:rsidRDefault="008E7758" w:rsidP="008E7758">
            <w:pPr>
              <w:spacing w:before="0" w:after="0"/>
              <w:jc w:val="left"/>
              <w:rPr>
                <w:ins w:id="717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B0334" w14:textId="77777777" w:rsidR="008E7758" w:rsidRPr="008E7758" w:rsidRDefault="008E7758" w:rsidP="008E7758">
            <w:pPr>
              <w:spacing w:before="0" w:after="0"/>
              <w:jc w:val="left"/>
              <w:rPr>
                <w:ins w:id="718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6A0C1" w14:textId="77777777" w:rsidR="008E7758" w:rsidRPr="008E7758" w:rsidRDefault="008E7758" w:rsidP="008E7758">
            <w:pPr>
              <w:spacing w:before="0" w:after="0"/>
              <w:jc w:val="left"/>
              <w:rPr>
                <w:ins w:id="719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7A83434F" w14:textId="77777777" w:rsidTr="008E7758">
        <w:trPr>
          <w:trHeight w:val="315"/>
          <w:ins w:id="720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71910" w14:textId="77777777" w:rsidR="008E7758" w:rsidRPr="008E7758" w:rsidRDefault="008E7758" w:rsidP="008E7758">
            <w:pPr>
              <w:spacing w:before="0" w:after="0"/>
              <w:jc w:val="center"/>
              <w:rPr>
                <w:ins w:id="721" w:author="Elena Borisenok" w:date="2024-11-17T22:51:00Z"/>
                <w:color w:val="000000"/>
                <w:szCs w:val="24"/>
              </w:rPr>
            </w:pPr>
            <w:ins w:id="722" w:author="Elena Borisenok" w:date="2024-11-17T22:51:00Z">
              <w:r w:rsidRPr="008E7758">
                <w:rPr>
                  <w:color w:val="000000"/>
                  <w:szCs w:val="24"/>
                </w:rPr>
                <w:t>5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9C93542" w14:textId="77777777" w:rsidR="008E7758" w:rsidRPr="008E7758" w:rsidRDefault="008E7758" w:rsidP="008E7758">
            <w:pPr>
              <w:spacing w:before="0" w:after="0"/>
              <w:jc w:val="left"/>
              <w:rPr>
                <w:ins w:id="723" w:author="Elena Borisenok" w:date="2024-11-17T22:51:00Z"/>
                <w:color w:val="000000"/>
                <w:szCs w:val="24"/>
              </w:rPr>
            </w:pPr>
            <w:ins w:id="724" w:author="Elena Borisenok" w:date="2024-11-17T22:51:00Z">
              <w:r w:rsidRPr="008E7758">
                <w:rPr>
                  <w:color w:val="000000"/>
                  <w:szCs w:val="24"/>
                </w:rPr>
                <w:t>П.4.1.2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70CF287" w14:textId="77777777" w:rsidR="008E7758" w:rsidRPr="008E7758" w:rsidRDefault="008E7758" w:rsidP="008E7758">
            <w:pPr>
              <w:spacing w:before="0" w:after="0"/>
              <w:jc w:val="left"/>
              <w:rPr>
                <w:ins w:id="725" w:author="Elena Borisenok" w:date="2024-11-17T22:51:00Z"/>
                <w:color w:val="000000"/>
                <w:szCs w:val="24"/>
              </w:rPr>
            </w:pPr>
            <w:ins w:id="726" w:author="Elena Borisenok" w:date="2024-11-17T22:51:00Z">
              <w:r w:rsidRPr="008E7758">
                <w:rPr>
                  <w:color w:val="000000"/>
                  <w:szCs w:val="24"/>
                </w:rPr>
                <w:t>Ф-4, Поддержка РФ операционных систем (РЕДОС, ALT linux, Astra Linux)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0A45" w14:textId="77777777" w:rsidR="008E7758" w:rsidRPr="008E7758" w:rsidRDefault="008E7758" w:rsidP="008E7758">
            <w:pPr>
              <w:spacing w:before="0" w:after="0"/>
              <w:jc w:val="center"/>
              <w:rPr>
                <w:ins w:id="727" w:author="Elena Borisenok" w:date="2024-11-17T22:51:00Z"/>
                <w:color w:val="000000"/>
                <w:szCs w:val="24"/>
              </w:rPr>
            </w:pPr>
            <w:ins w:id="728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B3E230" w14:textId="77777777" w:rsidR="008E7758" w:rsidRPr="008E7758" w:rsidRDefault="008E7758" w:rsidP="008E7758">
            <w:pPr>
              <w:spacing w:before="0" w:after="0"/>
              <w:jc w:val="left"/>
              <w:rPr>
                <w:ins w:id="729" w:author="Elena Borisenok" w:date="2024-11-17T22:51:00Z"/>
                <w:color w:val="000000"/>
                <w:szCs w:val="24"/>
              </w:rPr>
            </w:pPr>
            <w:ins w:id="730" w:author="Elena Borisenok" w:date="2024-11-17T22:51:00Z">
              <w:r w:rsidRPr="008E7758">
                <w:rPr>
                  <w:color w:val="000000"/>
                  <w:szCs w:val="24"/>
                </w:rPr>
                <w:t>Установить узел Kubernetes под управлением одной из российских операционных систем (РЕДОС, ALT Linux, Astra Linux) и подготовить его для работы с Deckhouse Platform. Выполнить установку Deckhouse Platform на подготовленный узел, следуя документации по установке в выбранной ОС. Проверить, что все поды запускаются успешно и находятся в статусе Running.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94591" w14:textId="77777777" w:rsidR="008E7758" w:rsidRPr="008E7758" w:rsidRDefault="008E7758" w:rsidP="008E7758">
            <w:pPr>
              <w:spacing w:before="0" w:after="0"/>
              <w:jc w:val="left"/>
              <w:rPr>
                <w:ins w:id="731" w:author="Elena Borisenok" w:date="2024-11-17T22:51:00Z"/>
                <w:color w:val="000000"/>
                <w:szCs w:val="24"/>
              </w:rPr>
            </w:pPr>
            <w:ins w:id="732" w:author="Elena Borisenok" w:date="2024-11-17T22:51:00Z">
              <w:r w:rsidRPr="008E7758">
                <w:rPr>
                  <w:color w:val="000000"/>
                  <w:szCs w:val="24"/>
                </w:rPr>
                <w:t>Deckhouse Platform успешно установлена на узел с российской ОС, все поды работают корректно, и статус Running подтвержден для всех компонентов.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ECEE1" w14:textId="77777777" w:rsidR="008E7758" w:rsidRPr="008E7758" w:rsidRDefault="008E7758" w:rsidP="008E7758">
            <w:pPr>
              <w:spacing w:before="0" w:after="0"/>
              <w:jc w:val="center"/>
              <w:rPr>
                <w:ins w:id="733" w:author="Elena Borisenok" w:date="2024-11-17T22:51:00Z"/>
                <w:color w:val="000000"/>
                <w:szCs w:val="24"/>
              </w:rPr>
            </w:pPr>
            <w:ins w:id="734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20A18CC2" w14:textId="77777777" w:rsidTr="008E7758">
        <w:trPr>
          <w:trHeight w:val="315"/>
          <w:ins w:id="735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BA2909" w14:textId="77777777" w:rsidR="008E7758" w:rsidRPr="008E7758" w:rsidRDefault="008E7758" w:rsidP="008E7758">
            <w:pPr>
              <w:spacing w:before="0" w:after="0"/>
              <w:jc w:val="left"/>
              <w:rPr>
                <w:ins w:id="736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C4F126" w14:textId="77777777" w:rsidR="008E7758" w:rsidRPr="008E7758" w:rsidRDefault="008E7758" w:rsidP="008E7758">
            <w:pPr>
              <w:spacing w:before="0" w:after="0"/>
              <w:jc w:val="left"/>
              <w:rPr>
                <w:ins w:id="737" w:author="Elena Borisenok" w:date="2024-11-17T22:51:00Z"/>
                <w:color w:val="000000"/>
                <w:szCs w:val="24"/>
              </w:rPr>
            </w:pPr>
            <w:ins w:id="738" w:author="Elena Borisenok" w:date="2024-11-17T22:51:00Z">
              <w:r w:rsidRPr="008E7758">
                <w:rPr>
                  <w:color w:val="000000"/>
                  <w:szCs w:val="24"/>
                </w:rPr>
                <w:t>П.6.1.6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63FF17" w14:textId="77777777" w:rsidR="008E7758" w:rsidRPr="008E7758" w:rsidRDefault="008E7758" w:rsidP="008E7758">
            <w:pPr>
              <w:spacing w:before="0" w:after="0"/>
              <w:jc w:val="left"/>
              <w:rPr>
                <w:ins w:id="739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E0FB6" w14:textId="77777777" w:rsidR="008E7758" w:rsidRPr="008E7758" w:rsidRDefault="008E7758" w:rsidP="008E7758">
            <w:pPr>
              <w:spacing w:before="0" w:after="0"/>
              <w:jc w:val="left"/>
              <w:rPr>
                <w:ins w:id="740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DAAC8" w14:textId="77777777" w:rsidR="008E7758" w:rsidRPr="008E7758" w:rsidRDefault="008E7758" w:rsidP="008E7758">
            <w:pPr>
              <w:spacing w:before="0" w:after="0"/>
              <w:jc w:val="left"/>
              <w:rPr>
                <w:ins w:id="741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DA9A1" w14:textId="77777777" w:rsidR="008E7758" w:rsidRPr="008E7758" w:rsidRDefault="008E7758" w:rsidP="008E7758">
            <w:pPr>
              <w:spacing w:before="0" w:after="0"/>
              <w:jc w:val="left"/>
              <w:rPr>
                <w:ins w:id="742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13958" w14:textId="77777777" w:rsidR="008E7758" w:rsidRPr="008E7758" w:rsidRDefault="008E7758" w:rsidP="008E7758">
            <w:pPr>
              <w:spacing w:before="0" w:after="0"/>
              <w:jc w:val="left"/>
              <w:rPr>
                <w:ins w:id="743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5E17C99A" w14:textId="77777777" w:rsidTr="008E7758">
        <w:trPr>
          <w:trHeight w:val="390"/>
          <w:ins w:id="744" w:author="Elena Borisenok" w:date="2024-11-17T22:51:00Z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1BEC2" w14:textId="77777777" w:rsidR="008E7758" w:rsidRPr="008E7758" w:rsidRDefault="008E7758" w:rsidP="008E7758">
            <w:pPr>
              <w:spacing w:before="0" w:after="0"/>
              <w:jc w:val="center"/>
              <w:rPr>
                <w:ins w:id="745" w:author="Elena Borisenok" w:date="2024-11-17T22:51:00Z"/>
                <w:color w:val="000000"/>
                <w:szCs w:val="24"/>
              </w:rPr>
            </w:pPr>
            <w:ins w:id="746" w:author="Elena Borisenok" w:date="2024-11-17T22:51:00Z">
              <w:r w:rsidRPr="008E7758">
                <w:rPr>
                  <w:color w:val="000000"/>
                  <w:szCs w:val="24"/>
                </w:rPr>
                <w:t>6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8201D97" w14:textId="77777777" w:rsidR="008E7758" w:rsidRPr="008E7758" w:rsidRDefault="008E7758" w:rsidP="008E7758">
            <w:pPr>
              <w:spacing w:before="0" w:after="0"/>
              <w:jc w:val="left"/>
              <w:rPr>
                <w:ins w:id="747" w:author="Elena Borisenok" w:date="2024-11-17T22:51:00Z"/>
                <w:color w:val="000000"/>
                <w:szCs w:val="24"/>
              </w:rPr>
            </w:pPr>
            <w:ins w:id="748" w:author="Elena Borisenok" w:date="2024-11-17T22:51:00Z">
              <w:r w:rsidRPr="008E7758">
                <w:rPr>
                  <w:color w:val="000000"/>
                  <w:szCs w:val="24"/>
                </w:rPr>
                <w:t>П.3.1.5</w:t>
              </w:r>
            </w:ins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1BE486" w14:textId="77777777" w:rsidR="008E7758" w:rsidRPr="008E7758" w:rsidRDefault="008E7758" w:rsidP="008E7758">
            <w:pPr>
              <w:spacing w:before="0" w:after="0"/>
              <w:jc w:val="left"/>
              <w:rPr>
                <w:ins w:id="749" w:author="Elena Borisenok" w:date="2024-11-17T22:51:00Z"/>
                <w:color w:val="000000"/>
                <w:szCs w:val="24"/>
              </w:rPr>
            </w:pPr>
            <w:ins w:id="750" w:author="Elena Borisenok" w:date="2024-11-17T22:51:00Z">
              <w:r w:rsidRPr="008E7758">
                <w:rPr>
                  <w:color w:val="000000"/>
                  <w:szCs w:val="24"/>
                </w:rPr>
                <w:t>Ф-14, Отказоустойчивая конфигурация всех компонентов платформы</w:t>
              </w:r>
            </w:ins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ACB22" w14:textId="77777777" w:rsidR="008E7758" w:rsidRPr="008E7758" w:rsidRDefault="008E7758" w:rsidP="008E7758">
            <w:pPr>
              <w:spacing w:before="0" w:after="0"/>
              <w:jc w:val="center"/>
              <w:rPr>
                <w:ins w:id="751" w:author="Elena Borisenok" w:date="2024-11-17T22:51:00Z"/>
                <w:color w:val="000000"/>
                <w:szCs w:val="24"/>
              </w:rPr>
            </w:pPr>
            <w:ins w:id="752" w:author="Elena Borisenok" w:date="2024-11-17T22:51:00Z">
              <w:r w:rsidRPr="008E7758">
                <w:rPr>
                  <w:color w:val="000000"/>
                  <w:szCs w:val="24"/>
                </w:rPr>
                <w:t>Низкий</w:t>
              </w:r>
            </w:ins>
          </w:p>
        </w:tc>
        <w:tc>
          <w:tcPr>
            <w:tcW w:w="5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FCB1D" w14:textId="77777777" w:rsidR="008E7758" w:rsidRPr="008E7758" w:rsidRDefault="008E7758" w:rsidP="008E7758">
            <w:pPr>
              <w:spacing w:before="0" w:after="0"/>
              <w:jc w:val="left"/>
              <w:rPr>
                <w:ins w:id="753" w:author="Elena Borisenok" w:date="2024-11-17T22:51:00Z"/>
                <w:color w:val="000000"/>
                <w:szCs w:val="24"/>
              </w:rPr>
            </w:pPr>
            <w:ins w:id="754" w:author="Elena Borisenok" w:date="2024-11-17T22:51:00Z">
              <w:r w:rsidRPr="008E7758">
                <w:rPr>
                  <w:color w:val="000000"/>
                  <w:szCs w:val="24"/>
                </w:rPr>
                <w:t>Установить multi-master кластер Kubernetes и развернуть платформу Deckhouse. Проверить, что служебные компоненты (Prometheus, Grafana, Dex) имеют как минимум две реплики. Убедиться, что реплики распределены по различным узлам кластера для обеспечения отказоустойчивости.</w:t>
              </w:r>
            </w:ins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009CD" w14:textId="77777777" w:rsidR="008E7758" w:rsidRPr="008E7758" w:rsidRDefault="008E7758" w:rsidP="008E7758">
            <w:pPr>
              <w:spacing w:before="0" w:after="0"/>
              <w:jc w:val="left"/>
              <w:rPr>
                <w:ins w:id="755" w:author="Elena Borisenok" w:date="2024-11-17T22:51:00Z"/>
                <w:color w:val="000000"/>
                <w:szCs w:val="24"/>
              </w:rPr>
            </w:pPr>
            <w:ins w:id="756" w:author="Elena Borisenok" w:date="2024-11-17T22:51:00Z">
              <w:r w:rsidRPr="008E7758">
                <w:rPr>
                  <w:color w:val="000000"/>
                  <w:szCs w:val="24"/>
                </w:rPr>
                <w:t>Служебные компоненты Prometheus, Grafana и Dex развернуты в двух репликах и равномерно распределены между узлами кластера.</w:t>
              </w:r>
            </w:ins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4D762" w14:textId="77777777" w:rsidR="008E7758" w:rsidRPr="008E7758" w:rsidRDefault="008E7758" w:rsidP="008E7758">
            <w:pPr>
              <w:spacing w:before="0" w:after="0"/>
              <w:jc w:val="left"/>
              <w:rPr>
                <w:ins w:id="757" w:author="Elena Borisenok" w:date="2024-11-17T22:51:00Z"/>
                <w:color w:val="000000"/>
                <w:szCs w:val="24"/>
              </w:rPr>
            </w:pPr>
            <w:ins w:id="758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66FE7023" w14:textId="77777777" w:rsidTr="008E7758">
        <w:trPr>
          <w:trHeight w:val="315"/>
          <w:ins w:id="759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E14A7" w14:textId="77777777" w:rsidR="008E7758" w:rsidRPr="008E7758" w:rsidRDefault="008E7758" w:rsidP="008E7758">
            <w:pPr>
              <w:spacing w:before="0" w:after="0"/>
              <w:jc w:val="center"/>
              <w:rPr>
                <w:ins w:id="760" w:author="Elena Borisenok" w:date="2024-11-17T22:51:00Z"/>
                <w:color w:val="000000"/>
                <w:szCs w:val="24"/>
              </w:rPr>
            </w:pPr>
            <w:ins w:id="761" w:author="Elena Borisenok" w:date="2024-11-17T22:51:00Z">
              <w:r w:rsidRPr="008E7758">
                <w:rPr>
                  <w:color w:val="000000"/>
                  <w:szCs w:val="24"/>
                </w:rPr>
                <w:t>7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88B203D" w14:textId="77777777" w:rsidR="008E7758" w:rsidRPr="008E7758" w:rsidRDefault="008E7758" w:rsidP="008E7758">
            <w:pPr>
              <w:spacing w:before="0" w:after="0"/>
              <w:jc w:val="left"/>
              <w:rPr>
                <w:ins w:id="762" w:author="Elena Borisenok" w:date="2024-11-17T22:51:00Z"/>
                <w:color w:val="000000"/>
                <w:szCs w:val="24"/>
              </w:rPr>
            </w:pPr>
            <w:ins w:id="763" w:author="Elena Borisenok" w:date="2024-11-17T22:51:00Z">
              <w:r w:rsidRPr="008E7758">
                <w:rPr>
                  <w:color w:val="000000"/>
                  <w:szCs w:val="24"/>
                </w:rPr>
                <w:t>П.3.3.11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4C608845" w14:textId="77777777" w:rsidR="008E7758" w:rsidRPr="008E7758" w:rsidRDefault="008E7758" w:rsidP="008E7758">
            <w:pPr>
              <w:spacing w:before="0" w:after="0"/>
              <w:jc w:val="left"/>
              <w:rPr>
                <w:ins w:id="764" w:author="Elena Borisenok" w:date="2024-11-17T22:51:00Z"/>
                <w:color w:val="000000"/>
                <w:szCs w:val="24"/>
              </w:rPr>
            </w:pPr>
            <w:ins w:id="765" w:author="Elena Borisenok" w:date="2024-11-17T22:51:00Z">
              <w:r w:rsidRPr="008E7758">
                <w:rPr>
                  <w:color w:val="000000"/>
                  <w:szCs w:val="24"/>
                </w:rPr>
                <w:t>Ф-5, Обновление версии Kubernetes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9D2E" w14:textId="77777777" w:rsidR="008E7758" w:rsidRPr="008E7758" w:rsidRDefault="008E7758" w:rsidP="008E7758">
            <w:pPr>
              <w:spacing w:before="0" w:after="0"/>
              <w:jc w:val="center"/>
              <w:rPr>
                <w:ins w:id="766" w:author="Elena Borisenok" w:date="2024-11-17T22:51:00Z"/>
                <w:color w:val="000000"/>
                <w:szCs w:val="24"/>
              </w:rPr>
            </w:pPr>
            <w:ins w:id="767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2A696" w14:textId="77777777" w:rsidR="008E7758" w:rsidRPr="008E7758" w:rsidRDefault="008E7758" w:rsidP="008E7758">
            <w:pPr>
              <w:spacing w:before="0" w:after="0"/>
              <w:jc w:val="left"/>
              <w:rPr>
                <w:ins w:id="768" w:author="Elena Borisenok" w:date="2024-11-17T22:51:00Z"/>
                <w:color w:val="000000"/>
                <w:szCs w:val="24"/>
              </w:rPr>
            </w:pPr>
            <w:ins w:id="769" w:author="Elena Borisenok" w:date="2024-11-17T22:51:00Z">
              <w:r w:rsidRPr="008E7758">
                <w:rPr>
                  <w:color w:val="000000"/>
                  <w:szCs w:val="24"/>
                </w:rPr>
                <w:t>Установить кластер Kubernetes с настройкой версии “Automatic”. Изменить версию Kubernetes на желаемую через конфигурацию кластера и применить изменения. Проверить, что на всех узлах кластера kubelet обновился до необходимой версии.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D76CC" w14:textId="77777777" w:rsidR="008E7758" w:rsidRPr="008E7758" w:rsidRDefault="008E7758" w:rsidP="008E7758">
            <w:pPr>
              <w:spacing w:before="0" w:after="0"/>
              <w:jc w:val="left"/>
              <w:rPr>
                <w:ins w:id="770" w:author="Elena Borisenok" w:date="2024-11-17T22:51:00Z"/>
                <w:color w:val="000000"/>
                <w:szCs w:val="24"/>
              </w:rPr>
            </w:pPr>
            <w:ins w:id="771" w:author="Elena Borisenok" w:date="2024-11-17T22:51:00Z">
              <w:r w:rsidRPr="008E7758">
                <w:rPr>
                  <w:color w:val="000000"/>
                  <w:szCs w:val="24"/>
                </w:rPr>
                <w:t>Версия Kubernetes была изменена на желаемую, и kubelet на всех узлах кластера обновился до необходимой версии.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353B1" w14:textId="77777777" w:rsidR="008E7758" w:rsidRPr="008E7758" w:rsidRDefault="008E7758" w:rsidP="008E7758">
            <w:pPr>
              <w:spacing w:before="0" w:after="0"/>
              <w:jc w:val="center"/>
              <w:rPr>
                <w:ins w:id="772" w:author="Elena Borisenok" w:date="2024-11-17T22:51:00Z"/>
                <w:color w:val="000000"/>
                <w:szCs w:val="24"/>
              </w:rPr>
            </w:pPr>
            <w:ins w:id="773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19B3066E" w14:textId="77777777" w:rsidTr="008E7758">
        <w:trPr>
          <w:trHeight w:val="315"/>
          <w:ins w:id="774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0C974" w14:textId="77777777" w:rsidR="008E7758" w:rsidRPr="008E7758" w:rsidRDefault="008E7758" w:rsidP="008E7758">
            <w:pPr>
              <w:spacing w:before="0" w:after="0"/>
              <w:jc w:val="left"/>
              <w:rPr>
                <w:ins w:id="775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DD3FB4" w14:textId="77777777" w:rsidR="008E7758" w:rsidRPr="008E7758" w:rsidRDefault="008E7758" w:rsidP="008E7758">
            <w:pPr>
              <w:spacing w:before="0" w:after="0"/>
              <w:jc w:val="left"/>
              <w:rPr>
                <w:ins w:id="776" w:author="Elena Borisenok" w:date="2024-11-17T22:51:00Z"/>
                <w:color w:val="000000"/>
                <w:szCs w:val="24"/>
              </w:rPr>
            </w:pPr>
            <w:ins w:id="777" w:author="Elena Borisenok" w:date="2024-11-17T22:51:00Z">
              <w:r w:rsidRPr="008E7758">
                <w:rPr>
                  <w:color w:val="000000"/>
                  <w:szCs w:val="24"/>
                </w:rPr>
                <w:t>П.3.3.12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E1D10E" w14:textId="77777777" w:rsidR="008E7758" w:rsidRPr="008E7758" w:rsidRDefault="008E7758" w:rsidP="008E7758">
            <w:pPr>
              <w:spacing w:before="0" w:after="0"/>
              <w:jc w:val="left"/>
              <w:rPr>
                <w:ins w:id="778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DD8D0" w14:textId="77777777" w:rsidR="008E7758" w:rsidRPr="008E7758" w:rsidRDefault="008E7758" w:rsidP="008E7758">
            <w:pPr>
              <w:spacing w:before="0" w:after="0"/>
              <w:jc w:val="left"/>
              <w:rPr>
                <w:ins w:id="779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450E" w14:textId="77777777" w:rsidR="008E7758" w:rsidRPr="008E7758" w:rsidRDefault="008E7758" w:rsidP="008E7758">
            <w:pPr>
              <w:spacing w:before="0" w:after="0"/>
              <w:jc w:val="left"/>
              <w:rPr>
                <w:ins w:id="780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D0B58" w14:textId="77777777" w:rsidR="008E7758" w:rsidRPr="008E7758" w:rsidRDefault="008E7758" w:rsidP="008E7758">
            <w:pPr>
              <w:spacing w:before="0" w:after="0"/>
              <w:jc w:val="left"/>
              <w:rPr>
                <w:ins w:id="781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916F9" w14:textId="77777777" w:rsidR="008E7758" w:rsidRPr="008E7758" w:rsidRDefault="008E7758" w:rsidP="008E7758">
            <w:pPr>
              <w:spacing w:before="0" w:after="0"/>
              <w:jc w:val="left"/>
              <w:rPr>
                <w:ins w:id="782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741D7F9A" w14:textId="77777777" w:rsidTr="008E7758">
        <w:trPr>
          <w:trHeight w:val="315"/>
          <w:ins w:id="783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77BE" w14:textId="77777777" w:rsidR="008E7758" w:rsidRPr="008E7758" w:rsidRDefault="008E7758" w:rsidP="008E7758">
            <w:pPr>
              <w:spacing w:before="0" w:after="0"/>
              <w:jc w:val="center"/>
              <w:rPr>
                <w:ins w:id="784" w:author="Elena Borisenok" w:date="2024-11-17T22:51:00Z"/>
                <w:color w:val="000000"/>
                <w:szCs w:val="24"/>
              </w:rPr>
            </w:pPr>
            <w:ins w:id="785" w:author="Elena Borisenok" w:date="2024-11-17T22:51:00Z">
              <w:r w:rsidRPr="008E7758">
                <w:rPr>
                  <w:color w:val="000000"/>
                  <w:szCs w:val="24"/>
                </w:rPr>
                <w:lastRenderedPageBreak/>
                <w:t>8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0A055F8" w14:textId="77777777" w:rsidR="008E7758" w:rsidRPr="008E7758" w:rsidRDefault="008E7758" w:rsidP="008E7758">
            <w:pPr>
              <w:spacing w:before="0" w:after="0"/>
              <w:jc w:val="left"/>
              <w:rPr>
                <w:ins w:id="786" w:author="Elena Borisenok" w:date="2024-11-17T22:51:00Z"/>
                <w:color w:val="000000"/>
                <w:szCs w:val="24"/>
              </w:rPr>
            </w:pPr>
            <w:ins w:id="787" w:author="Elena Borisenok" w:date="2024-11-17T22:51:00Z">
              <w:r w:rsidRPr="008E7758">
                <w:rPr>
                  <w:color w:val="000000"/>
                  <w:szCs w:val="24"/>
                </w:rPr>
                <w:t>П.3.3.6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420EC96F" w14:textId="77777777" w:rsidR="008E7758" w:rsidRPr="00A0774B" w:rsidRDefault="008E7758" w:rsidP="008E7758">
            <w:pPr>
              <w:spacing w:before="0" w:after="0"/>
              <w:jc w:val="left"/>
              <w:rPr>
                <w:ins w:id="788" w:author="Elena Borisenok" w:date="2024-11-17T22:51:00Z"/>
                <w:color w:val="000000"/>
                <w:szCs w:val="24"/>
                <w:lang w:val="en-US"/>
                <w:rPrChange w:id="789" w:author="Elena Borisenok" w:date="2024-11-17T22:52:00Z">
                  <w:rPr>
                    <w:ins w:id="790" w:author="Elena Borisenok" w:date="2024-11-17T22:51:00Z"/>
                    <w:color w:val="000000"/>
                    <w:szCs w:val="24"/>
                  </w:rPr>
                </w:rPrChange>
              </w:rPr>
            </w:pPr>
            <w:ins w:id="791" w:author="Elena Borisenok" w:date="2024-11-17T22:51:00Z">
              <w:r w:rsidRPr="008E7758">
                <w:rPr>
                  <w:color w:val="000000"/>
                  <w:szCs w:val="24"/>
                </w:rPr>
                <w:t>Ф</w:t>
              </w:r>
              <w:r w:rsidRPr="00A0774B">
                <w:rPr>
                  <w:color w:val="000000"/>
                  <w:szCs w:val="24"/>
                  <w:lang w:val="en-US"/>
                  <w:rPrChange w:id="792" w:author="Elena Borisenok" w:date="2024-11-17T22:52:00Z">
                    <w:rPr>
                      <w:color w:val="000000"/>
                      <w:szCs w:val="24"/>
                    </w:rPr>
                  </w:rPrChange>
                </w:rPr>
                <w:t xml:space="preserve">-11, </w:t>
              </w:r>
              <w:r w:rsidRPr="008E7758">
                <w:rPr>
                  <w:color w:val="000000"/>
                  <w:szCs w:val="24"/>
                </w:rPr>
                <w:t>Запуск</w:t>
              </w:r>
              <w:r w:rsidRPr="00A0774B">
                <w:rPr>
                  <w:color w:val="000000"/>
                  <w:szCs w:val="24"/>
                  <w:lang w:val="en-US"/>
                  <w:rPrChange w:id="793" w:author="Elena Borisenok" w:date="2024-11-17T22:52:00Z">
                    <w:rPr>
                      <w:color w:val="000000"/>
                      <w:szCs w:val="24"/>
                    </w:rPr>
                  </w:rPrChange>
                </w:rPr>
                <w:t xml:space="preserve"> </w:t>
              </w:r>
              <w:r w:rsidRPr="008E7758">
                <w:rPr>
                  <w:color w:val="000000"/>
                  <w:szCs w:val="24"/>
                </w:rPr>
                <w:t>модулей</w:t>
              </w:r>
              <w:r w:rsidRPr="00A0774B">
                <w:rPr>
                  <w:color w:val="000000"/>
                  <w:szCs w:val="24"/>
                  <w:lang w:val="en-US"/>
                  <w:rPrChange w:id="794" w:author="Elena Borisenok" w:date="2024-11-17T22:52:00Z">
                    <w:rPr>
                      <w:color w:val="000000"/>
                      <w:szCs w:val="24"/>
                    </w:rPr>
                  </w:rPrChange>
                </w:rPr>
                <w:t xml:space="preserve"> Deckhouse Enterprise </w:t>
              </w:r>
              <w:r w:rsidRPr="008E7758">
                <w:rPr>
                  <w:color w:val="000000"/>
                  <w:szCs w:val="24"/>
                </w:rPr>
                <w:t>версии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285F5" w14:textId="77777777" w:rsidR="008E7758" w:rsidRPr="008E7758" w:rsidRDefault="008E7758" w:rsidP="008E7758">
            <w:pPr>
              <w:spacing w:before="0" w:after="0"/>
              <w:jc w:val="center"/>
              <w:rPr>
                <w:ins w:id="795" w:author="Elena Borisenok" w:date="2024-11-17T22:51:00Z"/>
                <w:color w:val="000000"/>
                <w:szCs w:val="24"/>
              </w:rPr>
            </w:pPr>
            <w:ins w:id="796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9F1A8" w14:textId="77777777" w:rsidR="008E7758" w:rsidRPr="008E7758" w:rsidRDefault="008E7758" w:rsidP="008E7758">
            <w:pPr>
              <w:spacing w:before="0" w:after="0"/>
              <w:jc w:val="left"/>
              <w:rPr>
                <w:ins w:id="797" w:author="Elena Borisenok" w:date="2024-11-17T22:51:00Z"/>
                <w:color w:val="000000"/>
                <w:szCs w:val="24"/>
              </w:rPr>
            </w:pPr>
            <w:ins w:id="798" w:author="Elena Borisenok" w:date="2024-11-17T22:51:00Z">
              <w:r w:rsidRPr="008E7758">
                <w:rPr>
                  <w:color w:val="000000"/>
                  <w:szCs w:val="24"/>
                </w:rPr>
                <w:t>Включить модуль user-authn с использованием команды управления модулями Deckhouse. Проверить, что в кластере появился namespace d8-user-authn. Убедиться, что в этом namespace запущен под с именем dex.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871DA" w14:textId="77777777" w:rsidR="008E7758" w:rsidRPr="008E7758" w:rsidRDefault="008E7758" w:rsidP="008E7758">
            <w:pPr>
              <w:spacing w:before="0" w:after="0"/>
              <w:jc w:val="left"/>
              <w:rPr>
                <w:ins w:id="799" w:author="Elena Borisenok" w:date="2024-11-17T22:51:00Z"/>
                <w:color w:val="000000"/>
                <w:szCs w:val="24"/>
              </w:rPr>
            </w:pPr>
            <w:ins w:id="800" w:author="Elena Borisenok" w:date="2024-11-17T22:51:00Z">
              <w:r w:rsidRPr="008E7758">
                <w:rPr>
                  <w:color w:val="000000"/>
                  <w:szCs w:val="24"/>
                </w:rPr>
                <w:t>Модуль user-authn был включен, namespace d8-user-authn создан, а под dex успешно запущен.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49E67" w14:textId="77777777" w:rsidR="008E7758" w:rsidRPr="008E7758" w:rsidRDefault="008E7758" w:rsidP="008E7758">
            <w:pPr>
              <w:spacing w:before="0" w:after="0"/>
              <w:jc w:val="center"/>
              <w:rPr>
                <w:ins w:id="801" w:author="Elena Borisenok" w:date="2024-11-17T22:51:00Z"/>
                <w:color w:val="000000"/>
                <w:szCs w:val="24"/>
              </w:rPr>
            </w:pPr>
            <w:ins w:id="802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4D4B91E4" w14:textId="77777777" w:rsidTr="008E7758">
        <w:trPr>
          <w:trHeight w:val="315"/>
          <w:ins w:id="803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B51AE7" w14:textId="77777777" w:rsidR="008E7758" w:rsidRPr="008E7758" w:rsidRDefault="008E7758" w:rsidP="008E7758">
            <w:pPr>
              <w:spacing w:before="0" w:after="0"/>
              <w:jc w:val="left"/>
              <w:rPr>
                <w:ins w:id="804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D5CF63" w14:textId="77777777" w:rsidR="008E7758" w:rsidRPr="008E7758" w:rsidRDefault="008E7758" w:rsidP="008E7758">
            <w:pPr>
              <w:spacing w:before="0" w:after="0"/>
              <w:jc w:val="left"/>
              <w:rPr>
                <w:ins w:id="805" w:author="Elena Borisenok" w:date="2024-11-17T22:51:00Z"/>
                <w:color w:val="000000"/>
                <w:szCs w:val="24"/>
              </w:rPr>
            </w:pPr>
            <w:ins w:id="806" w:author="Elena Borisenok" w:date="2024-11-17T22:51:00Z">
              <w:r w:rsidRPr="008E7758">
                <w:rPr>
                  <w:color w:val="000000"/>
                  <w:szCs w:val="24"/>
                </w:rPr>
                <w:t>П.3.3.8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1B6AC" w14:textId="77777777" w:rsidR="008E7758" w:rsidRPr="008E7758" w:rsidRDefault="008E7758" w:rsidP="008E7758">
            <w:pPr>
              <w:spacing w:before="0" w:after="0"/>
              <w:jc w:val="left"/>
              <w:rPr>
                <w:ins w:id="807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9B6AE" w14:textId="77777777" w:rsidR="008E7758" w:rsidRPr="008E7758" w:rsidRDefault="008E7758" w:rsidP="008E7758">
            <w:pPr>
              <w:spacing w:before="0" w:after="0"/>
              <w:jc w:val="left"/>
              <w:rPr>
                <w:ins w:id="808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22085" w14:textId="77777777" w:rsidR="008E7758" w:rsidRPr="008E7758" w:rsidRDefault="008E7758" w:rsidP="008E7758">
            <w:pPr>
              <w:spacing w:before="0" w:after="0"/>
              <w:jc w:val="left"/>
              <w:rPr>
                <w:ins w:id="809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4E62" w14:textId="77777777" w:rsidR="008E7758" w:rsidRPr="008E7758" w:rsidRDefault="008E7758" w:rsidP="008E7758">
            <w:pPr>
              <w:spacing w:before="0" w:after="0"/>
              <w:jc w:val="left"/>
              <w:rPr>
                <w:ins w:id="810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9C4B0" w14:textId="77777777" w:rsidR="008E7758" w:rsidRPr="008E7758" w:rsidRDefault="008E7758" w:rsidP="008E7758">
            <w:pPr>
              <w:spacing w:before="0" w:after="0"/>
              <w:jc w:val="left"/>
              <w:rPr>
                <w:ins w:id="811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1C420E0E" w14:textId="77777777" w:rsidTr="008E7758">
        <w:trPr>
          <w:trHeight w:val="315"/>
          <w:ins w:id="812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8BEB4" w14:textId="77777777" w:rsidR="008E7758" w:rsidRPr="008E7758" w:rsidRDefault="008E7758" w:rsidP="008E7758">
            <w:pPr>
              <w:spacing w:before="0" w:after="0"/>
              <w:jc w:val="left"/>
              <w:rPr>
                <w:ins w:id="813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128E84B" w14:textId="77777777" w:rsidR="008E7758" w:rsidRPr="008E7758" w:rsidRDefault="008E7758" w:rsidP="008E7758">
            <w:pPr>
              <w:spacing w:before="0" w:after="0"/>
              <w:jc w:val="left"/>
              <w:rPr>
                <w:ins w:id="814" w:author="Elena Borisenok" w:date="2024-11-17T22:51:00Z"/>
                <w:color w:val="000000"/>
                <w:szCs w:val="24"/>
              </w:rPr>
            </w:pPr>
            <w:ins w:id="815" w:author="Elena Borisenok" w:date="2024-11-17T22:51:00Z">
              <w:r w:rsidRPr="008E7758">
                <w:rPr>
                  <w:color w:val="000000"/>
                  <w:szCs w:val="24"/>
                </w:rPr>
                <w:t>П.4.2.2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64441D" w14:textId="77777777" w:rsidR="008E7758" w:rsidRPr="008E7758" w:rsidRDefault="008E7758" w:rsidP="008E7758">
            <w:pPr>
              <w:spacing w:before="0" w:after="0"/>
              <w:jc w:val="left"/>
              <w:rPr>
                <w:ins w:id="816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95CF38" w14:textId="77777777" w:rsidR="008E7758" w:rsidRPr="008E7758" w:rsidRDefault="008E7758" w:rsidP="008E7758">
            <w:pPr>
              <w:spacing w:before="0" w:after="0"/>
              <w:jc w:val="left"/>
              <w:rPr>
                <w:ins w:id="817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8A82" w14:textId="77777777" w:rsidR="008E7758" w:rsidRPr="008E7758" w:rsidRDefault="008E7758" w:rsidP="008E7758">
            <w:pPr>
              <w:spacing w:before="0" w:after="0"/>
              <w:jc w:val="left"/>
              <w:rPr>
                <w:ins w:id="818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D7E09" w14:textId="77777777" w:rsidR="008E7758" w:rsidRPr="008E7758" w:rsidRDefault="008E7758" w:rsidP="008E7758">
            <w:pPr>
              <w:spacing w:before="0" w:after="0"/>
              <w:jc w:val="left"/>
              <w:rPr>
                <w:ins w:id="819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ECD3" w14:textId="77777777" w:rsidR="008E7758" w:rsidRPr="008E7758" w:rsidRDefault="008E7758" w:rsidP="008E7758">
            <w:pPr>
              <w:spacing w:before="0" w:after="0"/>
              <w:jc w:val="left"/>
              <w:rPr>
                <w:ins w:id="820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3F9D9961" w14:textId="77777777" w:rsidTr="008E7758">
        <w:trPr>
          <w:trHeight w:val="315"/>
          <w:ins w:id="821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1F9CA" w14:textId="77777777" w:rsidR="008E7758" w:rsidRPr="008E7758" w:rsidRDefault="008E7758" w:rsidP="008E7758">
            <w:pPr>
              <w:spacing w:before="0" w:after="0"/>
              <w:jc w:val="center"/>
              <w:rPr>
                <w:ins w:id="822" w:author="Elena Borisenok" w:date="2024-11-17T22:51:00Z"/>
                <w:color w:val="000000"/>
                <w:szCs w:val="24"/>
              </w:rPr>
            </w:pPr>
            <w:ins w:id="823" w:author="Elena Borisenok" w:date="2024-11-17T22:51:00Z">
              <w:r w:rsidRPr="008E7758">
                <w:rPr>
                  <w:color w:val="000000"/>
                  <w:szCs w:val="24"/>
                </w:rPr>
                <w:t>9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B7897E6" w14:textId="77777777" w:rsidR="008E7758" w:rsidRPr="008E7758" w:rsidRDefault="008E7758" w:rsidP="008E7758">
            <w:pPr>
              <w:spacing w:before="0" w:after="0"/>
              <w:jc w:val="left"/>
              <w:rPr>
                <w:ins w:id="824" w:author="Elena Borisenok" w:date="2024-11-17T22:51:00Z"/>
                <w:color w:val="000000"/>
                <w:szCs w:val="24"/>
              </w:rPr>
            </w:pPr>
            <w:ins w:id="825" w:author="Elena Borisenok" w:date="2024-11-17T22:51:00Z">
              <w:r w:rsidRPr="008E7758">
                <w:rPr>
                  <w:color w:val="000000"/>
                  <w:szCs w:val="24"/>
                </w:rPr>
                <w:t>П.6.5.2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C67FA0B" w14:textId="77777777" w:rsidR="008E7758" w:rsidRPr="008E7758" w:rsidRDefault="008E7758" w:rsidP="008E7758">
            <w:pPr>
              <w:spacing w:before="0" w:after="0"/>
              <w:jc w:val="left"/>
              <w:rPr>
                <w:ins w:id="826" w:author="Elena Borisenok" w:date="2024-11-17T22:51:00Z"/>
                <w:color w:val="000000"/>
                <w:szCs w:val="24"/>
              </w:rPr>
            </w:pPr>
            <w:ins w:id="827" w:author="Elena Borisenok" w:date="2024-11-17T22:51:00Z">
              <w:r w:rsidRPr="008E7758">
                <w:rPr>
                  <w:color w:val="000000"/>
                  <w:szCs w:val="24"/>
                </w:rPr>
                <w:t>Ф-1, Возможность установки платформы в закрытом контуре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4746" w14:textId="77777777" w:rsidR="008E7758" w:rsidRPr="008E7758" w:rsidRDefault="008E7758" w:rsidP="008E7758">
            <w:pPr>
              <w:spacing w:before="0" w:after="0"/>
              <w:jc w:val="center"/>
              <w:rPr>
                <w:ins w:id="828" w:author="Elena Borisenok" w:date="2024-11-17T22:51:00Z"/>
                <w:color w:val="000000"/>
                <w:szCs w:val="24"/>
              </w:rPr>
            </w:pPr>
            <w:ins w:id="829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B02A6" w14:textId="77777777" w:rsidR="008E7758" w:rsidRPr="008E7758" w:rsidRDefault="008E7758" w:rsidP="008E7758">
            <w:pPr>
              <w:spacing w:before="0" w:after="0"/>
              <w:jc w:val="left"/>
              <w:rPr>
                <w:ins w:id="830" w:author="Elena Borisenok" w:date="2024-11-17T22:51:00Z"/>
                <w:color w:val="000000"/>
                <w:szCs w:val="24"/>
              </w:rPr>
            </w:pPr>
            <w:ins w:id="831" w:author="Elena Borisenok" w:date="2024-11-17T22:51:00Z">
              <w:r w:rsidRPr="008E7758">
                <w:rPr>
                  <w:color w:val="000000"/>
                  <w:szCs w:val="24"/>
                </w:rPr>
                <w:t>Настроить локальные репозитории для Docker-образов и Helm-чартов, загрузив в них все необходимые компоненты. Выполнить установку с использованием локальных ресурсов и проверить корректную работу платформы. Подтвердить успешность установки, убедившись, что все компоненты функционируют автономно без доступа к интернету.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17950" w14:textId="77777777" w:rsidR="008E7758" w:rsidRPr="008E7758" w:rsidRDefault="008E7758" w:rsidP="008E7758">
            <w:pPr>
              <w:spacing w:before="0" w:after="0"/>
              <w:jc w:val="left"/>
              <w:rPr>
                <w:ins w:id="832" w:author="Elena Borisenok" w:date="2024-11-17T22:51:00Z"/>
                <w:color w:val="000000"/>
                <w:szCs w:val="24"/>
              </w:rPr>
            </w:pPr>
            <w:ins w:id="833" w:author="Elena Borisenok" w:date="2024-11-17T22:51:00Z">
              <w:r w:rsidRPr="008E7758">
                <w:rPr>
                  <w:color w:val="000000"/>
                  <w:szCs w:val="24"/>
                </w:rPr>
                <w:t>Установка прошла успешно, все компоненты Deckhouse Platform работают в закрытом контуре, все зависимости загружены из локальных репозиториев, и платформа готова к использованию.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27D831" w14:textId="77777777" w:rsidR="008E7758" w:rsidRPr="008E7758" w:rsidRDefault="008E7758" w:rsidP="008E7758">
            <w:pPr>
              <w:spacing w:before="0" w:after="0"/>
              <w:jc w:val="left"/>
              <w:rPr>
                <w:ins w:id="834" w:author="Elena Borisenok" w:date="2024-11-17T22:51:00Z"/>
                <w:color w:val="000000"/>
                <w:szCs w:val="24"/>
              </w:rPr>
            </w:pPr>
            <w:ins w:id="835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30873202" w14:textId="77777777" w:rsidTr="008E7758">
        <w:trPr>
          <w:trHeight w:val="315"/>
          <w:ins w:id="836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20651" w14:textId="77777777" w:rsidR="008E7758" w:rsidRPr="008E7758" w:rsidRDefault="008E7758" w:rsidP="008E7758">
            <w:pPr>
              <w:spacing w:before="0" w:after="0"/>
              <w:jc w:val="left"/>
              <w:rPr>
                <w:ins w:id="837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A89105D" w14:textId="77777777" w:rsidR="008E7758" w:rsidRPr="008E7758" w:rsidRDefault="008E7758" w:rsidP="008E7758">
            <w:pPr>
              <w:spacing w:before="0" w:after="0"/>
              <w:jc w:val="left"/>
              <w:rPr>
                <w:ins w:id="838" w:author="Elena Borisenok" w:date="2024-11-17T22:51:00Z"/>
                <w:color w:val="000000"/>
                <w:szCs w:val="24"/>
              </w:rPr>
            </w:pPr>
            <w:ins w:id="839" w:author="Elena Borisenok" w:date="2024-11-17T22:51:00Z">
              <w:r w:rsidRPr="008E7758">
                <w:rPr>
                  <w:color w:val="000000"/>
                  <w:szCs w:val="24"/>
                </w:rPr>
                <w:t>П.6.5.5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45AFCD" w14:textId="77777777" w:rsidR="008E7758" w:rsidRPr="008E7758" w:rsidRDefault="008E7758" w:rsidP="008E7758">
            <w:pPr>
              <w:spacing w:before="0" w:after="0"/>
              <w:jc w:val="left"/>
              <w:rPr>
                <w:ins w:id="840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63A97" w14:textId="77777777" w:rsidR="008E7758" w:rsidRPr="008E7758" w:rsidRDefault="008E7758" w:rsidP="008E7758">
            <w:pPr>
              <w:spacing w:before="0" w:after="0"/>
              <w:jc w:val="left"/>
              <w:rPr>
                <w:ins w:id="841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9B15" w14:textId="77777777" w:rsidR="008E7758" w:rsidRPr="008E7758" w:rsidRDefault="008E7758" w:rsidP="008E7758">
            <w:pPr>
              <w:spacing w:before="0" w:after="0"/>
              <w:jc w:val="left"/>
              <w:rPr>
                <w:ins w:id="842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44181" w14:textId="77777777" w:rsidR="008E7758" w:rsidRPr="008E7758" w:rsidRDefault="008E7758" w:rsidP="008E7758">
            <w:pPr>
              <w:spacing w:before="0" w:after="0"/>
              <w:jc w:val="left"/>
              <w:rPr>
                <w:ins w:id="843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1D9A4" w14:textId="77777777" w:rsidR="008E7758" w:rsidRPr="008E7758" w:rsidRDefault="008E7758" w:rsidP="008E7758">
            <w:pPr>
              <w:spacing w:before="0" w:after="0"/>
              <w:jc w:val="left"/>
              <w:rPr>
                <w:ins w:id="844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47E5FBBC" w14:textId="77777777" w:rsidTr="008E7758">
        <w:trPr>
          <w:trHeight w:val="315"/>
          <w:ins w:id="845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650DD" w14:textId="77777777" w:rsidR="008E7758" w:rsidRPr="008E7758" w:rsidRDefault="008E7758" w:rsidP="008E7758">
            <w:pPr>
              <w:spacing w:before="0" w:after="0"/>
              <w:jc w:val="left"/>
              <w:rPr>
                <w:ins w:id="846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AA91BD5" w14:textId="77777777" w:rsidR="008E7758" w:rsidRPr="008E7758" w:rsidRDefault="008E7758" w:rsidP="008E7758">
            <w:pPr>
              <w:spacing w:before="0" w:after="0"/>
              <w:jc w:val="left"/>
              <w:rPr>
                <w:ins w:id="847" w:author="Elena Borisenok" w:date="2024-11-17T22:51:00Z"/>
                <w:color w:val="000000"/>
                <w:szCs w:val="24"/>
              </w:rPr>
            </w:pPr>
            <w:ins w:id="848" w:author="Elena Borisenok" w:date="2024-11-17T22:51:00Z">
              <w:r w:rsidRPr="008E7758">
                <w:rPr>
                  <w:color w:val="000000"/>
                  <w:szCs w:val="24"/>
                </w:rPr>
                <w:t>П.6.5.6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D8348" w14:textId="77777777" w:rsidR="008E7758" w:rsidRPr="008E7758" w:rsidRDefault="008E7758" w:rsidP="008E7758">
            <w:pPr>
              <w:spacing w:before="0" w:after="0"/>
              <w:jc w:val="left"/>
              <w:rPr>
                <w:ins w:id="849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2573F" w14:textId="77777777" w:rsidR="008E7758" w:rsidRPr="008E7758" w:rsidRDefault="008E7758" w:rsidP="008E7758">
            <w:pPr>
              <w:spacing w:before="0" w:after="0"/>
              <w:jc w:val="left"/>
              <w:rPr>
                <w:ins w:id="850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C98D" w14:textId="77777777" w:rsidR="008E7758" w:rsidRPr="008E7758" w:rsidRDefault="008E7758" w:rsidP="008E7758">
            <w:pPr>
              <w:spacing w:before="0" w:after="0"/>
              <w:jc w:val="left"/>
              <w:rPr>
                <w:ins w:id="851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612DE" w14:textId="77777777" w:rsidR="008E7758" w:rsidRPr="008E7758" w:rsidRDefault="008E7758" w:rsidP="008E7758">
            <w:pPr>
              <w:spacing w:before="0" w:after="0"/>
              <w:jc w:val="left"/>
              <w:rPr>
                <w:ins w:id="852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EB72D" w14:textId="77777777" w:rsidR="008E7758" w:rsidRPr="008E7758" w:rsidRDefault="008E7758" w:rsidP="008E7758">
            <w:pPr>
              <w:spacing w:before="0" w:after="0"/>
              <w:jc w:val="left"/>
              <w:rPr>
                <w:ins w:id="853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78085EE3" w14:textId="77777777" w:rsidTr="008E7758">
        <w:trPr>
          <w:trHeight w:val="315"/>
          <w:ins w:id="854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3296" w14:textId="77777777" w:rsidR="008E7758" w:rsidRPr="008E7758" w:rsidRDefault="008E7758" w:rsidP="008E7758">
            <w:pPr>
              <w:spacing w:before="0" w:after="0"/>
              <w:jc w:val="center"/>
              <w:rPr>
                <w:ins w:id="855" w:author="Elena Borisenok" w:date="2024-11-17T22:51:00Z"/>
                <w:color w:val="000000"/>
                <w:szCs w:val="24"/>
              </w:rPr>
            </w:pPr>
            <w:ins w:id="856" w:author="Elena Borisenok" w:date="2024-11-17T22:51:00Z">
              <w:r w:rsidRPr="008E7758">
                <w:rPr>
                  <w:color w:val="000000"/>
                  <w:szCs w:val="24"/>
                </w:rPr>
                <w:t>10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5C95C9" w14:textId="77777777" w:rsidR="008E7758" w:rsidRPr="008E7758" w:rsidRDefault="008E7758" w:rsidP="008E7758">
            <w:pPr>
              <w:spacing w:before="0" w:after="0"/>
              <w:jc w:val="left"/>
              <w:rPr>
                <w:ins w:id="857" w:author="Elena Borisenok" w:date="2024-11-17T22:51:00Z"/>
                <w:color w:val="000000"/>
                <w:szCs w:val="24"/>
              </w:rPr>
            </w:pPr>
            <w:ins w:id="858" w:author="Elena Borisenok" w:date="2024-11-17T22:51:00Z">
              <w:r w:rsidRPr="008E7758">
                <w:rPr>
                  <w:color w:val="000000"/>
                  <w:szCs w:val="24"/>
                </w:rPr>
                <w:t>П.6.2.2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4EB0C13" w14:textId="77777777" w:rsidR="008E7758" w:rsidRPr="008E7758" w:rsidRDefault="008E7758" w:rsidP="008E7758">
            <w:pPr>
              <w:spacing w:before="0" w:after="0"/>
              <w:jc w:val="left"/>
              <w:rPr>
                <w:ins w:id="859" w:author="Elena Borisenok" w:date="2024-11-17T22:51:00Z"/>
                <w:color w:val="000000"/>
                <w:szCs w:val="24"/>
              </w:rPr>
            </w:pPr>
            <w:ins w:id="860" w:author="Elena Borisenok" w:date="2024-11-17T22:51:00Z">
              <w:r w:rsidRPr="008E7758">
                <w:rPr>
                  <w:color w:val="000000"/>
                  <w:szCs w:val="24"/>
                </w:rPr>
                <w:t>Ф-6, Возможность увеличения количества control-plane узлов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AF664" w14:textId="77777777" w:rsidR="008E7758" w:rsidRPr="008E7758" w:rsidRDefault="008E7758" w:rsidP="008E7758">
            <w:pPr>
              <w:spacing w:before="0" w:after="0"/>
              <w:jc w:val="center"/>
              <w:rPr>
                <w:ins w:id="861" w:author="Elena Borisenok" w:date="2024-11-17T22:51:00Z"/>
                <w:color w:val="000000"/>
                <w:szCs w:val="24"/>
              </w:rPr>
            </w:pPr>
            <w:ins w:id="862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B2ABB" w14:textId="77777777" w:rsidR="008E7758" w:rsidRPr="008E7758" w:rsidRDefault="008E7758" w:rsidP="008E7758">
            <w:pPr>
              <w:spacing w:before="0" w:after="0"/>
              <w:jc w:val="left"/>
              <w:rPr>
                <w:ins w:id="863" w:author="Elena Borisenok" w:date="2024-11-17T22:51:00Z"/>
                <w:color w:val="000000"/>
                <w:szCs w:val="24"/>
              </w:rPr>
            </w:pPr>
            <w:ins w:id="864" w:author="Elena Borisenok" w:date="2024-11-17T22:51:00Z">
              <w:r w:rsidRPr="008E7758">
                <w:rPr>
                  <w:color w:val="000000"/>
                  <w:szCs w:val="24"/>
                </w:rPr>
                <w:t>Добавить два дополнительных узла в кластер и настроить их как master-узлы. Выполнить обновление конфигурации control-plane для включения новых узлов. Проверить состояние кластера и убедиться, что все узлы работают корректно, а кластер функционирует без ошибок.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72F796" w14:textId="77777777" w:rsidR="008E7758" w:rsidRPr="008E7758" w:rsidRDefault="008E7758" w:rsidP="008E7758">
            <w:pPr>
              <w:spacing w:before="0" w:after="0"/>
              <w:jc w:val="left"/>
              <w:rPr>
                <w:ins w:id="865" w:author="Elena Borisenok" w:date="2024-11-17T22:51:00Z"/>
                <w:color w:val="000000"/>
                <w:szCs w:val="24"/>
              </w:rPr>
            </w:pPr>
            <w:ins w:id="866" w:author="Elena Borisenok" w:date="2024-11-17T22:51:00Z">
              <w:r w:rsidRPr="008E7758">
                <w:rPr>
                  <w:color w:val="000000"/>
                  <w:szCs w:val="24"/>
                </w:rPr>
                <w:t>В кластер были добавлены два новых master-узла, и кластер сохранил свою работоспособность.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1236A" w14:textId="77777777" w:rsidR="008E7758" w:rsidRPr="008E7758" w:rsidRDefault="008E7758" w:rsidP="008E7758">
            <w:pPr>
              <w:spacing w:before="0" w:after="0"/>
              <w:jc w:val="center"/>
              <w:rPr>
                <w:ins w:id="867" w:author="Elena Borisenok" w:date="2024-11-17T22:51:00Z"/>
                <w:color w:val="000000"/>
                <w:szCs w:val="24"/>
              </w:rPr>
            </w:pPr>
            <w:ins w:id="868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747D37F4" w14:textId="77777777" w:rsidTr="008E7758">
        <w:trPr>
          <w:trHeight w:val="315"/>
          <w:ins w:id="869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2D324F" w14:textId="77777777" w:rsidR="008E7758" w:rsidRPr="008E7758" w:rsidRDefault="008E7758" w:rsidP="008E7758">
            <w:pPr>
              <w:spacing w:before="0" w:after="0"/>
              <w:jc w:val="left"/>
              <w:rPr>
                <w:ins w:id="870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EFE6AE" w14:textId="77777777" w:rsidR="008E7758" w:rsidRPr="008E7758" w:rsidRDefault="008E7758" w:rsidP="008E7758">
            <w:pPr>
              <w:spacing w:before="0" w:after="0"/>
              <w:jc w:val="left"/>
              <w:rPr>
                <w:ins w:id="871" w:author="Elena Borisenok" w:date="2024-11-17T22:51:00Z"/>
                <w:color w:val="000000"/>
                <w:szCs w:val="24"/>
              </w:rPr>
            </w:pPr>
            <w:ins w:id="872" w:author="Elena Borisenok" w:date="2024-11-17T22:51:00Z">
              <w:r w:rsidRPr="008E7758">
                <w:rPr>
                  <w:color w:val="000000"/>
                  <w:szCs w:val="24"/>
                </w:rPr>
                <w:t>П.6.2.3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15CEF" w14:textId="77777777" w:rsidR="008E7758" w:rsidRPr="008E7758" w:rsidRDefault="008E7758" w:rsidP="008E7758">
            <w:pPr>
              <w:spacing w:before="0" w:after="0"/>
              <w:jc w:val="left"/>
              <w:rPr>
                <w:ins w:id="873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06E762" w14:textId="77777777" w:rsidR="008E7758" w:rsidRPr="008E7758" w:rsidRDefault="008E7758" w:rsidP="008E7758">
            <w:pPr>
              <w:spacing w:before="0" w:after="0"/>
              <w:jc w:val="left"/>
              <w:rPr>
                <w:ins w:id="874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77B09" w14:textId="77777777" w:rsidR="008E7758" w:rsidRPr="008E7758" w:rsidRDefault="008E7758" w:rsidP="008E7758">
            <w:pPr>
              <w:spacing w:before="0" w:after="0"/>
              <w:jc w:val="left"/>
              <w:rPr>
                <w:ins w:id="875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7F058" w14:textId="77777777" w:rsidR="008E7758" w:rsidRPr="008E7758" w:rsidRDefault="008E7758" w:rsidP="008E7758">
            <w:pPr>
              <w:spacing w:before="0" w:after="0"/>
              <w:jc w:val="left"/>
              <w:rPr>
                <w:ins w:id="876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C455A" w14:textId="77777777" w:rsidR="008E7758" w:rsidRPr="008E7758" w:rsidRDefault="008E7758" w:rsidP="008E7758">
            <w:pPr>
              <w:spacing w:before="0" w:after="0"/>
              <w:jc w:val="left"/>
              <w:rPr>
                <w:ins w:id="877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343C2DAA" w14:textId="77777777" w:rsidTr="008E7758">
        <w:trPr>
          <w:trHeight w:val="315"/>
          <w:ins w:id="878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87692" w14:textId="77777777" w:rsidR="008E7758" w:rsidRPr="008E7758" w:rsidRDefault="008E7758" w:rsidP="008E7758">
            <w:pPr>
              <w:spacing w:before="0" w:after="0"/>
              <w:jc w:val="left"/>
              <w:rPr>
                <w:ins w:id="879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496ADF" w14:textId="77777777" w:rsidR="008E7758" w:rsidRPr="008E7758" w:rsidRDefault="008E7758" w:rsidP="008E7758">
            <w:pPr>
              <w:spacing w:before="0" w:after="0"/>
              <w:jc w:val="left"/>
              <w:rPr>
                <w:ins w:id="880" w:author="Elena Borisenok" w:date="2024-11-17T22:51:00Z"/>
                <w:color w:val="000000"/>
                <w:szCs w:val="24"/>
              </w:rPr>
            </w:pPr>
            <w:ins w:id="881" w:author="Elena Borisenok" w:date="2024-11-17T22:51:00Z">
              <w:r w:rsidRPr="008E7758">
                <w:rPr>
                  <w:color w:val="000000"/>
                  <w:szCs w:val="24"/>
                </w:rPr>
                <w:t>П.6.3.1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95D0D2" w14:textId="77777777" w:rsidR="008E7758" w:rsidRPr="008E7758" w:rsidRDefault="008E7758" w:rsidP="008E7758">
            <w:pPr>
              <w:spacing w:before="0" w:after="0"/>
              <w:jc w:val="left"/>
              <w:rPr>
                <w:ins w:id="882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78D0AC" w14:textId="77777777" w:rsidR="008E7758" w:rsidRPr="008E7758" w:rsidRDefault="008E7758" w:rsidP="008E7758">
            <w:pPr>
              <w:spacing w:before="0" w:after="0"/>
              <w:jc w:val="left"/>
              <w:rPr>
                <w:ins w:id="883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1BCB" w14:textId="77777777" w:rsidR="008E7758" w:rsidRPr="008E7758" w:rsidRDefault="008E7758" w:rsidP="008E7758">
            <w:pPr>
              <w:spacing w:before="0" w:after="0"/>
              <w:jc w:val="left"/>
              <w:rPr>
                <w:ins w:id="884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91542" w14:textId="77777777" w:rsidR="008E7758" w:rsidRPr="008E7758" w:rsidRDefault="008E7758" w:rsidP="008E7758">
            <w:pPr>
              <w:spacing w:before="0" w:after="0"/>
              <w:jc w:val="left"/>
              <w:rPr>
                <w:ins w:id="885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16EFF" w14:textId="77777777" w:rsidR="008E7758" w:rsidRPr="008E7758" w:rsidRDefault="008E7758" w:rsidP="008E7758">
            <w:pPr>
              <w:spacing w:before="0" w:after="0"/>
              <w:jc w:val="left"/>
              <w:rPr>
                <w:ins w:id="886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27BBA94F" w14:textId="77777777" w:rsidTr="008E7758">
        <w:trPr>
          <w:trHeight w:val="315"/>
          <w:ins w:id="887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A45C" w14:textId="77777777" w:rsidR="008E7758" w:rsidRPr="008E7758" w:rsidRDefault="008E7758" w:rsidP="008E7758">
            <w:pPr>
              <w:spacing w:before="0" w:after="0"/>
              <w:jc w:val="center"/>
              <w:rPr>
                <w:ins w:id="888" w:author="Elena Borisenok" w:date="2024-11-17T22:51:00Z"/>
                <w:color w:val="000000"/>
                <w:szCs w:val="24"/>
              </w:rPr>
            </w:pPr>
            <w:ins w:id="889" w:author="Elena Borisenok" w:date="2024-11-17T22:51:00Z">
              <w:r w:rsidRPr="008E7758">
                <w:rPr>
                  <w:color w:val="000000"/>
                  <w:szCs w:val="24"/>
                </w:rPr>
                <w:t>11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9E097B" w14:textId="77777777" w:rsidR="008E7758" w:rsidRPr="008E7758" w:rsidRDefault="008E7758" w:rsidP="008E7758">
            <w:pPr>
              <w:spacing w:before="0" w:after="0"/>
              <w:jc w:val="left"/>
              <w:rPr>
                <w:ins w:id="890" w:author="Elena Borisenok" w:date="2024-11-17T22:51:00Z"/>
                <w:color w:val="000000"/>
                <w:szCs w:val="24"/>
              </w:rPr>
            </w:pPr>
            <w:ins w:id="891" w:author="Elena Borisenok" w:date="2024-11-17T22:51:00Z">
              <w:r w:rsidRPr="008E7758">
                <w:rPr>
                  <w:color w:val="000000"/>
                  <w:szCs w:val="24"/>
                </w:rPr>
                <w:t>П.3.5.1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0BDE8609" w14:textId="77777777" w:rsidR="008E7758" w:rsidRPr="008E7758" w:rsidRDefault="008E7758" w:rsidP="008E7758">
            <w:pPr>
              <w:spacing w:before="0" w:after="0"/>
              <w:jc w:val="left"/>
              <w:rPr>
                <w:ins w:id="892" w:author="Elena Borisenok" w:date="2024-11-17T22:51:00Z"/>
                <w:color w:val="000000"/>
                <w:szCs w:val="24"/>
              </w:rPr>
            </w:pPr>
            <w:ins w:id="893" w:author="Elena Borisenok" w:date="2024-11-17T22:51:00Z">
              <w:r w:rsidRPr="008E7758">
                <w:rPr>
                  <w:color w:val="000000"/>
                  <w:szCs w:val="24"/>
                </w:rPr>
                <w:t>Ф-3, Возможность ручного обновления платформы Deckhouse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8AC48" w14:textId="77777777" w:rsidR="008E7758" w:rsidRPr="008E7758" w:rsidRDefault="008E7758" w:rsidP="008E7758">
            <w:pPr>
              <w:spacing w:before="0" w:after="0"/>
              <w:jc w:val="center"/>
              <w:rPr>
                <w:ins w:id="894" w:author="Elena Borisenok" w:date="2024-11-17T22:51:00Z"/>
                <w:color w:val="000000"/>
                <w:szCs w:val="24"/>
              </w:rPr>
            </w:pPr>
            <w:ins w:id="895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63C05" w14:textId="77777777" w:rsidR="008E7758" w:rsidRPr="008E7758" w:rsidRDefault="008E7758" w:rsidP="008E7758">
            <w:pPr>
              <w:spacing w:before="0" w:after="0"/>
              <w:jc w:val="left"/>
              <w:rPr>
                <w:ins w:id="896" w:author="Elena Borisenok" w:date="2024-11-17T22:51:00Z"/>
                <w:color w:val="000000"/>
                <w:szCs w:val="24"/>
              </w:rPr>
            </w:pPr>
            <w:ins w:id="897" w:author="Elena Borisenok" w:date="2024-11-17T22:51:00Z">
              <w:r w:rsidRPr="008E7758">
                <w:rPr>
                  <w:color w:val="000000"/>
                  <w:szCs w:val="24"/>
                </w:rPr>
                <w:t xml:space="preserve">Установить Deckhouse платформу, указав версию на единицу ниже текущего минорного релиза выбранного канала обновления, и настроить ручной режим обновления. Запустить обновление вручную, используя команду kubectl apply для нового релиза из репозитория канала обновлений на сайте releases.deckhouse.ru. Проверить логи обновления и убедиться, </w:t>
              </w:r>
              <w:r w:rsidRPr="008E7758">
                <w:rPr>
                  <w:color w:val="000000"/>
                  <w:szCs w:val="24"/>
                </w:rPr>
                <w:lastRenderedPageBreak/>
                <w:t>что статус ресурса deckhouserelease изменился на Deployed для новой версии.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B95B05" w14:textId="77777777" w:rsidR="008E7758" w:rsidRPr="008E7758" w:rsidRDefault="008E7758" w:rsidP="008E7758">
            <w:pPr>
              <w:spacing w:before="0" w:after="0"/>
              <w:jc w:val="left"/>
              <w:rPr>
                <w:ins w:id="898" w:author="Elena Borisenok" w:date="2024-11-17T22:51:00Z"/>
                <w:color w:val="000000"/>
                <w:szCs w:val="24"/>
              </w:rPr>
            </w:pPr>
            <w:ins w:id="899" w:author="Elena Borisenok" w:date="2024-11-17T22:51:00Z">
              <w:r w:rsidRPr="008E7758">
                <w:rPr>
                  <w:color w:val="000000"/>
                  <w:szCs w:val="24"/>
                </w:rPr>
                <w:lastRenderedPageBreak/>
                <w:t>Платформа Deckhouse успешно обновляется вручную до актуальной версии выбранного канала, а статус deckhouserelease отображается как Deployed.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58211" w14:textId="77777777" w:rsidR="008E7758" w:rsidRPr="008E7758" w:rsidRDefault="008E7758" w:rsidP="008E7758">
            <w:pPr>
              <w:spacing w:before="0" w:after="0"/>
              <w:jc w:val="center"/>
              <w:rPr>
                <w:ins w:id="900" w:author="Elena Borisenok" w:date="2024-11-17T22:51:00Z"/>
                <w:color w:val="000000"/>
                <w:szCs w:val="24"/>
              </w:rPr>
            </w:pPr>
            <w:ins w:id="901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247115DF" w14:textId="77777777" w:rsidTr="008E7758">
        <w:trPr>
          <w:trHeight w:val="315"/>
          <w:ins w:id="902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5AFB16" w14:textId="77777777" w:rsidR="008E7758" w:rsidRPr="008E7758" w:rsidRDefault="008E7758" w:rsidP="008E7758">
            <w:pPr>
              <w:spacing w:before="0" w:after="0"/>
              <w:jc w:val="left"/>
              <w:rPr>
                <w:ins w:id="903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5F6E74" w14:textId="77777777" w:rsidR="008E7758" w:rsidRPr="008E7758" w:rsidRDefault="008E7758" w:rsidP="008E7758">
            <w:pPr>
              <w:spacing w:before="0" w:after="0"/>
              <w:jc w:val="left"/>
              <w:rPr>
                <w:ins w:id="904" w:author="Elena Borisenok" w:date="2024-11-17T22:51:00Z"/>
                <w:color w:val="000000"/>
                <w:szCs w:val="24"/>
              </w:rPr>
            </w:pPr>
            <w:ins w:id="905" w:author="Elena Borisenok" w:date="2024-11-17T22:51:00Z">
              <w:r w:rsidRPr="008E7758">
                <w:rPr>
                  <w:color w:val="000000"/>
                  <w:szCs w:val="24"/>
                </w:rPr>
                <w:t>П.3.5.4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1D54D2" w14:textId="77777777" w:rsidR="008E7758" w:rsidRPr="008E7758" w:rsidRDefault="008E7758" w:rsidP="008E7758">
            <w:pPr>
              <w:spacing w:before="0" w:after="0"/>
              <w:jc w:val="left"/>
              <w:rPr>
                <w:ins w:id="906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4BDFB9" w14:textId="77777777" w:rsidR="008E7758" w:rsidRPr="008E7758" w:rsidRDefault="008E7758" w:rsidP="008E7758">
            <w:pPr>
              <w:spacing w:before="0" w:after="0"/>
              <w:jc w:val="left"/>
              <w:rPr>
                <w:ins w:id="907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711B" w14:textId="77777777" w:rsidR="008E7758" w:rsidRPr="008E7758" w:rsidRDefault="008E7758" w:rsidP="008E7758">
            <w:pPr>
              <w:spacing w:before="0" w:after="0"/>
              <w:jc w:val="left"/>
              <w:rPr>
                <w:ins w:id="908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9FBC9" w14:textId="77777777" w:rsidR="008E7758" w:rsidRPr="008E7758" w:rsidRDefault="008E7758" w:rsidP="008E7758">
            <w:pPr>
              <w:spacing w:before="0" w:after="0"/>
              <w:jc w:val="left"/>
              <w:rPr>
                <w:ins w:id="909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D4C34" w14:textId="77777777" w:rsidR="008E7758" w:rsidRPr="008E7758" w:rsidRDefault="008E7758" w:rsidP="008E7758">
            <w:pPr>
              <w:spacing w:before="0" w:after="0"/>
              <w:jc w:val="left"/>
              <w:rPr>
                <w:ins w:id="910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1E56AD8B" w14:textId="77777777" w:rsidTr="008E7758">
        <w:trPr>
          <w:trHeight w:val="405"/>
          <w:ins w:id="911" w:author="Elena Borisenok" w:date="2024-11-17T22:51:00Z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0E195" w14:textId="77777777" w:rsidR="008E7758" w:rsidRPr="008E7758" w:rsidRDefault="008E7758" w:rsidP="008E7758">
            <w:pPr>
              <w:spacing w:before="0" w:after="0"/>
              <w:jc w:val="center"/>
              <w:rPr>
                <w:ins w:id="912" w:author="Elena Borisenok" w:date="2024-11-17T22:51:00Z"/>
                <w:color w:val="000000"/>
                <w:szCs w:val="24"/>
              </w:rPr>
            </w:pPr>
            <w:ins w:id="913" w:author="Elena Borisenok" w:date="2024-11-17T22:51:00Z">
              <w:r w:rsidRPr="008E7758">
                <w:rPr>
                  <w:color w:val="000000"/>
                  <w:szCs w:val="24"/>
                </w:rPr>
                <w:t>12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BAD53E" w14:textId="77777777" w:rsidR="008E7758" w:rsidRPr="008E7758" w:rsidRDefault="008E7758" w:rsidP="008E7758">
            <w:pPr>
              <w:spacing w:before="0" w:after="0"/>
              <w:jc w:val="left"/>
              <w:rPr>
                <w:ins w:id="914" w:author="Elena Borisenok" w:date="2024-11-17T22:51:00Z"/>
                <w:color w:val="000000"/>
                <w:szCs w:val="24"/>
              </w:rPr>
            </w:pPr>
            <w:ins w:id="915" w:author="Elena Borisenok" w:date="2024-11-17T22:51:00Z">
              <w:r w:rsidRPr="008E7758">
                <w:rPr>
                  <w:color w:val="000000"/>
                  <w:szCs w:val="24"/>
                </w:rPr>
                <w:t>П.3.3.16</w:t>
              </w:r>
            </w:ins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936345" w14:textId="77777777" w:rsidR="008E7758" w:rsidRPr="008E7758" w:rsidRDefault="008E7758" w:rsidP="008E7758">
            <w:pPr>
              <w:spacing w:before="0" w:after="0"/>
              <w:jc w:val="left"/>
              <w:rPr>
                <w:ins w:id="916" w:author="Elena Borisenok" w:date="2024-11-17T22:51:00Z"/>
                <w:color w:val="000000"/>
                <w:szCs w:val="24"/>
              </w:rPr>
            </w:pPr>
            <w:ins w:id="917" w:author="Elena Borisenok" w:date="2024-11-17T22:51:00Z">
              <w:r w:rsidRPr="008E7758">
                <w:rPr>
                  <w:color w:val="000000"/>
                  <w:szCs w:val="24"/>
                </w:rPr>
                <w:t>Ф-13, Возможность отключения неиспользуемых модулей платформы</w:t>
              </w:r>
            </w:ins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42D4D" w14:textId="77777777" w:rsidR="008E7758" w:rsidRPr="008E7758" w:rsidRDefault="008E7758" w:rsidP="008E7758">
            <w:pPr>
              <w:spacing w:before="0" w:after="0"/>
              <w:jc w:val="center"/>
              <w:rPr>
                <w:ins w:id="918" w:author="Elena Borisenok" w:date="2024-11-17T22:51:00Z"/>
                <w:color w:val="000000"/>
                <w:szCs w:val="24"/>
              </w:rPr>
            </w:pPr>
            <w:ins w:id="919" w:author="Elena Borisenok" w:date="2024-11-17T22:51:00Z">
              <w:r w:rsidRPr="008E7758">
                <w:rPr>
                  <w:color w:val="000000"/>
                  <w:szCs w:val="24"/>
                </w:rPr>
                <w:t>Средний</w:t>
              </w:r>
            </w:ins>
          </w:p>
        </w:tc>
        <w:tc>
          <w:tcPr>
            <w:tcW w:w="5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B7A3" w14:textId="77777777" w:rsidR="008E7758" w:rsidRPr="008E7758" w:rsidRDefault="008E7758" w:rsidP="008E7758">
            <w:pPr>
              <w:spacing w:before="0" w:after="0"/>
              <w:jc w:val="left"/>
              <w:rPr>
                <w:ins w:id="920" w:author="Elena Borisenok" w:date="2024-11-17T22:51:00Z"/>
                <w:color w:val="000000"/>
                <w:szCs w:val="24"/>
              </w:rPr>
            </w:pPr>
            <w:ins w:id="921" w:author="Elena Borisenok" w:date="2024-11-17T22:51:00Z">
              <w:r w:rsidRPr="008E7758">
                <w:rPr>
                  <w:color w:val="000000"/>
                  <w:szCs w:val="24"/>
                </w:rPr>
                <w:t>Отключить модуль upmeter, используя команду управления модулями Deckhouse. Проверить, что модуль успешно отключен и все связанные ресурсы удалены. Убедиться, что namespace d8-upmeter больше не существует в кластере.</w:t>
              </w:r>
            </w:ins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3F228" w14:textId="77777777" w:rsidR="008E7758" w:rsidRPr="008E7758" w:rsidRDefault="008E7758" w:rsidP="008E7758">
            <w:pPr>
              <w:spacing w:before="0" w:after="0"/>
              <w:jc w:val="left"/>
              <w:rPr>
                <w:ins w:id="922" w:author="Elena Borisenok" w:date="2024-11-17T22:51:00Z"/>
                <w:color w:val="000000"/>
                <w:szCs w:val="24"/>
              </w:rPr>
            </w:pPr>
            <w:ins w:id="923" w:author="Elena Borisenok" w:date="2024-11-17T22:51:00Z">
              <w:r w:rsidRPr="008E7758">
                <w:rPr>
                  <w:color w:val="000000"/>
                  <w:szCs w:val="24"/>
                </w:rPr>
                <w:t>Модуль upmeter был отключен, и namespace d8-upmeter удален из кластера.</w:t>
              </w:r>
            </w:ins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DD1CE" w14:textId="77777777" w:rsidR="008E7758" w:rsidRPr="008E7758" w:rsidRDefault="008E7758" w:rsidP="008E7758">
            <w:pPr>
              <w:spacing w:before="0" w:after="0"/>
              <w:jc w:val="left"/>
              <w:rPr>
                <w:ins w:id="924" w:author="Elena Borisenok" w:date="2024-11-17T22:51:00Z"/>
                <w:color w:val="000000"/>
                <w:szCs w:val="24"/>
              </w:rPr>
            </w:pPr>
            <w:ins w:id="925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395EB4E3" w14:textId="77777777" w:rsidTr="008E7758">
        <w:trPr>
          <w:trHeight w:val="315"/>
          <w:ins w:id="926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81F0" w14:textId="77777777" w:rsidR="008E7758" w:rsidRPr="008E7758" w:rsidRDefault="008E7758" w:rsidP="008E7758">
            <w:pPr>
              <w:spacing w:before="0" w:after="0"/>
              <w:jc w:val="center"/>
              <w:rPr>
                <w:ins w:id="927" w:author="Elena Borisenok" w:date="2024-11-17T22:51:00Z"/>
                <w:color w:val="000000"/>
                <w:szCs w:val="24"/>
              </w:rPr>
            </w:pPr>
            <w:ins w:id="928" w:author="Elena Borisenok" w:date="2024-11-17T22:51:00Z">
              <w:r w:rsidRPr="008E7758">
                <w:rPr>
                  <w:color w:val="000000"/>
                  <w:szCs w:val="24"/>
                </w:rPr>
                <w:t>13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21C939" w14:textId="77777777" w:rsidR="008E7758" w:rsidRPr="008E7758" w:rsidRDefault="008E7758" w:rsidP="008E7758">
            <w:pPr>
              <w:spacing w:before="0" w:after="0"/>
              <w:jc w:val="left"/>
              <w:rPr>
                <w:ins w:id="929" w:author="Elena Borisenok" w:date="2024-11-17T22:51:00Z"/>
                <w:color w:val="000000"/>
                <w:szCs w:val="24"/>
              </w:rPr>
            </w:pPr>
            <w:ins w:id="930" w:author="Elena Borisenok" w:date="2024-11-17T22:51:00Z">
              <w:r w:rsidRPr="008E7758">
                <w:rPr>
                  <w:color w:val="000000"/>
                  <w:szCs w:val="24"/>
                </w:rPr>
                <w:t>П.3.4.8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331856C" w14:textId="77777777" w:rsidR="008E7758" w:rsidRPr="008E7758" w:rsidRDefault="008E7758" w:rsidP="008E7758">
            <w:pPr>
              <w:spacing w:before="0" w:after="0"/>
              <w:jc w:val="left"/>
              <w:rPr>
                <w:ins w:id="931" w:author="Elena Borisenok" w:date="2024-11-17T22:51:00Z"/>
                <w:color w:val="000000"/>
                <w:szCs w:val="24"/>
              </w:rPr>
            </w:pPr>
            <w:ins w:id="932" w:author="Elena Borisenok" w:date="2024-11-17T22:51:00Z">
              <w:r w:rsidRPr="008E7758">
                <w:rPr>
                  <w:color w:val="000000"/>
                  <w:szCs w:val="24"/>
                </w:rPr>
                <w:t>Ф-16, Возможность использования внешних модулей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416C" w14:textId="77777777" w:rsidR="008E7758" w:rsidRPr="008E7758" w:rsidRDefault="008E7758" w:rsidP="008E7758">
            <w:pPr>
              <w:spacing w:before="0" w:after="0"/>
              <w:jc w:val="center"/>
              <w:rPr>
                <w:ins w:id="933" w:author="Elena Borisenok" w:date="2024-11-17T22:51:00Z"/>
                <w:color w:val="000000"/>
                <w:szCs w:val="24"/>
              </w:rPr>
            </w:pPr>
            <w:ins w:id="934" w:author="Elena Borisenok" w:date="2024-11-17T22:51:00Z">
              <w:r w:rsidRPr="008E7758">
                <w:rPr>
                  <w:color w:val="000000"/>
                  <w:szCs w:val="24"/>
                </w:rPr>
                <w:t>Низкий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2A720" w14:textId="77777777" w:rsidR="008E7758" w:rsidRPr="008E7758" w:rsidRDefault="008E7758" w:rsidP="008E7758">
            <w:pPr>
              <w:spacing w:before="0" w:after="0"/>
              <w:jc w:val="left"/>
              <w:rPr>
                <w:ins w:id="935" w:author="Elena Borisenok" w:date="2024-11-17T22:51:00Z"/>
                <w:color w:val="000000"/>
                <w:szCs w:val="24"/>
              </w:rPr>
            </w:pPr>
            <w:ins w:id="936" w:author="Elena Borisenok" w:date="2024-11-17T22:51:00Z">
              <w:r w:rsidRPr="008E7758">
                <w:rPr>
                  <w:color w:val="000000"/>
                  <w:szCs w:val="24"/>
                </w:rPr>
                <w:t>Установить внешний оператор в Deckhouse Kubernetes Platform, используя манифесты или Helm-чарт. Проверить создание необходимых ресурсов оператора, включая namespace и deployment. Убедиться, что поды оператора успешно запущены и находятся в статусе Running.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236C3" w14:textId="77777777" w:rsidR="008E7758" w:rsidRPr="008E7758" w:rsidRDefault="008E7758" w:rsidP="008E7758">
            <w:pPr>
              <w:spacing w:before="0" w:after="0"/>
              <w:jc w:val="left"/>
              <w:rPr>
                <w:ins w:id="937" w:author="Elena Borisenok" w:date="2024-11-17T22:51:00Z"/>
                <w:color w:val="000000"/>
                <w:szCs w:val="24"/>
              </w:rPr>
            </w:pPr>
            <w:ins w:id="938" w:author="Elena Borisenok" w:date="2024-11-17T22:51:00Z">
              <w:r w:rsidRPr="008E7758">
                <w:rPr>
                  <w:color w:val="000000"/>
                  <w:szCs w:val="24"/>
                </w:rPr>
                <w:t>Внешний оператор установлен, его поды успешно запущены и находятся в статусе Running.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BC342" w14:textId="77777777" w:rsidR="008E7758" w:rsidRPr="008E7758" w:rsidRDefault="008E7758" w:rsidP="008E7758">
            <w:pPr>
              <w:spacing w:before="0" w:after="0"/>
              <w:jc w:val="center"/>
              <w:rPr>
                <w:ins w:id="939" w:author="Elena Borisenok" w:date="2024-11-17T22:51:00Z"/>
                <w:color w:val="000000"/>
                <w:szCs w:val="24"/>
              </w:rPr>
            </w:pPr>
            <w:ins w:id="940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19EA8D4D" w14:textId="77777777" w:rsidTr="008E7758">
        <w:trPr>
          <w:trHeight w:val="315"/>
          <w:ins w:id="941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4E3053" w14:textId="77777777" w:rsidR="008E7758" w:rsidRPr="008E7758" w:rsidRDefault="008E7758" w:rsidP="008E7758">
            <w:pPr>
              <w:spacing w:before="0" w:after="0"/>
              <w:jc w:val="left"/>
              <w:rPr>
                <w:ins w:id="942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A09B0C" w14:textId="77777777" w:rsidR="008E7758" w:rsidRPr="008E7758" w:rsidRDefault="008E7758" w:rsidP="008E7758">
            <w:pPr>
              <w:spacing w:before="0" w:after="0"/>
              <w:jc w:val="left"/>
              <w:rPr>
                <w:ins w:id="943" w:author="Elena Borisenok" w:date="2024-11-17T22:51:00Z"/>
                <w:color w:val="000000"/>
                <w:szCs w:val="24"/>
              </w:rPr>
            </w:pPr>
            <w:ins w:id="944" w:author="Elena Borisenok" w:date="2024-11-17T22:51:00Z">
              <w:r w:rsidRPr="008E7758">
                <w:rPr>
                  <w:color w:val="000000"/>
                  <w:szCs w:val="24"/>
                </w:rPr>
                <w:t>П.5.1.3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68EC5C" w14:textId="77777777" w:rsidR="008E7758" w:rsidRPr="008E7758" w:rsidRDefault="008E7758" w:rsidP="008E7758">
            <w:pPr>
              <w:spacing w:before="0" w:after="0"/>
              <w:jc w:val="left"/>
              <w:rPr>
                <w:ins w:id="945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051F6" w14:textId="77777777" w:rsidR="008E7758" w:rsidRPr="008E7758" w:rsidRDefault="008E7758" w:rsidP="008E7758">
            <w:pPr>
              <w:spacing w:before="0" w:after="0"/>
              <w:jc w:val="left"/>
              <w:rPr>
                <w:ins w:id="946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525EE" w14:textId="77777777" w:rsidR="008E7758" w:rsidRPr="008E7758" w:rsidRDefault="008E7758" w:rsidP="008E7758">
            <w:pPr>
              <w:spacing w:before="0" w:after="0"/>
              <w:jc w:val="left"/>
              <w:rPr>
                <w:ins w:id="947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CF3F4" w14:textId="77777777" w:rsidR="008E7758" w:rsidRPr="008E7758" w:rsidRDefault="008E7758" w:rsidP="008E7758">
            <w:pPr>
              <w:spacing w:before="0" w:after="0"/>
              <w:jc w:val="left"/>
              <w:rPr>
                <w:ins w:id="948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79EFA" w14:textId="77777777" w:rsidR="008E7758" w:rsidRPr="008E7758" w:rsidRDefault="008E7758" w:rsidP="008E7758">
            <w:pPr>
              <w:spacing w:before="0" w:after="0"/>
              <w:jc w:val="left"/>
              <w:rPr>
                <w:ins w:id="949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10C49018" w14:textId="77777777" w:rsidTr="008E7758">
        <w:trPr>
          <w:trHeight w:val="315"/>
          <w:ins w:id="950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3B8A74" w14:textId="77777777" w:rsidR="008E7758" w:rsidRPr="008E7758" w:rsidRDefault="008E7758" w:rsidP="008E7758">
            <w:pPr>
              <w:spacing w:before="0" w:after="0"/>
              <w:jc w:val="left"/>
              <w:rPr>
                <w:ins w:id="951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3B68EB" w14:textId="77777777" w:rsidR="008E7758" w:rsidRPr="008E7758" w:rsidRDefault="008E7758" w:rsidP="008E7758">
            <w:pPr>
              <w:spacing w:before="0" w:after="0"/>
              <w:jc w:val="left"/>
              <w:rPr>
                <w:ins w:id="952" w:author="Elena Borisenok" w:date="2024-11-17T22:51:00Z"/>
                <w:color w:val="000000"/>
                <w:szCs w:val="24"/>
              </w:rPr>
            </w:pPr>
            <w:ins w:id="953" w:author="Elena Borisenok" w:date="2024-11-17T22:51:00Z">
              <w:r w:rsidRPr="008E7758">
                <w:rPr>
                  <w:color w:val="000000"/>
                  <w:szCs w:val="24"/>
                </w:rPr>
                <w:t>П.5.2.8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34E4FA" w14:textId="77777777" w:rsidR="008E7758" w:rsidRPr="008E7758" w:rsidRDefault="008E7758" w:rsidP="008E7758">
            <w:pPr>
              <w:spacing w:before="0" w:after="0"/>
              <w:jc w:val="left"/>
              <w:rPr>
                <w:ins w:id="954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4109FB" w14:textId="77777777" w:rsidR="008E7758" w:rsidRPr="008E7758" w:rsidRDefault="008E7758" w:rsidP="008E7758">
            <w:pPr>
              <w:spacing w:before="0" w:after="0"/>
              <w:jc w:val="left"/>
              <w:rPr>
                <w:ins w:id="955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8E71C" w14:textId="77777777" w:rsidR="008E7758" w:rsidRPr="008E7758" w:rsidRDefault="008E7758" w:rsidP="008E7758">
            <w:pPr>
              <w:spacing w:before="0" w:after="0"/>
              <w:jc w:val="left"/>
              <w:rPr>
                <w:ins w:id="956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D9A4" w14:textId="77777777" w:rsidR="008E7758" w:rsidRPr="008E7758" w:rsidRDefault="008E7758" w:rsidP="008E7758">
            <w:pPr>
              <w:spacing w:before="0" w:after="0"/>
              <w:jc w:val="left"/>
              <w:rPr>
                <w:ins w:id="957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3274" w14:textId="77777777" w:rsidR="008E7758" w:rsidRPr="008E7758" w:rsidRDefault="008E7758" w:rsidP="008E7758">
            <w:pPr>
              <w:spacing w:before="0" w:after="0"/>
              <w:jc w:val="left"/>
              <w:rPr>
                <w:ins w:id="958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4FDDD695" w14:textId="77777777" w:rsidTr="008E7758">
        <w:trPr>
          <w:trHeight w:val="300"/>
          <w:ins w:id="959" w:author="Elena Borisenok" w:date="2024-11-17T22:51:00Z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973F" w14:textId="77777777" w:rsidR="008E7758" w:rsidRPr="008E7758" w:rsidRDefault="008E7758" w:rsidP="008E7758">
            <w:pPr>
              <w:spacing w:before="0" w:after="0"/>
              <w:jc w:val="center"/>
              <w:rPr>
                <w:ins w:id="960" w:author="Elena Borisenok" w:date="2024-11-17T22:51:00Z"/>
                <w:color w:val="000000"/>
                <w:szCs w:val="24"/>
              </w:rPr>
            </w:pPr>
            <w:ins w:id="961" w:author="Elena Borisenok" w:date="2024-11-17T22:51:00Z">
              <w:r w:rsidRPr="008E7758">
                <w:rPr>
                  <w:color w:val="000000"/>
                  <w:szCs w:val="24"/>
                </w:rPr>
                <w:t>14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2F4460" w14:textId="77777777" w:rsidR="008E7758" w:rsidRPr="008E7758" w:rsidRDefault="008E7758" w:rsidP="008E7758">
            <w:pPr>
              <w:spacing w:before="0" w:after="0"/>
              <w:jc w:val="left"/>
              <w:rPr>
                <w:ins w:id="962" w:author="Elena Borisenok" w:date="2024-11-17T22:51:00Z"/>
                <w:color w:val="000000"/>
                <w:szCs w:val="24"/>
              </w:rPr>
            </w:pPr>
            <w:ins w:id="963" w:author="Elena Borisenok" w:date="2024-11-17T22:51:00Z">
              <w:r w:rsidRPr="008E7758">
                <w:rPr>
                  <w:color w:val="000000"/>
                  <w:szCs w:val="24"/>
                </w:rPr>
                <w:t>П.6.1.10</w:t>
              </w:r>
            </w:ins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5ECD5A" w14:textId="77777777" w:rsidR="008E7758" w:rsidRPr="008E7758" w:rsidRDefault="008E7758" w:rsidP="008E7758">
            <w:pPr>
              <w:spacing w:before="0" w:after="0"/>
              <w:jc w:val="left"/>
              <w:rPr>
                <w:ins w:id="964" w:author="Elena Borisenok" w:date="2024-11-17T22:51:00Z"/>
                <w:color w:val="000000"/>
                <w:szCs w:val="24"/>
              </w:rPr>
            </w:pPr>
            <w:ins w:id="965" w:author="Elena Borisenok" w:date="2024-11-17T22:51:00Z">
              <w:r w:rsidRPr="008E7758">
                <w:rPr>
                  <w:color w:val="000000"/>
                  <w:szCs w:val="24"/>
                </w:rPr>
                <w:t>Ф-9, Возможность дополнительной конфигурации runtime-компонентов узлов кластера</w:t>
              </w:r>
            </w:ins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F8AB32" w14:textId="77777777" w:rsidR="008E7758" w:rsidRPr="008E7758" w:rsidRDefault="008E7758" w:rsidP="008E7758">
            <w:pPr>
              <w:spacing w:before="0" w:after="0"/>
              <w:jc w:val="center"/>
              <w:rPr>
                <w:ins w:id="966" w:author="Elena Borisenok" w:date="2024-11-17T22:51:00Z"/>
                <w:color w:val="000000"/>
                <w:szCs w:val="24"/>
              </w:rPr>
            </w:pPr>
            <w:ins w:id="967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C6B2B" w14:textId="77777777" w:rsidR="008E7758" w:rsidRPr="008E7758" w:rsidRDefault="008E7758" w:rsidP="008E7758">
            <w:pPr>
              <w:spacing w:before="0" w:after="0"/>
              <w:jc w:val="left"/>
              <w:rPr>
                <w:ins w:id="968" w:author="Elena Borisenok" w:date="2024-11-17T22:51:00Z"/>
                <w:color w:val="000000"/>
                <w:szCs w:val="24"/>
              </w:rPr>
            </w:pPr>
            <w:ins w:id="969" w:author="Elena Borisenok" w:date="2024-11-17T22:51:00Z">
              <w:r w:rsidRPr="008E7758">
                <w:rPr>
                  <w:color w:val="000000"/>
                  <w:szCs w:val="24"/>
                </w:rPr>
                <w:t>Применить настройку ресурса NodeGroup с необходимыми параметрами для конфигурации runtime-компонентов. Проверить работу systemd-сервиса bashible на узле кластера и его логи для подтверждения успешного выполнения изменений. Убедиться, что параметр на узле кластера изменился на заданное значение.</w:t>
              </w:r>
            </w:ins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80778" w14:textId="77777777" w:rsidR="008E7758" w:rsidRPr="008E7758" w:rsidRDefault="008E7758" w:rsidP="008E7758">
            <w:pPr>
              <w:spacing w:before="0" w:after="0"/>
              <w:jc w:val="left"/>
              <w:rPr>
                <w:ins w:id="970" w:author="Elena Borisenok" w:date="2024-11-17T22:51:00Z"/>
                <w:color w:val="000000"/>
                <w:szCs w:val="24"/>
              </w:rPr>
            </w:pPr>
            <w:ins w:id="971" w:author="Elena Borisenok" w:date="2024-11-17T22:51:00Z">
              <w:r w:rsidRPr="008E7758">
                <w:rPr>
                  <w:color w:val="000000"/>
                  <w:szCs w:val="24"/>
                </w:rPr>
                <w:t>Настройка ресурса NodeGroup была применена, systemd-сервис bashible успешно отработал, и параметр на узле кластера изменился на необходимое значение.</w:t>
              </w:r>
            </w:ins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35EEF" w14:textId="77777777" w:rsidR="008E7758" w:rsidRPr="008E7758" w:rsidRDefault="008E7758" w:rsidP="008E7758">
            <w:pPr>
              <w:spacing w:before="0" w:after="0"/>
              <w:jc w:val="left"/>
              <w:rPr>
                <w:ins w:id="972" w:author="Elena Borisenok" w:date="2024-11-17T22:51:00Z"/>
                <w:color w:val="000000"/>
                <w:szCs w:val="24"/>
              </w:rPr>
            </w:pPr>
            <w:ins w:id="973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64A5C341" w14:textId="77777777" w:rsidTr="008E7758">
        <w:trPr>
          <w:trHeight w:val="315"/>
          <w:ins w:id="974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DF137" w14:textId="77777777" w:rsidR="008E7758" w:rsidRPr="008E7758" w:rsidRDefault="008E7758" w:rsidP="008E7758">
            <w:pPr>
              <w:spacing w:before="0" w:after="0"/>
              <w:jc w:val="center"/>
              <w:rPr>
                <w:ins w:id="975" w:author="Elena Borisenok" w:date="2024-11-17T22:51:00Z"/>
                <w:color w:val="000000"/>
                <w:szCs w:val="24"/>
              </w:rPr>
            </w:pPr>
            <w:ins w:id="976" w:author="Elena Borisenok" w:date="2024-11-17T22:51:00Z">
              <w:r w:rsidRPr="008E7758">
                <w:rPr>
                  <w:color w:val="000000"/>
                  <w:szCs w:val="24"/>
                </w:rPr>
                <w:t>15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69B91B6" w14:textId="77777777" w:rsidR="008E7758" w:rsidRPr="008E7758" w:rsidRDefault="008E7758" w:rsidP="008E7758">
            <w:pPr>
              <w:spacing w:before="0" w:after="0"/>
              <w:jc w:val="left"/>
              <w:rPr>
                <w:ins w:id="977" w:author="Elena Borisenok" w:date="2024-11-17T22:51:00Z"/>
                <w:color w:val="000000"/>
                <w:szCs w:val="24"/>
              </w:rPr>
            </w:pPr>
            <w:ins w:id="978" w:author="Elena Borisenok" w:date="2024-11-17T22:51:00Z">
              <w:r w:rsidRPr="008E7758">
                <w:rPr>
                  <w:color w:val="000000"/>
                  <w:szCs w:val="24"/>
                </w:rPr>
                <w:t>П.3.5.1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2931DEF1" w14:textId="77777777" w:rsidR="008E7758" w:rsidRPr="008E7758" w:rsidRDefault="008E7758" w:rsidP="008E7758">
            <w:pPr>
              <w:spacing w:before="0" w:after="0"/>
              <w:jc w:val="left"/>
              <w:rPr>
                <w:ins w:id="979" w:author="Elena Borisenok" w:date="2024-11-17T22:51:00Z"/>
                <w:color w:val="000000"/>
                <w:szCs w:val="24"/>
              </w:rPr>
            </w:pPr>
            <w:ins w:id="980" w:author="Elena Borisenok" w:date="2024-11-17T22:51:00Z">
              <w:r w:rsidRPr="008E7758">
                <w:rPr>
                  <w:color w:val="000000"/>
                  <w:szCs w:val="24"/>
                </w:rPr>
                <w:t>Ф-2, Автоматическое обновление платформы Deckhouse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285A2" w14:textId="77777777" w:rsidR="008E7758" w:rsidRPr="008E7758" w:rsidRDefault="008E7758" w:rsidP="008E7758">
            <w:pPr>
              <w:spacing w:before="0" w:after="0"/>
              <w:jc w:val="center"/>
              <w:rPr>
                <w:ins w:id="981" w:author="Elena Borisenok" w:date="2024-11-17T22:51:00Z"/>
                <w:color w:val="000000"/>
                <w:szCs w:val="24"/>
              </w:rPr>
            </w:pPr>
            <w:ins w:id="982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DA000" w14:textId="77777777" w:rsidR="008E7758" w:rsidRPr="008E7758" w:rsidRDefault="008E7758" w:rsidP="008E7758">
            <w:pPr>
              <w:spacing w:before="0" w:after="0"/>
              <w:jc w:val="left"/>
              <w:rPr>
                <w:ins w:id="983" w:author="Elena Borisenok" w:date="2024-11-17T22:51:00Z"/>
                <w:color w:val="000000"/>
                <w:szCs w:val="24"/>
              </w:rPr>
            </w:pPr>
            <w:ins w:id="984" w:author="Elena Borisenok" w:date="2024-11-17T22:51:00Z">
              <w:r w:rsidRPr="008E7758">
                <w:rPr>
                  <w:color w:val="000000"/>
                  <w:szCs w:val="24"/>
                </w:rPr>
                <w:t xml:space="preserve">Установить Deckhouse платформу, указав версию на единицу ниже текущего минорного релиза выбранного канала обновления, и настройте автоматический механизм обновления. Убедиься, что платформа настроена для получения обновлений с использованием репозиториев канала на сайте </w:t>
              </w:r>
              <w:r w:rsidRPr="008E7758">
                <w:rPr>
                  <w:color w:val="000000"/>
                  <w:szCs w:val="24"/>
                </w:rPr>
                <w:lastRenderedPageBreak/>
                <w:t>releases.deckhouse.ru. Проверить логи и статус ресурса deckhouserelease, чтобы подтвердить успешное обновление и статус Deployed для нового релиза.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FD521" w14:textId="77777777" w:rsidR="008E7758" w:rsidRPr="008E7758" w:rsidRDefault="008E7758" w:rsidP="008E7758">
            <w:pPr>
              <w:spacing w:before="0" w:after="0"/>
              <w:jc w:val="left"/>
              <w:rPr>
                <w:ins w:id="985" w:author="Elena Borisenok" w:date="2024-11-17T22:51:00Z"/>
                <w:color w:val="000000"/>
                <w:szCs w:val="24"/>
              </w:rPr>
            </w:pPr>
            <w:ins w:id="986" w:author="Elena Borisenok" w:date="2024-11-17T22:51:00Z">
              <w:r w:rsidRPr="008E7758">
                <w:rPr>
                  <w:color w:val="000000"/>
                  <w:szCs w:val="24"/>
                </w:rPr>
                <w:lastRenderedPageBreak/>
                <w:t>Платформа Deckhouse автоматически обновляется до актуальной версии выбранного канала обновления, а статус deckhouserelease отображается как Deployed.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FFE26" w14:textId="77777777" w:rsidR="008E7758" w:rsidRPr="008E7758" w:rsidRDefault="008E7758" w:rsidP="008E7758">
            <w:pPr>
              <w:spacing w:before="0" w:after="0"/>
              <w:jc w:val="center"/>
              <w:rPr>
                <w:ins w:id="987" w:author="Elena Borisenok" w:date="2024-11-17T22:51:00Z"/>
                <w:color w:val="000000"/>
                <w:szCs w:val="24"/>
              </w:rPr>
            </w:pPr>
            <w:ins w:id="988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3AE77C03" w14:textId="77777777" w:rsidTr="008E7758">
        <w:trPr>
          <w:trHeight w:val="330"/>
          <w:ins w:id="989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09172" w14:textId="77777777" w:rsidR="008E7758" w:rsidRPr="008E7758" w:rsidRDefault="008E7758" w:rsidP="008E7758">
            <w:pPr>
              <w:spacing w:before="0" w:after="0"/>
              <w:jc w:val="left"/>
              <w:rPr>
                <w:ins w:id="990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6188D6B" w14:textId="77777777" w:rsidR="008E7758" w:rsidRPr="008E7758" w:rsidRDefault="008E7758" w:rsidP="008E7758">
            <w:pPr>
              <w:spacing w:before="0" w:after="0"/>
              <w:jc w:val="left"/>
              <w:rPr>
                <w:ins w:id="991" w:author="Elena Borisenok" w:date="2024-11-17T22:51:00Z"/>
                <w:color w:val="000000"/>
                <w:szCs w:val="24"/>
              </w:rPr>
            </w:pPr>
            <w:ins w:id="992" w:author="Elena Borisenok" w:date="2024-11-17T22:51:00Z">
              <w:r w:rsidRPr="008E7758">
                <w:rPr>
                  <w:color w:val="000000"/>
                  <w:szCs w:val="24"/>
                </w:rPr>
                <w:t>П.3.5.2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F614E4" w14:textId="77777777" w:rsidR="008E7758" w:rsidRPr="008E7758" w:rsidRDefault="008E7758" w:rsidP="008E7758">
            <w:pPr>
              <w:spacing w:before="0" w:after="0"/>
              <w:jc w:val="left"/>
              <w:rPr>
                <w:ins w:id="993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8C5290" w14:textId="77777777" w:rsidR="008E7758" w:rsidRPr="008E7758" w:rsidRDefault="008E7758" w:rsidP="008E7758">
            <w:pPr>
              <w:spacing w:before="0" w:after="0"/>
              <w:jc w:val="left"/>
              <w:rPr>
                <w:ins w:id="994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808B8" w14:textId="77777777" w:rsidR="008E7758" w:rsidRPr="008E7758" w:rsidRDefault="008E7758" w:rsidP="008E7758">
            <w:pPr>
              <w:spacing w:before="0" w:after="0"/>
              <w:jc w:val="left"/>
              <w:rPr>
                <w:ins w:id="995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73B4" w14:textId="77777777" w:rsidR="008E7758" w:rsidRPr="008E7758" w:rsidRDefault="008E7758" w:rsidP="008E7758">
            <w:pPr>
              <w:spacing w:before="0" w:after="0"/>
              <w:jc w:val="left"/>
              <w:rPr>
                <w:ins w:id="996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A99B5" w14:textId="77777777" w:rsidR="008E7758" w:rsidRPr="008E7758" w:rsidRDefault="008E7758" w:rsidP="008E7758">
            <w:pPr>
              <w:spacing w:before="0" w:after="0"/>
              <w:jc w:val="left"/>
              <w:rPr>
                <w:ins w:id="997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3AD51428" w14:textId="77777777" w:rsidTr="008E7758">
        <w:trPr>
          <w:trHeight w:val="330"/>
          <w:ins w:id="998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8D4EF6" w14:textId="77777777" w:rsidR="008E7758" w:rsidRPr="008E7758" w:rsidRDefault="008E7758" w:rsidP="008E7758">
            <w:pPr>
              <w:spacing w:before="0" w:after="0"/>
              <w:jc w:val="left"/>
              <w:rPr>
                <w:ins w:id="999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1B2556" w14:textId="77777777" w:rsidR="008E7758" w:rsidRPr="008E7758" w:rsidRDefault="008E7758" w:rsidP="008E7758">
            <w:pPr>
              <w:spacing w:before="0" w:after="0"/>
              <w:jc w:val="left"/>
              <w:rPr>
                <w:ins w:id="1000" w:author="Elena Borisenok" w:date="2024-11-17T22:51:00Z"/>
                <w:color w:val="000000"/>
                <w:szCs w:val="24"/>
              </w:rPr>
            </w:pPr>
            <w:ins w:id="1001" w:author="Elena Borisenok" w:date="2024-11-17T22:51:00Z">
              <w:r w:rsidRPr="008E7758">
                <w:rPr>
                  <w:color w:val="000000"/>
                  <w:szCs w:val="24"/>
                </w:rPr>
                <w:t>П.3.5.4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41248" w14:textId="77777777" w:rsidR="008E7758" w:rsidRPr="008E7758" w:rsidRDefault="008E7758" w:rsidP="008E7758">
            <w:pPr>
              <w:spacing w:before="0" w:after="0"/>
              <w:jc w:val="left"/>
              <w:rPr>
                <w:ins w:id="1002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EE3D48" w14:textId="77777777" w:rsidR="008E7758" w:rsidRPr="008E7758" w:rsidRDefault="008E7758" w:rsidP="008E7758">
            <w:pPr>
              <w:spacing w:before="0" w:after="0"/>
              <w:jc w:val="left"/>
              <w:rPr>
                <w:ins w:id="1003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C6ED" w14:textId="77777777" w:rsidR="008E7758" w:rsidRPr="008E7758" w:rsidRDefault="008E7758" w:rsidP="008E7758">
            <w:pPr>
              <w:spacing w:before="0" w:after="0"/>
              <w:jc w:val="left"/>
              <w:rPr>
                <w:ins w:id="1004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94ECA" w14:textId="77777777" w:rsidR="008E7758" w:rsidRPr="008E7758" w:rsidRDefault="008E7758" w:rsidP="008E7758">
            <w:pPr>
              <w:spacing w:before="0" w:after="0"/>
              <w:jc w:val="left"/>
              <w:rPr>
                <w:ins w:id="1005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042F3" w14:textId="77777777" w:rsidR="008E7758" w:rsidRPr="008E7758" w:rsidRDefault="008E7758" w:rsidP="008E7758">
            <w:pPr>
              <w:spacing w:before="0" w:after="0"/>
              <w:jc w:val="left"/>
              <w:rPr>
                <w:ins w:id="1006" w:author="Elena Borisenok" w:date="2024-11-17T22:51:00Z"/>
                <w:color w:val="000000"/>
                <w:szCs w:val="24"/>
              </w:rPr>
            </w:pPr>
          </w:p>
        </w:tc>
      </w:tr>
      <w:tr w:rsidR="00FA3DF3" w:rsidRPr="008E7758" w14:paraId="4D13C6B6" w14:textId="77777777" w:rsidTr="008E7758">
        <w:trPr>
          <w:trHeight w:val="330"/>
          <w:ins w:id="1007" w:author="Elena Borisenok" w:date="2024-11-17T22:51:00Z"/>
        </w:trPr>
        <w:tc>
          <w:tcPr>
            <w:tcW w:w="87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1EFF" w14:textId="77777777" w:rsidR="008E7758" w:rsidRPr="008E7758" w:rsidRDefault="008E7758" w:rsidP="008E7758">
            <w:pPr>
              <w:spacing w:before="0" w:after="0"/>
              <w:jc w:val="center"/>
              <w:rPr>
                <w:ins w:id="1008" w:author="Elena Borisenok" w:date="2024-11-17T22:51:00Z"/>
                <w:color w:val="000000"/>
                <w:szCs w:val="24"/>
              </w:rPr>
            </w:pPr>
            <w:ins w:id="1009" w:author="Elena Borisenok" w:date="2024-11-17T22:51:00Z">
              <w:r w:rsidRPr="008E7758">
                <w:rPr>
                  <w:color w:val="000000"/>
                  <w:szCs w:val="24"/>
                </w:rPr>
                <w:t>16</w:t>
              </w:r>
            </w:ins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78D5A9" w14:textId="77777777" w:rsidR="008E7758" w:rsidRPr="008E7758" w:rsidRDefault="008E7758" w:rsidP="008E7758">
            <w:pPr>
              <w:spacing w:before="0" w:after="0"/>
              <w:jc w:val="left"/>
              <w:rPr>
                <w:ins w:id="1010" w:author="Elena Borisenok" w:date="2024-11-17T22:51:00Z"/>
                <w:color w:val="000000"/>
                <w:szCs w:val="24"/>
              </w:rPr>
            </w:pPr>
            <w:ins w:id="1011" w:author="Elena Borisenok" w:date="2024-11-17T22:51:00Z">
              <w:r w:rsidRPr="008E7758">
                <w:rPr>
                  <w:color w:val="000000"/>
                  <w:szCs w:val="24"/>
                </w:rPr>
                <w:t>П.3.1.2</w:t>
              </w:r>
            </w:ins>
          </w:p>
        </w:tc>
        <w:tc>
          <w:tcPr>
            <w:tcW w:w="20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14:paraId="78A970A2" w14:textId="77777777" w:rsidR="008E7758" w:rsidRPr="008E7758" w:rsidRDefault="008E7758" w:rsidP="008E7758">
            <w:pPr>
              <w:spacing w:before="0" w:after="0"/>
              <w:jc w:val="left"/>
              <w:rPr>
                <w:ins w:id="1012" w:author="Elena Borisenok" w:date="2024-11-17T22:51:00Z"/>
                <w:color w:val="000000"/>
                <w:szCs w:val="24"/>
              </w:rPr>
            </w:pPr>
            <w:ins w:id="1013" w:author="Elena Borisenok" w:date="2024-11-17T22:51:00Z">
              <w:r w:rsidRPr="008E7758">
                <w:rPr>
                  <w:color w:val="000000"/>
                  <w:szCs w:val="24"/>
                </w:rPr>
                <w:t>Ф-8, Автоматическая настройка узлов кластера</w:t>
              </w:r>
            </w:ins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2F88E" w14:textId="77777777" w:rsidR="008E7758" w:rsidRPr="008E7758" w:rsidRDefault="008E7758" w:rsidP="008E7758">
            <w:pPr>
              <w:spacing w:before="0" w:after="0"/>
              <w:jc w:val="center"/>
              <w:rPr>
                <w:ins w:id="1014" w:author="Elena Borisenok" w:date="2024-11-17T22:51:00Z"/>
                <w:color w:val="000000"/>
                <w:szCs w:val="24"/>
              </w:rPr>
            </w:pPr>
            <w:ins w:id="1015" w:author="Elena Borisenok" w:date="2024-11-17T22:51:00Z">
              <w:r w:rsidRPr="008E7758">
                <w:rPr>
                  <w:color w:val="000000"/>
                  <w:szCs w:val="24"/>
                </w:rPr>
                <w:t>Высокий</w:t>
              </w:r>
            </w:ins>
          </w:p>
        </w:tc>
        <w:tc>
          <w:tcPr>
            <w:tcW w:w="50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6233F" w14:textId="77777777" w:rsidR="008E7758" w:rsidRPr="008E7758" w:rsidRDefault="008E7758" w:rsidP="008E7758">
            <w:pPr>
              <w:spacing w:before="0" w:after="0"/>
              <w:jc w:val="left"/>
              <w:rPr>
                <w:ins w:id="1016" w:author="Elena Borisenok" w:date="2024-11-17T22:51:00Z"/>
                <w:color w:val="000000"/>
                <w:szCs w:val="24"/>
              </w:rPr>
            </w:pPr>
            <w:ins w:id="1017" w:author="Elena Borisenok" w:date="2024-11-17T22:51:00Z">
              <w:r w:rsidRPr="008E7758">
                <w:rPr>
                  <w:color w:val="000000"/>
                  <w:szCs w:val="24"/>
                </w:rPr>
                <w:t>Применить ресурс NodeGroupConfiguration с заданными параметрами для настройки узлов кластера. Проверить работу systemd-сервиса bashible на узле и убедиться, что конфигурация была применена. Проверить, что параметр на узле кластера изменился на указанное значение.</w:t>
              </w:r>
            </w:ins>
          </w:p>
        </w:tc>
        <w:tc>
          <w:tcPr>
            <w:tcW w:w="32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3028D" w14:textId="77777777" w:rsidR="008E7758" w:rsidRPr="008E7758" w:rsidRDefault="008E7758" w:rsidP="008E7758">
            <w:pPr>
              <w:spacing w:before="0" w:after="0"/>
              <w:jc w:val="left"/>
              <w:rPr>
                <w:ins w:id="1018" w:author="Elena Borisenok" w:date="2024-11-17T22:51:00Z"/>
                <w:color w:val="000000"/>
                <w:szCs w:val="24"/>
              </w:rPr>
            </w:pPr>
            <w:ins w:id="1019" w:author="Elena Borisenok" w:date="2024-11-17T22:51:00Z">
              <w:r w:rsidRPr="008E7758">
                <w:rPr>
                  <w:color w:val="000000"/>
                  <w:szCs w:val="24"/>
                </w:rPr>
                <w:t>Ресурс NodeGroupConfiguration был применен, systemd-сервис bashible отработал корректно, а параметр на узле изменился на необходимое значение.</w:t>
              </w:r>
            </w:ins>
          </w:p>
        </w:tc>
        <w:tc>
          <w:tcPr>
            <w:tcW w:w="14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95ACD3" w14:textId="77777777" w:rsidR="008E7758" w:rsidRPr="008E7758" w:rsidRDefault="008E7758" w:rsidP="008E7758">
            <w:pPr>
              <w:spacing w:before="0" w:after="0"/>
              <w:jc w:val="center"/>
              <w:rPr>
                <w:ins w:id="1020" w:author="Elena Borisenok" w:date="2024-11-17T22:51:00Z"/>
                <w:color w:val="000000"/>
                <w:szCs w:val="24"/>
              </w:rPr>
            </w:pPr>
            <w:ins w:id="1021" w:author="Elena Borisenok" w:date="2024-11-17T22:51:00Z">
              <w:r w:rsidRPr="008E7758">
                <w:rPr>
                  <w:color w:val="000000"/>
                  <w:szCs w:val="24"/>
                </w:rPr>
                <w:t> </w:t>
              </w:r>
            </w:ins>
          </w:p>
        </w:tc>
      </w:tr>
      <w:tr w:rsidR="00FA3DF3" w:rsidRPr="008E7758" w14:paraId="59F76131" w14:textId="77777777" w:rsidTr="008E7758">
        <w:trPr>
          <w:trHeight w:val="330"/>
          <w:ins w:id="1022" w:author="Elena Borisenok" w:date="2024-11-17T22:51:00Z"/>
        </w:trPr>
        <w:tc>
          <w:tcPr>
            <w:tcW w:w="87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BB0678" w14:textId="77777777" w:rsidR="008E7758" w:rsidRPr="008E7758" w:rsidRDefault="008E7758" w:rsidP="008E7758">
            <w:pPr>
              <w:spacing w:before="0" w:after="0"/>
              <w:jc w:val="left"/>
              <w:rPr>
                <w:ins w:id="1023" w:author="Elena Borisenok" w:date="2024-11-17T22:51:00Z"/>
                <w:color w:val="000000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F3CE9C" w14:textId="77777777" w:rsidR="008E7758" w:rsidRPr="008E7758" w:rsidRDefault="008E7758" w:rsidP="008E7758">
            <w:pPr>
              <w:spacing w:before="0" w:after="0"/>
              <w:jc w:val="left"/>
              <w:rPr>
                <w:ins w:id="1024" w:author="Elena Borisenok" w:date="2024-11-17T22:51:00Z"/>
                <w:color w:val="000000"/>
                <w:szCs w:val="24"/>
              </w:rPr>
            </w:pPr>
            <w:ins w:id="1025" w:author="Elena Borisenok" w:date="2024-11-17T22:51:00Z">
              <w:r w:rsidRPr="008E7758">
                <w:rPr>
                  <w:color w:val="000000"/>
                  <w:szCs w:val="24"/>
                </w:rPr>
                <w:t>П.3.1.8</w:t>
              </w:r>
            </w:ins>
          </w:p>
        </w:tc>
        <w:tc>
          <w:tcPr>
            <w:tcW w:w="20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A062B" w14:textId="77777777" w:rsidR="008E7758" w:rsidRPr="008E7758" w:rsidRDefault="008E7758" w:rsidP="008E7758">
            <w:pPr>
              <w:spacing w:before="0" w:after="0"/>
              <w:jc w:val="left"/>
              <w:rPr>
                <w:ins w:id="1026" w:author="Elena Borisenok" w:date="2024-11-17T22:51:00Z"/>
                <w:color w:val="000000"/>
                <w:szCs w:val="24"/>
              </w:rPr>
            </w:pPr>
          </w:p>
        </w:tc>
        <w:tc>
          <w:tcPr>
            <w:tcW w:w="146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DB951B" w14:textId="77777777" w:rsidR="008E7758" w:rsidRPr="008E7758" w:rsidRDefault="008E7758" w:rsidP="008E7758">
            <w:pPr>
              <w:spacing w:before="0" w:after="0"/>
              <w:jc w:val="left"/>
              <w:rPr>
                <w:ins w:id="1027" w:author="Elena Borisenok" w:date="2024-11-17T22:51:00Z"/>
                <w:color w:val="000000"/>
                <w:szCs w:val="24"/>
              </w:rPr>
            </w:pPr>
          </w:p>
        </w:tc>
        <w:tc>
          <w:tcPr>
            <w:tcW w:w="50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425D1" w14:textId="77777777" w:rsidR="008E7758" w:rsidRPr="008E7758" w:rsidRDefault="008E7758" w:rsidP="008E7758">
            <w:pPr>
              <w:spacing w:before="0" w:after="0"/>
              <w:jc w:val="left"/>
              <w:rPr>
                <w:ins w:id="1028" w:author="Elena Borisenok" w:date="2024-11-17T22:51:00Z"/>
                <w:color w:val="000000"/>
                <w:szCs w:val="24"/>
              </w:rPr>
            </w:pPr>
          </w:p>
        </w:tc>
        <w:tc>
          <w:tcPr>
            <w:tcW w:w="32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AA2E" w14:textId="77777777" w:rsidR="008E7758" w:rsidRPr="008E7758" w:rsidRDefault="008E7758" w:rsidP="008E7758">
            <w:pPr>
              <w:spacing w:before="0" w:after="0"/>
              <w:jc w:val="left"/>
              <w:rPr>
                <w:ins w:id="1029" w:author="Elena Borisenok" w:date="2024-11-17T22:51:00Z"/>
                <w:color w:val="000000"/>
                <w:szCs w:val="24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C65BA" w14:textId="77777777" w:rsidR="008E7758" w:rsidRPr="008E7758" w:rsidRDefault="008E7758" w:rsidP="008E7758">
            <w:pPr>
              <w:spacing w:before="0" w:after="0"/>
              <w:jc w:val="left"/>
              <w:rPr>
                <w:ins w:id="1030" w:author="Elena Borisenok" w:date="2024-11-17T22:51:00Z"/>
                <w:color w:val="000000"/>
                <w:szCs w:val="24"/>
              </w:rPr>
            </w:pPr>
          </w:p>
        </w:tc>
      </w:tr>
    </w:tbl>
    <w:p w14:paraId="408EB065" w14:textId="77777777" w:rsidR="008E7758" w:rsidRPr="008E7758" w:rsidRDefault="008E7758">
      <w:pPr>
        <w:rPr>
          <w:rPrChange w:id="1031" w:author="Elena Borisenok" w:date="2024-11-17T22:51:00Z">
            <w:rPr>
              <w:color w:val="000000" w:themeColor="text1"/>
            </w:rPr>
          </w:rPrChange>
        </w:rPr>
        <w:pPrChange w:id="1032" w:author="Elena Borisenok" w:date="2024-11-17T22:51:00Z">
          <w:pPr>
            <w:pStyle w:val="afff"/>
          </w:pPr>
        </w:pPrChange>
      </w:pPr>
    </w:p>
    <w:tbl>
      <w:tblPr>
        <w:tblW w:w="193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80"/>
        <w:gridCol w:w="2379"/>
        <w:gridCol w:w="2278"/>
        <w:tblGridChange w:id="1033">
          <w:tblGrid>
            <w:gridCol w:w="980"/>
            <w:gridCol w:w="309"/>
            <w:gridCol w:w="2070"/>
            <w:gridCol w:w="309"/>
            <w:gridCol w:w="1969"/>
            <w:gridCol w:w="3984"/>
          </w:tblGrid>
        </w:tblGridChange>
      </w:tblGrid>
      <w:tr w:rsidR="008E7758" w:rsidDel="00E033C5" w14:paraId="6F007452" w14:textId="77777777" w:rsidTr="008E7758">
        <w:trPr>
          <w:trHeight w:val="1134"/>
          <w:del w:id="1034" w:author="Elena Borisenok" w:date="2024-11-15T17:18:00Z"/>
        </w:trPr>
        <w:tc>
          <w:tcPr>
            <w:tcW w:w="869" w:type="pct"/>
            <w:shd w:val="clear" w:color="auto" w:fill="D9D9D9" w:themeFill="background1" w:themeFillShade="D9"/>
            <w:vAlign w:val="center"/>
          </w:tcPr>
          <w:p w14:paraId="5B0A7D6F" w14:textId="7A1EE240" w:rsidR="00E122FB" w:rsidDel="00E033C5" w:rsidRDefault="00000000">
            <w:pPr>
              <w:rPr>
                <w:del w:id="1035" w:author="Elena Borisenok" w:date="2024-11-15T17:18:00Z"/>
                <w:color w:val="000000" w:themeColor="text1"/>
                <w:lang w:val="en-US"/>
              </w:rPr>
            </w:pPr>
            <w:del w:id="1036" w:author="Elena Borisenok" w:date="2024-11-15T17:18:00Z">
              <w:r w:rsidDel="00E033C5">
                <w:rPr>
                  <w:color w:val="000000" w:themeColor="text1"/>
                </w:rPr>
                <w:delText>Тестовая процедура</w:delText>
              </w:r>
            </w:del>
          </w:p>
        </w:tc>
        <w:tc>
          <w:tcPr>
            <w:tcW w:w="2110" w:type="pct"/>
            <w:shd w:val="clear" w:color="auto" w:fill="D9D9D9" w:themeFill="background1" w:themeFillShade="D9"/>
            <w:vAlign w:val="center"/>
          </w:tcPr>
          <w:p w14:paraId="3C7ADFB2" w14:textId="1B26D1AF" w:rsidR="00E122FB" w:rsidDel="00E033C5" w:rsidRDefault="00000000">
            <w:pPr>
              <w:rPr>
                <w:del w:id="1037" w:author="Elena Borisenok" w:date="2024-11-15T17:18:00Z"/>
                <w:color w:val="000000" w:themeColor="text1"/>
              </w:rPr>
            </w:pPr>
            <w:del w:id="1038" w:author="Elena Borisenok" w:date="2024-11-15T17:18:00Z">
              <w:r w:rsidDel="00E033C5">
                <w:rPr>
                  <w:color w:val="000000" w:themeColor="text1"/>
                  <w:lang w:val="en-US"/>
                </w:rPr>
                <w:delText>Описание требования</w:delText>
              </w:r>
            </w:del>
          </w:p>
        </w:tc>
        <w:tc>
          <w:tcPr>
            <w:tcW w:w="2021" w:type="pct"/>
            <w:shd w:val="clear" w:color="auto" w:fill="D9D9D9" w:themeFill="background1" w:themeFillShade="D9"/>
            <w:vAlign w:val="center"/>
          </w:tcPr>
          <w:p w14:paraId="50E4775F" w14:textId="2A91FA97" w:rsidR="00E122FB" w:rsidDel="00E033C5" w:rsidRDefault="00000000">
            <w:pPr>
              <w:rPr>
                <w:del w:id="1039" w:author="Elena Borisenok" w:date="2024-11-15T17:18:00Z"/>
                <w:color w:val="000000" w:themeColor="text1"/>
                <w:lang w:val="en-US"/>
              </w:rPr>
            </w:pPr>
            <w:del w:id="1040" w:author="Elena Borisenok" w:date="2024-11-15T17:18:00Z">
              <w:r w:rsidDel="00E033C5">
                <w:rPr>
                  <w:color w:val="000000" w:themeColor="text1"/>
                  <w:lang w:val="en-US"/>
                </w:rPr>
                <w:delText>Критерий оценки успешности проверки</w:delText>
              </w:r>
            </w:del>
          </w:p>
        </w:tc>
      </w:tr>
      <w:tr w:rsidR="00E122FB" w:rsidDel="00E033C5" w14:paraId="5BF27DD0" w14:textId="2957EDFA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041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042" w:author="Elena Borisenok" w:date="2024-11-15T17:18:00Z"/>
          <w:trPrChange w:id="1043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044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7077A69E" w14:textId="181C6EA6" w:rsidR="00E122FB" w:rsidDel="00E033C5" w:rsidRDefault="00000000">
            <w:pPr>
              <w:rPr>
                <w:del w:id="1045" w:author="Elena Borisenok" w:date="2024-11-15T17:18:00Z"/>
                <w:color w:val="000000" w:themeColor="text1"/>
              </w:rPr>
            </w:pPr>
            <w:del w:id="1046" w:author="Elena Borisenok" w:date="2024-11-15T17:18:00Z">
              <w:r w:rsidDel="00E033C5">
                <w:rPr>
                  <w:color w:val="000000" w:themeColor="text1"/>
                </w:rPr>
                <w:delText>ТП-1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047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393FE20D" w14:textId="0A1D0478" w:rsidR="00E122FB" w:rsidDel="00E033C5" w:rsidRDefault="00000000">
            <w:pPr>
              <w:rPr>
                <w:del w:id="1048" w:author="Elena Borisenok" w:date="2024-11-15T17:18:00Z"/>
                <w:color w:val="000000" w:themeColor="text1"/>
              </w:rPr>
            </w:pPr>
            <w:del w:id="1049" w:author="Elena Borisenok" w:date="2024-11-15T17:18:00Z">
              <w:r w:rsidDel="00E033C5">
                <w:rPr>
                  <w:szCs w:val="24"/>
                </w:rPr>
                <w:delText>Возможность установки платформы в закрытом контуре</w:delText>
              </w:r>
            </w:del>
          </w:p>
        </w:tc>
        <w:tc>
          <w:tcPr>
            <w:tcW w:w="2021" w:type="pct"/>
            <w:vAlign w:val="center"/>
            <w:tcPrChange w:id="1050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62CFE0DE" w14:textId="5BB77D8A" w:rsidR="00E122FB" w:rsidDel="00E033C5" w:rsidRDefault="00000000">
            <w:pPr>
              <w:rPr>
                <w:del w:id="1051" w:author="Elena Borisenok" w:date="2024-11-15T17:18:00Z"/>
                <w:color w:val="000000" w:themeColor="text1"/>
                <w:szCs w:val="24"/>
              </w:rPr>
            </w:pPr>
            <w:del w:id="1052" w:author="Elena Borisenok" w:date="2024-11-15T17:18:00Z">
              <w:r w:rsidDel="00E033C5">
                <w:rPr>
                  <w:szCs w:val="24"/>
                </w:rPr>
                <w:delText>Произвести установку Deckhouse Platform в закрытом окружении (без доступа в интернет) - установка прошла успешно</w:delText>
              </w:r>
            </w:del>
          </w:p>
        </w:tc>
      </w:tr>
      <w:tr w:rsidR="00E122FB" w:rsidDel="00E033C5" w14:paraId="4CAA570B" w14:textId="2C5D86DD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053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1710"/>
          <w:del w:id="1054" w:author="Elena Borisenok" w:date="2024-11-15T17:18:00Z"/>
          <w:trPrChange w:id="1055" w:author="Elena Borisenok" w:date="2024-11-17T22:50:00Z">
            <w:trPr>
              <w:wAfter w:w="2374" w:type="pct"/>
              <w:trHeight w:val="1710"/>
            </w:trPr>
          </w:trPrChange>
        </w:trPr>
        <w:tc>
          <w:tcPr>
            <w:tcW w:w="869" w:type="pct"/>
            <w:vAlign w:val="center"/>
            <w:tcPrChange w:id="1056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00D17440" w14:textId="248F09C1" w:rsidR="00E122FB" w:rsidDel="00E033C5" w:rsidRDefault="00000000">
            <w:pPr>
              <w:rPr>
                <w:del w:id="1057" w:author="Elena Borisenok" w:date="2024-11-15T17:18:00Z"/>
                <w:color w:val="000000" w:themeColor="text1"/>
              </w:rPr>
            </w:pPr>
            <w:del w:id="1058" w:author="Elena Borisenok" w:date="2024-11-15T17:18:00Z">
              <w:r w:rsidDel="00E033C5">
                <w:rPr>
                  <w:color w:val="000000" w:themeColor="text1"/>
                </w:rPr>
                <w:delText>ТП-2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059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7E656D00" w14:textId="6B007344" w:rsidR="00E122FB" w:rsidDel="00E033C5" w:rsidRDefault="00000000">
            <w:pPr>
              <w:rPr>
                <w:del w:id="1060" w:author="Elena Borisenok" w:date="2024-11-15T17:18:00Z"/>
                <w:color w:val="000000" w:themeColor="text1"/>
              </w:rPr>
            </w:pPr>
            <w:del w:id="1061" w:author="Elena Borisenok" w:date="2024-11-15T17:18:00Z">
              <w:r w:rsidDel="00E033C5">
                <w:rPr>
                  <w:szCs w:val="24"/>
                </w:rPr>
                <w:delText>Автоматическое обновление платформы Deckhouse</w:delText>
              </w:r>
            </w:del>
          </w:p>
        </w:tc>
        <w:tc>
          <w:tcPr>
            <w:tcW w:w="2021" w:type="pct"/>
            <w:vAlign w:val="center"/>
            <w:tcPrChange w:id="1062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14138A39" w14:textId="2B21022F" w:rsidR="00E122FB" w:rsidDel="00E033C5" w:rsidRDefault="00000000">
            <w:pPr>
              <w:rPr>
                <w:del w:id="1063" w:author="Elena Borisenok" w:date="2024-11-15T17:18:00Z"/>
                <w:color w:val="000000" w:themeColor="text1"/>
                <w:szCs w:val="24"/>
              </w:rPr>
            </w:pPr>
            <w:del w:id="1064" w:author="Elena Borisenok" w:date="2024-11-15T17:18:00Z">
              <w:r w:rsidDel="00E033C5">
                <w:rPr>
                  <w:szCs w:val="24"/>
                </w:rPr>
                <w:delText>Установить платформу версии на единицу меньше в миноре, чем на выбранном канале обновления (</w:delText>
              </w:r>
              <w:r w:rsidDel="00E033C5">
                <w:fldChar w:fldCharType="begin"/>
              </w:r>
              <w:r w:rsidDel="00E033C5">
                <w:delInstrText>HYPERLINK "https://releases.deckhouse.ru/" \o "https://releases.deckhouse.ru/"</w:delInstrText>
              </w:r>
              <w:r w:rsidDel="00E033C5">
                <w:fldChar w:fldCharType="separate"/>
              </w:r>
              <w:r w:rsidR="00E122FB" w:rsidDel="00E033C5">
                <w:rPr>
                  <w:color w:val="1155CC"/>
                  <w:szCs w:val="24"/>
                  <w:u w:val="single"/>
                </w:rPr>
                <w:delText>https://releases.deckhouse.ru/</w:delText>
              </w:r>
              <w:r w:rsidDel="00E033C5">
                <w:rPr>
                  <w:color w:val="1155CC"/>
                  <w:szCs w:val="24"/>
                  <w:u w:val="single"/>
                </w:rPr>
                <w:fldChar w:fldCharType="end"/>
              </w:r>
              <w:r w:rsidDel="00E033C5">
                <w:rPr>
                  <w:szCs w:val="24"/>
                </w:rPr>
                <w:delText>) с автоматическим механизмом обновления. Убедиться, что Deckhouse обновился и deckhouserelease выбранного канала обновления находится в статусе Deployed</w:delText>
              </w:r>
            </w:del>
          </w:p>
        </w:tc>
      </w:tr>
      <w:tr w:rsidR="00E122FB" w:rsidDel="00E033C5" w14:paraId="20D91B34" w14:textId="73A7252A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065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1620"/>
          <w:del w:id="1066" w:author="Elena Borisenok" w:date="2024-11-15T17:18:00Z"/>
          <w:trPrChange w:id="1067" w:author="Elena Borisenok" w:date="2024-11-17T22:50:00Z">
            <w:trPr>
              <w:wAfter w:w="2374" w:type="pct"/>
              <w:trHeight w:val="1620"/>
            </w:trPr>
          </w:trPrChange>
        </w:trPr>
        <w:tc>
          <w:tcPr>
            <w:tcW w:w="869" w:type="pct"/>
            <w:vAlign w:val="center"/>
            <w:tcPrChange w:id="1068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3DDA0C86" w14:textId="25F44DB3" w:rsidR="00E122FB" w:rsidDel="00E033C5" w:rsidRDefault="00000000">
            <w:pPr>
              <w:rPr>
                <w:del w:id="1069" w:author="Elena Borisenok" w:date="2024-11-15T17:18:00Z"/>
                <w:color w:val="000000" w:themeColor="text1"/>
              </w:rPr>
            </w:pPr>
            <w:del w:id="1070" w:author="Elena Borisenok" w:date="2024-11-15T17:18:00Z">
              <w:r w:rsidDel="00E033C5">
                <w:rPr>
                  <w:color w:val="000000" w:themeColor="text1"/>
                </w:rPr>
                <w:delText>ТП-3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071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711F4E1D" w14:textId="76452449" w:rsidR="00E122FB" w:rsidDel="00E033C5" w:rsidRDefault="00000000">
            <w:pPr>
              <w:rPr>
                <w:del w:id="1072" w:author="Elena Borisenok" w:date="2024-11-15T17:18:00Z"/>
                <w:color w:val="000000" w:themeColor="text1"/>
              </w:rPr>
            </w:pPr>
            <w:del w:id="1073" w:author="Elena Borisenok" w:date="2024-11-15T17:18:00Z">
              <w:r w:rsidDel="00E033C5">
                <w:rPr>
                  <w:szCs w:val="24"/>
                </w:rPr>
                <w:delText>Возможность ручного обновления платформы Deckhouse</w:delText>
              </w:r>
            </w:del>
          </w:p>
        </w:tc>
        <w:tc>
          <w:tcPr>
            <w:tcW w:w="2021" w:type="pct"/>
            <w:vAlign w:val="center"/>
            <w:tcPrChange w:id="1074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59049BC8" w14:textId="6027D870" w:rsidR="00E122FB" w:rsidDel="00E033C5" w:rsidRDefault="00000000">
            <w:pPr>
              <w:rPr>
                <w:del w:id="1075" w:author="Elena Borisenok" w:date="2024-11-15T17:18:00Z"/>
                <w:color w:val="000000" w:themeColor="text1"/>
                <w:szCs w:val="24"/>
              </w:rPr>
            </w:pPr>
            <w:del w:id="1076" w:author="Elena Borisenok" w:date="2024-11-15T17:18:00Z">
              <w:r w:rsidDel="00E033C5">
                <w:rPr>
                  <w:szCs w:val="24"/>
                </w:rPr>
                <w:delText>Установить платформу версии на единицу меньше в миноре, чем на выбранном канале обновления (</w:delText>
              </w:r>
              <w:r w:rsidDel="00E033C5">
                <w:fldChar w:fldCharType="begin"/>
              </w:r>
              <w:r w:rsidDel="00E033C5">
                <w:delInstrText>HYPERLINK "https://releases.deckhouse.ru/" \o "https://releases.deckhouse.ru/"</w:delInstrText>
              </w:r>
              <w:r w:rsidDel="00E033C5">
                <w:fldChar w:fldCharType="separate"/>
              </w:r>
              <w:r w:rsidR="00E122FB" w:rsidDel="00E033C5">
                <w:rPr>
                  <w:color w:val="1155CC"/>
                  <w:szCs w:val="24"/>
                  <w:u w:val="single"/>
                </w:rPr>
                <w:delText>https://releases.deckhouse.ru/</w:delText>
              </w:r>
              <w:r w:rsidDel="00E033C5">
                <w:rPr>
                  <w:color w:val="1155CC"/>
                  <w:szCs w:val="24"/>
                  <w:u w:val="single"/>
                </w:rPr>
                <w:fldChar w:fldCharType="end"/>
              </w:r>
              <w:r w:rsidDel="00E033C5">
                <w:rPr>
                  <w:szCs w:val="24"/>
                </w:rPr>
                <w:delText>) с ручным механизмом обновления, произвести обновление. Убедиться, что Deckhouse обновился и deckhouserelease выбранного канала обновления находится в статусе Deployed</w:delText>
              </w:r>
            </w:del>
          </w:p>
        </w:tc>
      </w:tr>
      <w:tr w:rsidR="00E122FB" w:rsidDel="00E033C5" w14:paraId="78AC1562" w14:textId="73A7C5ED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077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078" w:author="Elena Borisenok" w:date="2024-11-15T17:18:00Z"/>
          <w:trPrChange w:id="1079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080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43F561AC" w14:textId="1B65C859" w:rsidR="00E122FB" w:rsidDel="00E033C5" w:rsidRDefault="00000000">
            <w:pPr>
              <w:rPr>
                <w:del w:id="1081" w:author="Elena Borisenok" w:date="2024-11-15T17:18:00Z"/>
                <w:color w:val="000000" w:themeColor="text1"/>
              </w:rPr>
            </w:pPr>
            <w:del w:id="1082" w:author="Elena Borisenok" w:date="2024-11-15T17:18:00Z">
              <w:r w:rsidDel="00E033C5">
                <w:rPr>
                  <w:color w:val="000000" w:themeColor="text1"/>
                </w:rPr>
                <w:delText>ТП-4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083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37B0DDC6" w14:textId="31079E2F" w:rsidR="00E122FB" w:rsidDel="00E033C5" w:rsidRDefault="00000000">
            <w:pPr>
              <w:rPr>
                <w:del w:id="1084" w:author="Elena Borisenok" w:date="2024-11-15T17:18:00Z"/>
                <w:color w:val="000000" w:themeColor="text1"/>
              </w:rPr>
            </w:pPr>
            <w:del w:id="1085" w:author="Elena Borisenok" w:date="2024-11-15T17:18:00Z">
              <w:r w:rsidDel="00E033C5">
                <w:rPr>
                  <w:szCs w:val="24"/>
                </w:rPr>
                <w:delText>Поддержка РФ операционных систем (РЕДОС, ALT linux, Astra Linux)</w:delText>
              </w:r>
            </w:del>
          </w:p>
        </w:tc>
        <w:tc>
          <w:tcPr>
            <w:tcW w:w="2021" w:type="pct"/>
            <w:vAlign w:val="center"/>
            <w:tcPrChange w:id="1086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1738CA0D" w14:textId="61A43590" w:rsidR="00E122FB" w:rsidDel="00E033C5" w:rsidRDefault="00000000">
            <w:pPr>
              <w:rPr>
                <w:del w:id="1087" w:author="Elena Borisenok" w:date="2024-11-15T17:18:00Z"/>
                <w:color w:val="000000" w:themeColor="text1"/>
                <w:szCs w:val="24"/>
              </w:rPr>
            </w:pPr>
            <w:del w:id="1088" w:author="Elena Borisenok" w:date="2024-11-15T17:18:00Z">
              <w:r w:rsidDel="00E033C5">
                <w:rPr>
                  <w:szCs w:val="24"/>
                </w:rPr>
                <w:delText>Установить Deckhouse Platform на узел под управлением РФ ОС и убедиться, что поды запускаются успешно</w:delText>
              </w:r>
            </w:del>
          </w:p>
        </w:tc>
      </w:tr>
      <w:tr w:rsidR="00E122FB" w:rsidDel="00E033C5" w14:paraId="2F1749EE" w14:textId="4EFB6C7E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089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090" w:author="Elena Borisenok" w:date="2024-11-15T17:18:00Z"/>
          <w:trPrChange w:id="1091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092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7CBD476F" w14:textId="55839C68" w:rsidR="00E122FB" w:rsidDel="00E033C5" w:rsidRDefault="00000000">
            <w:pPr>
              <w:rPr>
                <w:del w:id="1093" w:author="Elena Borisenok" w:date="2024-11-15T17:18:00Z"/>
                <w:color w:val="000000" w:themeColor="text1"/>
              </w:rPr>
            </w:pPr>
            <w:del w:id="1094" w:author="Elena Borisenok" w:date="2024-11-15T17:18:00Z">
              <w:r w:rsidDel="00E033C5">
                <w:rPr>
                  <w:color w:val="000000" w:themeColor="text1"/>
                </w:rPr>
                <w:delText>ТП-5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095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046A70D4" w14:textId="5F9F927E" w:rsidR="00E122FB" w:rsidDel="00E033C5" w:rsidRDefault="00000000">
            <w:pPr>
              <w:rPr>
                <w:del w:id="1096" w:author="Elena Borisenok" w:date="2024-11-15T17:18:00Z"/>
                <w:color w:val="000000" w:themeColor="text1"/>
              </w:rPr>
            </w:pPr>
            <w:del w:id="1097" w:author="Elena Borisenok" w:date="2024-11-15T17:18:00Z">
              <w:r w:rsidDel="00E033C5">
                <w:rPr>
                  <w:szCs w:val="24"/>
                </w:rPr>
                <w:delText>Обновление версии Kubernetes</w:delText>
              </w:r>
            </w:del>
          </w:p>
        </w:tc>
        <w:tc>
          <w:tcPr>
            <w:tcW w:w="2021" w:type="pct"/>
            <w:vAlign w:val="center"/>
            <w:tcPrChange w:id="1098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0277201A" w14:textId="129A92B9" w:rsidR="00E122FB" w:rsidDel="00E033C5" w:rsidRDefault="00000000">
            <w:pPr>
              <w:rPr>
                <w:del w:id="1099" w:author="Elena Borisenok" w:date="2024-11-15T17:18:00Z"/>
                <w:color w:val="000000" w:themeColor="text1"/>
                <w:szCs w:val="24"/>
              </w:rPr>
            </w:pPr>
            <w:del w:id="1100" w:author="Elena Borisenok" w:date="2024-11-15T17:18:00Z">
              <w:r w:rsidDel="00E033C5">
                <w:rPr>
                  <w:szCs w:val="24"/>
                </w:rPr>
                <w:delText xml:space="preserve">Произвести первоначальную установку кластера с версией Kubernetes “Automatic”. Изменить версию Kubernetes на </w:delText>
              </w:r>
              <w:r w:rsidDel="00E033C5">
                <w:fldChar w:fldCharType="begin"/>
              </w:r>
              <w:r w:rsidDel="00E033C5">
                <w:delInstrText>HYPERLINK "https://deckhouse.ru/documentation/v1/supported_versions.html" \l "kubernetes" \o "https://deckhouse.ru/documentation/v1/supported_versions.html#kubernetes"</w:delInstrText>
              </w:r>
              <w:r w:rsidDel="00E033C5">
                <w:fldChar w:fldCharType="separate"/>
              </w:r>
              <w:r w:rsidR="00E122FB" w:rsidDel="00E033C5">
                <w:rPr>
                  <w:szCs w:val="24"/>
                </w:rPr>
                <w:delText>желаемую</w:delText>
              </w:r>
              <w:r w:rsidDel="00E033C5">
                <w:rPr>
                  <w:szCs w:val="24"/>
                </w:rPr>
                <w:fldChar w:fldCharType="end"/>
              </w:r>
              <w:r w:rsidDel="00E033C5">
                <w:rPr>
                  <w:szCs w:val="24"/>
                </w:rPr>
                <w:delText xml:space="preserve"> и убедиться, что на узлах кластера kubelet необходимой версии</w:delText>
              </w:r>
            </w:del>
          </w:p>
        </w:tc>
      </w:tr>
      <w:tr w:rsidR="00E122FB" w:rsidDel="00E033C5" w14:paraId="3CC0B091" w14:textId="6C5D0D38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101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102" w:author="Elena Borisenok" w:date="2024-11-15T17:18:00Z"/>
          <w:trPrChange w:id="1103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104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2B7C0A0E" w14:textId="620CAE25" w:rsidR="00E122FB" w:rsidDel="00E033C5" w:rsidRDefault="00000000">
            <w:pPr>
              <w:rPr>
                <w:del w:id="1105" w:author="Elena Borisenok" w:date="2024-11-15T17:18:00Z"/>
                <w:color w:val="000000" w:themeColor="text1"/>
              </w:rPr>
            </w:pPr>
            <w:del w:id="1106" w:author="Elena Borisenok" w:date="2024-11-15T17:18:00Z">
              <w:r w:rsidDel="00E033C5">
                <w:rPr>
                  <w:color w:val="000000" w:themeColor="text1"/>
                </w:rPr>
                <w:delText>ТП-6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107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509A765B" w14:textId="584E3262" w:rsidR="00E122FB" w:rsidDel="00E033C5" w:rsidRDefault="00000000">
            <w:pPr>
              <w:rPr>
                <w:del w:id="1108" w:author="Elena Borisenok" w:date="2024-11-15T17:18:00Z"/>
                <w:color w:val="000000" w:themeColor="text1"/>
              </w:rPr>
            </w:pPr>
            <w:del w:id="1109" w:author="Elena Borisenok" w:date="2024-11-15T17:18:00Z">
              <w:r w:rsidDel="00E033C5">
                <w:rPr>
                  <w:color w:val="000000" w:themeColor="text1"/>
                  <w:szCs w:val="24"/>
                </w:rPr>
                <w:delText>Возможность увеличения количества control-plane узлов</w:delText>
              </w:r>
            </w:del>
          </w:p>
        </w:tc>
        <w:tc>
          <w:tcPr>
            <w:tcW w:w="2021" w:type="pct"/>
            <w:vAlign w:val="center"/>
            <w:tcPrChange w:id="1110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50BB4E89" w14:textId="6CB4BA54" w:rsidR="00E122FB" w:rsidDel="00E033C5" w:rsidRDefault="00000000">
            <w:pPr>
              <w:rPr>
                <w:del w:id="1111" w:author="Elena Borisenok" w:date="2024-11-15T17:18:00Z"/>
                <w:color w:val="000000" w:themeColor="text1"/>
                <w:szCs w:val="24"/>
              </w:rPr>
            </w:pPr>
            <w:del w:id="1112" w:author="Elena Borisenok" w:date="2024-11-15T17:18:00Z">
              <w:r w:rsidDel="00E033C5">
                <w:rPr>
                  <w:color w:val="000000" w:themeColor="text1"/>
                  <w:szCs w:val="24"/>
                </w:rPr>
                <w:delText>Произвести добавление еще двух master узлов - убедиться в работоспособности кластера</w:delText>
              </w:r>
            </w:del>
          </w:p>
        </w:tc>
      </w:tr>
      <w:tr w:rsidR="00E122FB" w:rsidDel="00E033C5" w14:paraId="35FAE45F" w14:textId="7E12A8A0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113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114" w:author="Elena Borisenok" w:date="2024-11-15T17:18:00Z"/>
          <w:trPrChange w:id="1115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116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47427980" w14:textId="145F8F8C" w:rsidR="00E122FB" w:rsidDel="00E033C5" w:rsidRDefault="00000000">
            <w:pPr>
              <w:rPr>
                <w:del w:id="1117" w:author="Elena Borisenok" w:date="2024-11-15T17:18:00Z"/>
                <w:color w:val="000000" w:themeColor="text1"/>
              </w:rPr>
            </w:pPr>
            <w:del w:id="1118" w:author="Elena Borisenok" w:date="2024-11-15T17:18:00Z">
              <w:r w:rsidDel="00E033C5">
                <w:rPr>
                  <w:color w:val="000000" w:themeColor="text1"/>
                </w:rPr>
                <w:delText>ТП-7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119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5C3C00A2" w14:textId="34763E63" w:rsidR="00E122FB" w:rsidDel="00E033C5" w:rsidRDefault="00000000">
            <w:pPr>
              <w:rPr>
                <w:del w:id="1120" w:author="Elena Borisenok" w:date="2024-11-15T17:18:00Z"/>
                <w:color w:val="000000" w:themeColor="text1"/>
              </w:rPr>
            </w:pPr>
            <w:del w:id="1121" w:author="Elena Borisenok" w:date="2024-11-15T17:18:00Z">
              <w:r w:rsidDel="00E033C5">
                <w:rPr>
                  <w:szCs w:val="24"/>
                </w:rPr>
                <w:delText>Управление узлами кластера (добавление, удаление)</w:delText>
              </w:r>
            </w:del>
          </w:p>
        </w:tc>
        <w:tc>
          <w:tcPr>
            <w:tcW w:w="2021" w:type="pct"/>
            <w:vAlign w:val="center"/>
            <w:tcPrChange w:id="1122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04F13E97" w14:textId="4D7AE0E6" w:rsidR="00E122FB" w:rsidDel="00E033C5" w:rsidRDefault="00000000">
            <w:pPr>
              <w:rPr>
                <w:del w:id="1123" w:author="Elena Borisenok" w:date="2024-11-15T17:18:00Z"/>
                <w:color w:val="000000" w:themeColor="text1"/>
                <w:szCs w:val="24"/>
              </w:rPr>
            </w:pPr>
            <w:del w:id="1124" w:author="Elena Borisenok" w:date="2024-11-15T17:18:00Z">
              <w:r w:rsidDel="00E033C5">
                <w:rPr>
                  <w:szCs w:val="24"/>
                </w:rPr>
                <w:delText>Добавить узел к Kubernetes кластеру и убедиться, что узел успешно добавлен в кластер и перешел в статус Ready. Затем освободить узел от рабочих нагрузок и удалить из кластера. Убедиться, что узла нет в кластере.</w:delText>
              </w:r>
            </w:del>
          </w:p>
        </w:tc>
      </w:tr>
      <w:tr w:rsidR="00E122FB" w:rsidDel="00E033C5" w14:paraId="054C5C6A" w14:textId="4FF320AB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125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126" w:author="Elena Borisenok" w:date="2024-11-15T17:18:00Z"/>
          <w:trPrChange w:id="1127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128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7517EF38" w14:textId="0CA6010C" w:rsidR="00E122FB" w:rsidDel="00E033C5" w:rsidRDefault="00000000">
            <w:pPr>
              <w:rPr>
                <w:del w:id="1129" w:author="Elena Borisenok" w:date="2024-11-15T17:18:00Z"/>
                <w:color w:val="000000" w:themeColor="text1"/>
              </w:rPr>
            </w:pPr>
            <w:del w:id="1130" w:author="Elena Borisenok" w:date="2024-11-15T17:18:00Z">
              <w:r w:rsidDel="00E033C5">
                <w:rPr>
                  <w:color w:val="000000" w:themeColor="text1"/>
                </w:rPr>
                <w:delText>ТП-8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131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324127F6" w14:textId="50DAC0DF" w:rsidR="00E122FB" w:rsidDel="00E033C5" w:rsidRDefault="00000000">
            <w:pPr>
              <w:rPr>
                <w:del w:id="1132" w:author="Elena Borisenok" w:date="2024-11-15T17:18:00Z"/>
                <w:color w:val="000000" w:themeColor="text1"/>
              </w:rPr>
            </w:pPr>
            <w:del w:id="1133" w:author="Elena Borisenok" w:date="2024-11-15T17:18:00Z">
              <w:r w:rsidDel="00E033C5">
                <w:rPr>
                  <w:szCs w:val="24"/>
                </w:rPr>
                <w:delText>Автоматическая настройка узлов кластера</w:delText>
              </w:r>
            </w:del>
          </w:p>
        </w:tc>
        <w:tc>
          <w:tcPr>
            <w:tcW w:w="2021" w:type="pct"/>
            <w:vAlign w:val="center"/>
            <w:tcPrChange w:id="1134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08A6E282" w14:textId="17667069" w:rsidR="00E122FB" w:rsidDel="00E033C5" w:rsidRDefault="00000000">
            <w:pPr>
              <w:rPr>
                <w:del w:id="1135" w:author="Elena Borisenok" w:date="2024-11-15T17:18:00Z"/>
                <w:color w:val="000000" w:themeColor="text1"/>
                <w:szCs w:val="24"/>
              </w:rPr>
            </w:pPr>
            <w:del w:id="1136" w:author="Elena Borisenok" w:date="2024-11-15T17:18:00Z">
              <w:r w:rsidDel="00E033C5">
                <w:rPr>
                  <w:szCs w:val="24"/>
                </w:rPr>
                <w:delText>Применить ресурс NodeGroupConfiguration и проверить работу systemd сервиса bashbile на узле кластера - убедиться, что параметр на узле кластера изменился на необходимое значение</w:delText>
              </w:r>
            </w:del>
          </w:p>
        </w:tc>
      </w:tr>
      <w:tr w:rsidR="00E122FB" w:rsidDel="00E033C5" w14:paraId="449957B2" w14:textId="50FF4B5F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137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138" w:author="Elena Borisenok" w:date="2024-11-15T17:18:00Z"/>
          <w:trPrChange w:id="1139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140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5D81F10C" w14:textId="548B8E2F" w:rsidR="00E122FB" w:rsidDel="00E033C5" w:rsidRDefault="00000000">
            <w:pPr>
              <w:rPr>
                <w:del w:id="1141" w:author="Elena Borisenok" w:date="2024-11-15T17:18:00Z"/>
                <w:color w:val="000000" w:themeColor="text1"/>
              </w:rPr>
            </w:pPr>
            <w:del w:id="1142" w:author="Elena Borisenok" w:date="2024-11-15T17:18:00Z">
              <w:r w:rsidDel="00E033C5">
                <w:rPr>
                  <w:color w:val="000000" w:themeColor="text1"/>
                </w:rPr>
                <w:delText>ТП-9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143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5D094F72" w14:textId="3FB5DFAC" w:rsidR="00E122FB" w:rsidDel="00E033C5" w:rsidRDefault="00000000">
            <w:pPr>
              <w:rPr>
                <w:del w:id="1144" w:author="Elena Borisenok" w:date="2024-11-15T17:18:00Z"/>
                <w:color w:val="000000" w:themeColor="text1"/>
              </w:rPr>
            </w:pPr>
            <w:del w:id="1145" w:author="Elena Borisenok" w:date="2024-11-15T17:18:00Z">
              <w:r w:rsidDel="00E033C5">
                <w:rPr>
                  <w:szCs w:val="24"/>
                </w:rPr>
                <w:delText>Возможность дополнительной конфигурации runtime-компонентов узлов кластера</w:delText>
              </w:r>
            </w:del>
          </w:p>
        </w:tc>
        <w:tc>
          <w:tcPr>
            <w:tcW w:w="2021" w:type="pct"/>
            <w:vAlign w:val="center"/>
            <w:tcPrChange w:id="1146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4939AC71" w14:textId="60FFD0EF" w:rsidR="00E122FB" w:rsidDel="00E033C5" w:rsidRDefault="00000000">
            <w:pPr>
              <w:rPr>
                <w:del w:id="1147" w:author="Elena Borisenok" w:date="2024-11-15T17:18:00Z"/>
                <w:szCs w:val="24"/>
              </w:rPr>
            </w:pPr>
            <w:del w:id="1148" w:author="Elena Borisenok" w:date="2024-11-15T17:18:00Z">
              <w:r w:rsidDel="00E033C5">
                <w:rPr>
                  <w:szCs w:val="24"/>
                </w:rPr>
                <w:delText>Применить настройку ресурса NodeGroup и проверить работу systemd сервиса bashbile на узле кластера - убедиться, что параметр на узле кластера изменился на необходимое значение</w:delText>
              </w:r>
            </w:del>
          </w:p>
        </w:tc>
      </w:tr>
      <w:tr w:rsidR="00E122FB" w:rsidDel="00E033C5" w14:paraId="3A607275" w14:textId="60AB57FD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149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150" w:author="Elena Borisenok" w:date="2024-11-15T17:18:00Z"/>
          <w:trPrChange w:id="1151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152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49C6300A" w14:textId="02B55BF9" w:rsidR="00E122FB" w:rsidDel="00E033C5" w:rsidRDefault="00000000">
            <w:pPr>
              <w:rPr>
                <w:del w:id="1153" w:author="Elena Borisenok" w:date="2024-11-15T17:18:00Z"/>
                <w:color w:val="000000" w:themeColor="text1"/>
              </w:rPr>
            </w:pPr>
            <w:del w:id="1154" w:author="Elena Borisenok" w:date="2024-11-15T17:18:00Z">
              <w:r w:rsidDel="00E033C5">
                <w:rPr>
                  <w:color w:val="000000" w:themeColor="text1"/>
                </w:rPr>
                <w:delText>ТП-10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155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532DCA72" w14:textId="51A934C6" w:rsidR="00E122FB" w:rsidDel="00E033C5" w:rsidRDefault="00000000">
            <w:pPr>
              <w:rPr>
                <w:del w:id="1156" w:author="Elena Borisenok" w:date="2024-11-15T17:18:00Z"/>
                <w:color w:val="000000" w:themeColor="text1"/>
              </w:rPr>
            </w:pPr>
            <w:del w:id="1157" w:author="Elena Borisenok" w:date="2024-11-15T17:18:00Z">
              <w:r w:rsidDel="00E033C5">
                <w:rPr>
                  <w:szCs w:val="24"/>
                </w:rPr>
                <w:delText>Размещение компонентов Deckhouse Kubernetes Platform на выделенных узлах</w:delText>
              </w:r>
            </w:del>
          </w:p>
        </w:tc>
        <w:tc>
          <w:tcPr>
            <w:tcW w:w="2021" w:type="pct"/>
            <w:vAlign w:val="center"/>
            <w:tcPrChange w:id="1158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1EBC56F3" w14:textId="23892DB6" w:rsidR="00E122FB" w:rsidDel="00E033C5" w:rsidRDefault="00000000">
            <w:pPr>
              <w:rPr>
                <w:del w:id="1159" w:author="Elena Borisenok" w:date="2024-11-15T17:18:00Z"/>
                <w:color w:val="000000" w:themeColor="text1"/>
                <w:szCs w:val="24"/>
              </w:rPr>
            </w:pPr>
            <w:del w:id="1160" w:author="Elena Borisenok" w:date="2024-11-15T17:18:00Z">
              <w:r w:rsidDel="00E033C5">
                <w:fldChar w:fldCharType="begin"/>
              </w:r>
              <w:r w:rsidDel="00E033C5">
                <w:delInstrText>HYPERLINK "https://deckhouse.ru/documentation/v1/" \l "особенности-автоматики-зависящие-от-типа-модуля" \o "https://deckhouse.ru/documentation/v1/#особенности-автоматики-зависящие-от-типа-модуля"</w:delInstrText>
              </w:r>
              <w:r w:rsidDel="00E033C5">
                <w:fldChar w:fldCharType="separate"/>
              </w:r>
              <w:r w:rsidR="00E122FB" w:rsidDel="00E033C5">
                <w:rPr>
                  <w:szCs w:val="24"/>
                </w:rPr>
                <w:delText>Установить выделенный узел под monitoring</w:delText>
              </w:r>
              <w:r w:rsidDel="00E033C5">
                <w:rPr>
                  <w:szCs w:val="24"/>
                </w:rPr>
                <w:fldChar w:fldCharType="end"/>
              </w:r>
              <w:r w:rsidR="00E122FB" w:rsidDel="00E033C5">
                <w:rPr>
                  <w:szCs w:val="24"/>
                </w:rPr>
                <w:delText xml:space="preserve"> компоненты - убедиться, что prometheus запустился на данных узлах кластера Kubernetes</w:delText>
              </w:r>
            </w:del>
          </w:p>
        </w:tc>
      </w:tr>
      <w:tr w:rsidR="00E122FB" w:rsidDel="00E033C5" w14:paraId="56E8C712" w14:textId="7CB92B57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161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162" w:author="Elena Borisenok" w:date="2024-11-15T17:18:00Z"/>
          <w:trPrChange w:id="1163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164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2113C59A" w14:textId="55B04D84" w:rsidR="00E122FB" w:rsidDel="00E033C5" w:rsidRDefault="00000000">
            <w:pPr>
              <w:rPr>
                <w:del w:id="1165" w:author="Elena Borisenok" w:date="2024-11-15T17:18:00Z"/>
                <w:color w:val="000000" w:themeColor="text1"/>
              </w:rPr>
            </w:pPr>
            <w:del w:id="1166" w:author="Elena Borisenok" w:date="2024-11-15T17:18:00Z">
              <w:r w:rsidDel="00E033C5">
                <w:rPr>
                  <w:color w:val="000000" w:themeColor="text1"/>
                </w:rPr>
                <w:delText>ТП-11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167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0E906949" w14:textId="0C3448B3" w:rsidR="00E122FB" w:rsidDel="00E033C5" w:rsidRDefault="00000000">
            <w:pPr>
              <w:rPr>
                <w:del w:id="1168" w:author="Elena Borisenok" w:date="2024-11-15T17:18:00Z"/>
                <w:color w:val="000000" w:themeColor="text1"/>
                <w:lang w:val="en-US"/>
              </w:rPr>
            </w:pPr>
            <w:del w:id="1169" w:author="Elena Borisenok" w:date="2024-11-15T17:18:00Z">
              <w:r w:rsidDel="00E033C5">
                <w:rPr>
                  <w:szCs w:val="24"/>
                </w:rPr>
                <w:delText>Запуск</w:delText>
              </w:r>
              <w:r w:rsidDel="00E033C5">
                <w:rPr>
                  <w:szCs w:val="24"/>
                  <w:lang w:val="en-US"/>
                </w:rPr>
                <w:delText xml:space="preserve"> </w:delText>
              </w:r>
              <w:r w:rsidDel="00E033C5">
                <w:rPr>
                  <w:szCs w:val="24"/>
                </w:rPr>
                <w:delText>модулей</w:delText>
              </w:r>
              <w:r w:rsidDel="00E033C5">
                <w:rPr>
                  <w:szCs w:val="24"/>
                  <w:lang w:val="en-US"/>
                </w:rPr>
                <w:delText xml:space="preserve"> Deckhouse Enterprise </w:delText>
              </w:r>
              <w:r w:rsidDel="00E033C5">
                <w:rPr>
                  <w:szCs w:val="24"/>
                </w:rPr>
                <w:delText>версии</w:delText>
              </w:r>
            </w:del>
          </w:p>
        </w:tc>
        <w:tc>
          <w:tcPr>
            <w:tcW w:w="2021" w:type="pct"/>
            <w:vAlign w:val="center"/>
            <w:tcPrChange w:id="1170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5523BBCF" w14:textId="3FD8D6E7" w:rsidR="00E122FB" w:rsidDel="00E033C5" w:rsidRDefault="00000000">
            <w:pPr>
              <w:rPr>
                <w:del w:id="1171" w:author="Elena Borisenok" w:date="2024-11-15T17:18:00Z"/>
                <w:color w:val="000000" w:themeColor="text1"/>
                <w:szCs w:val="24"/>
              </w:rPr>
            </w:pPr>
            <w:del w:id="1172" w:author="Elena Borisenok" w:date="2024-11-15T17:18:00Z">
              <w:r w:rsidDel="00E033C5">
                <w:rPr>
                  <w:szCs w:val="24"/>
                </w:rPr>
                <w:delText>Включить модуль user-authn и убедиться, что создался namespace d8-user-authn и в нем есть под dex</w:delText>
              </w:r>
            </w:del>
          </w:p>
        </w:tc>
      </w:tr>
      <w:tr w:rsidR="00E122FB" w:rsidDel="00E033C5" w14:paraId="11D7BDF8" w14:textId="4011F41E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173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174" w:author="Elena Borisenok" w:date="2024-11-15T17:18:00Z"/>
          <w:trPrChange w:id="1175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176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3B29D355" w14:textId="05727D79" w:rsidR="00E122FB" w:rsidDel="00E033C5" w:rsidRDefault="00000000">
            <w:pPr>
              <w:rPr>
                <w:del w:id="1177" w:author="Elena Borisenok" w:date="2024-11-15T17:18:00Z"/>
                <w:color w:val="000000" w:themeColor="text1"/>
              </w:rPr>
            </w:pPr>
            <w:del w:id="1178" w:author="Elena Borisenok" w:date="2024-11-15T17:18:00Z">
              <w:r w:rsidDel="00E033C5">
                <w:rPr>
                  <w:color w:val="000000" w:themeColor="text1"/>
                </w:rPr>
                <w:delText>ТП-12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179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4E9D3CE5" w14:textId="165BB9AF" w:rsidR="00E122FB" w:rsidDel="00E033C5" w:rsidRDefault="00000000">
            <w:pPr>
              <w:rPr>
                <w:del w:id="1180" w:author="Elena Borisenok" w:date="2024-11-15T17:18:00Z"/>
                <w:color w:val="000000" w:themeColor="text1"/>
              </w:rPr>
            </w:pPr>
            <w:del w:id="1181" w:author="Elena Borisenok" w:date="2024-11-15T17:18:00Z">
              <w:r w:rsidDel="00E033C5">
                <w:rPr>
                  <w:szCs w:val="24"/>
                </w:rPr>
                <w:delText>Установка / добавление элементов интерфейса / модулей (из поставки платформы)</w:delText>
              </w:r>
            </w:del>
          </w:p>
        </w:tc>
        <w:tc>
          <w:tcPr>
            <w:tcW w:w="2021" w:type="pct"/>
            <w:vAlign w:val="center"/>
            <w:tcPrChange w:id="1182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0135EEF1" w14:textId="5B893AF7" w:rsidR="00E122FB" w:rsidDel="00E033C5" w:rsidRDefault="00000000">
            <w:pPr>
              <w:pStyle w:val="normal10"/>
              <w:widowControl w:val="0"/>
              <w:rPr>
                <w:del w:id="1183" w:author="Elena Borisenok" w:date="2024-11-15T17:18:00Z"/>
                <w:rFonts w:ascii="Times New Roman" w:hAnsi="Times New Roman" w:cs="Times New Roman"/>
                <w:color w:val="1155CC"/>
                <w:sz w:val="24"/>
                <w:szCs w:val="24"/>
                <w:u w:val="single"/>
                <w:lang w:val="ru-RU"/>
              </w:rPr>
            </w:pPr>
            <w:del w:id="1184" w:author="Elena Borisenok" w:date="2024-11-15T17:18:00Z">
              <w:r w:rsidDel="00E033C5"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delText>- По умолчанию развертывается набор модулей</w:delText>
              </w:r>
              <w:r w:rsidR="00E122FB" w:rsidDel="00E033C5">
                <w:fldChar w:fldCharType="begin"/>
              </w:r>
              <w:r w:rsidR="00E122FB" w:rsidDel="00E033C5">
                <w:delInstrText>HYPERLINK</w:delInstrText>
              </w:r>
              <w:r w:rsidR="00E122FB" w:rsidRPr="00E033C5" w:rsidDel="00E033C5">
                <w:rPr>
                  <w:lang w:val="ru-RU"/>
                </w:rPr>
                <w:delInstrText xml:space="preserve"> "</w:delInstrText>
              </w:r>
              <w:r w:rsidR="00E122FB" w:rsidDel="00E033C5">
                <w:delInstrText>https</w:delInstrText>
              </w:r>
              <w:r w:rsidR="00E122FB" w:rsidRPr="00E033C5" w:rsidDel="00E033C5">
                <w:rPr>
                  <w:lang w:val="ru-RU"/>
                </w:rPr>
                <w:delInstrText>://</w:delInstrText>
              </w:r>
              <w:r w:rsidR="00E122FB" w:rsidDel="00E033C5">
                <w:delInstrText>deckhouse</w:delInstrText>
              </w:r>
              <w:r w:rsidR="00E122FB" w:rsidRPr="00E033C5" w:rsidDel="00E033C5">
                <w:rPr>
                  <w:lang w:val="ru-RU"/>
                </w:rPr>
                <w:delInstrText>.</w:delInstrText>
              </w:r>
              <w:r w:rsidR="00E122FB" w:rsidDel="00E033C5">
                <w:delInstrText>ru</w:delInstrText>
              </w:r>
              <w:r w:rsidR="00E122FB" w:rsidRPr="00E033C5" w:rsidDel="00E033C5">
                <w:rPr>
                  <w:lang w:val="ru-RU"/>
                </w:rPr>
                <w:delInstrText>/</w:delInstrText>
              </w:r>
              <w:r w:rsidR="00E122FB" w:rsidDel="00E033C5">
                <w:delInstrText>documentation</w:delInstrText>
              </w:r>
              <w:r w:rsidR="00E122FB" w:rsidRPr="00E033C5" w:rsidDel="00E033C5">
                <w:rPr>
                  <w:lang w:val="ru-RU"/>
                </w:rPr>
                <w:delInstrText>/</w:delInstrText>
              </w:r>
              <w:r w:rsidR="00E122FB" w:rsidDel="00E033C5">
                <w:delInstrText>v</w:delInstrText>
              </w:r>
              <w:r w:rsidR="00E122FB" w:rsidRPr="00E033C5" w:rsidDel="00E033C5">
                <w:rPr>
                  <w:lang w:val="ru-RU"/>
                </w:rPr>
                <w:delInstrText>1/" \</w:delInstrText>
              </w:r>
              <w:r w:rsidR="00E122FB" w:rsidDel="00E033C5">
                <w:delInstrText>l</w:delInstrText>
              </w:r>
              <w:r w:rsidR="00E122FB" w:rsidRPr="00E033C5" w:rsidDel="00E033C5">
                <w:rPr>
                  <w:lang w:val="ru-RU"/>
                </w:rPr>
                <w:delInstrText xml:space="preserve"> "наборы-модулей" \</w:delInstrText>
              </w:r>
              <w:r w:rsidR="00E122FB" w:rsidDel="00E033C5">
                <w:delInstrText>o</w:delInstrText>
              </w:r>
              <w:r w:rsidR="00E122FB" w:rsidRPr="00E033C5" w:rsidDel="00E033C5">
                <w:rPr>
                  <w:lang w:val="ru-RU"/>
                </w:rPr>
                <w:delInstrText xml:space="preserve"> "</w:delInstrText>
              </w:r>
              <w:r w:rsidR="00E122FB" w:rsidDel="00E033C5">
                <w:delInstrText>https</w:delInstrText>
              </w:r>
              <w:r w:rsidR="00E122FB" w:rsidRPr="00E033C5" w:rsidDel="00E033C5">
                <w:rPr>
                  <w:lang w:val="ru-RU"/>
                </w:rPr>
                <w:delInstrText>://</w:delInstrText>
              </w:r>
              <w:r w:rsidR="00E122FB" w:rsidDel="00E033C5">
                <w:delInstrText>deckhouse</w:delInstrText>
              </w:r>
              <w:r w:rsidR="00E122FB" w:rsidRPr="00E033C5" w:rsidDel="00E033C5">
                <w:rPr>
                  <w:lang w:val="ru-RU"/>
                </w:rPr>
                <w:delInstrText>.</w:delInstrText>
              </w:r>
              <w:r w:rsidR="00E122FB" w:rsidDel="00E033C5">
                <w:delInstrText>ru</w:delInstrText>
              </w:r>
              <w:r w:rsidR="00E122FB" w:rsidRPr="00E033C5" w:rsidDel="00E033C5">
                <w:rPr>
                  <w:lang w:val="ru-RU"/>
                </w:rPr>
                <w:delInstrText>/</w:delInstrText>
              </w:r>
              <w:r w:rsidR="00E122FB" w:rsidDel="00E033C5">
                <w:delInstrText>documentation</w:delInstrText>
              </w:r>
              <w:r w:rsidR="00E122FB" w:rsidRPr="00E033C5" w:rsidDel="00E033C5">
                <w:rPr>
                  <w:lang w:val="ru-RU"/>
                </w:rPr>
                <w:delInstrText>/</w:delInstrText>
              </w:r>
              <w:r w:rsidR="00E122FB" w:rsidDel="00E033C5">
                <w:delInstrText>v</w:delInstrText>
              </w:r>
              <w:r w:rsidR="00E122FB" w:rsidRPr="00E033C5" w:rsidDel="00E033C5">
                <w:rPr>
                  <w:lang w:val="ru-RU"/>
                </w:rPr>
                <w:delInstrText>1/#наборы-модулей"</w:delInstrText>
              </w:r>
              <w:r w:rsidR="00E122FB" w:rsidDel="00E033C5">
                <w:fldChar w:fldCharType="separate"/>
              </w:r>
              <w:r w:rsidR="00E122FB" w:rsidDel="00E033C5">
                <w:rPr>
                  <w:rFonts w:ascii="Times New Roman" w:hAnsi="Times New Roman" w:cs="Times New Roman"/>
                  <w:sz w:val="24"/>
                  <w:szCs w:val="24"/>
                  <w:lang w:val="ru-RU"/>
                </w:rPr>
                <w:delText xml:space="preserve"> </w:delText>
              </w:r>
              <w:r w:rsidR="00E122FB" w:rsidDel="00E033C5">
                <w:rPr>
                  <w:szCs w:val="24"/>
                </w:rPr>
                <w:fldChar w:fldCharType="end"/>
              </w:r>
              <w:r w:rsidR="00E122FB" w:rsidDel="00E033C5">
                <w:fldChar w:fldCharType="begin"/>
              </w:r>
              <w:r w:rsidR="00E122FB" w:rsidDel="00E033C5">
                <w:delInstrText>HYPERLINK</w:delInstrText>
              </w:r>
              <w:r w:rsidR="00E122FB" w:rsidRPr="00E033C5" w:rsidDel="00E033C5">
                <w:rPr>
                  <w:lang w:val="ru-RU"/>
                </w:rPr>
                <w:delInstrText xml:space="preserve"> "</w:delInstrText>
              </w:r>
              <w:r w:rsidR="00E122FB" w:rsidDel="00E033C5">
                <w:delInstrText>https</w:delInstrText>
              </w:r>
              <w:r w:rsidR="00E122FB" w:rsidRPr="00E033C5" w:rsidDel="00E033C5">
                <w:rPr>
                  <w:lang w:val="ru-RU"/>
                </w:rPr>
                <w:delInstrText>://</w:delInstrText>
              </w:r>
              <w:r w:rsidR="00E122FB" w:rsidDel="00E033C5">
                <w:delInstrText>deckhouse</w:delInstrText>
              </w:r>
              <w:r w:rsidR="00E122FB" w:rsidRPr="00E033C5" w:rsidDel="00E033C5">
                <w:rPr>
                  <w:lang w:val="ru-RU"/>
                </w:rPr>
                <w:delInstrText>.</w:delInstrText>
              </w:r>
              <w:r w:rsidR="00E122FB" w:rsidDel="00E033C5">
                <w:delInstrText>ru</w:delInstrText>
              </w:r>
              <w:r w:rsidR="00E122FB" w:rsidRPr="00E033C5" w:rsidDel="00E033C5">
                <w:rPr>
                  <w:lang w:val="ru-RU"/>
                </w:rPr>
                <w:delInstrText>/</w:delInstrText>
              </w:r>
              <w:r w:rsidR="00E122FB" w:rsidDel="00E033C5">
                <w:delInstrText>documentation</w:delInstrText>
              </w:r>
              <w:r w:rsidR="00E122FB" w:rsidRPr="00E033C5" w:rsidDel="00E033C5">
                <w:rPr>
                  <w:lang w:val="ru-RU"/>
                </w:rPr>
                <w:delInstrText>/</w:delInstrText>
              </w:r>
              <w:r w:rsidR="00E122FB" w:rsidDel="00E033C5">
                <w:delInstrText>v</w:delInstrText>
              </w:r>
              <w:r w:rsidR="00E122FB" w:rsidRPr="00E033C5" w:rsidDel="00E033C5">
                <w:rPr>
                  <w:lang w:val="ru-RU"/>
                </w:rPr>
                <w:delInstrText>1/" \</w:delInstrText>
              </w:r>
              <w:r w:rsidR="00E122FB" w:rsidDel="00E033C5">
                <w:delInstrText>l</w:delInstrText>
              </w:r>
              <w:r w:rsidR="00E122FB" w:rsidRPr="00E033C5" w:rsidDel="00E033C5">
                <w:rPr>
                  <w:lang w:val="ru-RU"/>
                </w:rPr>
                <w:delInstrText xml:space="preserve"> "наборы-модулей" \</w:delInstrText>
              </w:r>
              <w:r w:rsidR="00E122FB" w:rsidDel="00E033C5">
                <w:delInstrText>o</w:delInstrText>
              </w:r>
              <w:r w:rsidR="00E122FB" w:rsidRPr="00E033C5" w:rsidDel="00E033C5">
                <w:rPr>
                  <w:lang w:val="ru-RU"/>
                </w:rPr>
                <w:delInstrText xml:space="preserve"> "</w:delInstrText>
              </w:r>
              <w:r w:rsidR="00E122FB" w:rsidDel="00E033C5">
                <w:delInstrText>https</w:delInstrText>
              </w:r>
              <w:r w:rsidR="00E122FB" w:rsidRPr="00E033C5" w:rsidDel="00E033C5">
                <w:rPr>
                  <w:lang w:val="ru-RU"/>
                </w:rPr>
                <w:delInstrText>://</w:delInstrText>
              </w:r>
              <w:r w:rsidR="00E122FB" w:rsidDel="00E033C5">
                <w:delInstrText>deckhouse</w:delInstrText>
              </w:r>
              <w:r w:rsidR="00E122FB" w:rsidRPr="00E033C5" w:rsidDel="00E033C5">
                <w:rPr>
                  <w:lang w:val="ru-RU"/>
                </w:rPr>
                <w:delInstrText>.</w:delInstrText>
              </w:r>
              <w:r w:rsidR="00E122FB" w:rsidDel="00E033C5">
                <w:delInstrText>ru</w:delInstrText>
              </w:r>
              <w:r w:rsidR="00E122FB" w:rsidRPr="00E033C5" w:rsidDel="00E033C5">
                <w:rPr>
                  <w:lang w:val="ru-RU"/>
                </w:rPr>
                <w:delInstrText>/</w:delInstrText>
              </w:r>
              <w:r w:rsidR="00E122FB" w:rsidDel="00E033C5">
                <w:delInstrText>documentation</w:delInstrText>
              </w:r>
              <w:r w:rsidR="00E122FB" w:rsidRPr="00E033C5" w:rsidDel="00E033C5">
                <w:rPr>
                  <w:lang w:val="ru-RU"/>
                </w:rPr>
                <w:delInstrText>/</w:delInstrText>
              </w:r>
              <w:r w:rsidR="00E122FB" w:rsidDel="00E033C5">
                <w:delInstrText>v</w:delInstrText>
              </w:r>
              <w:r w:rsidR="00E122FB" w:rsidRPr="00E033C5" w:rsidDel="00E033C5">
                <w:rPr>
                  <w:lang w:val="ru-RU"/>
                </w:rPr>
                <w:delInstrText>1/#наборы-модулей"</w:delInstrText>
              </w:r>
              <w:r w:rsidR="00E122FB" w:rsidDel="00E033C5">
                <w:fldChar w:fldCharType="separate"/>
              </w:r>
              <w:r w:rsidR="00E122FB" w:rsidDel="00E033C5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/>
                </w:rPr>
                <w:delText>default</w:delText>
              </w:r>
              <w:r w:rsidR="00E122FB" w:rsidDel="00E033C5">
                <w:rPr>
                  <w:color w:val="000000" w:themeColor="text1"/>
                  <w:szCs w:val="24"/>
                  <w:u w:val="single"/>
                </w:rPr>
                <w:fldChar w:fldCharType="end"/>
              </w:r>
            </w:del>
          </w:p>
          <w:p w14:paraId="0D1C4D8C" w14:textId="5B329F31" w:rsidR="00E122FB" w:rsidDel="00E033C5" w:rsidRDefault="00000000">
            <w:pPr>
              <w:rPr>
                <w:del w:id="1185" w:author="Elena Borisenok" w:date="2024-11-15T17:18:00Z"/>
                <w:color w:val="000000" w:themeColor="text1"/>
                <w:szCs w:val="24"/>
              </w:rPr>
            </w:pPr>
            <w:del w:id="1186" w:author="Elena Borisenok" w:date="2024-11-15T17:18:00Z">
              <w:r w:rsidDel="00E033C5">
                <w:fldChar w:fldCharType="begin"/>
              </w:r>
              <w:r w:rsidDel="00E033C5">
                <w:delInstrText>HYPERLINK "https://deckhouse.ru/documentation/v1/" \l "наборы-модулей" \o "https://deckhouse.ru/documentation/v1/#наборы-модулей"</w:delInstrText>
              </w:r>
              <w:r w:rsidDel="00E033C5">
                <w:fldChar w:fldCharType="separate"/>
              </w:r>
              <w:r w:rsidR="00E122FB" w:rsidDel="00E033C5">
                <w:rPr>
                  <w:szCs w:val="24"/>
                </w:rPr>
                <w:delText>- После установки возможно изменение состава модулей.</w:delText>
              </w:r>
              <w:r w:rsidDel="00E033C5">
                <w:rPr>
                  <w:szCs w:val="24"/>
                </w:rPr>
                <w:fldChar w:fldCharType="end"/>
              </w:r>
              <w:r w:rsidDel="00E033C5">
                <w:fldChar w:fldCharType="begin"/>
              </w:r>
              <w:r w:rsidDel="00E033C5">
                <w:delInstrText>HYPERLINK "https://deckhouse.ru/documentation/v1/" \l "конфигурация-deckhouse" \o "https://deckhouse.ru/documentation/v1/#конфигурация-deckhouse"</w:delInstrText>
              </w:r>
              <w:r w:rsidDel="00E033C5">
                <w:fldChar w:fldCharType="separate"/>
              </w:r>
              <w:r w:rsidR="00E122FB" w:rsidDel="00E033C5">
                <w:rPr>
                  <w:szCs w:val="24"/>
                </w:rPr>
                <w:delText xml:space="preserve"> </w:delText>
              </w:r>
              <w:r w:rsidDel="00E033C5">
                <w:rPr>
                  <w:szCs w:val="24"/>
                </w:rPr>
                <w:fldChar w:fldCharType="end"/>
              </w:r>
              <w:r w:rsidR="00E122FB" w:rsidDel="00E033C5">
                <w:rPr>
                  <w:color w:val="000000" w:themeColor="text1"/>
                  <w:szCs w:val="24"/>
                </w:rPr>
                <w:delText xml:space="preserve">Порядок изменения состава модулей приведен в документации </w:delText>
              </w:r>
              <w:r w:rsidR="00E122FB" w:rsidDel="00E033C5">
                <w:rPr>
                  <w:color w:val="1155CC"/>
                  <w:szCs w:val="24"/>
                  <w:u w:val="single"/>
                </w:rPr>
                <w:delText xml:space="preserve">https://deckhouse.ru/documentation/v1/#конфигурация-deckhouse </w:delText>
              </w:r>
            </w:del>
          </w:p>
        </w:tc>
      </w:tr>
      <w:tr w:rsidR="00E122FB" w:rsidDel="00E033C5" w14:paraId="2777AE79" w14:textId="2E7A2066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187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188" w:author="Elena Borisenok" w:date="2024-11-15T17:18:00Z"/>
          <w:trPrChange w:id="1189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190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1C9F845D" w14:textId="1BF9D068" w:rsidR="00E122FB" w:rsidDel="00E033C5" w:rsidRDefault="00000000">
            <w:pPr>
              <w:rPr>
                <w:del w:id="1191" w:author="Elena Borisenok" w:date="2024-11-15T17:18:00Z"/>
                <w:color w:val="000000" w:themeColor="text1"/>
              </w:rPr>
            </w:pPr>
            <w:del w:id="1192" w:author="Elena Borisenok" w:date="2024-11-15T17:18:00Z">
              <w:r w:rsidDel="00E033C5">
                <w:rPr>
                  <w:color w:val="000000" w:themeColor="text1"/>
                </w:rPr>
                <w:delText>ТП-13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193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2EA59487" w14:textId="40852101" w:rsidR="00E122FB" w:rsidDel="00E033C5" w:rsidRDefault="00000000">
            <w:pPr>
              <w:rPr>
                <w:del w:id="1194" w:author="Elena Borisenok" w:date="2024-11-15T17:18:00Z"/>
                <w:color w:val="000000" w:themeColor="text1"/>
              </w:rPr>
            </w:pPr>
            <w:del w:id="1195" w:author="Elena Borisenok" w:date="2024-11-15T17:18:00Z">
              <w:r w:rsidDel="00E033C5">
                <w:rPr>
                  <w:szCs w:val="24"/>
                </w:rPr>
                <w:delText>Возможность отключения неиспользуемых модулей платформы</w:delText>
              </w:r>
            </w:del>
          </w:p>
        </w:tc>
        <w:tc>
          <w:tcPr>
            <w:tcW w:w="2021" w:type="pct"/>
            <w:vAlign w:val="center"/>
            <w:tcPrChange w:id="1196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213FCBBC" w14:textId="6FFBEB2D" w:rsidR="00E122FB" w:rsidDel="00E033C5" w:rsidRDefault="00000000">
            <w:pPr>
              <w:rPr>
                <w:del w:id="1197" w:author="Elena Borisenok" w:date="2024-11-15T17:18:00Z"/>
                <w:color w:val="000000" w:themeColor="text1"/>
                <w:szCs w:val="24"/>
              </w:rPr>
            </w:pPr>
            <w:del w:id="1198" w:author="Elena Borisenok" w:date="2024-11-15T17:18:00Z">
              <w:r w:rsidDel="00E033C5">
                <w:rPr>
                  <w:szCs w:val="24"/>
                </w:rPr>
                <w:delText>Отключить модуль upmeter и убедиться, что из кластера был удален namespace d8-upmeter</w:delText>
              </w:r>
            </w:del>
          </w:p>
        </w:tc>
      </w:tr>
      <w:tr w:rsidR="00E122FB" w:rsidDel="00E033C5" w14:paraId="32404816" w14:textId="73A51B56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199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200" w:author="Elena Borisenok" w:date="2024-11-15T17:18:00Z"/>
          <w:trPrChange w:id="1201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202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356D1882" w14:textId="2730714C" w:rsidR="00E122FB" w:rsidDel="00E033C5" w:rsidRDefault="00000000">
            <w:pPr>
              <w:rPr>
                <w:del w:id="1203" w:author="Elena Borisenok" w:date="2024-11-15T17:18:00Z"/>
                <w:color w:val="000000" w:themeColor="text1"/>
              </w:rPr>
            </w:pPr>
            <w:del w:id="1204" w:author="Elena Borisenok" w:date="2024-11-15T17:18:00Z">
              <w:r w:rsidDel="00E033C5">
                <w:rPr>
                  <w:color w:val="000000" w:themeColor="text1"/>
                </w:rPr>
                <w:delText>ТП-14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205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35520C6E" w14:textId="3AC1A25B" w:rsidR="00E122FB" w:rsidDel="00E033C5" w:rsidRDefault="00000000">
            <w:pPr>
              <w:rPr>
                <w:del w:id="1206" w:author="Elena Borisenok" w:date="2024-11-15T17:18:00Z"/>
                <w:color w:val="000000" w:themeColor="text1"/>
              </w:rPr>
            </w:pPr>
            <w:del w:id="1207" w:author="Elena Borisenok" w:date="2024-11-15T17:18:00Z">
              <w:r w:rsidDel="00E033C5">
                <w:rPr>
                  <w:szCs w:val="24"/>
                </w:rPr>
                <w:delText>Отказоустойчивая конфигурация всех компонентов платформы</w:delText>
              </w:r>
            </w:del>
          </w:p>
        </w:tc>
        <w:tc>
          <w:tcPr>
            <w:tcW w:w="2021" w:type="pct"/>
            <w:vAlign w:val="center"/>
            <w:tcPrChange w:id="1208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27B3A7FC" w14:textId="53FB8834" w:rsidR="00E122FB" w:rsidDel="00E033C5" w:rsidRDefault="00000000">
            <w:pPr>
              <w:rPr>
                <w:del w:id="1209" w:author="Elena Borisenok" w:date="2024-11-15T17:18:00Z"/>
                <w:color w:val="000000" w:themeColor="text1"/>
                <w:szCs w:val="24"/>
              </w:rPr>
            </w:pPr>
            <w:del w:id="1210" w:author="Elena Borisenok" w:date="2024-11-15T17:18:00Z">
              <w:r w:rsidDel="00E033C5">
                <w:rPr>
                  <w:szCs w:val="24"/>
                </w:rPr>
                <w:delText>При установке multi-master кластера убедиться, что служебные компоненты (prometheus, grafana, dex) находятся в двух репликах и распределены между узлами кластера</w:delText>
              </w:r>
            </w:del>
          </w:p>
        </w:tc>
      </w:tr>
      <w:tr w:rsidR="00E122FB" w:rsidDel="00E033C5" w14:paraId="6F4BDF0B" w14:textId="0B3EE8BC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211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212" w:author="Elena Borisenok" w:date="2024-11-15T17:18:00Z"/>
          <w:trPrChange w:id="1213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214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671A5027" w14:textId="22F94374" w:rsidR="00E122FB" w:rsidDel="00E033C5" w:rsidRDefault="00000000">
            <w:pPr>
              <w:rPr>
                <w:del w:id="1215" w:author="Elena Borisenok" w:date="2024-11-15T17:18:00Z"/>
                <w:color w:val="000000" w:themeColor="text1"/>
              </w:rPr>
            </w:pPr>
            <w:del w:id="1216" w:author="Elena Borisenok" w:date="2024-11-15T17:18:00Z">
              <w:r w:rsidDel="00E033C5">
                <w:rPr>
                  <w:color w:val="000000" w:themeColor="text1"/>
                </w:rPr>
                <w:delText>ТП-15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217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7781D20A" w14:textId="69DD6735" w:rsidR="00E122FB" w:rsidDel="00E033C5" w:rsidRDefault="00000000">
            <w:pPr>
              <w:rPr>
                <w:del w:id="1218" w:author="Elena Borisenok" w:date="2024-11-15T17:18:00Z"/>
                <w:color w:val="000000" w:themeColor="text1"/>
              </w:rPr>
            </w:pPr>
            <w:del w:id="1219" w:author="Elena Borisenok" w:date="2024-11-15T17:18:00Z">
              <w:r w:rsidDel="00E033C5">
                <w:rPr>
                  <w:szCs w:val="24"/>
                </w:rPr>
                <w:delText>Управление namespaces (добавление, удаление, редактирование)</w:delText>
              </w:r>
            </w:del>
          </w:p>
        </w:tc>
        <w:tc>
          <w:tcPr>
            <w:tcW w:w="2021" w:type="pct"/>
            <w:vAlign w:val="center"/>
            <w:tcPrChange w:id="1220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4A63BCB9" w14:textId="79DF6BFE" w:rsidR="00E122FB" w:rsidDel="00E033C5" w:rsidRDefault="00000000">
            <w:pPr>
              <w:rPr>
                <w:del w:id="1221" w:author="Elena Borisenok" w:date="2024-11-15T17:18:00Z"/>
                <w:color w:val="000000" w:themeColor="text1"/>
                <w:szCs w:val="24"/>
              </w:rPr>
            </w:pPr>
            <w:del w:id="1222" w:author="Elena Borisenok" w:date="2024-11-15T17:18:00Z">
              <w:r w:rsidDel="00E033C5">
                <w:rPr>
                  <w:szCs w:val="24"/>
                </w:rPr>
                <w:delText>Создать / удалить / добавить labels на произвольный namespace</w:delText>
              </w:r>
            </w:del>
          </w:p>
        </w:tc>
      </w:tr>
      <w:tr w:rsidR="00E122FB" w:rsidDel="00E033C5" w14:paraId="68100F46" w14:textId="44EA6358" w:rsidTr="008E7758">
        <w:tblPrEx>
          <w:tblW w:w="1937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PrExChange w:id="1223" w:author="Elena Borisenok" w:date="2024-11-17T22:50:00Z">
            <w:tblPrEx>
              <w:tblW w:w="9522" w:type="pct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</w:tblPrEx>
          </w:tblPrExChange>
        </w:tblPrEx>
        <w:trPr>
          <w:trHeight w:val="945"/>
          <w:del w:id="1224" w:author="Elena Borisenok" w:date="2024-11-15T17:18:00Z"/>
          <w:trPrChange w:id="1225" w:author="Elena Borisenok" w:date="2024-11-17T22:50:00Z">
            <w:trPr>
              <w:wAfter w:w="2374" w:type="pct"/>
              <w:trHeight w:val="945"/>
            </w:trPr>
          </w:trPrChange>
        </w:trPr>
        <w:tc>
          <w:tcPr>
            <w:tcW w:w="869" w:type="pct"/>
            <w:vAlign w:val="center"/>
            <w:tcPrChange w:id="1226" w:author="Elena Borisenok" w:date="2024-11-17T22:50:00Z">
              <w:tcPr>
                <w:tcW w:w="352" w:type="pct"/>
                <w:gridSpan w:val="2"/>
                <w:vAlign w:val="center"/>
              </w:tcPr>
            </w:tcPrChange>
          </w:tcPr>
          <w:p w14:paraId="4CB8A108" w14:textId="6A534B5F" w:rsidR="00E122FB" w:rsidDel="00E033C5" w:rsidRDefault="00000000">
            <w:pPr>
              <w:rPr>
                <w:del w:id="1227" w:author="Elena Borisenok" w:date="2024-11-15T17:18:00Z"/>
                <w:color w:val="000000" w:themeColor="text1"/>
              </w:rPr>
            </w:pPr>
            <w:del w:id="1228" w:author="Elena Borisenok" w:date="2024-11-15T17:18:00Z">
              <w:r w:rsidDel="00E033C5">
                <w:rPr>
                  <w:color w:val="000000" w:themeColor="text1"/>
                </w:rPr>
                <w:delText>ТП-16</w:delText>
              </w:r>
            </w:del>
          </w:p>
        </w:tc>
        <w:tc>
          <w:tcPr>
            <w:tcW w:w="2110" w:type="pct"/>
            <w:shd w:val="clear" w:color="auto" w:fill="auto"/>
            <w:vAlign w:val="center"/>
            <w:tcPrChange w:id="1229" w:author="Elena Borisenok" w:date="2024-11-17T22:50:00Z">
              <w:tcPr>
                <w:tcW w:w="649" w:type="pct"/>
                <w:gridSpan w:val="2"/>
                <w:shd w:val="clear" w:color="auto" w:fill="auto"/>
                <w:vAlign w:val="center"/>
              </w:tcPr>
            </w:tcPrChange>
          </w:tcPr>
          <w:p w14:paraId="62068972" w14:textId="6C10804A" w:rsidR="00E122FB" w:rsidDel="00E033C5" w:rsidRDefault="00000000">
            <w:pPr>
              <w:rPr>
                <w:del w:id="1230" w:author="Elena Borisenok" w:date="2024-11-15T17:18:00Z"/>
                <w:color w:val="000000" w:themeColor="text1"/>
              </w:rPr>
            </w:pPr>
            <w:del w:id="1231" w:author="Elena Borisenok" w:date="2024-11-15T17:18:00Z">
              <w:r w:rsidDel="00E033C5">
                <w:rPr>
                  <w:szCs w:val="24"/>
                </w:rPr>
                <w:delText>Возможность использования внешних модулей</w:delText>
              </w:r>
            </w:del>
          </w:p>
        </w:tc>
        <w:tc>
          <w:tcPr>
            <w:tcW w:w="2021" w:type="pct"/>
            <w:vAlign w:val="center"/>
            <w:tcPrChange w:id="1232" w:author="Elena Borisenok" w:date="2024-11-17T22:50:00Z">
              <w:tcPr>
                <w:tcW w:w="1625" w:type="pct"/>
                <w:gridSpan w:val="2"/>
                <w:vAlign w:val="center"/>
              </w:tcPr>
            </w:tcPrChange>
          </w:tcPr>
          <w:p w14:paraId="2FD3B694" w14:textId="7FA3AB2A" w:rsidR="00E122FB" w:rsidDel="00E033C5" w:rsidRDefault="00000000">
            <w:pPr>
              <w:jc w:val="left"/>
              <w:rPr>
                <w:del w:id="1233" w:author="Elena Borisenok" w:date="2024-11-15T17:18:00Z"/>
                <w:color w:val="000000" w:themeColor="text1"/>
                <w:szCs w:val="24"/>
              </w:rPr>
            </w:pPr>
            <w:del w:id="1234" w:author="Elena Borisenok" w:date="2024-11-15T17:18:00Z">
              <w:r w:rsidDel="00E033C5">
                <w:rPr>
                  <w:color w:val="000000" w:themeColor="text1"/>
                  <w:szCs w:val="24"/>
                </w:rPr>
                <w:delText>Установить в Deckhouse Kubernetes Platform внешний оператор, например postgres-operator - убедиться в запуске подов оператора</w:delText>
              </w:r>
              <w:r w:rsidDel="00E033C5">
                <w:rPr>
                  <w:color w:val="000000" w:themeColor="text1"/>
                  <w:szCs w:val="24"/>
                  <w:u w:val="single"/>
                </w:rPr>
                <w:delText xml:space="preserve"> </w:delText>
              </w:r>
              <w:r w:rsidDel="00E033C5">
                <w:rPr>
                  <w:color w:val="1155CC"/>
                  <w:szCs w:val="24"/>
                  <w:u w:val="single"/>
                </w:rPr>
                <w:delText>https://github.com/zalando/postgres-operator</w:delText>
              </w:r>
            </w:del>
          </w:p>
        </w:tc>
      </w:tr>
    </w:tbl>
    <w:p w14:paraId="218EB503" w14:textId="7B30176E" w:rsidR="007C6B8C" w:rsidRDefault="007C6B8C" w:rsidP="007C6B8C">
      <w:pPr>
        <w:pStyle w:val="afff"/>
        <w:spacing w:line="0" w:lineRule="atLeast"/>
        <w:ind w:firstLine="709"/>
        <w:rPr>
          <w:ins w:id="1235" w:author="Elena Borisenok" w:date="2024-11-18T10:43:00Z"/>
          <w:b w:val="0"/>
          <w:sz w:val="24"/>
          <w:szCs w:val="24"/>
        </w:rPr>
      </w:pPr>
    </w:p>
    <w:p w14:paraId="1BBAA897" w14:textId="01A5605D" w:rsidR="007C6B8C" w:rsidRPr="0085393C" w:rsidRDefault="007C6B8C">
      <w:pPr>
        <w:pStyle w:val="afff"/>
        <w:keepNext/>
        <w:rPr>
          <w:ins w:id="1236" w:author="Elena Borisenok" w:date="2024-11-18T10:44:00Z"/>
        </w:rPr>
        <w:pPrChange w:id="1237" w:author="Elena Borisenok" w:date="2024-11-18T10:44:00Z">
          <w:pPr/>
        </w:pPrChange>
      </w:pPr>
      <w:ins w:id="1238" w:author="Elena Borisenok" w:date="2024-11-18T10:44:00Z">
        <w:r w:rsidRPr="007C6B8C">
          <w:rPr>
            <w:lang w:val="ru-RU"/>
            <w:rPrChange w:id="1239" w:author="Elena Borisenok" w:date="2024-11-18T10:44:00Z">
              <w:rPr>
                <w:b/>
                <w:bCs/>
              </w:rPr>
            </w:rPrChange>
          </w:rPr>
          <w:t xml:space="preserve">Таблица </w:t>
        </w:r>
        <w:r>
          <w:fldChar w:fldCharType="begin"/>
        </w:r>
        <w:r w:rsidRPr="007C6B8C">
          <w:rPr>
            <w:lang w:val="ru-RU"/>
            <w:rPrChange w:id="1240" w:author="Elena Borisenok" w:date="2024-11-18T10:44:00Z">
              <w:rPr>
                <w:b/>
                <w:bCs/>
              </w:rPr>
            </w:rPrChange>
          </w:rPr>
          <w:instrText xml:space="preserve"> </w:instrText>
        </w:r>
        <w:r>
          <w:instrText>SEQ</w:instrText>
        </w:r>
        <w:r w:rsidRPr="007C6B8C">
          <w:rPr>
            <w:lang w:val="ru-RU"/>
            <w:rPrChange w:id="1241" w:author="Elena Borisenok" w:date="2024-11-18T10:44:00Z">
              <w:rPr>
                <w:b/>
                <w:bCs/>
              </w:rPr>
            </w:rPrChange>
          </w:rPr>
          <w:instrText xml:space="preserve"> Таблица \* </w:instrText>
        </w:r>
        <w:r>
          <w:instrText>ARABIC</w:instrText>
        </w:r>
        <w:r w:rsidRPr="007C6B8C">
          <w:rPr>
            <w:lang w:val="ru-RU"/>
            <w:rPrChange w:id="1242" w:author="Elena Borisenok" w:date="2024-11-18T10:44:00Z">
              <w:rPr>
                <w:b/>
                <w:bCs/>
              </w:rPr>
            </w:rPrChange>
          </w:rPr>
          <w:instrText xml:space="preserve"> </w:instrText>
        </w:r>
      </w:ins>
      <w:r>
        <w:fldChar w:fldCharType="separate"/>
      </w:r>
      <w:ins w:id="1243" w:author="Elena Borisenok" w:date="2024-11-18T11:24:00Z">
        <w:r w:rsidR="0085393C">
          <w:rPr>
            <w:noProof/>
          </w:rPr>
          <w:t>3</w:t>
        </w:r>
      </w:ins>
      <w:ins w:id="1244" w:author="Elena Borisenok" w:date="2024-11-18T10:44:00Z">
        <w:r>
          <w:fldChar w:fldCharType="end"/>
        </w:r>
        <w:r>
          <w:rPr>
            <w:lang w:val="ru-RU"/>
          </w:rPr>
          <w:t>. О</w:t>
        </w:r>
        <w:r w:rsidRPr="007C6B8C">
          <w:rPr>
            <w:lang w:val="ru-RU"/>
          </w:rPr>
          <w:t>ценка трудозатрат на тестирование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2680"/>
      </w:tblGrid>
      <w:tr w:rsidR="007C6B8C" w14:paraId="627495BC" w14:textId="77777777" w:rsidTr="005F20EE">
        <w:trPr>
          <w:ins w:id="1245" w:author="Elena Borisenok" w:date="2024-11-18T10:43:00Z"/>
        </w:trPr>
        <w:tc>
          <w:tcPr>
            <w:tcW w:w="0" w:type="auto"/>
            <w:shd w:val="clear" w:color="auto" w:fill="F2F2F2"/>
          </w:tcPr>
          <w:p w14:paraId="7AC30A8E" w14:textId="77777777" w:rsidR="007C6B8C" w:rsidRDefault="007C6B8C" w:rsidP="005F20EE">
            <w:pPr>
              <w:spacing w:line="0" w:lineRule="atLeast"/>
              <w:jc w:val="center"/>
              <w:rPr>
                <w:ins w:id="1246" w:author="Elena Borisenok" w:date="2024-11-18T10:43:00Z"/>
                <w:lang w:eastAsia="en-US"/>
              </w:rPr>
            </w:pPr>
            <w:ins w:id="1247" w:author="Elena Borisenok" w:date="2024-11-18T10:43:00Z">
              <w:r>
                <w:rPr>
                  <w:b/>
                </w:rPr>
                <w:t>Количество проверок</w:t>
              </w:r>
            </w:ins>
          </w:p>
        </w:tc>
        <w:tc>
          <w:tcPr>
            <w:tcW w:w="2680" w:type="dxa"/>
            <w:shd w:val="clear" w:color="auto" w:fill="F2F2F2"/>
          </w:tcPr>
          <w:p w14:paraId="2778DAF4" w14:textId="77777777" w:rsidR="007C6B8C" w:rsidRDefault="007C6B8C" w:rsidP="005F20EE">
            <w:pPr>
              <w:spacing w:line="0" w:lineRule="atLeast"/>
              <w:jc w:val="center"/>
              <w:rPr>
                <w:ins w:id="1248" w:author="Elena Borisenok" w:date="2024-11-18T10:43:00Z"/>
                <w:lang w:eastAsia="en-US"/>
              </w:rPr>
            </w:pPr>
            <w:ins w:id="1249" w:author="Elena Borisenok" w:date="2024-11-18T10:43:00Z">
              <w:r>
                <w:rPr>
                  <w:b/>
                </w:rPr>
                <w:t>Общее время прохождения</w:t>
              </w:r>
            </w:ins>
          </w:p>
        </w:tc>
      </w:tr>
      <w:tr w:rsidR="007C6B8C" w14:paraId="71412FC0" w14:textId="77777777" w:rsidTr="005F20EE">
        <w:trPr>
          <w:ins w:id="1250" w:author="Elena Borisenok" w:date="2024-11-18T10:43:00Z"/>
        </w:trPr>
        <w:tc>
          <w:tcPr>
            <w:tcW w:w="0" w:type="auto"/>
            <w:shd w:val="clear" w:color="auto" w:fill="auto"/>
          </w:tcPr>
          <w:p w14:paraId="2DA137FF" w14:textId="4053E726" w:rsidR="007C6B8C" w:rsidRPr="007C6B8C" w:rsidRDefault="007C6B8C">
            <w:pPr>
              <w:spacing w:line="0" w:lineRule="atLeast"/>
              <w:jc w:val="center"/>
              <w:rPr>
                <w:ins w:id="1251" w:author="Elena Borisenok" w:date="2024-11-18T10:43:00Z"/>
                <w:bCs/>
                <w:iCs/>
                <w:lang w:eastAsia="en-US"/>
                <w:rPrChange w:id="1252" w:author="Elena Borisenok" w:date="2024-11-18T10:43:00Z">
                  <w:rPr>
                    <w:ins w:id="1253" w:author="Elena Borisenok" w:date="2024-11-18T10:43:00Z"/>
                    <w:b/>
                    <w:i/>
                    <w:lang w:eastAsia="en-US"/>
                  </w:rPr>
                </w:rPrChange>
              </w:rPr>
              <w:pPrChange w:id="1254" w:author="Elena Borisenok" w:date="2024-11-18T10:43:00Z">
                <w:pPr>
                  <w:spacing w:line="0" w:lineRule="atLeast"/>
                </w:pPr>
              </w:pPrChange>
            </w:pPr>
            <w:ins w:id="1255" w:author="Elena Borisenok" w:date="2024-11-18T10:43:00Z">
              <w:r w:rsidRPr="007C6B8C">
                <w:rPr>
                  <w:bCs/>
                  <w:iCs/>
                  <w:lang w:eastAsia="en-US"/>
                  <w:rPrChange w:id="1256" w:author="Elena Borisenok" w:date="2024-11-18T10:43:00Z">
                    <w:rPr>
                      <w:b/>
                      <w:i/>
                      <w:lang w:eastAsia="en-US"/>
                    </w:rPr>
                  </w:rPrChange>
                </w:rPr>
                <w:t>16</w:t>
              </w:r>
            </w:ins>
          </w:p>
        </w:tc>
        <w:tc>
          <w:tcPr>
            <w:tcW w:w="2680" w:type="dxa"/>
            <w:shd w:val="clear" w:color="auto" w:fill="auto"/>
          </w:tcPr>
          <w:p w14:paraId="1CEDFE4A" w14:textId="77777777" w:rsidR="007C6B8C" w:rsidRDefault="007C6B8C" w:rsidP="005F20EE">
            <w:pPr>
              <w:spacing w:line="0" w:lineRule="atLeast"/>
              <w:rPr>
                <w:ins w:id="1257" w:author="Elena Borisenok" w:date="2024-11-18T10:43:00Z"/>
                <w:lang w:eastAsia="en-US"/>
              </w:rPr>
            </w:pPr>
          </w:p>
        </w:tc>
      </w:tr>
    </w:tbl>
    <w:p w14:paraId="4B26E385" w14:textId="2A7D755D" w:rsidR="00E122FB" w:rsidDel="007C6B8C" w:rsidRDefault="00E122FB">
      <w:pPr>
        <w:pStyle w:val="3"/>
        <w:rPr>
          <w:del w:id="1258" w:author="Elena Borisenok" w:date="2024-11-17T22:50:00Z"/>
          <w:color w:val="000000" w:themeColor="text1"/>
          <w:lang w:eastAsia="en-US"/>
        </w:rPr>
      </w:pPr>
    </w:p>
    <w:p w14:paraId="09E2C5A9" w14:textId="77777777" w:rsidR="007C6B8C" w:rsidRPr="007C6B8C" w:rsidRDefault="007C6B8C" w:rsidP="007C6B8C">
      <w:pPr>
        <w:rPr>
          <w:ins w:id="1259" w:author="Elena Borisenok" w:date="2024-11-18T10:43:00Z"/>
          <w:lang w:eastAsia="en-US"/>
          <w:rPrChange w:id="1260" w:author="Elena Borisenok" w:date="2024-11-18T10:43:00Z">
            <w:rPr>
              <w:ins w:id="1261" w:author="Elena Borisenok" w:date="2024-11-18T10:43:00Z"/>
              <w:color w:val="000000" w:themeColor="text1"/>
              <w:lang w:eastAsia="en-US"/>
            </w:rPr>
          </w:rPrChange>
        </w:rPr>
      </w:pPr>
    </w:p>
    <w:p w14:paraId="2DF33F28" w14:textId="77777777" w:rsidR="00E122FB" w:rsidRDefault="00000000">
      <w:pPr>
        <w:pStyle w:val="3"/>
        <w:rPr>
          <w:color w:val="000000" w:themeColor="text1"/>
        </w:rPr>
      </w:pPr>
      <w:bookmarkStart w:id="1262" w:name="_Toc182824287"/>
      <w:r>
        <w:rPr>
          <w:color w:val="000000" w:themeColor="text1"/>
        </w:rPr>
        <w:t>Критерии завершения</w:t>
      </w:r>
      <w:bookmarkEnd w:id="1262"/>
    </w:p>
    <w:p w14:paraId="67CAB333" w14:textId="77777777" w:rsidR="00E122FB" w:rsidRDefault="00000000">
      <w:pPr>
        <w:rPr>
          <w:ins w:id="1263" w:author="Elena Borisenok" w:date="2024-11-15T17:22:00Z"/>
          <w:color w:val="000000" w:themeColor="text1"/>
        </w:rPr>
      </w:pPr>
      <w:r>
        <w:rPr>
          <w:color w:val="000000" w:themeColor="text1"/>
        </w:rPr>
        <w:t>Все запланированные тесты были выполнены. Все выявленные ошибки зафиксированы.</w:t>
      </w:r>
      <w:bookmarkEnd w:id="38"/>
      <w:bookmarkEnd w:id="39"/>
      <w:bookmarkEnd w:id="42"/>
    </w:p>
    <w:p w14:paraId="71628A6C" w14:textId="77777777" w:rsidR="00E067E2" w:rsidRDefault="00E067E2">
      <w:pPr>
        <w:rPr>
          <w:ins w:id="1264" w:author="Elena Borisenok" w:date="2024-11-15T17:22:00Z"/>
          <w:color w:val="000000" w:themeColor="text1"/>
        </w:rPr>
        <w:sectPr w:rsidR="00E067E2" w:rsidSect="007C6B8C">
          <w:pgSz w:w="16838" w:h="11906" w:orient="landscape"/>
          <w:pgMar w:top="1418" w:right="1134" w:bottom="851" w:left="1134" w:header="709" w:footer="425" w:gutter="0"/>
          <w:cols w:space="708"/>
          <w:docGrid w:linePitch="360"/>
        </w:sectPr>
      </w:pPr>
    </w:p>
    <w:p w14:paraId="27043E0E" w14:textId="77777777" w:rsidR="00E067E2" w:rsidRPr="00954784" w:rsidRDefault="00E067E2">
      <w:pPr>
        <w:rPr>
          <w:color w:val="000000" w:themeColor="text1"/>
          <w:lang w:val="ru-UA"/>
          <w:rPrChange w:id="1265" w:author="Elena Borisenok" w:date="2024-11-15T17:55:00Z">
            <w:rPr>
              <w:color w:val="000000" w:themeColor="text1"/>
            </w:rPr>
          </w:rPrChange>
        </w:rPr>
      </w:pPr>
    </w:p>
    <w:p w14:paraId="6649AB47" w14:textId="77777777" w:rsidR="00E122FB" w:rsidRDefault="00000000">
      <w:pPr>
        <w:pStyle w:val="2"/>
        <w:rPr>
          <w:color w:val="000000" w:themeColor="text1"/>
        </w:rPr>
      </w:pPr>
      <w:bookmarkStart w:id="1266" w:name="_Toc182824288"/>
      <w:bookmarkStart w:id="1267" w:name="_Toc46827285"/>
      <w:bookmarkStart w:id="1268" w:name="_Toc85016616"/>
      <w:bookmarkStart w:id="1269" w:name="_Toc482360896"/>
      <w:r>
        <w:rPr>
          <w:color w:val="000000" w:themeColor="text1"/>
        </w:rPr>
        <w:t>Тестирование безопасности</w:t>
      </w:r>
      <w:bookmarkEnd w:id="1266"/>
      <w:r>
        <w:rPr>
          <w:color w:val="000000" w:themeColor="text1"/>
        </w:rPr>
        <w:t xml:space="preserve"> </w:t>
      </w:r>
      <w:bookmarkEnd w:id="1267"/>
      <w:bookmarkEnd w:id="1268"/>
      <w:bookmarkEnd w:id="1269"/>
    </w:p>
    <w:p w14:paraId="333CB762" w14:textId="77777777" w:rsidR="00E122FB" w:rsidRDefault="00000000">
      <w:pPr>
        <w:pStyle w:val="3"/>
        <w:rPr>
          <w:color w:val="000000" w:themeColor="text1"/>
          <w:lang w:eastAsia="en-US"/>
        </w:rPr>
      </w:pPr>
      <w:bookmarkStart w:id="1270" w:name="_Toc482360897"/>
      <w:bookmarkStart w:id="1271" w:name="_Toc182824289"/>
      <w:r>
        <w:rPr>
          <w:color w:val="000000" w:themeColor="text1"/>
          <w:lang w:eastAsia="en-US"/>
        </w:rPr>
        <w:t>Цель тестирования</w:t>
      </w:r>
      <w:bookmarkEnd w:id="1270"/>
      <w:bookmarkEnd w:id="1271"/>
    </w:p>
    <w:p w14:paraId="3B53F65B" w14:textId="77777777" w:rsidR="00E122FB" w:rsidRDefault="00000000">
      <w:pPr>
        <w:rPr>
          <w:color w:val="000000" w:themeColor="text1"/>
        </w:rPr>
      </w:pPr>
      <w:r>
        <w:rPr>
          <w:color w:val="000000" w:themeColor="text1"/>
        </w:rPr>
        <w:t>Безопасность уровня приложения: проверить, что пользователю каждого типа доступны только те функции / данные, на которые предоставлены права данному типу пользователей.</w:t>
      </w:r>
    </w:p>
    <w:p w14:paraId="1F1ECD0A" w14:textId="77777777" w:rsidR="00E122FB" w:rsidRDefault="00000000">
      <w:pPr>
        <w:rPr>
          <w:color w:val="000000" w:themeColor="text1"/>
        </w:rPr>
      </w:pPr>
      <w:r>
        <w:rPr>
          <w:color w:val="000000" w:themeColor="text1"/>
        </w:rPr>
        <w:t>Безопасность уровня системы: проверить, что только те пользователи, которым предоставлен доступ к системе и приложениям, могут получить к ним доступ.</w:t>
      </w:r>
    </w:p>
    <w:p w14:paraId="7BACB326" w14:textId="77777777" w:rsidR="00E122FB" w:rsidRDefault="00000000">
      <w:pPr>
        <w:rPr>
          <w:color w:val="000000" w:themeColor="text1"/>
        </w:rPr>
      </w:pPr>
      <w:r>
        <w:rPr>
          <w:color w:val="000000" w:themeColor="text1"/>
        </w:rPr>
        <w:t>Средства обеспечения информационной безопасности в средах контейнерной оркестрации: проверить обеспечение соблюдения стандартов безопасности сред контейнерной оркестрации, проверить работоспособность и возможность настройки механизмов обеспечения информационной безопасности.</w:t>
      </w:r>
    </w:p>
    <w:p w14:paraId="2B61B3B0" w14:textId="77777777" w:rsidR="00E122FB" w:rsidRDefault="00000000">
      <w:pPr>
        <w:pStyle w:val="3"/>
        <w:rPr>
          <w:color w:val="000000" w:themeColor="text1"/>
        </w:rPr>
      </w:pPr>
      <w:bookmarkStart w:id="1272" w:name="_Toc182824290"/>
      <w:r>
        <w:rPr>
          <w:color w:val="000000" w:themeColor="text1"/>
        </w:rPr>
        <w:t>Проверяемые требования</w:t>
      </w:r>
      <w:bookmarkEnd w:id="1272"/>
      <w:r>
        <w:rPr>
          <w:color w:val="000000" w:themeColor="text1"/>
        </w:rPr>
        <w:t xml:space="preserve"> </w:t>
      </w:r>
    </w:p>
    <w:p w14:paraId="5E373C94" w14:textId="5B48E9A2" w:rsidR="00E122FB" w:rsidRDefault="00000000">
      <w:pPr>
        <w:pStyle w:val="afff"/>
        <w:rPr>
          <w:ins w:id="1273" w:author="Elena Borisenok" w:date="2024-11-18T00:31:00Z"/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ins w:id="1274" w:author="Elena Borisenok" w:date="2024-11-18T11:24:00Z">
        <w:r w:rsidR="0085393C">
          <w:rPr>
            <w:noProof/>
            <w:color w:val="000000" w:themeColor="text1"/>
          </w:rPr>
          <w:t>4</w:t>
        </w:r>
      </w:ins>
      <w:del w:id="1275" w:author="Elena Borisenok" w:date="2024-11-18T10:44:00Z">
        <w:r w:rsidDel="007C6B8C">
          <w:rPr>
            <w:noProof/>
            <w:color w:val="000000" w:themeColor="text1"/>
            <w:lang w:val="ru-RU"/>
          </w:rPr>
          <w:delText>3</w:delText>
        </w:r>
      </w:del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 xml:space="preserve">. Требования </w:t>
      </w:r>
      <w:r>
        <w:rPr>
          <w:color w:val="000000" w:themeColor="text1"/>
        </w:rPr>
        <w:t xml:space="preserve">тестирования </w:t>
      </w:r>
      <w:r>
        <w:rPr>
          <w:color w:val="000000" w:themeColor="text1"/>
          <w:lang w:val="ru-RU"/>
        </w:rPr>
        <w:t xml:space="preserve">безопасности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8"/>
        <w:gridCol w:w="1377"/>
        <w:gridCol w:w="5712"/>
        <w:gridCol w:w="1644"/>
      </w:tblGrid>
      <w:tr w:rsidR="00C65B06" w:rsidRPr="00C65B06" w14:paraId="6B876E25" w14:textId="77777777" w:rsidTr="00C65B06">
        <w:trPr>
          <w:ins w:id="1276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184784E" w14:textId="77777777" w:rsidR="00C65B06" w:rsidRPr="00C65B06" w:rsidRDefault="00C65B06" w:rsidP="00C65B06">
            <w:pPr>
              <w:rPr>
                <w:ins w:id="1277" w:author="Elena Borisenok" w:date="2024-11-18T00:31:00Z"/>
                <w:color w:val="000000" w:themeColor="text1"/>
                <w:lang w:val="en-US"/>
              </w:rPr>
            </w:pPr>
            <w:ins w:id="1278" w:author="Elena Borisenok" w:date="2024-11-18T00:31:00Z">
              <w:r w:rsidRPr="00C65B06">
                <w:rPr>
                  <w:color w:val="000000" w:themeColor="text1"/>
                  <w:lang w:val="en-US"/>
                </w:rPr>
                <w:t>Номер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2082207" w14:textId="77777777" w:rsidR="00C65B06" w:rsidRPr="00C65B06" w:rsidRDefault="00C65B06" w:rsidP="00C65B06">
            <w:pPr>
              <w:rPr>
                <w:ins w:id="1279" w:author="Elena Borisenok" w:date="2024-11-18T00:31:00Z"/>
                <w:color w:val="000000" w:themeColor="text1"/>
                <w:lang w:val="en-US"/>
              </w:rPr>
            </w:pPr>
            <w:ins w:id="1280" w:author="Elena Borisenok" w:date="2024-11-18T00:31:00Z">
              <w:r w:rsidRPr="00C65B06">
                <w:rPr>
                  <w:color w:val="000000" w:themeColor="text1"/>
                  <w:lang w:val="en-US"/>
                </w:rPr>
                <w:t>Код требования в ТЗ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D0E2A46" w14:textId="77777777" w:rsidR="00C65B06" w:rsidRPr="00C65B06" w:rsidRDefault="00C65B06" w:rsidP="00C65B06">
            <w:pPr>
              <w:rPr>
                <w:ins w:id="1281" w:author="Elena Borisenok" w:date="2024-11-18T00:31:00Z"/>
                <w:color w:val="000000" w:themeColor="text1"/>
              </w:rPr>
            </w:pPr>
            <w:ins w:id="1282" w:author="Elena Borisenok" w:date="2024-11-18T00:31:00Z">
              <w:r w:rsidRPr="00C65B06">
                <w:rPr>
                  <w:color w:val="000000" w:themeColor="text1"/>
                </w:rPr>
                <w:t>Краткое описание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78C76D" w14:textId="77777777" w:rsidR="00C65B06" w:rsidRPr="00C65B06" w:rsidRDefault="00C65B06" w:rsidP="00C65B06">
            <w:pPr>
              <w:rPr>
                <w:ins w:id="1283" w:author="Elena Borisenok" w:date="2024-11-18T00:31:00Z"/>
                <w:color w:val="000000" w:themeColor="text1"/>
              </w:rPr>
            </w:pPr>
            <w:ins w:id="1284" w:author="Elena Borisenok" w:date="2024-11-18T00:31:00Z">
              <w:r w:rsidRPr="00C65B06">
                <w:rPr>
                  <w:color w:val="000000" w:themeColor="text1"/>
                </w:rPr>
                <w:t>Тестовые сценарии в ПМИ</w:t>
              </w:r>
            </w:ins>
          </w:p>
        </w:tc>
      </w:tr>
      <w:tr w:rsidR="00C65B06" w:rsidRPr="00C65B06" w14:paraId="34E85271" w14:textId="77777777" w:rsidTr="00C65B06">
        <w:trPr>
          <w:ins w:id="1285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5998192" w14:textId="77777777" w:rsidR="00C65B06" w:rsidRPr="00C65B06" w:rsidRDefault="00C65B06" w:rsidP="00C65B06">
            <w:pPr>
              <w:rPr>
                <w:ins w:id="1286" w:author="Elena Borisenok" w:date="2024-11-18T00:31:00Z"/>
                <w:color w:val="000000" w:themeColor="text1"/>
                <w:lang w:val="en-US"/>
              </w:rPr>
            </w:pPr>
            <w:ins w:id="1287" w:author="Elena Borisenok" w:date="2024-11-18T00:31:00Z">
              <w:r w:rsidRPr="00C65B06">
                <w:rPr>
                  <w:color w:val="000000" w:themeColor="text1"/>
                  <w:lang w:val="en-US"/>
                </w:rPr>
                <w:t>1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0C88E5" w14:textId="77777777" w:rsidR="00C65B06" w:rsidRPr="00C65B06" w:rsidRDefault="00C65B06" w:rsidP="00C65B06">
            <w:pPr>
              <w:rPr>
                <w:ins w:id="1288" w:author="Elena Borisenok" w:date="2024-11-18T00:31:00Z"/>
                <w:color w:val="000000" w:themeColor="text1"/>
                <w:lang w:val="en-US"/>
              </w:rPr>
            </w:pPr>
            <w:ins w:id="1289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5.2.11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4EC7E46" w14:textId="77777777" w:rsidR="00C65B06" w:rsidRPr="00C65B06" w:rsidRDefault="00C65B06" w:rsidP="00C65B06">
            <w:pPr>
              <w:rPr>
                <w:ins w:id="1290" w:author="Elena Borisenok" w:date="2024-11-18T00:31:00Z"/>
                <w:color w:val="000000" w:themeColor="text1"/>
              </w:rPr>
            </w:pPr>
            <w:ins w:id="1291" w:author="Elena Borisenok" w:date="2024-11-18T00:31:00Z">
              <w:r w:rsidRPr="00C65B06">
                <w:rPr>
                  <w:color w:val="000000" w:themeColor="text1"/>
                </w:rPr>
                <w:t>Журналирование операций Kubernetes и работы с etcd, выгрузка на syslog-сервер.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FB52F68" w14:textId="77777777" w:rsidR="00C65B06" w:rsidRPr="00C65B06" w:rsidRDefault="00C65B06" w:rsidP="00C65B06">
            <w:pPr>
              <w:rPr>
                <w:ins w:id="1292" w:author="Elena Borisenok" w:date="2024-11-18T00:31:00Z"/>
                <w:color w:val="000000" w:themeColor="text1"/>
              </w:rPr>
            </w:pPr>
            <w:ins w:id="1293" w:author="Elena Borisenok" w:date="2024-11-18T00:31:00Z">
              <w:r w:rsidRPr="00C65B06">
                <w:rPr>
                  <w:color w:val="000000" w:themeColor="text1"/>
                </w:rPr>
                <w:t>Б-1</w:t>
              </w:r>
            </w:ins>
          </w:p>
        </w:tc>
      </w:tr>
      <w:tr w:rsidR="00C65B06" w:rsidRPr="00C65B06" w14:paraId="66C1995C" w14:textId="77777777" w:rsidTr="00C65B06">
        <w:trPr>
          <w:ins w:id="1294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FAF9297" w14:textId="77777777" w:rsidR="00C65B06" w:rsidRPr="00C65B06" w:rsidRDefault="00C65B06" w:rsidP="00C65B06">
            <w:pPr>
              <w:rPr>
                <w:ins w:id="1295" w:author="Elena Borisenok" w:date="2024-11-18T00:31:00Z"/>
                <w:color w:val="000000" w:themeColor="text1"/>
                <w:lang w:val="en-US"/>
              </w:rPr>
            </w:pPr>
            <w:ins w:id="1296" w:author="Elena Borisenok" w:date="2024-11-18T00:31:00Z">
              <w:r w:rsidRPr="00C65B06">
                <w:rPr>
                  <w:color w:val="000000" w:themeColor="text1"/>
                  <w:lang w:val="en-US"/>
                </w:rPr>
                <w:t>2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D978705" w14:textId="77777777" w:rsidR="00C65B06" w:rsidRPr="00C65B06" w:rsidRDefault="00C65B06" w:rsidP="00C65B06">
            <w:pPr>
              <w:rPr>
                <w:ins w:id="1297" w:author="Elena Borisenok" w:date="2024-11-18T00:31:00Z"/>
                <w:color w:val="000000" w:themeColor="text1"/>
                <w:lang w:val="en-US"/>
              </w:rPr>
            </w:pPr>
            <w:ins w:id="1298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6.12.1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9238E53" w14:textId="77777777" w:rsidR="00C65B06" w:rsidRPr="00C65B06" w:rsidRDefault="00C65B06" w:rsidP="00C65B06">
            <w:pPr>
              <w:rPr>
                <w:ins w:id="1299" w:author="Elena Borisenok" w:date="2024-11-18T00:31:00Z"/>
                <w:color w:val="000000" w:themeColor="text1"/>
              </w:rPr>
            </w:pPr>
            <w:ins w:id="1300" w:author="Elena Borisenok" w:date="2024-11-18T00:31:00Z">
              <w:r w:rsidRPr="00C65B06">
                <w:rPr>
                  <w:color w:val="000000" w:themeColor="text1"/>
                </w:rPr>
                <w:t>Раздел аудита для протоколирования действий пользователя.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17F93E" w14:textId="77777777" w:rsidR="00C65B06" w:rsidRPr="00C65B06" w:rsidRDefault="00C65B06" w:rsidP="00C65B06">
            <w:pPr>
              <w:rPr>
                <w:ins w:id="1301" w:author="Elena Borisenok" w:date="2024-11-18T00:31:00Z"/>
                <w:color w:val="000000" w:themeColor="text1"/>
              </w:rPr>
            </w:pPr>
            <w:ins w:id="1302" w:author="Elena Borisenok" w:date="2024-11-18T00:31:00Z">
              <w:r w:rsidRPr="00C65B06">
                <w:rPr>
                  <w:color w:val="000000" w:themeColor="text1"/>
                </w:rPr>
                <w:t>Б-1, Б-6, Б-7, Б-8, Б-9, Б-10, Б-11, Б-12, Б-13, Б-19, Б-20, Б-21, Б-22</w:t>
              </w:r>
            </w:ins>
          </w:p>
        </w:tc>
      </w:tr>
      <w:tr w:rsidR="00C65B06" w:rsidRPr="00C65B06" w14:paraId="056D3C1B" w14:textId="77777777" w:rsidTr="00C65B06">
        <w:trPr>
          <w:ins w:id="1303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C255675" w14:textId="77777777" w:rsidR="00C65B06" w:rsidRPr="00C65B06" w:rsidRDefault="00C65B06" w:rsidP="00C65B06">
            <w:pPr>
              <w:rPr>
                <w:ins w:id="1304" w:author="Elena Borisenok" w:date="2024-11-18T00:31:00Z"/>
                <w:color w:val="000000" w:themeColor="text1"/>
                <w:lang w:val="en-US"/>
              </w:rPr>
            </w:pPr>
            <w:ins w:id="1305" w:author="Elena Borisenok" w:date="2024-11-18T00:31:00Z">
              <w:r w:rsidRPr="00C65B06">
                <w:rPr>
                  <w:color w:val="000000" w:themeColor="text1"/>
                  <w:lang w:val="en-US"/>
                </w:rPr>
                <w:t>3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F729FE5" w14:textId="77777777" w:rsidR="00C65B06" w:rsidRPr="00C65B06" w:rsidRDefault="00C65B06" w:rsidP="00C65B06">
            <w:pPr>
              <w:rPr>
                <w:ins w:id="1306" w:author="Elena Borisenok" w:date="2024-11-18T00:31:00Z"/>
                <w:color w:val="000000" w:themeColor="text1"/>
                <w:lang w:val="en-US"/>
              </w:rPr>
            </w:pPr>
            <w:ins w:id="1307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6.12.2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B6CE26A" w14:textId="77777777" w:rsidR="00C65B06" w:rsidRPr="00C65B06" w:rsidRDefault="00C65B06" w:rsidP="00C65B06">
            <w:pPr>
              <w:rPr>
                <w:ins w:id="1308" w:author="Elena Borisenok" w:date="2024-11-18T00:31:00Z"/>
                <w:color w:val="000000" w:themeColor="text1"/>
              </w:rPr>
            </w:pPr>
            <w:ins w:id="1309" w:author="Elena Borisenok" w:date="2024-11-18T00:31:00Z">
              <w:r w:rsidRPr="00C65B06">
                <w:rPr>
                  <w:color w:val="000000" w:themeColor="text1"/>
                </w:rPr>
                <w:t>Модули регистрации событий: логирование, SQL-доступ, аудит.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36EE9F" w14:textId="77777777" w:rsidR="00C65B06" w:rsidRPr="00C65B06" w:rsidRDefault="00C65B06" w:rsidP="00C65B06">
            <w:pPr>
              <w:rPr>
                <w:ins w:id="1310" w:author="Elena Borisenok" w:date="2024-11-18T00:31:00Z"/>
                <w:color w:val="000000" w:themeColor="text1"/>
              </w:rPr>
            </w:pPr>
            <w:ins w:id="1311" w:author="Elena Borisenok" w:date="2024-11-18T00:31:00Z">
              <w:r w:rsidRPr="00C65B06">
                <w:rPr>
                  <w:color w:val="000000" w:themeColor="text1"/>
                </w:rPr>
                <w:t>Б-1, Б-19, Б-22</w:t>
              </w:r>
            </w:ins>
          </w:p>
        </w:tc>
      </w:tr>
      <w:tr w:rsidR="00C65B06" w:rsidRPr="00C65B06" w14:paraId="5E1827B8" w14:textId="77777777" w:rsidTr="00C65B06">
        <w:trPr>
          <w:ins w:id="1312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AA7927A" w14:textId="77777777" w:rsidR="00C65B06" w:rsidRPr="00C65B06" w:rsidRDefault="00C65B06" w:rsidP="00C65B06">
            <w:pPr>
              <w:rPr>
                <w:ins w:id="1313" w:author="Elena Borisenok" w:date="2024-11-18T00:31:00Z"/>
                <w:color w:val="000000" w:themeColor="text1"/>
                <w:lang w:val="en-US"/>
              </w:rPr>
            </w:pPr>
            <w:ins w:id="1314" w:author="Elena Borisenok" w:date="2024-11-18T00:31:00Z">
              <w:r w:rsidRPr="00C65B06">
                <w:rPr>
                  <w:color w:val="000000" w:themeColor="text1"/>
                  <w:lang w:val="en-US"/>
                </w:rPr>
                <w:t>4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9AB34C7" w14:textId="77777777" w:rsidR="00C65B06" w:rsidRPr="00C65B06" w:rsidRDefault="00C65B06" w:rsidP="00C65B06">
            <w:pPr>
              <w:rPr>
                <w:ins w:id="1315" w:author="Elena Borisenok" w:date="2024-11-18T00:31:00Z"/>
                <w:color w:val="000000" w:themeColor="text1"/>
                <w:lang w:val="en-US"/>
              </w:rPr>
            </w:pPr>
            <w:ins w:id="1316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4.2.1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81483B1" w14:textId="77777777" w:rsidR="00C65B06" w:rsidRPr="00C65B06" w:rsidRDefault="00C65B06" w:rsidP="00C65B06">
            <w:pPr>
              <w:rPr>
                <w:ins w:id="1317" w:author="Elena Borisenok" w:date="2024-11-18T00:31:00Z"/>
                <w:color w:val="000000" w:themeColor="text1"/>
              </w:rPr>
            </w:pPr>
            <w:ins w:id="1318" w:author="Elena Borisenok" w:date="2024-11-18T00:31:00Z">
              <w:r w:rsidRPr="00C65B06">
                <w:rPr>
                  <w:color w:val="000000" w:themeColor="text1"/>
                </w:rPr>
                <w:t>Поддержка CNI плагинов с Network Policy.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0D0F7E" w14:textId="77777777" w:rsidR="00C65B06" w:rsidRPr="00C65B06" w:rsidRDefault="00C65B06" w:rsidP="00C65B06">
            <w:pPr>
              <w:rPr>
                <w:ins w:id="1319" w:author="Elena Borisenok" w:date="2024-11-18T00:31:00Z"/>
                <w:color w:val="000000" w:themeColor="text1"/>
              </w:rPr>
            </w:pPr>
            <w:ins w:id="1320" w:author="Elena Borisenok" w:date="2024-11-18T00:31:00Z">
              <w:r w:rsidRPr="00C65B06">
                <w:rPr>
                  <w:color w:val="000000" w:themeColor="text1"/>
                </w:rPr>
                <w:t>Б-2</w:t>
              </w:r>
            </w:ins>
          </w:p>
        </w:tc>
      </w:tr>
      <w:tr w:rsidR="00C65B06" w:rsidRPr="00C65B06" w14:paraId="42F05CF6" w14:textId="77777777" w:rsidTr="00C65B06">
        <w:trPr>
          <w:ins w:id="1321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FB89A9A" w14:textId="77777777" w:rsidR="00C65B06" w:rsidRPr="00C65B06" w:rsidRDefault="00C65B06" w:rsidP="00C65B06">
            <w:pPr>
              <w:rPr>
                <w:ins w:id="1322" w:author="Elena Borisenok" w:date="2024-11-18T00:31:00Z"/>
                <w:color w:val="000000" w:themeColor="text1"/>
                <w:lang w:val="en-US"/>
              </w:rPr>
            </w:pPr>
            <w:ins w:id="1323" w:author="Elena Borisenok" w:date="2024-11-18T00:31:00Z">
              <w:r w:rsidRPr="00C65B06">
                <w:rPr>
                  <w:color w:val="000000" w:themeColor="text1"/>
                  <w:lang w:val="en-US"/>
                </w:rPr>
                <w:t>5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8100134" w14:textId="77777777" w:rsidR="00C65B06" w:rsidRPr="00C65B06" w:rsidRDefault="00C65B06" w:rsidP="00C65B06">
            <w:pPr>
              <w:rPr>
                <w:ins w:id="1324" w:author="Elena Borisenok" w:date="2024-11-18T00:31:00Z"/>
                <w:color w:val="000000" w:themeColor="text1"/>
                <w:lang w:val="en-US"/>
              </w:rPr>
            </w:pPr>
            <w:ins w:id="1325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6.10.3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90AFA04" w14:textId="77777777" w:rsidR="00C65B06" w:rsidRPr="00C65B06" w:rsidRDefault="00C65B06" w:rsidP="00C65B06">
            <w:pPr>
              <w:rPr>
                <w:ins w:id="1326" w:author="Elena Borisenok" w:date="2024-11-18T00:31:00Z"/>
                <w:color w:val="000000" w:themeColor="text1"/>
              </w:rPr>
            </w:pPr>
            <w:ins w:id="1327" w:author="Elena Borisenok" w:date="2024-11-18T00:31:00Z">
              <w:r w:rsidRPr="00C65B06">
                <w:rPr>
                  <w:color w:val="000000" w:themeColor="text1"/>
                </w:rPr>
                <w:t>Поддержка внутрикластерных сетевых политик.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52621EE" w14:textId="77777777" w:rsidR="00C65B06" w:rsidRPr="00C65B06" w:rsidRDefault="00C65B06" w:rsidP="00C65B06">
            <w:pPr>
              <w:rPr>
                <w:ins w:id="1328" w:author="Elena Borisenok" w:date="2024-11-18T00:31:00Z"/>
                <w:color w:val="000000" w:themeColor="text1"/>
              </w:rPr>
            </w:pPr>
            <w:ins w:id="1329" w:author="Elena Borisenok" w:date="2024-11-18T00:31:00Z">
              <w:r w:rsidRPr="00C65B06">
                <w:rPr>
                  <w:color w:val="000000" w:themeColor="text1"/>
                </w:rPr>
                <w:t>Б-2, Б-3, Б-4, Б-6, Б-14, Б-15, Б-21</w:t>
              </w:r>
            </w:ins>
          </w:p>
        </w:tc>
      </w:tr>
      <w:tr w:rsidR="00C65B06" w:rsidRPr="00C65B06" w14:paraId="3A918ABF" w14:textId="77777777" w:rsidTr="00C65B06">
        <w:trPr>
          <w:ins w:id="1330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A2B175F" w14:textId="77777777" w:rsidR="00C65B06" w:rsidRPr="00C65B06" w:rsidRDefault="00C65B06" w:rsidP="00C65B06">
            <w:pPr>
              <w:rPr>
                <w:ins w:id="1331" w:author="Elena Borisenok" w:date="2024-11-18T00:31:00Z"/>
                <w:color w:val="000000" w:themeColor="text1"/>
                <w:lang w:val="en-US"/>
              </w:rPr>
            </w:pPr>
            <w:ins w:id="1332" w:author="Elena Borisenok" w:date="2024-11-18T00:31:00Z">
              <w:r w:rsidRPr="00C65B06">
                <w:rPr>
                  <w:color w:val="000000" w:themeColor="text1"/>
                  <w:lang w:val="en-US"/>
                </w:rPr>
                <w:t>6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22C4E5D" w14:textId="77777777" w:rsidR="00C65B06" w:rsidRPr="00C65B06" w:rsidRDefault="00C65B06" w:rsidP="00C65B06">
            <w:pPr>
              <w:rPr>
                <w:ins w:id="1333" w:author="Elena Borisenok" w:date="2024-11-18T00:31:00Z"/>
                <w:color w:val="000000" w:themeColor="text1"/>
                <w:lang w:val="en-US"/>
              </w:rPr>
            </w:pPr>
            <w:ins w:id="1334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3.2.1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8C6F7C2" w14:textId="77777777" w:rsidR="00C65B06" w:rsidRPr="00C65B06" w:rsidRDefault="00C65B06" w:rsidP="00C65B06">
            <w:pPr>
              <w:rPr>
                <w:ins w:id="1335" w:author="Elena Borisenok" w:date="2024-11-18T00:31:00Z"/>
                <w:color w:val="000000" w:themeColor="text1"/>
              </w:rPr>
            </w:pPr>
            <w:ins w:id="1336" w:author="Elena Borisenok" w:date="2024-11-18T00:31:00Z">
              <w:r w:rsidRPr="00C65B06">
                <w:rPr>
                  <w:color w:val="000000" w:themeColor="text1"/>
                </w:rPr>
                <w:t>CNI с фильтрацией пакетов на уровнях L, L OSI.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1BD39B" w14:textId="77777777" w:rsidR="00C65B06" w:rsidRPr="00C65B06" w:rsidRDefault="00C65B06" w:rsidP="00C65B06">
            <w:pPr>
              <w:rPr>
                <w:ins w:id="1337" w:author="Elena Borisenok" w:date="2024-11-18T00:31:00Z"/>
                <w:color w:val="000000" w:themeColor="text1"/>
              </w:rPr>
            </w:pPr>
            <w:ins w:id="1338" w:author="Elena Borisenok" w:date="2024-11-18T00:31:00Z">
              <w:r w:rsidRPr="00C65B06">
                <w:rPr>
                  <w:color w:val="000000" w:themeColor="text1"/>
                </w:rPr>
                <w:t>Б-3, Б-20, Б-21</w:t>
              </w:r>
            </w:ins>
          </w:p>
        </w:tc>
      </w:tr>
      <w:tr w:rsidR="00C65B06" w:rsidRPr="00C65B06" w14:paraId="31C3CA82" w14:textId="77777777" w:rsidTr="00C65B06">
        <w:trPr>
          <w:ins w:id="1339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C848605" w14:textId="77777777" w:rsidR="00C65B06" w:rsidRPr="00C65B06" w:rsidRDefault="00C65B06" w:rsidP="00C65B06">
            <w:pPr>
              <w:rPr>
                <w:ins w:id="1340" w:author="Elena Borisenok" w:date="2024-11-18T00:31:00Z"/>
                <w:color w:val="000000" w:themeColor="text1"/>
                <w:lang w:val="en-US"/>
              </w:rPr>
            </w:pPr>
            <w:ins w:id="1341" w:author="Elena Borisenok" w:date="2024-11-18T00:31:00Z">
              <w:r w:rsidRPr="00C65B06">
                <w:rPr>
                  <w:color w:val="000000" w:themeColor="text1"/>
                  <w:lang w:val="en-US"/>
                </w:rPr>
                <w:t>7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3165658" w14:textId="77777777" w:rsidR="00C65B06" w:rsidRPr="00C65B06" w:rsidRDefault="00C65B06" w:rsidP="00C65B06">
            <w:pPr>
              <w:rPr>
                <w:ins w:id="1342" w:author="Elena Borisenok" w:date="2024-11-18T00:31:00Z"/>
                <w:color w:val="000000" w:themeColor="text1"/>
                <w:lang w:val="en-US"/>
              </w:rPr>
            </w:pPr>
            <w:ins w:id="1343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3.3.1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AFB306F" w14:textId="77777777" w:rsidR="00C65B06" w:rsidRPr="00C65B06" w:rsidRDefault="00C65B06" w:rsidP="00C65B06">
            <w:pPr>
              <w:rPr>
                <w:ins w:id="1344" w:author="Elena Borisenok" w:date="2024-11-18T00:31:00Z"/>
                <w:color w:val="000000" w:themeColor="text1"/>
              </w:rPr>
            </w:pPr>
            <w:ins w:id="1345" w:author="Elena Borisenok" w:date="2024-11-18T00:31:00Z">
              <w:r w:rsidRPr="00C65B06">
                <w:rPr>
                  <w:color w:val="000000" w:themeColor="text1"/>
                </w:rPr>
                <w:t>Веб-интерфейс с HTML.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7DCA39" w14:textId="77777777" w:rsidR="00C65B06" w:rsidRPr="00C65B06" w:rsidRDefault="00C65B06" w:rsidP="00C65B06">
            <w:pPr>
              <w:rPr>
                <w:ins w:id="1346" w:author="Elena Borisenok" w:date="2024-11-18T00:31:00Z"/>
                <w:color w:val="000000" w:themeColor="text1"/>
              </w:rPr>
            </w:pPr>
            <w:ins w:id="1347" w:author="Elena Borisenok" w:date="2024-11-18T00:31:00Z">
              <w:r w:rsidRPr="00C65B06">
                <w:rPr>
                  <w:color w:val="000000" w:themeColor="text1"/>
                </w:rPr>
                <w:t>Б-4,Б-17</w:t>
              </w:r>
            </w:ins>
          </w:p>
        </w:tc>
      </w:tr>
      <w:tr w:rsidR="00C65B06" w:rsidRPr="00C65B06" w14:paraId="66345587" w14:textId="77777777" w:rsidTr="00C65B06">
        <w:trPr>
          <w:ins w:id="1348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F3CB7AA" w14:textId="77777777" w:rsidR="00C65B06" w:rsidRPr="00C65B06" w:rsidRDefault="00C65B06" w:rsidP="00C65B06">
            <w:pPr>
              <w:rPr>
                <w:ins w:id="1349" w:author="Elena Borisenok" w:date="2024-11-18T00:31:00Z"/>
                <w:color w:val="000000" w:themeColor="text1"/>
                <w:lang w:val="en-US"/>
              </w:rPr>
            </w:pPr>
            <w:ins w:id="1350" w:author="Elena Borisenok" w:date="2024-11-18T00:31:00Z">
              <w:r w:rsidRPr="00C65B06">
                <w:rPr>
                  <w:color w:val="000000" w:themeColor="text1"/>
                  <w:lang w:val="en-US"/>
                </w:rPr>
                <w:t>8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75ED7D1" w14:textId="77777777" w:rsidR="00C65B06" w:rsidRPr="00C65B06" w:rsidRDefault="00C65B06" w:rsidP="00C65B06">
            <w:pPr>
              <w:rPr>
                <w:ins w:id="1351" w:author="Elena Borisenok" w:date="2024-11-18T00:31:00Z"/>
                <w:color w:val="000000" w:themeColor="text1"/>
                <w:lang w:val="en-US"/>
              </w:rPr>
            </w:pPr>
            <w:ins w:id="1352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6.1.13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C8A2559" w14:textId="77777777" w:rsidR="00C65B06" w:rsidRPr="00C65B06" w:rsidRDefault="00C65B06" w:rsidP="00C65B06">
            <w:pPr>
              <w:rPr>
                <w:ins w:id="1353" w:author="Elena Borisenok" w:date="2024-11-18T00:31:00Z"/>
                <w:color w:val="000000" w:themeColor="text1"/>
              </w:rPr>
            </w:pPr>
            <w:ins w:id="1354" w:author="Elena Borisenok" w:date="2024-11-18T00:31:00Z">
              <w:r w:rsidRPr="00C65B06">
                <w:rPr>
                  <w:color w:val="000000" w:themeColor="text1"/>
                </w:rPr>
                <w:t>Отображение схемы сетевых взаимодействий с ПО Luntry.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AC7988E" w14:textId="77777777" w:rsidR="00C65B06" w:rsidRPr="00C65B06" w:rsidRDefault="00C65B06" w:rsidP="00C65B06">
            <w:pPr>
              <w:rPr>
                <w:ins w:id="1355" w:author="Elena Borisenok" w:date="2024-11-18T00:31:00Z"/>
                <w:color w:val="000000" w:themeColor="text1"/>
              </w:rPr>
            </w:pPr>
            <w:ins w:id="1356" w:author="Elena Borisenok" w:date="2024-11-18T00:31:00Z">
              <w:r w:rsidRPr="00C65B06">
                <w:rPr>
                  <w:color w:val="000000" w:themeColor="text1"/>
                </w:rPr>
                <w:t>Б-4</w:t>
              </w:r>
            </w:ins>
          </w:p>
        </w:tc>
      </w:tr>
      <w:tr w:rsidR="00C65B06" w:rsidRPr="00C65B06" w14:paraId="2F886FF8" w14:textId="77777777" w:rsidTr="00C65B06">
        <w:trPr>
          <w:ins w:id="1357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0C20300" w14:textId="77777777" w:rsidR="00C65B06" w:rsidRPr="00C65B06" w:rsidRDefault="00C65B06" w:rsidP="00C65B06">
            <w:pPr>
              <w:rPr>
                <w:ins w:id="1358" w:author="Elena Borisenok" w:date="2024-11-18T00:31:00Z"/>
                <w:color w:val="000000" w:themeColor="text1"/>
                <w:lang w:val="en-US"/>
              </w:rPr>
            </w:pPr>
            <w:ins w:id="1359" w:author="Elena Borisenok" w:date="2024-11-18T00:31:00Z">
              <w:r w:rsidRPr="00C65B06">
                <w:rPr>
                  <w:color w:val="000000" w:themeColor="text1"/>
                  <w:lang w:val="en-US"/>
                </w:rPr>
                <w:t>9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F9BA25" w14:textId="77777777" w:rsidR="00C65B06" w:rsidRPr="00C65B06" w:rsidRDefault="00C65B06" w:rsidP="00C65B06">
            <w:pPr>
              <w:rPr>
                <w:ins w:id="1360" w:author="Elena Borisenok" w:date="2024-11-18T00:31:00Z"/>
                <w:color w:val="000000" w:themeColor="text1"/>
                <w:lang w:val="en-US"/>
              </w:rPr>
            </w:pPr>
            <w:ins w:id="1361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4.2.3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066D82F" w14:textId="77777777" w:rsidR="00C65B06" w:rsidRPr="00C65B06" w:rsidRDefault="00C65B06" w:rsidP="00C65B06">
            <w:pPr>
              <w:rPr>
                <w:ins w:id="1362" w:author="Elena Borisenok" w:date="2024-11-18T00:31:00Z"/>
                <w:color w:val="000000" w:themeColor="text1"/>
              </w:rPr>
            </w:pPr>
            <w:ins w:id="1363" w:author="Elena Borisenok" w:date="2024-11-18T00:31:00Z">
              <w:r w:rsidRPr="00C65B06">
                <w:rPr>
                  <w:color w:val="000000" w:themeColor="text1"/>
                </w:rPr>
                <w:t>Автонастройка компонентов Платформы для работы по HTTPS.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8077FF" w14:textId="77777777" w:rsidR="00C65B06" w:rsidRPr="00C65B06" w:rsidRDefault="00C65B06" w:rsidP="00C65B06">
            <w:pPr>
              <w:rPr>
                <w:ins w:id="1364" w:author="Elena Borisenok" w:date="2024-11-18T00:31:00Z"/>
                <w:color w:val="000000" w:themeColor="text1"/>
              </w:rPr>
            </w:pPr>
            <w:ins w:id="1365" w:author="Elena Borisenok" w:date="2024-11-18T00:31:00Z">
              <w:r w:rsidRPr="00C65B06">
                <w:rPr>
                  <w:color w:val="000000" w:themeColor="text1"/>
                </w:rPr>
                <w:t>Б-5, Б-13</w:t>
              </w:r>
            </w:ins>
          </w:p>
        </w:tc>
      </w:tr>
      <w:tr w:rsidR="00C65B06" w:rsidRPr="00C65B06" w14:paraId="776CB489" w14:textId="77777777" w:rsidTr="00C65B06">
        <w:trPr>
          <w:ins w:id="1366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03C3A03" w14:textId="77777777" w:rsidR="00C65B06" w:rsidRPr="00C65B06" w:rsidRDefault="00C65B06" w:rsidP="00C65B06">
            <w:pPr>
              <w:rPr>
                <w:ins w:id="1367" w:author="Elena Borisenok" w:date="2024-11-18T00:31:00Z"/>
                <w:color w:val="000000" w:themeColor="text1"/>
                <w:lang w:val="en-US"/>
              </w:rPr>
            </w:pPr>
            <w:ins w:id="1368" w:author="Elena Borisenok" w:date="2024-11-18T00:31:00Z">
              <w:r w:rsidRPr="00C65B06">
                <w:rPr>
                  <w:color w:val="000000" w:themeColor="text1"/>
                  <w:lang w:val="en-US"/>
                </w:rPr>
                <w:t>10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18A526B" w14:textId="77777777" w:rsidR="00C65B06" w:rsidRPr="00C65B06" w:rsidRDefault="00C65B06" w:rsidP="00C65B06">
            <w:pPr>
              <w:rPr>
                <w:ins w:id="1369" w:author="Elena Borisenok" w:date="2024-11-18T00:31:00Z"/>
                <w:color w:val="000000" w:themeColor="text1"/>
                <w:lang w:val="en-US"/>
              </w:rPr>
            </w:pPr>
            <w:ins w:id="1370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6.10.1.2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28897BA" w14:textId="77777777" w:rsidR="00C65B06" w:rsidRPr="00C65B06" w:rsidRDefault="00C65B06" w:rsidP="00C65B06">
            <w:pPr>
              <w:rPr>
                <w:ins w:id="1371" w:author="Elena Borisenok" w:date="2024-11-18T00:31:00Z"/>
                <w:color w:val="000000" w:themeColor="text1"/>
              </w:rPr>
            </w:pPr>
            <w:ins w:id="1372" w:author="Elena Borisenok" w:date="2024-11-18T00:31:00Z">
              <w:r w:rsidRPr="00C65B06">
                <w:rPr>
                  <w:color w:val="000000" w:themeColor="text1"/>
                </w:rPr>
                <w:t>Управление сертификатами безопасности централизованно или по компонентам.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31B7FF" w14:textId="77777777" w:rsidR="00C65B06" w:rsidRPr="00C65B06" w:rsidRDefault="00C65B06" w:rsidP="00C65B06">
            <w:pPr>
              <w:rPr>
                <w:ins w:id="1373" w:author="Elena Borisenok" w:date="2024-11-18T00:31:00Z"/>
                <w:color w:val="000000" w:themeColor="text1"/>
              </w:rPr>
            </w:pPr>
            <w:ins w:id="1374" w:author="Elena Borisenok" w:date="2024-11-18T00:31:00Z">
              <w:r w:rsidRPr="00C65B06">
                <w:rPr>
                  <w:color w:val="000000" w:themeColor="text1"/>
                </w:rPr>
                <w:t>Б-5, Б-8, Б-13</w:t>
              </w:r>
            </w:ins>
          </w:p>
        </w:tc>
      </w:tr>
      <w:tr w:rsidR="00C65B06" w:rsidRPr="00C65B06" w14:paraId="6F070D40" w14:textId="77777777" w:rsidTr="00C65B06">
        <w:trPr>
          <w:ins w:id="1375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056D233" w14:textId="77777777" w:rsidR="00C65B06" w:rsidRPr="00C65B06" w:rsidRDefault="00C65B06" w:rsidP="00C65B06">
            <w:pPr>
              <w:rPr>
                <w:ins w:id="1376" w:author="Elena Borisenok" w:date="2024-11-18T00:31:00Z"/>
                <w:color w:val="000000" w:themeColor="text1"/>
                <w:lang w:val="en-US"/>
              </w:rPr>
            </w:pPr>
            <w:ins w:id="1377" w:author="Elena Borisenok" w:date="2024-11-18T00:31:00Z">
              <w:r w:rsidRPr="00C65B06">
                <w:rPr>
                  <w:color w:val="000000" w:themeColor="text1"/>
                  <w:lang w:val="en-US"/>
                </w:rPr>
                <w:t>11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DCAADB1" w14:textId="77777777" w:rsidR="00C65B06" w:rsidRPr="00C65B06" w:rsidRDefault="00C65B06" w:rsidP="00C65B06">
            <w:pPr>
              <w:rPr>
                <w:ins w:id="1378" w:author="Elena Borisenok" w:date="2024-11-18T00:31:00Z"/>
                <w:color w:val="000000" w:themeColor="text1"/>
                <w:lang w:val="en-US"/>
              </w:rPr>
            </w:pPr>
            <w:ins w:id="1379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6.10.1.4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763DDD" w14:textId="77777777" w:rsidR="00C65B06" w:rsidRPr="00C65B06" w:rsidRDefault="00C65B06" w:rsidP="00C65B06">
            <w:pPr>
              <w:rPr>
                <w:ins w:id="1380" w:author="Elena Borisenok" w:date="2024-11-18T00:31:00Z"/>
                <w:color w:val="000000" w:themeColor="text1"/>
              </w:rPr>
            </w:pPr>
            <w:ins w:id="1381" w:author="Elena Borisenok" w:date="2024-11-18T00:31:00Z">
              <w:r w:rsidRPr="00C65B06">
                <w:rPr>
                  <w:color w:val="000000" w:themeColor="text1"/>
                </w:rPr>
                <w:t>Поддержка защищенных протоколов (TLS ., HTTPS).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30039B" w14:textId="77777777" w:rsidR="00C65B06" w:rsidRPr="00C65B06" w:rsidRDefault="00C65B06" w:rsidP="00C65B06">
            <w:pPr>
              <w:rPr>
                <w:ins w:id="1382" w:author="Elena Borisenok" w:date="2024-11-18T00:31:00Z"/>
                <w:color w:val="000000" w:themeColor="text1"/>
              </w:rPr>
            </w:pPr>
            <w:ins w:id="1383" w:author="Elena Borisenok" w:date="2024-11-18T00:31:00Z">
              <w:r w:rsidRPr="00C65B06">
                <w:rPr>
                  <w:color w:val="000000" w:themeColor="text1"/>
                </w:rPr>
                <w:t>Б-5</w:t>
              </w:r>
            </w:ins>
          </w:p>
        </w:tc>
      </w:tr>
      <w:tr w:rsidR="00C65B06" w:rsidRPr="00C65B06" w14:paraId="7EB3419B" w14:textId="77777777" w:rsidTr="00C65B06">
        <w:trPr>
          <w:ins w:id="1384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C943613" w14:textId="77777777" w:rsidR="00C65B06" w:rsidRPr="00C65B06" w:rsidRDefault="00C65B06" w:rsidP="00C65B06">
            <w:pPr>
              <w:rPr>
                <w:ins w:id="1385" w:author="Elena Borisenok" w:date="2024-11-18T00:31:00Z"/>
                <w:color w:val="000000" w:themeColor="text1"/>
                <w:lang w:val="en-US"/>
              </w:rPr>
            </w:pPr>
            <w:ins w:id="1386" w:author="Elena Borisenok" w:date="2024-11-18T00:31:00Z">
              <w:r w:rsidRPr="00C65B06">
                <w:rPr>
                  <w:color w:val="000000" w:themeColor="text1"/>
                  <w:lang w:val="en-US"/>
                </w:rPr>
                <w:t>12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CEB7169" w14:textId="77777777" w:rsidR="00C65B06" w:rsidRPr="00C65B06" w:rsidRDefault="00C65B06" w:rsidP="00C65B06">
            <w:pPr>
              <w:rPr>
                <w:ins w:id="1387" w:author="Elena Borisenok" w:date="2024-11-18T00:31:00Z"/>
                <w:color w:val="000000" w:themeColor="text1"/>
                <w:lang w:val="en-US"/>
              </w:rPr>
            </w:pPr>
            <w:ins w:id="1388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4.2.5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F6AA262" w14:textId="77777777" w:rsidR="00C65B06" w:rsidRPr="00C65B06" w:rsidRDefault="00C65B06" w:rsidP="00C65B06">
            <w:pPr>
              <w:rPr>
                <w:ins w:id="1389" w:author="Elena Borisenok" w:date="2024-11-18T00:31:00Z"/>
                <w:color w:val="000000" w:themeColor="text1"/>
              </w:rPr>
            </w:pPr>
            <w:ins w:id="1390" w:author="Elena Borisenok" w:date="2024-11-18T00:31:00Z">
              <w:r w:rsidRPr="00C65B06">
                <w:rPr>
                  <w:color w:val="000000" w:themeColor="text1"/>
                </w:rPr>
                <w:t>Интеграция с LDAPS, OAuth /SAML, двухфакторная аутентификация.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8E47041" w14:textId="77777777" w:rsidR="00C65B06" w:rsidRPr="00C65B06" w:rsidRDefault="00C65B06" w:rsidP="00C65B06">
            <w:pPr>
              <w:rPr>
                <w:ins w:id="1391" w:author="Elena Borisenok" w:date="2024-11-18T00:31:00Z"/>
                <w:color w:val="000000" w:themeColor="text1"/>
              </w:rPr>
            </w:pPr>
            <w:ins w:id="1392" w:author="Elena Borisenok" w:date="2024-11-18T00:31:00Z">
              <w:r w:rsidRPr="00C65B06">
                <w:rPr>
                  <w:color w:val="000000" w:themeColor="text1"/>
                </w:rPr>
                <w:t>Б-5, Б-8, Б-9</w:t>
              </w:r>
            </w:ins>
          </w:p>
        </w:tc>
      </w:tr>
      <w:tr w:rsidR="00C65B06" w:rsidRPr="00C65B06" w14:paraId="477DE8B1" w14:textId="77777777" w:rsidTr="00C65B06">
        <w:trPr>
          <w:ins w:id="1393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DE8C8E6" w14:textId="77777777" w:rsidR="00C65B06" w:rsidRPr="00C65B06" w:rsidRDefault="00C65B06" w:rsidP="00C65B06">
            <w:pPr>
              <w:rPr>
                <w:ins w:id="1394" w:author="Elena Borisenok" w:date="2024-11-18T00:31:00Z"/>
                <w:color w:val="000000" w:themeColor="text1"/>
                <w:lang w:val="en-US"/>
              </w:rPr>
            </w:pPr>
            <w:ins w:id="1395" w:author="Elena Borisenok" w:date="2024-11-18T00:31:00Z">
              <w:r w:rsidRPr="00C65B06">
                <w:rPr>
                  <w:color w:val="000000" w:themeColor="text1"/>
                  <w:lang w:val="en-US"/>
                </w:rPr>
                <w:lastRenderedPageBreak/>
                <w:t>13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670077B" w14:textId="77777777" w:rsidR="00C65B06" w:rsidRPr="00C65B06" w:rsidRDefault="00C65B06" w:rsidP="00C65B06">
            <w:pPr>
              <w:rPr>
                <w:ins w:id="1396" w:author="Elena Borisenok" w:date="2024-11-18T00:31:00Z"/>
                <w:color w:val="000000" w:themeColor="text1"/>
                <w:lang w:val="en-US"/>
              </w:rPr>
            </w:pPr>
            <w:ins w:id="1397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5.3.4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2DBD10D" w14:textId="77777777" w:rsidR="00C65B06" w:rsidRPr="00C65B06" w:rsidRDefault="00C65B06" w:rsidP="00C65B06">
            <w:pPr>
              <w:rPr>
                <w:ins w:id="1398" w:author="Elena Borisenok" w:date="2024-11-18T00:31:00Z"/>
                <w:color w:val="000000" w:themeColor="text1"/>
              </w:rPr>
            </w:pPr>
            <w:ins w:id="1399" w:author="Elena Borisenok" w:date="2024-11-18T00:31:00Z">
              <w:r w:rsidRPr="00C65B06">
                <w:rPr>
                  <w:color w:val="000000" w:themeColor="text1"/>
                </w:rPr>
                <w:t>RBAC for Kubernetes и ролевая модель для ПРОД/не-ПРОД.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EFB19F" w14:textId="77777777" w:rsidR="00C65B06" w:rsidRPr="00C65B06" w:rsidRDefault="00C65B06" w:rsidP="00C65B06">
            <w:pPr>
              <w:rPr>
                <w:ins w:id="1400" w:author="Elena Borisenok" w:date="2024-11-18T00:31:00Z"/>
                <w:color w:val="000000" w:themeColor="text1"/>
              </w:rPr>
            </w:pPr>
            <w:ins w:id="1401" w:author="Elena Borisenok" w:date="2024-11-18T00:31:00Z">
              <w:r w:rsidRPr="00C65B06">
                <w:rPr>
                  <w:color w:val="000000" w:themeColor="text1"/>
                </w:rPr>
                <w:t>Б-7, Б-9, Б-10, Б-11, Б-12</w:t>
              </w:r>
            </w:ins>
          </w:p>
        </w:tc>
      </w:tr>
      <w:tr w:rsidR="00C65B06" w:rsidRPr="00C65B06" w14:paraId="6839A266" w14:textId="77777777" w:rsidTr="00C65B06">
        <w:trPr>
          <w:ins w:id="1402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454B687" w14:textId="77777777" w:rsidR="00C65B06" w:rsidRPr="00C65B06" w:rsidRDefault="00C65B06" w:rsidP="00C65B06">
            <w:pPr>
              <w:rPr>
                <w:ins w:id="1403" w:author="Elena Borisenok" w:date="2024-11-18T00:31:00Z"/>
                <w:color w:val="000000" w:themeColor="text1"/>
                <w:lang w:val="en-US"/>
              </w:rPr>
            </w:pPr>
            <w:ins w:id="1404" w:author="Elena Borisenok" w:date="2024-11-18T00:31:00Z">
              <w:r w:rsidRPr="00C65B06">
                <w:rPr>
                  <w:color w:val="000000" w:themeColor="text1"/>
                  <w:lang w:val="en-US"/>
                </w:rPr>
                <w:t>14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0EB25EC" w14:textId="77777777" w:rsidR="00C65B06" w:rsidRPr="00C65B06" w:rsidRDefault="00C65B06" w:rsidP="00C65B06">
            <w:pPr>
              <w:rPr>
                <w:ins w:id="1405" w:author="Elena Borisenok" w:date="2024-11-18T00:31:00Z"/>
                <w:color w:val="000000" w:themeColor="text1"/>
                <w:lang w:val="en-US"/>
              </w:rPr>
            </w:pPr>
            <w:ins w:id="1406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3.1.10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81A9025" w14:textId="77777777" w:rsidR="00C65B06" w:rsidRPr="00C65B06" w:rsidRDefault="00C65B06" w:rsidP="00C65B06">
            <w:pPr>
              <w:rPr>
                <w:ins w:id="1407" w:author="Elena Borisenok" w:date="2024-11-18T00:31:00Z"/>
                <w:color w:val="000000" w:themeColor="text1"/>
              </w:rPr>
            </w:pPr>
            <w:ins w:id="1408" w:author="Elena Borisenok" w:date="2024-11-18T00:31:00Z">
              <w:r w:rsidRPr="00C65B06">
                <w:rPr>
                  <w:color w:val="000000" w:themeColor="text1"/>
                </w:rPr>
                <w:t>ACL и RBAC для управления правами доступа.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E18CB3D" w14:textId="77777777" w:rsidR="00C65B06" w:rsidRPr="00C65B06" w:rsidRDefault="00C65B06" w:rsidP="00C65B06">
            <w:pPr>
              <w:rPr>
                <w:ins w:id="1409" w:author="Elena Borisenok" w:date="2024-11-18T00:31:00Z"/>
                <w:color w:val="000000" w:themeColor="text1"/>
              </w:rPr>
            </w:pPr>
            <w:ins w:id="1410" w:author="Elena Borisenok" w:date="2024-11-18T00:31:00Z">
              <w:r w:rsidRPr="00C65B06">
                <w:rPr>
                  <w:color w:val="000000" w:themeColor="text1"/>
                </w:rPr>
                <w:t>Б-7, Б-11, Б-21</w:t>
              </w:r>
            </w:ins>
          </w:p>
        </w:tc>
      </w:tr>
      <w:tr w:rsidR="00C65B06" w:rsidRPr="00C65B06" w14:paraId="51CD2638" w14:textId="77777777" w:rsidTr="00C65B06">
        <w:trPr>
          <w:ins w:id="1411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6180896" w14:textId="77777777" w:rsidR="00C65B06" w:rsidRPr="00C65B06" w:rsidRDefault="00C65B06" w:rsidP="00C65B06">
            <w:pPr>
              <w:rPr>
                <w:ins w:id="1412" w:author="Elena Borisenok" w:date="2024-11-18T00:31:00Z"/>
                <w:color w:val="000000" w:themeColor="text1"/>
                <w:lang w:val="en-US"/>
              </w:rPr>
            </w:pPr>
            <w:ins w:id="1413" w:author="Elena Borisenok" w:date="2024-11-18T00:31:00Z">
              <w:r w:rsidRPr="00C65B06">
                <w:rPr>
                  <w:color w:val="000000" w:themeColor="text1"/>
                  <w:lang w:val="en-US"/>
                </w:rPr>
                <w:t>15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30E1AB0" w14:textId="77777777" w:rsidR="00C65B06" w:rsidRPr="00C65B06" w:rsidRDefault="00C65B06" w:rsidP="00C65B06">
            <w:pPr>
              <w:rPr>
                <w:ins w:id="1414" w:author="Elena Borisenok" w:date="2024-11-18T00:31:00Z"/>
                <w:color w:val="000000" w:themeColor="text1"/>
                <w:lang w:val="en-US"/>
              </w:rPr>
            </w:pPr>
            <w:ins w:id="1415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3.11.9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F22B49F" w14:textId="77777777" w:rsidR="00C65B06" w:rsidRPr="00C65B06" w:rsidRDefault="00C65B06" w:rsidP="00C65B06">
            <w:pPr>
              <w:rPr>
                <w:ins w:id="1416" w:author="Elena Borisenok" w:date="2024-11-18T00:31:00Z"/>
                <w:color w:val="000000" w:themeColor="text1"/>
              </w:rPr>
            </w:pPr>
            <w:ins w:id="1417" w:author="Elena Borisenok" w:date="2024-11-18T00:31:00Z">
              <w:r w:rsidRPr="00C65B06">
                <w:rPr>
                  <w:color w:val="000000" w:themeColor="text1"/>
                </w:rPr>
                <w:t>Исключение запуска процессов в контейнере под root.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77F3B4" w14:textId="77777777" w:rsidR="00C65B06" w:rsidRPr="00C65B06" w:rsidRDefault="00C65B06" w:rsidP="00C65B06">
            <w:pPr>
              <w:rPr>
                <w:ins w:id="1418" w:author="Elena Borisenok" w:date="2024-11-18T00:31:00Z"/>
                <w:color w:val="000000" w:themeColor="text1"/>
              </w:rPr>
            </w:pPr>
            <w:ins w:id="1419" w:author="Elena Borisenok" w:date="2024-11-18T00:31:00Z">
              <w:r w:rsidRPr="00C65B06">
                <w:rPr>
                  <w:color w:val="000000" w:themeColor="text1"/>
                </w:rPr>
                <w:t>Б-14</w:t>
              </w:r>
            </w:ins>
          </w:p>
        </w:tc>
      </w:tr>
      <w:tr w:rsidR="00C65B06" w:rsidRPr="00C65B06" w14:paraId="468462A8" w14:textId="77777777" w:rsidTr="00C65B06">
        <w:trPr>
          <w:ins w:id="1420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640066A" w14:textId="77777777" w:rsidR="00C65B06" w:rsidRPr="00C65B06" w:rsidRDefault="00C65B06" w:rsidP="00C65B06">
            <w:pPr>
              <w:rPr>
                <w:ins w:id="1421" w:author="Elena Borisenok" w:date="2024-11-18T00:31:00Z"/>
                <w:color w:val="000000" w:themeColor="text1"/>
                <w:lang w:val="en-US"/>
              </w:rPr>
            </w:pPr>
            <w:ins w:id="1422" w:author="Elena Borisenok" w:date="2024-11-18T00:31:00Z">
              <w:r w:rsidRPr="00C65B06">
                <w:rPr>
                  <w:color w:val="000000" w:themeColor="text1"/>
                  <w:lang w:val="en-US"/>
                </w:rPr>
                <w:t>16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142E2B5" w14:textId="77777777" w:rsidR="00C65B06" w:rsidRPr="00C65B06" w:rsidRDefault="00C65B06" w:rsidP="00C65B06">
            <w:pPr>
              <w:rPr>
                <w:ins w:id="1423" w:author="Elena Borisenok" w:date="2024-11-18T00:31:00Z"/>
                <w:color w:val="000000" w:themeColor="text1"/>
                <w:lang w:val="en-US"/>
              </w:rPr>
            </w:pPr>
            <w:ins w:id="1424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6.10.7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DFFF733" w14:textId="77777777" w:rsidR="00C65B06" w:rsidRPr="00C65B06" w:rsidRDefault="00C65B06" w:rsidP="00C65B06">
            <w:pPr>
              <w:rPr>
                <w:ins w:id="1425" w:author="Elena Borisenok" w:date="2024-11-18T00:31:00Z"/>
                <w:color w:val="000000" w:themeColor="text1"/>
              </w:rPr>
            </w:pPr>
            <w:ins w:id="1426" w:author="Elena Borisenok" w:date="2024-11-18T00:31:00Z">
              <w:r w:rsidRPr="00C65B06">
                <w:rPr>
                  <w:color w:val="000000" w:themeColor="text1"/>
                </w:rPr>
                <w:t>Настройка Pod Security Standards.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BB10E7" w14:textId="77777777" w:rsidR="00C65B06" w:rsidRPr="00C65B06" w:rsidRDefault="00C65B06" w:rsidP="00C65B06">
            <w:pPr>
              <w:rPr>
                <w:ins w:id="1427" w:author="Elena Borisenok" w:date="2024-11-18T00:31:00Z"/>
                <w:color w:val="000000" w:themeColor="text1"/>
              </w:rPr>
            </w:pPr>
            <w:ins w:id="1428" w:author="Elena Borisenok" w:date="2024-11-18T00:31:00Z">
              <w:r w:rsidRPr="00C65B06">
                <w:rPr>
                  <w:color w:val="000000" w:themeColor="text1"/>
                </w:rPr>
                <w:t>Б-14, Б-16</w:t>
              </w:r>
            </w:ins>
          </w:p>
        </w:tc>
      </w:tr>
      <w:tr w:rsidR="00C65B06" w:rsidRPr="00C65B06" w14:paraId="670A5DC1" w14:textId="77777777" w:rsidTr="00C65B06">
        <w:trPr>
          <w:ins w:id="1429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FC9A0DE" w14:textId="77777777" w:rsidR="00C65B06" w:rsidRPr="00C65B06" w:rsidRDefault="00C65B06" w:rsidP="00C65B06">
            <w:pPr>
              <w:rPr>
                <w:ins w:id="1430" w:author="Elena Borisenok" w:date="2024-11-18T00:31:00Z"/>
                <w:color w:val="000000" w:themeColor="text1"/>
                <w:lang w:val="en-US"/>
              </w:rPr>
            </w:pPr>
            <w:ins w:id="1431" w:author="Elena Borisenok" w:date="2024-11-18T00:31:00Z">
              <w:r w:rsidRPr="00C65B06">
                <w:rPr>
                  <w:color w:val="000000" w:themeColor="text1"/>
                  <w:lang w:val="en-US"/>
                </w:rPr>
                <w:t>17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52D5CAF" w14:textId="77777777" w:rsidR="00C65B06" w:rsidRPr="00C65B06" w:rsidRDefault="00C65B06" w:rsidP="00C65B06">
            <w:pPr>
              <w:rPr>
                <w:ins w:id="1432" w:author="Elena Borisenok" w:date="2024-11-18T00:31:00Z"/>
                <w:color w:val="000000" w:themeColor="text1"/>
                <w:lang w:val="en-US"/>
              </w:rPr>
            </w:pPr>
            <w:ins w:id="1433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3.11.3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8497EF7" w14:textId="77777777" w:rsidR="00C65B06" w:rsidRPr="00C65B06" w:rsidRDefault="00C65B06" w:rsidP="00C65B06">
            <w:pPr>
              <w:rPr>
                <w:ins w:id="1434" w:author="Elena Borisenok" w:date="2024-11-18T00:31:00Z"/>
                <w:color w:val="000000" w:themeColor="text1"/>
              </w:rPr>
            </w:pPr>
            <w:ins w:id="1435" w:author="Elena Borisenok" w:date="2024-11-18T00:31:00Z">
              <w:r w:rsidRPr="00C65B06">
                <w:rPr>
                  <w:color w:val="000000" w:themeColor="text1"/>
                </w:rPr>
                <w:t>Проверка ресурсов кластера на соответствие политикам безопасности.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9897F5" w14:textId="77777777" w:rsidR="00C65B06" w:rsidRPr="00C65B06" w:rsidRDefault="00C65B06" w:rsidP="00C65B06">
            <w:pPr>
              <w:rPr>
                <w:ins w:id="1436" w:author="Elena Borisenok" w:date="2024-11-18T00:31:00Z"/>
                <w:color w:val="000000" w:themeColor="text1"/>
              </w:rPr>
            </w:pPr>
            <w:ins w:id="1437" w:author="Elena Borisenok" w:date="2024-11-18T00:31:00Z">
              <w:r w:rsidRPr="00C65B06">
                <w:rPr>
                  <w:color w:val="000000" w:themeColor="text1"/>
                </w:rPr>
                <w:t>Б-14,Б-15,Б-16</w:t>
              </w:r>
            </w:ins>
          </w:p>
        </w:tc>
      </w:tr>
      <w:tr w:rsidR="00C65B06" w:rsidRPr="00C65B06" w14:paraId="62EB4990" w14:textId="77777777" w:rsidTr="00C65B06">
        <w:trPr>
          <w:ins w:id="1438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3BBA775" w14:textId="77777777" w:rsidR="00C65B06" w:rsidRPr="00C65B06" w:rsidRDefault="00C65B06" w:rsidP="00C65B06">
            <w:pPr>
              <w:rPr>
                <w:ins w:id="1439" w:author="Elena Borisenok" w:date="2024-11-18T00:31:00Z"/>
                <w:color w:val="000000" w:themeColor="text1"/>
                <w:lang w:val="en-US"/>
              </w:rPr>
            </w:pPr>
            <w:ins w:id="1440" w:author="Elena Borisenok" w:date="2024-11-18T00:31:00Z">
              <w:r w:rsidRPr="00C65B06">
                <w:rPr>
                  <w:color w:val="000000" w:themeColor="text1"/>
                  <w:lang w:val="en-US"/>
                </w:rPr>
                <w:t>18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113EE06" w14:textId="77777777" w:rsidR="00C65B06" w:rsidRPr="00C65B06" w:rsidRDefault="00C65B06" w:rsidP="00C65B06">
            <w:pPr>
              <w:rPr>
                <w:ins w:id="1441" w:author="Elena Borisenok" w:date="2024-11-18T00:31:00Z"/>
                <w:color w:val="000000" w:themeColor="text1"/>
                <w:lang w:val="en-US"/>
              </w:rPr>
            </w:pPr>
            <w:ins w:id="1442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3.11.8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49F30B4" w14:textId="77777777" w:rsidR="00C65B06" w:rsidRPr="00C65B06" w:rsidRDefault="00C65B06" w:rsidP="00C65B06">
            <w:pPr>
              <w:rPr>
                <w:ins w:id="1443" w:author="Elena Borisenok" w:date="2024-11-18T00:31:00Z"/>
                <w:color w:val="000000" w:themeColor="text1"/>
              </w:rPr>
            </w:pPr>
            <w:ins w:id="1444" w:author="Elena Borisenok" w:date="2024-11-18T00:31:00Z">
              <w:r w:rsidRPr="00C65B06">
                <w:rPr>
                  <w:color w:val="000000" w:themeColor="text1"/>
                </w:rPr>
                <w:t>Запуск контейнеров только с минимальными разрешениями.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1C18AC" w14:textId="77777777" w:rsidR="00C65B06" w:rsidRPr="00C65B06" w:rsidRDefault="00C65B06" w:rsidP="00C65B06">
            <w:pPr>
              <w:rPr>
                <w:ins w:id="1445" w:author="Elena Borisenok" w:date="2024-11-18T00:31:00Z"/>
                <w:color w:val="000000" w:themeColor="text1"/>
              </w:rPr>
            </w:pPr>
            <w:ins w:id="1446" w:author="Elena Borisenok" w:date="2024-11-18T00:31:00Z">
              <w:r w:rsidRPr="00C65B06">
                <w:rPr>
                  <w:color w:val="000000" w:themeColor="text1"/>
                </w:rPr>
                <w:t>Б-14</w:t>
              </w:r>
            </w:ins>
          </w:p>
        </w:tc>
      </w:tr>
      <w:tr w:rsidR="00C65B06" w:rsidRPr="00C65B06" w14:paraId="2AD23147" w14:textId="77777777" w:rsidTr="00C65B06">
        <w:trPr>
          <w:ins w:id="1447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771F34C" w14:textId="77777777" w:rsidR="00C65B06" w:rsidRPr="00C65B06" w:rsidRDefault="00C65B06" w:rsidP="00C65B06">
            <w:pPr>
              <w:rPr>
                <w:ins w:id="1448" w:author="Elena Borisenok" w:date="2024-11-18T00:31:00Z"/>
                <w:color w:val="000000" w:themeColor="text1"/>
                <w:lang w:val="en-US"/>
              </w:rPr>
            </w:pPr>
            <w:ins w:id="1449" w:author="Elena Borisenok" w:date="2024-11-18T00:31:00Z">
              <w:r w:rsidRPr="00C65B06">
                <w:rPr>
                  <w:color w:val="000000" w:themeColor="text1"/>
                  <w:lang w:val="en-US"/>
                </w:rPr>
                <w:t>19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98FB094" w14:textId="77777777" w:rsidR="00C65B06" w:rsidRPr="00C65B06" w:rsidRDefault="00C65B06" w:rsidP="00C65B06">
            <w:pPr>
              <w:rPr>
                <w:ins w:id="1450" w:author="Elena Borisenok" w:date="2024-11-18T00:31:00Z"/>
                <w:color w:val="000000" w:themeColor="text1"/>
                <w:lang w:val="en-US"/>
              </w:rPr>
            </w:pPr>
            <w:ins w:id="1451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3.11.4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8761547" w14:textId="77777777" w:rsidR="00C65B06" w:rsidRPr="00C65B06" w:rsidRDefault="00C65B06" w:rsidP="00C65B06">
            <w:pPr>
              <w:rPr>
                <w:ins w:id="1452" w:author="Elena Borisenok" w:date="2024-11-18T00:31:00Z"/>
                <w:color w:val="000000" w:themeColor="text1"/>
              </w:rPr>
            </w:pPr>
            <w:ins w:id="1453" w:author="Elena Borisenok" w:date="2024-11-18T00:31:00Z">
              <w:r w:rsidRPr="00C65B06">
                <w:rPr>
                  <w:color w:val="000000" w:themeColor="text1"/>
                </w:rPr>
                <w:t>Блокировка деплоя на основе проверки политик безопасности.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51B13C4" w14:textId="77777777" w:rsidR="00C65B06" w:rsidRPr="00C65B06" w:rsidRDefault="00C65B06" w:rsidP="00C65B06">
            <w:pPr>
              <w:rPr>
                <w:ins w:id="1454" w:author="Elena Borisenok" w:date="2024-11-18T00:31:00Z"/>
                <w:color w:val="000000" w:themeColor="text1"/>
              </w:rPr>
            </w:pPr>
            <w:ins w:id="1455" w:author="Elena Borisenok" w:date="2024-11-18T00:31:00Z">
              <w:r w:rsidRPr="00C65B06">
                <w:rPr>
                  <w:color w:val="000000" w:themeColor="text1"/>
                </w:rPr>
                <w:t>Б-15, Б-16</w:t>
              </w:r>
            </w:ins>
          </w:p>
        </w:tc>
      </w:tr>
      <w:tr w:rsidR="00C65B06" w:rsidRPr="00C65B06" w14:paraId="6BE87074" w14:textId="77777777" w:rsidTr="00C65B06">
        <w:trPr>
          <w:ins w:id="1456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CB939FF" w14:textId="77777777" w:rsidR="00C65B06" w:rsidRPr="00C65B06" w:rsidRDefault="00C65B06" w:rsidP="00C65B06">
            <w:pPr>
              <w:rPr>
                <w:ins w:id="1457" w:author="Elena Borisenok" w:date="2024-11-18T00:31:00Z"/>
                <w:color w:val="000000" w:themeColor="text1"/>
                <w:lang w:val="en-US"/>
              </w:rPr>
            </w:pPr>
            <w:ins w:id="1458" w:author="Elena Borisenok" w:date="2024-11-18T00:31:00Z">
              <w:r w:rsidRPr="00C65B06">
                <w:rPr>
                  <w:color w:val="000000" w:themeColor="text1"/>
                  <w:lang w:val="en-US"/>
                </w:rPr>
                <w:t>20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8F2D73C" w14:textId="77777777" w:rsidR="00C65B06" w:rsidRPr="00C65B06" w:rsidRDefault="00C65B06" w:rsidP="00C65B06">
            <w:pPr>
              <w:rPr>
                <w:ins w:id="1459" w:author="Elena Borisenok" w:date="2024-11-18T00:31:00Z"/>
                <w:color w:val="000000" w:themeColor="text1"/>
                <w:lang w:val="en-US"/>
              </w:rPr>
            </w:pPr>
            <w:ins w:id="1460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6.1.14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737EC58" w14:textId="77777777" w:rsidR="00C65B06" w:rsidRPr="00C65B06" w:rsidRDefault="00C65B06" w:rsidP="00C65B06">
            <w:pPr>
              <w:rPr>
                <w:ins w:id="1461" w:author="Elena Borisenok" w:date="2024-11-18T00:31:00Z"/>
                <w:color w:val="000000" w:themeColor="text1"/>
              </w:rPr>
            </w:pPr>
            <w:ins w:id="1462" w:author="Elena Borisenok" w:date="2024-11-18T00:31:00Z">
              <w:r w:rsidRPr="00C65B06">
                <w:rPr>
                  <w:color w:val="000000" w:themeColor="text1"/>
                </w:rPr>
                <w:t>Формирование профиля приложения через Luntry.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72B3C0" w14:textId="77777777" w:rsidR="00C65B06" w:rsidRPr="00C65B06" w:rsidRDefault="00C65B06" w:rsidP="00C65B06">
            <w:pPr>
              <w:rPr>
                <w:ins w:id="1463" w:author="Elena Borisenok" w:date="2024-11-18T00:31:00Z"/>
                <w:color w:val="000000" w:themeColor="text1"/>
              </w:rPr>
            </w:pPr>
            <w:ins w:id="1464" w:author="Elena Borisenok" w:date="2024-11-18T00:31:00Z">
              <w:r w:rsidRPr="00C65B06">
                <w:rPr>
                  <w:color w:val="000000" w:themeColor="text1"/>
                </w:rPr>
                <w:t>Б-15</w:t>
              </w:r>
            </w:ins>
          </w:p>
        </w:tc>
      </w:tr>
      <w:tr w:rsidR="00C65B06" w:rsidRPr="00C65B06" w14:paraId="14AEB1BF" w14:textId="77777777" w:rsidTr="00C65B06">
        <w:trPr>
          <w:ins w:id="1465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B22FFC0" w14:textId="77777777" w:rsidR="00C65B06" w:rsidRPr="00C65B06" w:rsidRDefault="00C65B06" w:rsidP="00C65B06">
            <w:pPr>
              <w:rPr>
                <w:ins w:id="1466" w:author="Elena Borisenok" w:date="2024-11-18T00:31:00Z"/>
                <w:color w:val="000000" w:themeColor="text1"/>
                <w:lang w:val="en-US"/>
              </w:rPr>
            </w:pPr>
            <w:ins w:id="1467" w:author="Elena Borisenok" w:date="2024-11-18T00:31:00Z">
              <w:r w:rsidRPr="00C65B06">
                <w:rPr>
                  <w:color w:val="000000" w:themeColor="text1"/>
                  <w:lang w:val="en-US"/>
                </w:rPr>
                <w:t>21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8BA4FC6" w14:textId="77777777" w:rsidR="00C65B06" w:rsidRPr="00C65B06" w:rsidRDefault="00C65B06" w:rsidP="00C65B06">
            <w:pPr>
              <w:rPr>
                <w:ins w:id="1468" w:author="Elena Borisenok" w:date="2024-11-18T00:31:00Z"/>
                <w:color w:val="000000" w:themeColor="text1"/>
                <w:lang w:val="en-US"/>
              </w:rPr>
            </w:pPr>
            <w:ins w:id="1469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3.3.5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E9355C4" w14:textId="77777777" w:rsidR="00C65B06" w:rsidRPr="00C65B06" w:rsidRDefault="00C65B06" w:rsidP="00C65B06">
            <w:pPr>
              <w:rPr>
                <w:ins w:id="1470" w:author="Elena Borisenok" w:date="2024-11-18T00:31:00Z"/>
                <w:color w:val="000000" w:themeColor="text1"/>
              </w:rPr>
            </w:pPr>
            <w:ins w:id="1471" w:author="Elena Borisenok" w:date="2024-11-18T00:31:00Z">
              <w:r w:rsidRPr="00C65B06">
                <w:rPr>
                  <w:color w:val="000000" w:themeColor="text1"/>
                </w:rPr>
                <w:t>Лимиты ресурсов для пространств имен (квоты).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54E1D31" w14:textId="77777777" w:rsidR="00C65B06" w:rsidRPr="00C65B06" w:rsidRDefault="00C65B06" w:rsidP="00C65B06">
            <w:pPr>
              <w:rPr>
                <w:ins w:id="1472" w:author="Elena Borisenok" w:date="2024-11-18T00:31:00Z"/>
                <w:color w:val="000000" w:themeColor="text1"/>
              </w:rPr>
            </w:pPr>
            <w:ins w:id="1473" w:author="Elena Borisenok" w:date="2024-11-18T00:31:00Z">
              <w:r w:rsidRPr="00C65B06">
                <w:rPr>
                  <w:color w:val="000000" w:themeColor="text1"/>
                </w:rPr>
                <w:t>Б-17, Б-18</w:t>
              </w:r>
            </w:ins>
          </w:p>
        </w:tc>
      </w:tr>
      <w:tr w:rsidR="00C65B06" w:rsidRPr="00C65B06" w14:paraId="6D294C71" w14:textId="77777777" w:rsidTr="00C65B06">
        <w:trPr>
          <w:ins w:id="1474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6237DEB" w14:textId="77777777" w:rsidR="00C65B06" w:rsidRPr="00C65B06" w:rsidRDefault="00C65B06" w:rsidP="00C65B06">
            <w:pPr>
              <w:rPr>
                <w:ins w:id="1475" w:author="Elena Borisenok" w:date="2024-11-18T00:31:00Z"/>
                <w:color w:val="000000" w:themeColor="text1"/>
                <w:lang w:val="en-US"/>
              </w:rPr>
            </w:pPr>
            <w:ins w:id="1476" w:author="Elena Borisenok" w:date="2024-11-18T00:31:00Z">
              <w:r w:rsidRPr="00C65B06">
                <w:rPr>
                  <w:color w:val="000000" w:themeColor="text1"/>
                  <w:lang w:val="en-US"/>
                </w:rPr>
                <w:t>22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AA27E54" w14:textId="77777777" w:rsidR="00C65B06" w:rsidRPr="00C65B06" w:rsidRDefault="00C65B06" w:rsidP="00C65B06">
            <w:pPr>
              <w:rPr>
                <w:ins w:id="1477" w:author="Elena Borisenok" w:date="2024-11-18T00:31:00Z"/>
                <w:color w:val="000000" w:themeColor="text1"/>
                <w:lang w:val="en-US"/>
              </w:rPr>
            </w:pPr>
            <w:ins w:id="1478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3.3.19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6D5542D" w14:textId="77777777" w:rsidR="00C65B06" w:rsidRPr="00C65B06" w:rsidRDefault="00C65B06" w:rsidP="00C65B06">
            <w:pPr>
              <w:rPr>
                <w:ins w:id="1479" w:author="Elena Borisenok" w:date="2024-11-18T00:31:00Z"/>
                <w:color w:val="000000" w:themeColor="text1"/>
              </w:rPr>
            </w:pPr>
            <w:ins w:id="1480" w:author="Elena Borisenok" w:date="2024-11-18T00:31:00Z">
              <w:r w:rsidRPr="00C65B06">
                <w:rPr>
                  <w:color w:val="000000" w:themeColor="text1"/>
                </w:rPr>
                <w:t>Учет лимитов ресурсов при деплое манифестов.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0B1F56" w14:textId="77777777" w:rsidR="00C65B06" w:rsidRPr="00C65B06" w:rsidRDefault="00C65B06" w:rsidP="00C65B06">
            <w:pPr>
              <w:rPr>
                <w:ins w:id="1481" w:author="Elena Borisenok" w:date="2024-11-18T00:31:00Z"/>
                <w:color w:val="000000" w:themeColor="text1"/>
              </w:rPr>
            </w:pPr>
            <w:ins w:id="1482" w:author="Elena Borisenok" w:date="2024-11-18T00:31:00Z">
              <w:r w:rsidRPr="00C65B06">
                <w:rPr>
                  <w:color w:val="000000" w:themeColor="text1"/>
                </w:rPr>
                <w:t>Б-17</w:t>
              </w:r>
            </w:ins>
          </w:p>
        </w:tc>
      </w:tr>
      <w:tr w:rsidR="00C65B06" w:rsidRPr="00C65B06" w14:paraId="0967E11C" w14:textId="77777777" w:rsidTr="00C65B06">
        <w:trPr>
          <w:ins w:id="1483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BA7DF8" w14:textId="77777777" w:rsidR="00C65B06" w:rsidRPr="00C65B06" w:rsidRDefault="00C65B06" w:rsidP="00C65B06">
            <w:pPr>
              <w:rPr>
                <w:ins w:id="1484" w:author="Elena Borisenok" w:date="2024-11-18T00:31:00Z"/>
                <w:color w:val="000000" w:themeColor="text1"/>
                <w:lang w:val="en-US"/>
              </w:rPr>
            </w:pPr>
            <w:ins w:id="1485" w:author="Elena Borisenok" w:date="2024-11-18T00:31:00Z">
              <w:r w:rsidRPr="00C65B06">
                <w:rPr>
                  <w:color w:val="000000" w:themeColor="text1"/>
                  <w:lang w:val="en-US"/>
                </w:rPr>
                <w:t>23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F7F7C8F" w14:textId="77777777" w:rsidR="00C65B06" w:rsidRPr="00C65B06" w:rsidRDefault="00C65B06" w:rsidP="00C65B06">
            <w:pPr>
              <w:rPr>
                <w:ins w:id="1486" w:author="Elena Borisenok" w:date="2024-11-18T00:31:00Z"/>
                <w:color w:val="000000" w:themeColor="text1"/>
                <w:lang w:val="en-US"/>
              </w:rPr>
            </w:pPr>
            <w:ins w:id="1487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6.1.11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8DA337F" w14:textId="77777777" w:rsidR="00C65B06" w:rsidRPr="00C65B06" w:rsidRDefault="00C65B06" w:rsidP="00C65B06">
            <w:pPr>
              <w:rPr>
                <w:ins w:id="1488" w:author="Elena Borisenok" w:date="2024-11-18T00:31:00Z"/>
                <w:color w:val="000000" w:themeColor="text1"/>
              </w:rPr>
            </w:pPr>
            <w:ins w:id="1489" w:author="Elena Borisenok" w:date="2024-11-18T00:31:00Z">
              <w:r w:rsidRPr="00C65B06">
                <w:rPr>
                  <w:color w:val="000000" w:themeColor="text1"/>
                </w:rPr>
                <w:t>Централизованное управление квотированием ресурсов.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F655CB" w14:textId="77777777" w:rsidR="00C65B06" w:rsidRPr="00C65B06" w:rsidRDefault="00C65B06" w:rsidP="00C65B06">
            <w:pPr>
              <w:rPr>
                <w:ins w:id="1490" w:author="Elena Borisenok" w:date="2024-11-18T00:31:00Z"/>
                <w:color w:val="000000" w:themeColor="text1"/>
              </w:rPr>
            </w:pPr>
            <w:ins w:id="1491" w:author="Elena Borisenok" w:date="2024-11-18T00:31:00Z">
              <w:r w:rsidRPr="00C65B06">
                <w:rPr>
                  <w:color w:val="000000" w:themeColor="text1"/>
                </w:rPr>
                <w:t>Б-17</w:t>
              </w:r>
            </w:ins>
          </w:p>
        </w:tc>
      </w:tr>
      <w:tr w:rsidR="00C65B06" w:rsidRPr="00C65B06" w14:paraId="1C2207C3" w14:textId="77777777" w:rsidTr="00C65B06">
        <w:trPr>
          <w:ins w:id="1492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DE9A728" w14:textId="77777777" w:rsidR="00C65B06" w:rsidRPr="00C65B06" w:rsidRDefault="00C65B06" w:rsidP="00C65B06">
            <w:pPr>
              <w:rPr>
                <w:ins w:id="1493" w:author="Elena Borisenok" w:date="2024-11-18T00:31:00Z"/>
                <w:color w:val="000000" w:themeColor="text1"/>
                <w:lang w:val="en-US"/>
              </w:rPr>
            </w:pPr>
            <w:ins w:id="1494" w:author="Elena Borisenok" w:date="2024-11-18T00:31:00Z">
              <w:r w:rsidRPr="00C65B06">
                <w:rPr>
                  <w:color w:val="000000" w:themeColor="text1"/>
                  <w:lang w:val="en-US"/>
                </w:rPr>
                <w:t>24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7BE6492" w14:textId="77777777" w:rsidR="00C65B06" w:rsidRPr="00C65B06" w:rsidRDefault="00C65B06" w:rsidP="00C65B06">
            <w:pPr>
              <w:rPr>
                <w:ins w:id="1495" w:author="Elena Borisenok" w:date="2024-11-18T00:31:00Z"/>
                <w:color w:val="000000" w:themeColor="text1"/>
                <w:lang w:val="en-US"/>
              </w:rPr>
            </w:pPr>
            <w:ins w:id="1496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3.1.7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E253A56" w14:textId="77777777" w:rsidR="00C65B06" w:rsidRPr="00C65B06" w:rsidRDefault="00C65B06" w:rsidP="00C65B06">
            <w:pPr>
              <w:rPr>
                <w:ins w:id="1497" w:author="Elena Borisenok" w:date="2024-11-18T00:31:00Z"/>
                <w:color w:val="000000" w:themeColor="text1"/>
              </w:rPr>
            </w:pPr>
            <w:ins w:id="1498" w:author="Elena Borisenok" w:date="2024-11-18T00:31:00Z">
              <w:r w:rsidRPr="00C65B06">
                <w:rPr>
                  <w:color w:val="000000" w:themeColor="text1"/>
                </w:rPr>
                <w:t>Управление распределением подов между узлами.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3BD47A" w14:textId="77777777" w:rsidR="00C65B06" w:rsidRPr="00C65B06" w:rsidRDefault="00C65B06" w:rsidP="00C65B06">
            <w:pPr>
              <w:rPr>
                <w:ins w:id="1499" w:author="Elena Borisenok" w:date="2024-11-18T00:31:00Z"/>
                <w:color w:val="000000" w:themeColor="text1"/>
              </w:rPr>
            </w:pPr>
            <w:ins w:id="1500" w:author="Elena Borisenok" w:date="2024-11-18T00:31:00Z">
              <w:r w:rsidRPr="00C65B06">
                <w:rPr>
                  <w:color w:val="000000" w:themeColor="text1"/>
                </w:rPr>
                <w:t>Б-17</w:t>
              </w:r>
            </w:ins>
          </w:p>
        </w:tc>
      </w:tr>
      <w:tr w:rsidR="00C65B06" w:rsidRPr="00C65B06" w14:paraId="011FB488" w14:textId="77777777" w:rsidTr="00C65B06">
        <w:trPr>
          <w:ins w:id="1501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256D7D" w14:textId="77777777" w:rsidR="00C65B06" w:rsidRPr="00C65B06" w:rsidRDefault="00C65B06" w:rsidP="00C65B06">
            <w:pPr>
              <w:rPr>
                <w:ins w:id="1502" w:author="Elena Borisenok" w:date="2024-11-18T00:31:00Z"/>
                <w:color w:val="000000" w:themeColor="text1"/>
                <w:lang w:val="en-US"/>
              </w:rPr>
            </w:pPr>
            <w:ins w:id="1503" w:author="Elena Borisenok" w:date="2024-11-18T00:31:00Z">
              <w:r w:rsidRPr="00C65B06">
                <w:rPr>
                  <w:color w:val="000000" w:themeColor="text1"/>
                  <w:lang w:val="en-US"/>
                </w:rPr>
                <w:t>25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1E63DAF" w14:textId="77777777" w:rsidR="00C65B06" w:rsidRPr="00C65B06" w:rsidRDefault="00C65B06" w:rsidP="00C65B06">
            <w:pPr>
              <w:rPr>
                <w:ins w:id="1504" w:author="Elena Borisenok" w:date="2024-11-18T00:31:00Z"/>
                <w:color w:val="000000" w:themeColor="text1"/>
                <w:lang w:val="en-US"/>
              </w:rPr>
            </w:pPr>
            <w:ins w:id="1505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6.3.1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8D94449" w14:textId="77777777" w:rsidR="00C65B06" w:rsidRPr="00C65B06" w:rsidRDefault="00C65B06" w:rsidP="00C65B06">
            <w:pPr>
              <w:rPr>
                <w:ins w:id="1506" w:author="Elena Borisenok" w:date="2024-11-18T00:31:00Z"/>
                <w:color w:val="000000" w:themeColor="text1"/>
              </w:rPr>
            </w:pPr>
            <w:ins w:id="1507" w:author="Elena Borisenok" w:date="2024-11-18T00:31:00Z">
              <w:r w:rsidRPr="00C65B06">
                <w:rPr>
                  <w:color w:val="000000" w:themeColor="text1"/>
                </w:rPr>
                <w:t>Автомасштабирование кластера без остановки сервиса.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1D529B" w14:textId="77777777" w:rsidR="00C65B06" w:rsidRPr="00C65B06" w:rsidRDefault="00C65B06" w:rsidP="00C65B06">
            <w:pPr>
              <w:rPr>
                <w:ins w:id="1508" w:author="Elena Borisenok" w:date="2024-11-18T00:31:00Z"/>
                <w:color w:val="000000" w:themeColor="text1"/>
              </w:rPr>
            </w:pPr>
            <w:ins w:id="1509" w:author="Elena Borisenok" w:date="2024-11-18T00:31:00Z">
              <w:r w:rsidRPr="00C65B06">
                <w:rPr>
                  <w:color w:val="000000" w:themeColor="text1"/>
                </w:rPr>
                <w:t>Б-17</w:t>
              </w:r>
            </w:ins>
          </w:p>
        </w:tc>
      </w:tr>
      <w:tr w:rsidR="00C65B06" w:rsidRPr="00C65B06" w14:paraId="39BCE21A" w14:textId="77777777" w:rsidTr="00C65B06">
        <w:trPr>
          <w:ins w:id="1510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491EF6" w14:textId="77777777" w:rsidR="00C65B06" w:rsidRPr="00C65B06" w:rsidRDefault="00C65B06" w:rsidP="00C65B06">
            <w:pPr>
              <w:rPr>
                <w:ins w:id="1511" w:author="Elena Borisenok" w:date="2024-11-18T00:31:00Z"/>
                <w:color w:val="000000" w:themeColor="text1"/>
                <w:lang w:val="en-US"/>
              </w:rPr>
            </w:pPr>
            <w:ins w:id="1512" w:author="Elena Borisenok" w:date="2024-11-18T00:31:00Z">
              <w:r w:rsidRPr="00C65B06">
                <w:rPr>
                  <w:color w:val="000000" w:themeColor="text1"/>
                  <w:lang w:val="en-US"/>
                </w:rPr>
                <w:t>26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B359CFC" w14:textId="77777777" w:rsidR="00C65B06" w:rsidRPr="00C65B06" w:rsidRDefault="00C65B06" w:rsidP="00C65B06">
            <w:pPr>
              <w:rPr>
                <w:ins w:id="1513" w:author="Elena Borisenok" w:date="2024-11-18T00:31:00Z"/>
                <w:color w:val="000000" w:themeColor="text1"/>
                <w:lang w:val="en-US"/>
              </w:rPr>
            </w:pPr>
            <w:ins w:id="1514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3.3.6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2D42C50" w14:textId="77777777" w:rsidR="00C65B06" w:rsidRPr="00C65B06" w:rsidRDefault="00C65B06" w:rsidP="00C65B06">
            <w:pPr>
              <w:rPr>
                <w:ins w:id="1515" w:author="Elena Borisenok" w:date="2024-11-18T00:31:00Z"/>
                <w:color w:val="000000" w:themeColor="text1"/>
              </w:rPr>
            </w:pPr>
            <w:ins w:id="1516" w:author="Elena Borisenok" w:date="2024-11-18T00:31:00Z">
              <w:r w:rsidRPr="00C65B06">
                <w:rPr>
                  <w:color w:val="000000" w:themeColor="text1"/>
                </w:rPr>
                <w:t>Поддержка Hierarchical Namespaces.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B4DED0" w14:textId="77777777" w:rsidR="00C65B06" w:rsidRPr="00C65B06" w:rsidRDefault="00C65B06" w:rsidP="00C65B06">
            <w:pPr>
              <w:rPr>
                <w:ins w:id="1517" w:author="Elena Borisenok" w:date="2024-11-18T00:31:00Z"/>
                <w:color w:val="000000" w:themeColor="text1"/>
              </w:rPr>
            </w:pPr>
            <w:ins w:id="1518" w:author="Elena Borisenok" w:date="2024-11-18T00:31:00Z">
              <w:r w:rsidRPr="00C65B06">
                <w:rPr>
                  <w:color w:val="000000" w:themeColor="text1"/>
                </w:rPr>
                <w:t>Б-18</w:t>
              </w:r>
            </w:ins>
          </w:p>
        </w:tc>
      </w:tr>
      <w:tr w:rsidR="00C65B06" w:rsidRPr="00C65B06" w14:paraId="772636B0" w14:textId="77777777" w:rsidTr="00C65B06">
        <w:trPr>
          <w:ins w:id="1519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E9773DD" w14:textId="77777777" w:rsidR="00C65B06" w:rsidRPr="00C65B06" w:rsidRDefault="00C65B06" w:rsidP="00C65B06">
            <w:pPr>
              <w:rPr>
                <w:ins w:id="1520" w:author="Elena Borisenok" w:date="2024-11-18T00:31:00Z"/>
                <w:color w:val="000000" w:themeColor="text1"/>
                <w:lang w:val="en-US"/>
              </w:rPr>
            </w:pPr>
            <w:ins w:id="1521" w:author="Elena Borisenok" w:date="2024-11-18T00:31:00Z">
              <w:r w:rsidRPr="00C65B06">
                <w:rPr>
                  <w:color w:val="000000" w:themeColor="text1"/>
                  <w:lang w:val="en-US"/>
                </w:rPr>
                <w:t>27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344A25A" w14:textId="77777777" w:rsidR="00C65B06" w:rsidRPr="00C65B06" w:rsidRDefault="00C65B06" w:rsidP="00C65B06">
            <w:pPr>
              <w:rPr>
                <w:ins w:id="1522" w:author="Elena Borisenok" w:date="2024-11-18T00:31:00Z"/>
                <w:color w:val="000000" w:themeColor="text1"/>
                <w:lang w:val="en-US"/>
              </w:rPr>
            </w:pPr>
            <w:ins w:id="1523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3.3.8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B1531F5" w14:textId="77777777" w:rsidR="00C65B06" w:rsidRPr="00C65B06" w:rsidRDefault="00C65B06" w:rsidP="00C65B06">
            <w:pPr>
              <w:rPr>
                <w:ins w:id="1524" w:author="Elena Borisenok" w:date="2024-11-18T00:31:00Z"/>
                <w:color w:val="000000" w:themeColor="text1"/>
              </w:rPr>
            </w:pPr>
            <w:ins w:id="1525" w:author="Elena Borisenok" w:date="2024-11-18T00:31:00Z">
              <w:r w:rsidRPr="00C65B06">
                <w:rPr>
                  <w:color w:val="000000" w:themeColor="text1"/>
                </w:rPr>
                <w:t>Автодобавление аннотаций и меток к пространствам имен.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72A66FC" w14:textId="77777777" w:rsidR="00C65B06" w:rsidRPr="00C65B06" w:rsidRDefault="00C65B06" w:rsidP="00C65B06">
            <w:pPr>
              <w:rPr>
                <w:ins w:id="1526" w:author="Elena Borisenok" w:date="2024-11-18T00:31:00Z"/>
                <w:color w:val="000000" w:themeColor="text1"/>
              </w:rPr>
            </w:pPr>
            <w:ins w:id="1527" w:author="Elena Borisenok" w:date="2024-11-18T00:31:00Z">
              <w:r w:rsidRPr="00C65B06">
                <w:rPr>
                  <w:color w:val="000000" w:themeColor="text1"/>
                </w:rPr>
                <w:t>Б-18</w:t>
              </w:r>
            </w:ins>
          </w:p>
        </w:tc>
      </w:tr>
      <w:tr w:rsidR="00C65B06" w:rsidRPr="00C65B06" w14:paraId="256A2422" w14:textId="77777777" w:rsidTr="00C65B06">
        <w:trPr>
          <w:ins w:id="1528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71A0A00" w14:textId="77777777" w:rsidR="00C65B06" w:rsidRPr="00C65B06" w:rsidRDefault="00C65B06" w:rsidP="00C65B06">
            <w:pPr>
              <w:rPr>
                <w:ins w:id="1529" w:author="Elena Borisenok" w:date="2024-11-18T00:31:00Z"/>
                <w:color w:val="000000" w:themeColor="text1"/>
                <w:lang w:val="en-US"/>
              </w:rPr>
            </w:pPr>
            <w:ins w:id="1530" w:author="Elena Borisenok" w:date="2024-11-18T00:31:00Z">
              <w:r w:rsidRPr="00C65B06">
                <w:rPr>
                  <w:color w:val="000000" w:themeColor="text1"/>
                  <w:lang w:val="en-US"/>
                </w:rPr>
                <w:t>28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CFE7373" w14:textId="77777777" w:rsidR="00C65B06" w:rsidRPr="00C65B06" w:rsidRDefault="00C65B06" w:rsidP="00C65B06">
            <w:pPr>
              <w:rPr>
                <w:ins w:id="1531" w:author="Elena Borisenok" w:date="2024-11-18T00:31:00Z"/>
                <w:color w:val="000000" w:themeColor="text1"/>
                <w:lang w:val="en-US"/>
              </w:rPr>
            </w:pPr>
            <w:ins w:id="1532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6.1.9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89FC743" w14:textId="77777777" w:rsidR="00C65B06" w:rsidRPr="00C65B06" w:rsidRDefault="00C65B06" w:rsidP="00C65B06">
            <w:pPr>
              <w:rPr>
                <w:ins w:id="1533" w:author="Elena Borisenok" w:date="2024-11-18T00:31:00Z"/>
                <w:color w:val="000000" w:themeColor="text1"/>
              </w:rPr>
            </w:pPr>
            <w:ins w:id="1534" w:author="Elena Borisenok" w:date="2024-11-18T00:31:00Z">
              <w:r w:rsidRPr="00C65B06">
                <w:rPr>
                  <w:color w:val="000000" w:themeColor="text1"/>
                </w:rPr>
                <w:t>Группировка ресурсов по изолированным средам (ПРОД/не-ПРОД).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AC2FED" w14:textId="77777777" w:rsidR="00C65B06" w:rsidRPr="00C65B06" w:rsidRDefault="00C65B06" w:rsidP="00C65B06">
            <w:pPr>
              <w:rPr>
                <w:ins w:id="1535" w:author="Elena Borisenok" w:date="2024-11-18T00:31:00Z"/>
                <w:color w:val="000000" w:themeColor="text1"/>
              </w:rPr>
            </w:pPr>
            <w:ins w:id="1536" w:author="Elena Borisenok" w:date="2024-11-18T00:31:00Z">
              <w:r w:rsidRPr="00C65B06">
                <w:rPr>
                  <w:color w:val="000000" w:themeColor="text1"/>
                </w:rPr>
                <w:t>Б-18</w:t>
              </w:r>
            </w:ins>
          </w:p>
        </w:tc>
      </w:tr>
      <w:tr w:rsidR="00C65B06" w:rsidRPr="00C65B06" w14:paraId="24206B77" w14:textId="77777777" w:rsidTr="00C65B06">
        <w:trPr>
          <w:ins w:id="1537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7ECB0E5" w14:textId="77777777" w:rsidR="00C65B06" w:rsidRPr="00C65B06" w:rsidRDefault="00C65B06" w:rsidP="00C65B06">
            <w:pPr>
              <w:rPr>
                <w:ins w:id="1538" w:author="Elena Borisenok" w:date="2024-11-18T00:31:00Z"/>
                <w:color w:val="000000" w:themeColor="text1"/>
                <w:lang w:val="en-US"/>
              </w:rPr>
            </w:pPr>
            <w:ins w:id="1539" w:author="Elena Borisenok" w:date="2024-11-18T00:31:00Z">
              <w:r w:rsidRPr="00C65B06">
                <w:rPr>
                  <w:color w:val="000000" w:themeColor="text1"/>
                  <w:lang w:val="en-US"/>
                </w:rPr>
                <w:t>29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E4B3986" w14:textId="77777777" w:rsidR="00C65B06" w:rsidRPr="00C65B06" w:rsidRDefault="00C65B06" w:rsidP="00C65B06">
            <w:pPr>
              <w:rPr>
                <w:ins w:id="1540" w:author="Elena Borisenok" w:date="2024-11-18T00:31:00Z"/>
                <w:color w:val="000000" w:themeColor="text1"/>
                <w:lang w:val="en-US"/>
              </w:rPr>
            </w:pPr>
            <w:ins w:id="1541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6.1.10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6EABEF2" w14:textId="77777777" w:rsidR="00C65B06" w:rsidRPr="00C65B06" w:rsidRDefault="00C65B06" w:rsidP="00C65B06">
            <w:pPr>
              <w:rPr>
                <w:ins w:id="1542" w:author="Elena Borisenok" w:date="2024-11-18T00:31:00Z"/>
                <w:color w:val="000000" w:themeColor="text1"/>
              </w:rPr>
            </w:pPr>
            <w:ins w:id="1543" w:author="Elena Borisenok" w:date="2024-11-18T00:31:00Z">
              <w:r w:rsidRPr="00C65B06">
                <w:rPr>
                  <w:color w:val="000000" w:themeColor="text1"/>
                </w:rPr>
                <w:t>Хранение настроек системы в ConfigMap с масштабированием и резервированием.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6AC07BC" w14:textId="77777777" w:rsidR="00C65B06" w:rsidRPr="00C65B06" w:rsidRDefault="00C65B06" w:rsidP="00C65B06">
            <w:pPr>
              <w:rPr>
                <w:ins w:id="1544" w:author="Elena Borisenok" w:date="2024-11-18T00:31:00Z"/>
                <w:color w:val="000000" w:themeColor="text1"/>
              </w:rPr>
            </w:pPr>
            <w:ins w:id="1545" w:author="Elena Borisenok" w:date="2024-11-18T00:31:00Z">
              <w:r w:rsidRPr="00C65B06">
                <w:rPr>
                  <w:color w:val="000000" w:themeColor="text1"/>
                </w:rPr>
                <w:t>Б-18</w:t>
              </w:r>
            </w:ins>
          </w:p>
        </w:tc>
      </w:tr>
      <w:tr w:rsidR="00C65B06" w:rsidRPr="00C65B06" w14:paraId="6F5A93E1" w14:textId="77777777" w:rsidTr="00C65B06">
        <w:trPr>
          <w:ins w:id="1546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082694E" w14:textId="77777777" w:rsidR="00C65B06" w:rsidRPr="00C65B06" w:rsidRDefault="00C65B06" w:rsidP="00C65B06">
            <w:pPr>
              <w:rPr>
                <w:ins w:id="1547" w:author="Elena Borisenok" w:date="2024-11-18T00:31:00Z"/>
                <w:color w:val="000000" w:themeColor="text1"/>
                <w:lang w:val="en-US"/>
              </w:rPr>
            </w:pPr>
            <w:ins w:id="1548" w:author="Elena Borisenok" w:date="2024-11-18T00:31:00Z">
              <w:r w:rsidRPr="00C65B06">
                <w:rPr>
                  <w:color w:val="000000" w:themeColor="text1"/>
                  <w:lang w:val="en-US"/>
                </w:rPr>
                <w:t>30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60E8A88" w14:textId="77777777" w:rsidR="00C65B06" w:rsidRPr="00C65B06" w:rsidRDefault="00C65B06" w:rsidP="00C65B06">
            <w:pPr>
              <w:rPr>
                <w:ins w:id="1549" w:author="Elena Borisenok" w:date="2024-11-18T00:31:00Z"/>
                <w:color w:val="000000" w:themeColor="text1"/>
                <w:lang w:val="en-US"/>
              </w:rPr>
            </w:pPr>
            <w:ins w:id="1550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6.1.15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6E58243" w14:textId="77777777" w:rsidR="00C65B06" w:rsidRPr="00C65B06" w:rsidRDefault="00C65B06" w:rsidP="00C65B06">
            <w:pPr>
              <w:rPr>
                <w:ins w:id="1551" w:author="Elena Borisenok" w:date="2024-11-18T00:31:00Z"/>
                <w:color w:val="000000" w:themeColor="text1"/>
              </w:rPr>
            </w:pPr>
            <w:ins w:id="1552" w:author="Elena Borisenok" w:date="2024-11-18T00:31:00Z">
              <w:r w:rsidRPr="00C65B06">
                <w:rPr>
                  <w:color w:val="000000" w:themeColor="text1"/>
                </w:rPr>
                <w:t>Формирование сетевых политик на базе данных обучения в Luntry.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C30BBF" w14:textId="77777777" w:rsidR="00C65B06" w:rsidRPr="00C65B06" w:rsidRDefault="00C65B06" w:rsidP="00C65B06">
            <w:pPr>
              <w:rPr>
                <w:ins w:id="1553" w:author="Elena Borisenok" w:date="2024-11-18T00:31:00Z"/>
                <w:color w:val="000000" w:themeColor="text1"/>
              </w:rPr>
            </w:pPr>
            <w:ins w:id="1554" w:author="Elena Borisenok" w:date="2024-11-18T00:31:00Z">
              <w:r w:rsidRPr="00C65B06">
                <w:rPr>
                  <w:color w:val="000000" w:themeColor="text1"/>
                </w:rPr>
                <w:t>Б-18</w:t>
              </w:r>
            </w:ins>
          </w:p>
        </w:tc>
      </w:tr>
      <w:tr w:rsidR="00C65B06" w:rsidRPr="00C65B06" w14:paraId="2EB70D14" w14:textId="77777777" w:rsidTr="00C65B06">
        <w:trPr>
          <w:ins w:id="1555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3F773E3" w14:textId="77777777" w:rsidR="00C65B06" w:rsidRPr="00C65B06" w:rsidRDefault="00C65B06" w:rsidP="00C65B06">
            <w:pPr>
              <w:rPr>
                <w:ins w:id="1556" w:author="Elena Borisenok" w:date="2024-11-18T00:31:00Z"/>
                <w:color w:val="000000" w:themeColor="text1"/>
                <w:lang w:val="en-US"/>
              </w:rPr>
            </w:pPr>
            <w:ins w:id="1557" w:author="Elena Borisenok" w:date="2024-11-18T00:31:00Z">
              <w:r w:rsidRPr="00C65B06">
                <w:rPr>
                  <w:color w:val="000000" w:themeColor="text1"/>
                  <w:lang w:val="en-US"/>
                </w:rPr>
                <w:t>31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725B09F" w14:textId="77777777" w:rsidR="00C65B06" w:rsidRPr="00C65B06" w:rsidRDefault="00C65B06" w:rsidP="00C65B06">
            <w:pPr>
              <w:rPr>
                <w:ins w:id="1558" w:author="Elena Borisenok" w:date="2024-11-18T00:31:00Z"/>
                <w:color w:val="000000" w:themeColor="text1"/>
                <w:lang w:val="en-US"/>
              </w:rPr>
            </w:pPr>
            <w:ins w:id="1559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3.11.5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BF57F7A" w14:textId="77777777" w:rsidR="00C65B06" w:rsidRPr="00C65B06" w:rsidRDefault="00C65B06" w:rsidP="00C65B06">
            <w:pPr>
              <w:rPr>
                <w:ins w:id="1560" w:author="Elena Borisenok" w:date="2024-11-18T00:31:00Z"/>
                <w:color w:val="000000" w:themeColor="text1"/>
              </w:rPr>
            </w:pPr>
            <w:ins w:id="1561" w:author="Elena Borisenok" w:date="2024-11-18T00:31:00Z">
              <w:r w:rsidRPr="00C65B06">
                <w:rPr>
                  <w:color w:val="000000" w:themeColor="text1"/>
                </w:rPr>
                <w:t>Протоколирование изменений, включая неавторизованные.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28629B" w14:textId="77777777" w:rsidR="00C65B06" w:rsidRPr="00C65B06" w:rsidRDefault="00C65B06" w:rsidP="00C65B06">
            <w:pPr>
              <w:rPr>
                <w:ins w:id="1562" w:author="Elena Borisenok" w:date="2024-11-18T00:31:00Z"/>
                <w:color w:val="000000" w:themeColor="text1"/>
              </w:rPr>
            </w:pPr>
            <w:ins w:id="1563" w:author="Elena Borisenok" w:date="2024-11-18T00:31:00Z">
              <w:r w:rsidRPr="00C65B06">
                <w:rPr>
                  <w:color w:val="000000" w:themeColor="text1"/>
                </w:rPr>
                <w:t>Б-19</w:t>
              </w:r>
            </w:ins>
          </w:p>
        </w:tc>
      </w:tr>
      <w:tr w:rsidR="00C65B06" w:rsidRPr="00C65B06" w14:paraId="3FBD56D5" w14:textId="77777777" w:rsidTr="00C65B06">
        <w:trPr>
          <w:ins w:id="1564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531AE19" w14:textId="77777777" w:rsidR="00C65B06" w:rsidRPr="00C65B06" w:rsidRDefault="00C65B06" w:rsidP="00C65B06">
            <w:pPr>
              <w:rPr>
                <w:ins w:id="1565" w:author="Elena Borisenok" w:date="2024-11-18T00:31:00Z"/>
                <w:color w:val="000000" w:themeColor="text1"/>
                <w:lang w:val="en-US"/>
              </w:rPr>
            </w:pPr>
            <w:ins w:id="1566" w:author="Elena Borisenok" w:date="2024-11-18T00:31:00Z">
              <w:r w:rsidRPr="00C65B06">
                <w:rPr>
                  <w:color w:val="000000" w:themeColor="text1"/>
                  <w:lang w:val="en-US"/>
                </w:rPr>
                <w:t>32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DF0BD17" w14:textId="77777777" w:rsidR="00C65B06" w:rsidRPr="00C65B06" w:rsidRDefault="00C65B06" w:rsidP="00C65B06">
            <w:pPr>
              <w:rPr>
                <w:ins w:id="1567" w:author="Elena Borisenok" w:date="2024-11-18T00:31:00Z"/>
                <w:color w:val="000000" w:themeColor="text1"/>
                <w:lang w:val="en-US"/>
              </w:rPr>
            </w:pPr>
            <w:ins w:id="1568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5.2.5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92E430" w14:textId="77777777" w:rsidR="00C65B06" w:rsidRPr="00C65B06" w:rsidRDefault="00C65B06" w:rsidP="00C65B06">
            <w:pPr>
              <w:rPr>
                <w:ins w:id="1569" w:author="Elena Borisenok" w:date="2024-11-18T00:31:00Z"/>
                <w:color w:val="000000" w:themeColor="text1"/>
              </w:rPr>
            </w:pPr>
            <w:ins w:id="1570" w:author="Elena Borisenok" w:date="2024-11-18T00:31:00Z">
              <w:r w:rsidRPr="00C65B06">
                <w:rPr>
                  <w:color w:val="000000" w:themeColor="text1"/>
                </w:rPr>
                <w:t>Контроль событий runtime (запуск приложений, сетевые соединения).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48CE32" w14:textId="77777777" w:rsidR="00C65B06" w:rsidRPr="00C65B06" w:rsidRDefault="00C65B06" w:rsidP="00C65B06">
            <w:pPr>
              <w:rPr>
                <w:ins w:id="1571" w:author="Elena Borisenok" w:date="2024-11-18T00:31:00Z"/>
                <w:color w:val="000000" w:themeColor="text1"/>
              </w:rPr>
            </w:pPr>
            <w:ins w:id="1572" w:author="Elena Borisenok" w:date="2024-11-18T00:31:00Z">
              <w:r w:rsidRPr="00C65B06">
                <w:rPr>
                  <w:color w:val="000000" w:themeColor="text1"/>
                </w:rPr>
                <w:t>Б-19, Б-21,Б-22</w:t>
              </w:r>
            </w:ins>
          </w:p>
        </w:tc>
      </w:tr>
      <w:tr w:rsidR="00C65B06" w:rsidRPr="00C65B06" w14:paraId="706BA748" w14:textId="77777777" w:rsidTr="00C65B06">
        <w:trPr>
          <w:ins w:id="1573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F25F78D" w14:textId="77777777" w:rsidR="00C65B06" w:rsidRPr="00C65B06" w:rsidRDefault="00C65B06" w:rsidP="00C65B06">
            <w:pPr>
              <w:rPr>
                <w:ins w:id="1574" w:author="Elena Borisenok" w:date="2024-11-18T00:31:00Z"/>
                <w:color w:val="000000" w:themeColor="text1"/>
                <w:lang w:val="en-US"/>
              </w:rPr>
            </w:pPr>
            <w:ins w:id="1575" w:author="Elena Borisenok" w:date="2024-11-18T00:31:00Z">
              <w:r w:rsidRPr="00C65B06">
                <w:rPr>
                  <w:color w:val="000000" w:themeColor="text1"/>
                  <w:lang w:val="en-US"/>
                </w:rPr>
                <w:t>33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96A1C2" w14:textId="77777777" w:rsidR="00C65B06" w:rsidRPr="00C65B06" w:rsidRDefault="00C65B06" w:rsidP="00C65B06">
            <w:pPr>
              <w:rPr>
                <w:ins w:id="1576" w:author="Elena Borisenok" w:date="2024-11-18T00:31:00Z"/>
                <w:color w:val="000000" w:themeColor="text1"/>
                <w:lang w:val="en-US"/>
              </w:rPr>
            </w:pPr>
            <w:ins w:id="1577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5.2.10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3C85888" w14:textId="77777777" w:rsidR="00C65B06" w:rsidRPr="00C65B06" w:rsidRDefault="00C65B06" w:rsidP="00C65B06">
            <w:pPr>
              <w:rPr>
                <w:ins w:id="1578" w:author="Elena Borisenok" w:date="2024-11-18T00:31:00Z"/>
                <w:color w:val="000000" w:themeColor="text1"/>
              </w:rPr>
            </w:pPr>
            <w:ins w:id="1579" w:author="Elena Borisenok" w:date="2024-11-18T00:31:00Z">
              <w:r w:rsidRPr="00C65B06">
                <w:rPr>
                  <w:color w:val="000000" w:themeColor="text1"/>
                </w:rPr>
                <w:t>Мониторинг команд и ограничивающих правил для sudo.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7F93712" w14:textId="77777777" w:rsidR="00C65B06" w:rsidRPr="00C65B06" w:rsidRDefault="00C65B06" w:rsidP="00C65B06">
            <w:pPr>
              <w:rPr>
                <w:ins w:id="1580" w:author="Elena Borisenok" w:date="2024-11-18T00:31:00Z"/>
                <w:color w:val="000000" w:themeColor="text1"/>
              </w:rPr>
            </w:pPr>
            <w:ins w:id="1581" w:author="Elena Borisenok" w:date="2024-11-18T00:31:00Z">
              <w:r w:rsidRPr="00C65B06">
                <w:rPr>
                  <w:color w:val="000000" w:themeColor="text1"/>
                </w:rPr>
                <w:t>Б-19</w:t>
              </w:r>
            </w:ins>
          </w:p>
        </w:tc>
      </w:tr>
      <w:tr w:rsidR="00C65B06" w:rsidRPr="00C65B06" w14:paraId="55E314EC" w14:textId="77777777" w:rsidTr="00C65B06">
        <w:trPr>
          <w:ins w:id="1582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25B64C4" w14:textId="77777777" w:rsidR="00C65B06" w:rsidRPr="00C65B06" w:rsidRDefault="00C65B06" w:rsidP="00C65B06">
            <w:pPr>
              <w:rPr>
                <w:ins w:id="1583" w:author="Elena Borisenok" w:date="2024-11-18T00:31:00Z"/>
                <w:color w:val="000000" w:themeColor="text1"/>
                <w:lang w:val="en-US"/>
              </w:rPr>
            </w:pPr>
            <w:ins w:id="1584" w:author="Elena Borisenok" w:date="2024-11-18T00:31:00Z">
              <w:r w:rsidRPr="00C65B06">
                <w:rPr>
                  <w:color w:val="000000" w:themeColor="text1"/>
                  <w:lang w:val="en-US"/>
                </w:rPr>
                <w:t>34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356E2C" w14:textId="77777777" w:rsidR="00C65B06" w:rsidRPr="00C65B06" w:rsidRDefault="00C65B06" w:rsidP="00C65B06">
            <w:pPr>
              <w:rPr>
                <w:ins w:id="1585" w:author="Elena Borisenok" w:date="2024-11-18T00:31:00Z"/>
                <w:color w:val="000000" w:themeColor="text1"/>
                <w:lang w:val="en-US"/>
              </w:rPr>
            </w:pPr>
            <w:ins w:id="1586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3.11.1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D065F3" w14:textId="77777777" w:rsidR="00C65B06" w:rsidRPr="00C65B06" w:rsidRDefault="00C65B06" w:rsidP="00C65B06">
            <w:pPr>
              <w:rPr>
                <w:ins w:id="1587" w:author="Elena Borisenok" w:date="2024-11-18T00:31:00Z"/>
                <w:color w:val="000000" w:themeColor="text1"/>
                <w:lang w:val="en-US"/>
                <w:rPrChange w:id="1588" w:author="Elena Borisenok" w:date="2024-11-18T00:32:00Z">
                  <w:rPr>
                    <w:ins w:id="1589" w:author="Elena Borisenok" w:date="2024-11-18T00:31:00Z"/>
                    <w:color w:val="000000" w:themeColor="text1"/>
                  </w:rPr>
                </w:rPrChange>
              </w:rPr>
            </w:pPr>
            <w:ins w:id="1590" w:author="Elena Borisenok" w:date="2024-11-18T00:31:00Z">
              <w:r w:rsidRPr="00C65B06">
                <w:rPr>
                  <w:color w:val="000000" w:themeColor="text1"/>
                </w:rPr>
                <w:t>Поддержка</w:t>
              </w:r>
              <w:r w:rsidRPr="00C65B06">
                <w:rPr>
                  <w:color w:val="000000" w:themeColor="text1"/>
                  <w:lang w:val="en-US"/>
                  <w:rPrChange w:id="1591" w:author="Elena Borisenok" w:date="2024-11-18T00:32:00Z">
                    <w:rPr>
                      <w:color w:val="000000" w:themeColor="text1"/>
                    </w:rPr>
                  </w:rPrChange>
                </w:rPr>
                <w:t xml:space="preserve"> CIS Benchmark </w:t>
              </w:r>
              <w:r w:rsidRPr="00C65B06">
                <w:rPr>
                  <w:color w:val="000000" w:themeColor="text1"/>
                </w:rPr>
                <w:t>для</w:t>
              </w:r>
              <w:r w:rsidRPr="00C65B06">
                <w:rPr>
                  <w:color w:val="000000" w:themeColor="text1"/>
                  <w:lang w:val="en-US"/>
                  <w:rPrChange w:id="1592" w:author="Elena Borisenok" w:date="2024-11-18T00:32:00Z">
                    <w:rPr>
                      <w:color w:val="000000" w:themeColor="text1"/>
                    </w:rPr>
                  </w:rPrChange>
                </w:rPr>
                <w:t xml:space="preserve"> Kubernetes.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0E3FE8E" w14:textId="77777777" w:rsidR="00C65B06" w:rsidRPr="00C65B06" w:rsidRDefault="00C65B06" w:rsidP="00C65B06">
            <w:pPr>
              <w:rPr>
                <w:ins w:id="1593" w:author="Elena Borisenok" w:date="2024-11-18T00:31:00Z"/>
                <w:color w:val="000000" w:themeColor="text1"/>
              </w:rPr>
            </w:pPr>
            <w:ins w:id="1594" w:author="Elena Borisenok" w:date="2024-11-18T00:31:00Z">
              <w:r w:rsidRPr="00C65B06">
                <w:rPr>
                  <w:color w:val="000000" w:themeColor="text1"/>
                </w:rPr>
                <w:t>Б-19, Б-22</w:t>
              </w:r>
            </w:ins>
          </w:p>
        </w:tc>
      </w:tr>
      <w:tr w:rsidR="00C65B06" w:rsidRPr="00C65B06" w14:paraId="1016775E" w14:textId="77777777" w:rsidTr="00C65B06">
        <w:trPr>
          <w:ins w:id="1595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2D145A6" w14:textId="77777777" w:rsidR="00C65B06" w:rsidRPr="00C65B06" w:rsidRDefault="00C65B06" w:rsidP="00C65B06">
            <w:pPr>
              <w:rPr>
                <w:ins w:id="1596" w:author="Elena Borisenok" w:date="2024-11-18T00:31:00Z"/>
                <w:color w:val="000000" w:themeColor="text1"/>
                <w:lang w:val="en-US"/>
              </w:rPr>
            </w:pPr>
            <w:ins w:id="1597" w:author="Elena Borisenok" w:date="2024-11-18T00:31:00Z">
              <w:r w:rsidRPr="00C65B06">
                <w:rPr>
                  <w:color w:val="000000" w:themeColor="text1"/>
                  <w:lang w:val="en-US"/>
                </w:rPr>
                <w:t>35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169EEBD" w14:textId="77777777" w:rsidR="00C65B06" w:rsidRPr="00C65B06" w:rsidRDefault="00C65B06" w:rsidP="00C65B06">
            <w:pPr>
              <w:rPr>
                <w:ins w:id="1598" w:author="Elena Borisenok" w:date="2024-11-18T00:31:00Z"/>
                <w:color w:val="000000" w:themeColor="text1"/>
                <w:lang w:val="en-US"/>
              </w:rPr>
            </w:pPr>
            <w:ins w:id="1599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5.2.8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7F87EAF" w14:textId="77777777" w:rsidR="00C65B06" w:rsidRPr="00C65B06" w:rsidRDefault="00C65B06" w:rsidP="00C65B06">
            <w:pPr>
              <w:rPr>
                <w:ins w:id="1600" w:author="Elena Borisenok" w:date="2024-11-18T00:31:00Z"/>
                <w:color w:val="000000" w:themeColor="text1"/>
              </w:rPr>
            </w:pPr>
            <w:ins w:id="1601" w:author="Elena Borisenok" w:date="2024-11-18T00:31:00Z">
              <w:r w:rsidRPr="00C65B06">
                <w:rPr>
                  <w:color w:val="000000" w:themeColor="text1"/>
                </w:rPr>
                <w:t>Мониторинг шифрования соединений (TLS).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20D7FE" w14:textId="77777777" w:rsidR="00C65B06" w:rsidRPr="00C65B06" w:rsidRDefault="00C65B06" w:rsidP="00C65B06">
            <w:pPr>
              <w:rPr>
                <w:ins w:id="1602" w:author="Elena Borisenok" w:date="2024-11-18T00:31:00Z"/>
                <w:color w:val="000000" w:themeColor="text1"/>
              </w:rPr>
            </w:pPr>
            <w:ins w:id="1603" w:author="Elena Borisenok" w:date="2024-11-18T00:31:00Z">
              <w:r w:rsidRPr="00C65B06">
                <w:rPr>
                  <w:color w:val="000000" w:themeColor="text1"/>
                </w:rPr>
                <w:t>Б-20</w:t>
              </w:r>
            </w:ins>
          </w:p>
        </w:tc>
      </w:tr>
      <w:tr w:rsidR="00C65B06" w:rsidRPr="00C65B06" w14:paraId="372060EA" w14:textId="77777777" w:rsidTr="00C65B06">
        <w:trPr>
          <w:ins w:id="1604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FEA72F" w14:textId="77777777" w:rsidR="00C65B06" w:rsidRPr="00C65B06" w:rsidRDefault="00C65B06" w:rsidP="00C65B06">
            <w:pPr>
              <w:rPr>
                <w:ins w:id="1605" w:author="Elena Borisenok" w:date="2024-11-18T00:31:00Z"/>
                <w:color w:val="000000" w:themeColor="text1"/>
                <w:lang w:val="en-US"/>
              </w:rPr>
            </w:pPr>
            <w:ins w:id="1606" w:author="Elena Borisenok" w:date="2024-11-18T00:31:00Z">
              <w:r w:rsidRPr="00C65B06">
                <w:rPr>
                  <w:color w:val="000000" w:themeColor="text1"/>
                  <w:lang w:val="en-US"/>
                </w:rPr>
                <w:t>36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B606DD1" w14:textId="77777777" w:rsidR="00C65B06" w:rsidRPr="00C65B06" w:rsidRDefault="00C65B06" w:rsidP="00C65B06">
            <w:pPr>
              <w:rPr>
                <w:ins w:id="1607" w:author="Elena Borisenok" w:date="2024-11-18T00:31:00Z"/>
                <w:color w:val="000000" w:themeColor="text1"/>
                <w:lang w:val="en-US"/>
              </w:rPr>
            </w:pPr>
            <w:ins w:id="1608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5.2.9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D61F086" w14:textId="77777777" w:rsidR="00C65B06" w:rsidRPr="00C65B06" w:rsidRDefault="00C65B06" w:rsidP="00C65B06">
            <w:pPr>
              <w:rPr>
                <w:ins w:id="1609" w:author="Elena Borisenok" w:date="2024-11-18T00:31:00Z"/>
                <w:color w:val="000000" w:themeColor="text1"/>
              </w:rPr>
            </w:pPr>
            <w:ins w:id="1610" w:author="Elena Borisenok" w:date="2024-11-18T00:31:00Z">
              <w:r w:rsidRPr="00C65B06">
                <w:rPr>
                  <w:color w:val="000000" w:themeColor="text1"/>
                </w:rPr>
                <w:t>Контроль TLS для соединений между подами.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155196C" w14:textId="77777777" w:rsidR="00C65B06" w:rsidRPr="00C65B06" w:rsidRDefault="00C65B06" w:rsidP="00C65B06">
            <w:pPr>
              <w:rPr>
                <w:ins w:id="1611" w:author="Elena Borisenok" w:date="2024-11-18T00:31:00Z"/>
                <w:color w:val="000000" w:themeColor="text1"/>
              </w:rPr>
            </w:pPr>
            <w:ins w:id="1612" w:author="Elena Borisenok" w:date="2024-11-18T00:31:00Z">
              <w:r w:rsidRPr="00C65B06">
                <w:rPr>
                  <w:color w:val="000000" w:themeColor="text1"/>
                </w:rPr>
                <w:t>Б-20</w:t>
              </w:r>
            </w:ins>
          </w:p>
        </w:tc>
      </w:tr>
      <w:tr w:rsidR="00C65B06" w:rsidRPr="00C65B06" w14:paraId="708F51AF" w14:textId="77777777" w:rsidTr="00C65B06">
        <w:trPr>
          <w:ins w:id="1613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CB893E3" w14:textId="77777777" w:rsidR="00C65B06" w:rsidRPr="00C65B06" w:rsidRDefault="00C65B06" w:rsidP="00C65B06">
            <w:pPr>
              <w:rPr>
                <w:ins w:id="1614" w:author="Elena Borisenok" w:date="2024-11-18T00:31:00Z"/>
                <w:color w:val="000000" w:themeColor="text1"/>
                <w:lang w:val="en-US"/>
              </w:rPr>
            </w:pPr>
            <w:ins w:id="1615" w:author="Elena Borisenok" w:date="2024-11-18T00:31:00Z">
              <w:r w:rsidRPr="00C65B06">
                <w:rPr>
                  <w:color w:val="000000" w:themeColor="text1"/>
                  <w:lang w:val="en-US"/>
                </w:rPr>
                <w:lastRenderedPageBreak/>
                <w:t>37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00E2E27" w14:textId="77777777" w:rsidR="00C65B06" w:rsidRPr="00C65B06" w:rsidRDefault="00C65B06" w:rsidP="00C65B06">
            <w:pPr>
              <w:rPr>
                <w:ins w:id="1616" w:author="Elena Borisenok" w:date="2024-11-18T00:31:00Z"/>
                <w:color w:val="000000" w:themeColor="text1"/>
                <w:lang w:val="en-US"/>
              </w:rPr>
            </w:pPr>
            <w:ins w:id="1617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3.1.3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0D5AF9" w14:textId="77777777" w:rsidR="00C65B06" w:rsidRPr="00C65B06" w:rsidRDefault="00C65B06" w:rsidP="00C65B06">
            <w:pPr>
              <w:rPr>
                <w:ins w:id="1618" w:author="Elena Borisenok" w:date="2024-11-18T00:31:00Z"/>
                <w:color w:val="000000" w:themeColor="text1"/>
              </w:rPr>
            </w:pPr>
            <w:ins w:id="1619" w:author="Elena Borisenok" w:date="2024-11-18T00:31:00Z">
              <w:r w:rsidRPr="00C65B06">
                <w:rPr>
                  <w:color w:val="000000" w:themeColor="text1"/>
                </w:rPr>
                <w:t>Автоматический выпуск сертификатов кластеров.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67BCE7" w14:textId="77777777" w:rsidR="00C65B06" w:rsidRPr="00C65B06" w:rsidRDefault="00C65B06" w:rsidP="00C65B06">
            <w:pPr>
              <w:rPr>
                <w:ins w:id="1620" w:author="Elena Borisenok" w:date="2024-11-18T00:31:00Z"/>
                <w:color w:val="000000" w:themeColor="text1"/>
              </w:rPr>
            </w:pPr>
            <w:ins w:id="1621" w:author="Elena Borisenok" w:date="2024-11-18T00:31:00Z">
              <w:r w:rsidRPr="00C65B06">
                <w:rPr>
                  <w:color w:val="000000" w:themeColor="text1"/>
                </w:rPr>
                <w:t>Б-20</w:t>
              </w:r>
            </w:ins>
          </w:p>
        </w:tc>
      </w:tr>
      <w:tr w:rsidR="00C65B06" w:rsidRPr="00C65B06" w14:paraId="4B9D563F" w14:textId="77777777" w:rsidTr="00C65B06">
        <w:trPr>
          <w:ins w:id="1622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A79505C" w14:textId="77777777" w:rsidR="00C65B06" w:rsidRPr="00C65B06" w:rsidRDefault="00C65B06" w:rsidP="00C65B06">
            <w:pPr>
              <w:rPr>
                <w:ins w:id="1623" w:author="Elena Borisenok" w:date="2024-11-18T00:31:00Z"/>
                <w:color w:val="000000" w:themeColor="text1"/>
                <w:lang w:val="en-US"/>
              </w:rPr>
            </w:pPr>
            <w:ins w:id="1624" w:author="Elena Borisenok" w:date="2024-11-18T00:31:00Z">
              <w:r w:rsidRPr="00C65B06">
                <w:rPr>
                  <w:color w:val="000000" w:themeColor="text1"/>
                  <w:lang w:val="en-US"/>
                </w:rPr>
                <w:t>38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0CA420" w14:textId="77777777" w:rsidR="00C65B06" w:rsidRPr="00C65B06" w:rsidRDefault="00C65B06" w:rsidP="00C65B06">
            <w:pPr>
              <w:rPr>
                <w:ins w:id="1625" w:author="Elena Borisenok" w:date="2024-11-18T00:31:00Z"/>
                <w:color w:val="000000" w:themeColor="text1"/>
                <w:lang w:val="en-US"/>
              </w:rPr>
            </w:pPr>
            <w:ins w:id="1626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3.1.12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F013D22" w14:textId="77777777" w:rsidR="00C65B06" w:rsidRPr="00C65B06" w:rsidRDefault="00C65B06" w:rsidP="00C65B06">
            <w:pPr>
              <w:rPr>
                <w:ins w:id="1627" w:author="Elena Borisenok" w:date="2024-11-18T00:31:00Z"/>
                <w:color w:val="000000" w:themeColor="text1"/>
              </w:rPr>
            </w:pPr>
            <w:ins w:id="1628" w:author="Elena Borisenok" w:date="2024-11-18T00:31:00Z">
              <w:r w:rsidRPr="00C65B06">
                <w:rPr>
                  <w:color w:val="000000" w:themeColor="text1"/>
                </w:rPr>
                <w:t>Функционал Service Mesh.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D933591" w14:textId="77777777" w:rsidR="00C65B06" w:rsidRPr="00C65B06" w:rsidRDefault="00C65B06" w:rsidP="00C65B06">
            <w:pPr>
              <w:rPr>
                <w:ins w:id="1629" w:author="Elena Borisenok" w:date="2024-11-18T00:31:00Z"/>
                <w:color w:val="000000" w:themeColor="text1"/>
              </w:rPr>
            </w:pPr>
            <w:ins w:id="1630" w:author="Elena Borisenok" w:date="2024-11-18T00:31:00Z">
              <w:r w:rsidRPr="00C65B06">
                <w:rPr>
                  <w:color w:val="000000" w:themeColor="text1"/>
                </w:rPr>
                <w:t>Б-20</w:t>
              </w:r>
            </w:ins>
          </w:p>
        </w:tc>
      </w:tr>
      <w:tr w:rsidR="00C65B06" w:rsidRPr="00C65B06" w14:paraId="2A881F0E" w14:textId="77777777" w:rsidTr="00C65B06">
        <w:trPr>
          <w:ins w:id="1631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8CB8CBC" w14:textId="77777777" w:rsidR="00C65B06" w:rsidRPr="00C65B06" w:rsidRDefault="00C65B06" w:rsidP="00C65B06">
            <w:pPr>
              <w:rPr>
                <w:ins w:id="1632" w:author="Elena Borisenok" w:date="2024-11-18T00:31:00Z"/>
                <w:color w:val="000000" w:themeColor="text1"/>
                <w:lang w:val="en-US"/>
              </w:rPr>
            </w:pPr>
            <w:ins w:id="1633" w:author="Elena Borisenok" w:date="2024-11-18T00:31:00Z">
              <w:r w:rsidRPr="00C65B06">
                <w:rPr>
                  <w:color w:val="000000" w:themeColor="text1"/>
                  <w:lang w:val="en-US"/>
                </w:rPr>
                <w:t>39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3E2BCD3" w14:textId="77777777" w:rsidR="00C65B06" w:rsidRPr="00C65B06" w:rsidRDefault="00C65B06" w:rsidP="00C65B06">
            <w:pPr>
              <w:rPr>
                <w:ins w:id="1634" w:author="Elena Borisenok" w:date="2024-11-18T00:31:00Z"/>
                <w:color w:val="000000" w:themeColor="text1"/>
                <w:lang w:val="en-US"/>
              </w:rPr>
            </w:pPr>
            <w:ins w:id="1635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5.2.3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C72AACB" w14:textId="77777777" w:rsidR="00C65B06" w:rsidRPr="00C65B06" w:rsidRDefault="00C65B06" w:rsidP="00C65B06">
            <w:pPr>
              <w:rPr>
                <w:ins w:id="1636" w:author="Elena Borisenok" w:date="2024-11-18T00:31:00Z"/>
                <w:color w:val="000000" w:themeColor="text1"/>
              </w:rPr>
            </w:pPr>
            <w:ins w:id="1637" w:author="Elena Borisenok" w:date="2024-11-18T00:31:00Z">
              <w:r w:rsidRPr="00C65B06">
                <w:rPr>
                  <w:color w:val="000000" w:themeColor="text1"/>
                </w:rPr>
                <w:t>Контроль изменений и авторизаций RBAC и политик СЗИ.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0EF3CE" w14:textId="77777777" w:rsidR="00C65B06" w:rsidRPr="00C65B06" w:rsidRDefault="00C65B06" w:rsidP="00C65B06">
            <w:pPr>
              <w:rPr>
                <w:ins w:id="1638" w:author="Elena Borisenok" w:date="2024-11-18T00:31:00Z"/>
                <w:color w:val="000000" w:themeColor="text1"/>
              </w:rPr>
            </w:pPr>
            <w:ins w:id="1639" w:author="Elena Borisenok" w:date="2024-11-18T00:31:00Z">
              <w:r w:rsidRPr="00C65B06">
                <w:rPr>
                  <w:color w:val="000000" w:themeColor="text1"/>
                </w:rPr>
                <w:t>Б-21</w:t>
              </w:r>
            </w:ins>
          </w:p>
        </w:tc>
      </w:tr>
      <w:tr w:rsidR="00C65B06" w:rsidRPr="00C65B06" w14:paraId="44FC7D1E" w14:textId="77777777" w:rsidTr="00C65B06">
        <w:trPr>
          <w:ins w:id="1640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E880C83" w14:textId="77777777" w:rsidR="00C65B06" w:rsidRPr="00C65B06" w:rsidRDefault="00C65B06" w:rsidP="00C65B06">
            <w:pPr>
              <w:rPr>
                <w:ins w:id="1641" w:author="Elena Borisenok" w:date="2024-11-18T00:31:00Z"/>
                <w:color w:val="000000" w:themeColor="text1"/>
                <w:lang w:val="en-US"/>
              </w:rPr>
            </w:pPr>
            <w:ins w:id="1642" w:author="Elena Borisenok" w:date="2024-11-18T00:31:00Z">
              <w:r w:rsidRPr="00C65B06">
                <w:rPr>
                  <w:color w:val="000000" w:themeColor="text1"/>
                  <w:lang w:val="en-US"/>
                </w:rPr>
                <w:t>40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454DC00" w14:textId="77777777" w:rsidR="00C65B06" w:rsidRPr="00C65B06" w:rsidRDefault="00C65B06" w:rsidP="00C65B06">
            <w:pPr>
              <w:rPr>
                <w:ins w:id="1643" w:author="Elena Borisenok" w:date="2024-11-18T00:31:00Z"/>
                <w:color w:val="000000" w:themeColor="text1"/>
                <w:lang w:val="en-US"/>
              </w:rPr>
            </w:pPr>
            <w:ins w:id="1644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5.2.2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688C0BE" w14:textId="77777777" w:rsidR="00C65B06" w:rsidRPr="00C65B06" w:rsidRDefault="00C65B06" w:rsidP="00C65B06">
            <w:pPr>
              <w:rPr>
                <w:ins w:id="1645" w:author="Elena Borisenok" w:date="2024-11-18T00:31:00Z"/>
                <w:color w:val="000000" w:themeColor="text1"/>
              </w:rPr>
            </w:pPr>
            <w:ins w:id="1646" w:author="Elena Borisenok" w:date="2024-11-18T00:31:00Z">
              <w:r w:rsidRPr="00C65B06">
                <w:rPr>
                  <w:color w:val="000000" w:themeColor="text1"/>
                </w:rPr>
                <w:t>Проверяемость компонентов системы по заданным критериям.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7572392" w14:textId="77777777" w:rsidR="00C65B06" w:rsidRPr="00C65B06" w:rsidRDefault="00C65B06" w:rsidP="00C65B06">
            <w:pPr>
              <w:rPr>
                <w:ins w:id="1647" w:author="Elena Borisenok" w:date="2024-11-18T00:31:00Z"/>
                <w:color w:val="000000" w:themeColor="text1"/>
              </w:rPr>
            </w:pPr>
            <w:ins w:id="1648" w:author="Elena Borisenok" w:date="2024-11-18T00:31:00Z">
              <w:r w:rsidRPr="00C65B06">
                <w:rPr>
                  <w:color w:val="000000" w:themeColor="text1"/>
                </w:rPr>
                <w:t>Б-22</w:t>
              </w:r>
            </w:ins>
          </w:p>
        </w:tc>
      </w:tr>
      <w:tr w:rsidR="00C65B06" w:rsidRPr="00C65B06" w14:paraId="128BD246" w14:textId="77777777" w:rsidTr="00C65B06">
        <w:trPr>
          <w:ins w:id="1649" w:author="Elena Borisenok" w:date="2024-11-18T00:31:00Z"/>
        </w:trPr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558C303" w14:textId="77777777" w:rsidR="00C65B06" w:rsidRPr="00C65B06" w:rsidRDefault="00C65B06" w:rsidP="00C65B06">
            <w:pPr>
              <w:rPr>
                <w:ins w:id="1650" w:author="Elena Borisenok" w:date="2024-11-18T00:31:00Z"/>
                <w:color w:val="000000" w:themeColor="text1"/>
                <w:lang w:val="en-US"/>
              </w:rPr>
            </w:pPr>
            <w:ins w:id="1651" w:author="Elena Borisenok" w:date="2024-11-18T00:31:00Z">
              <w:r w:rsidRPr="00C65B06">
                <w:rPr>
                  <w:color w:val="000000" w:themeColor="text1"/>
                  <w:lang w:val="en-US"/>
                </w:rPr>
                <w:t>41</w:t>
              </w:r>
            </w:ins>
          </w:p>
        </w:tc>
        <w:tc>
          <w:tcPr>
            <w:tcW w:w="6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93E1F22" w14:textId="77777777" w:rsidR="00C65B06" w:rsidRPr="00C65B06" w:rsidRDefault="00C65B06" w:rsidP="00C65B06">
            <w:pPr>
              <w:rPr>
                <w:ins w:id="1652" w:author="Elena Borisenok" w:date="2024-11-18T00:31:00Z"/>
                <w:color w:val="000000" w:themeColor="text1"/>
                <w:lang w:val="en-US"/>
              </w:rPr>
            </w:pPr>
            <w:ins w:id="1653" w:author="Elena Borisenok" w:date="2024-11-18T00:31:00Z">
              <w:r w:rsidRPr="00C65B06">
                <w:rPr>
                  <w:color w:val="000000" w:themeColor="text1"/>
                  <w:lang w:val="en-US"/>
                </w:rPr>
                <w:t>П. 6.10.4</w:t>
              </w:r>
            </w:ins>
          </w:p>
        </w:tc>
        <w:tc>
          <w:tcPr>
            <w:tcW w:w="31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F3D3B69" w14:textId="77777777" w:rsidR="00C65B06" w:rsidRPr="00C65B06" w:rsidRDefault="00C65B06" w:rsidP="00C65B06">
            <w:pPr>
              <w:rPr>
                <w:ins w:id="1654" w:author="Elena Borisenok" w:date="2024-11-18T00:31:00Z"/>
                <w:color w:val="000000" w:themeColor="text1"/>
              </w:rPr>
            </w:pPr>
            <w:ins w:id="1655" w:author="Elena Borisenok" w:date="2024-11-18T00:31:00Z">
              <w:r w:rsidRPr="00C65B06">
                <w:rPr>
                  <w:color w:val="000000" w:themeColor="text1"/>
                </w:rPr>
                <w:t>Контроль конфигурации кластера по CIS Benchmarks.</w:t>
              </w:r>
            </w:ins>
          </w:p>
        </w:tc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1CFFBD" w14:textId="77777777" w:rsidR="00C65B06" w:rsidRPr="00C65B06" w:rsidRDefault="00C65B06" w:rsidP="00C65B06">
            <w:pPr>
              <w:rPr>
                <w:ins w:id="1656" w:author="Elena Borisenok" w:date="2024-11-18T00:31:00Z"/>
                <w:color w:val="000000" w:themeColor="text1"/>
              </w:rPr>
            </w:pPr>
            <w:ins w:id="1657" w:author="Elena Borisenok" w:date="2024-11-18T00:31:00Z">
              <w:r w:rsidRPr="00C65B06">
                <w:rPr>
                  <w:color w:val="000000" w:themeColor="text1"/>
                </w:rPr>
                <w:t>Б-22</w:t>
              </w:r>
            </w:ins>
          </w:p>
        </w:tc>
      </w:tr>
      <w:tr w:rsidR="00C65B06" w:rsidDel="00954784" w14:paraId="44C554EE" w14:textId="77777777" w:rsidTr="00C65B06">
        <w:trPr>
          <w:del w:id="1658" w:author="Elena Borisenok" w:date="2024-11-15T17:57:00Z"/>
        </w:trPr>
        <w:tc>
          <w:tcPr>
            <w:tcW w:w="278" w:type="pct"/>
            <w:shd w:val="clear" w:color="auto" w:fill="D9D9D9" w:themeFill="background1" w:themeFillShade="D9"/>
            <w:vAlign w:val="center"/>
          </w:tcPr>
          <w:p w14:paraId="081BEB36" w14:textId="7E0FCF69" w:rsidR="00E122FB" w:rsidDel="00954784" w:rsidRDefault="00000000">
            <w:pPr>
              <w:rPr>
                <w:del w:id="1659" w:author="Elena Borisenok" w:date="2024-11-15T17:57:00Z"/>
                <w:color w:val="000000" w:themeColor="text1"/>
              </w:rPr>
            </w:pPr>
            <w:del w:id="1660" w:author="Elena Borisenok" w:date="2024-11-15T17:57:00Z">
              <w:r w:rsidDel="00954784">
                <w:rPr>
                  <w:color w:val="000000" w:themeColor="text1"/>
                  <w:lang w:val="en-US"/>
                </w:rPr>
                <w:delText>№ п/п</w:delText>
              </w:r>
            </w:del>
          </w:p>
        </w:tc>
        <w:tc>
          <w:tcPr>
            <w:tcW w:w="634" w:type="pct"/>
            <w:shd w:val="clear" w:color="auto" w:fill="D9D9D9" w:themeFill="background1" w:themeFillShade="D9"/>
            <w:vAlign w:val="center"/>
          </w:tcPr>
          <w:p w14:paraId="321B2A3E" w14:textId="69B71EFB" w:rsidR="00E122FB" w:rsidDel="00954784" w:rsidRDefault="00000000">
            <w:pPr>
              <w:rPr>
                <w:del w:id="1661" w:author="Elena Borisenok" w:date="2024-11-15T17:57:00Z"/>
                <w:color w:val="000000" w:themeColor="text1"/>
                <w:lang w:val="en-US"/>
              </w:rPr>
            </w:pPr>
            <w:del w:id="1662" w:author="Elena Borisenok" w:date="2024-11-15T17:57:00Z">
              <w:r w:rsidDel="00954784">
                <w:rPr>
                  <w:color w:val="000000" w:themeColor="text1"/>
                  <w:lang w:val="en-US"/>
                </w:rPr>
                <w:delText>Описание требования</w:delText>
              </w:r>
            </w:del>
          </w:p>
        </w:tc>
        <w:tc>
          <w:tcPr>
            <w:tcW w:w="3101" w:type="pct"/>
            <w:shd w:val="clear" w:color="auto" w:fill="D9D9D9" w:themeFill="background1" w:themeFillShade="D9"/>
            <w:vAlign w:val="center"/>
          </w:tcPr>
          <w:p w14:paraId="57306C21" w14:textId="105AE570" w:rsidR="00E122FB" w:rsidDel="00954784" w:rsidRDefault="00000000">
            <w:pPr>
              <w:rPr>
                <w:del w:id="1663" w:author="Elena Borisenok" w:date="2024-11-15T17:57:00Z"/>
                <w:color w:val="000000" w:themeColor="text1"/>
              </w:rPr>
            </w:pPr>
            <w:del w:id="1664" w:author="Elena Borisenok" w:date="2024-11-15T17:57:00Z">
              <w:r w:rsidDel="00954784">
                <w:rPr>
                  <w:color w:val="000000" w:themeColor="text1"/>
                </w:rPr>
                <w:delText>Тестовая процедура</w:delText>
              </w:r>
            </w:del>
          </w:p>
        </w:tc>
        <w:tc>
          <w:tcPr>
            <w:tcW w:w="987" w:type="pct"/>
            <w:shd w:val="clear" w:color="auto" w:fill="D9D9D9" w:themeFill="background1" w:themeFillShade="D9"/>
          </w:tcPr>
          <w:p w14:paraId="77B1257F" w14:textId="23DC27B5" w:rsidR="00E122FB" w:rsidDel="00954784" w:rsidRDefault="00000000">
            <w:pPr>
              <w:rPr>
                <w:del w:id="1665" w:author="Elena Borisenok" w:date="2024-11-15T17:57:00Z"/>
                <w:color w:val="000000" w:themeColor="text1"/>
              </w:rPr>
            </w:pPr>
            <w:del w:id="1666" w:author="Elena Borisenok" w:date="2024-11-15T17:57:00Z">
              <w:r w:rsidDel="00954784">
                <w:rPr>
                  <w:color w:val="000000" w:themeColor="text1"/>
                </w:rPr>
                <w:delText>Категория требования</w:delText>
              </w:r>
            </w:del>
          </w:p>
        </w:tc>
      </w:tr>
      <w:tr w:rsidR="00C65B06" w:rsidDel="00954784" w14:paraId="3A94F067" w14:textId="77777777" w:rsidTr="00C65B06">
        <w:trPr>
          <w:del w:id="1667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12B3032F" w14:textId="0E0A1E94" w:rsidR="00E122FB" w:rsidDel="00954784" w:rsidRDefault="00000000">
            <w:pPr>
              <w:rPr>
                <w:del w:id="1668" w:author="Elena Borisenok" w:date="2024-11-15T17:57:00Z"/>
                <w:color w:val="000000" w:themeColor="text1"/>
              </w:rPr>
            </w:pPr>
            <w:del w:id="1669" w:author="Elena Borisenok" w:date="2024-11-15T17:57:00Z">
              <w:r w:rsidDel="00954784">
                <w:rPr>
                  <w:color w:val="000000" w:themeColor="text1"/>
                </w:rPr>
                <w:delText>Б-1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788DD2C6" w14:textId="0772A257" w:rsidR="00E122FB" w:rsidDel="00954784" w:rsidRDefault="00000000">
            <w:pPr>
              <w:rPr>
                <w:del w:id="1670" w:author="Elena Borisenok" w:date="2024-11-15T17:57:00Z"/>
                <w:color w:val="000000" w:themeColor="text1"/>
              </w:rPr>
            </w:pPr>
            <w:del w:id="1671" w:author="Elena Borisenok" w:date="2024-11-15T17:57:00Z">
              <w:r w:rsidDel="00954784">
                <w:rPr>
                  <w:szCs w:val="24"/>
                </w:rPr>
                <w:delText>Аудит событий Kubernetes API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73DBF8AD" w14:textId="2037D99A" w:rsidR="00E122FB" w:rsidDel="00954784" w:rsidRDefault="00000000">
            <w:pPr>
              <w:rPr>
                <w:del w:id="1672" w:author="Elena Borisenok" w:date="2024-11-15T17:57:00Z"/>
                <w:color w:val="000000" w:themeColor="text1"/>
              </w:rPr>
            </w:pPr>
            <w:del w:id="1673" w:author="Elena Borisenok" w:date="2024-11-15T17:57:00Z">
              <w:r w:rsidDel="00954784">
                <w:rPr>
                  <w:color w:val="000000" w:themeColor="text1"/>
                </w:rPr>
                <w:delText>ТП-1</w:delText>
              </w:r>
            </w:del>
          </w:p>
        </w:tc>
        <w:tc>
          <w:tcPr>
            <w:tcW w:w="987" w:type="pct"/>
          </w:tcPr>
          <w:p w14:paraId="58E003B3" w14:textId="19A3AE7B" w:rsidR="00E122FB" w:rsidDel="00954784" w:rsidRDefault="00E122FB">
            <w:pPr>
              <w:rPr>
                <w:del w:id="1674" w:author="Elena Borisenok" w:date="2024-11-15T17:57:00Z"/>
                <w:color w:val="000000" w:themeColor="text1"/>
              </w:rPr>
            </w:pPr>
          </w:p>
        </w:tc>
      </w:tr>
      <w:tr w:rsidR="00C65B06" w:rsidDel="00954784" w14:paraId="090E045F" w14:textId="77777777" w:rsidTr="00C65B06">
        <w:trPr>
          <w:del w:id="1675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46358AEB" w14:textId="406F2A94" w:rsidR="00E122FB" w:rsidDel="00954784" w:rsidRDefault="00000000">
            <w:pPr>
              <w:rPr>
                <w:del w:id="1676" w:author="Elena Borisenok" w:date="2024-11-15T17:57:00Z"/>
                <w:color w:val="000000" w:themeColor="text1"/>
              </w:rPr>
            </w:pPr>
            <w:del w:id="1677" w:author="Elena Borisenok" w:date="2024-11-15T17:57:00Z">
              <w:r w:rsidDel="00954784">
                <w:rPr>
                  <w:color w:val="000000" w:themeColor="text1"/>
                </w:rPr>
                <w:delText>Б-2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0F1F4319" w14:textId="26601171" w:rsidR="00E122FB" w:rsidDel="00954784" w:rsidRDefault="00000000">
            <w:pPr>
              <w:rPr>
                <w:del w:id="1678" w:author="Elena Borisenok" w:date="2024-11-15T17:57:00Z"/>
                <w:color w:val="000000" w:themeColor="text1"/>
              </w:rPr>
            </w:pPr>
            <w:del w:id="1679" w:author="Elena Borisenok" w:date="2024-11-15T17:57:00Z">
              <w:r w:rsidDel="00954784">
                <w:rPr>
                  <w:szCs w:val="24"/>
                </w:rPr>
                <w:delText>Фильтрации трафика внутри кластера (поддержка NetworkPolicy). Только для кластеров с CNI Cilium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3D5DD4DF" w14:textId="1D6320BC" w:rsidR="00E122FB" w:rsidDel="00954784" w:rsidRDefault="00000000">
            <w:pPr>
              <w:rPr>
                <w:del w:id="1680" w:author="Elena Borisenok" w:date="2024-11-15T17:57:00Z"/>
                <w:color w:val="000000" w:themeColor="text1"/>
              </w:rPr>
            </w:pPr>
            <w:del w:id="1681" w:author="Elena Borisenok" w:date="2024-11-15T17:57:00Z">
              <w:r w:rsidDel="00954784">
                <w:rPr>
                  <w:color w:val="000000" w:themeColor="text1"/>
                </w:rPr>
                <w:delText>ТП-2</w:delText>
              </w:r>
            </w:del>
          </w:p>
        </w:tc>
        <w:tc>
          <w:tcPr>
            <w:tcW w:w="987" w:type="pct"/>
          </w:tcPr>
          <w:p w14:paraId="53BC5118" w14:textId="7EEB999F" w:rsidR="00E122FB" w:rsidDel="00954784" w:rsidRDefault="00E122FB">
            <w:pPr>
              <w:rPr>
                <w:del w:id="1682" w:author="Elena Borisenok" w:date="2024-11-15T17:57:00Z"/>
                <w:color w:val="000000" w:themeColor="text1"/>
              </w:rPr>
            </w:pPr>
          </w:p>
        </w:tc>
      </w:tr>
      <w:tr w:rsidR="00C65B06" w:rsidDel="00954784" w14:paraId="26F065B5" w14:textId="77777777" w:rsidTr="00C65B06">
        <w:trPr>
          <w:del w:id="1683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155A3204" w14:textId="56A6604B" w:rsidR="00E122FB" w:rsidDel="00954784" w:rsidRDefault="00000000">
            <w:pPr>
              <w:rPr>
                <w:del w:id="1684" w:author="Elena Borisenok" w:date="2024-11-15T17:57:00Z"/>
                <w:color w:val="000000" w:themeColor="text1"/>
              </w:rPr>
            </w:pPr>
            <w:del w:id="1685" w:author="Elena Borisenok" w:date="2024-11-15T17:57:00Z">
              <w:r w:rsidDel="00954784">
                <w:rPr>
                  <w:color w:val="000000" w:themeColor="text1"/>
                </w:rPr>
                <w:delText>Б-3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403D6E3D" w14:textId="02E7223D" w:rsidR="00E122FB" w:rsidDel="00954784" w:rsidRDefault="00000000">
            <w:pPr>
              <w:rPr>
                <w:del w:id="1686" w:author="Elena Borisenok" w:date="2024-11-15T17:57:00Z"/>
                <w:color w:val="000000" w:themeColor="text1"/>
              </w:rPr>
            </w:pPr>
            <w:del w:id="1687" w:author="Elena Borisenok" w:date="2024-11-15T17:57:00Z">
              <w:r w:rsidDel="00954784">
                <w:rPr>
                  <w:szCs w:val="24"/>
                </w:rPr>
                <w:delText>Фильтрации трафика на уровне L7 внутри кластера (поддержка CiliumNetworkPolicy). Только для кластеров с CNI Cilium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0FBAE923" w14:textId="79361006" w:rsidR="00E122FB" w:rsidDel="00954784" w:rsidRDefault="00000000">
            <w:pPr>
              <w:rPr>
                <w:del w:id="1688" w:author="Elena Borisenok" w:date="2024-11-15T17:57:00Z"/>
                <w:color w:val="000000" w:themeColor="text1"/>
              </w:rPr>
            </w:pPr>
            <w:del w:id="1689" w:author="Elena Borisenok" w:date="2024-11-15T17:57:00Z">
              <w:r w:rsidDel="00954784">
                <w:rPr>
                  <w:color w:val="000000" w:themeColor="text1"/>
                </w:rPr>
                <w:delText>ТП-3</w:delText>
              </w:r>
            </w:del>
          </w:p>
        </w:tc>
        <w:tc>
          <w:tcPr>
            <w:tcW w:w="987" w:type="pct"/>
          </w:tcPr>
          <w:p w14:paraId="108EA86D" w14:textId="2A11B76F" w:rsidR="00E122FB" w:rsidDel="00954784" w:rsidRDefault="00E122FB">
            <w:pPr>
              <w:rPr>
                <w:del w:id="1690" w:author="Elena Borisenok" w:date="2024-11-15T17:57:00Z"/>
                <w:color w:val="000000" w:themeColor="text1"/>
              </w:rPr>
            </w:pPr>
          </w:p>
        </w:tc>
      </w:tr>
      <w:tr w:rsidR="00C65B06" w:rsidDel="00954784" w14:paraId="0D879B5B" w14:textId="77777777" w:rsidTr="00C65B06">
        <w:trPr>
          <w:del w:id="1691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713A9232" w14:textId="063B283F" w:rsidR="00E122FB" w:rsidDel="00954784" w:rsidRDefault="00000000">
            <w:pPr>
              <w:rPr>
                <w:del w:id="1692" w:author="Elena Borisenok" w:date="2024-11-15T17:57:00Z"/>
                <w:color w:val="000000" w:themeColor="text1"/>
              </w:rPr>
            </w:pPr>
            <w:del w:id="1693" w:author="Elena Borisenok" w:date="2024-11-15T17:57:00Z">
              <w:r w:rsidDel="00954784">
                <w:rPr>
                  <w:color w:val="000000" w:themeColor="text1"/>
                </w:rPr>
                <w:delText>Б-4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6F078631" w14:textId="268925AA" w:rsidR="00E122FB" w:rsidDel="00954784" w:rsidRDefault="00000000">
            <w:pPr>
              <w:rPr>
                <w:del w:id="1694" w:author="Elena Borisenok" w:date="2024-11-15T17:57:00Z"/>
                <w:color w:val="000000" w:themeColor="text1"/>
              </w:rPr>
            </w:pPr>
            <w:del w:id="1695" w:author="Elena Borisenok" w:date="2024-11-15T17:57:00Z">
              <w:r w:rsidDel="00954784">
                <w:rPr>
                  <w:szCs w:val="24"/>
                </w:rPr>
                <w:delText>Отображения действия политик (NetworkPolicy) в веб-интерфейсе. Только для кластеров с CNI Cilium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0EB3F3B9" w14:textId="40E8E6BA" w:rsidR="00E122FB" w:rsidDel="00954784" w:rsidRDefault="00000000">
            <w:pPr>
              <w:rPr>
                <w:del w:id="1696" w:author="Elena Borisenok" w:date="2024-11-15T17:57:00Z"/>
                <w:color w:val="000000" w:themeColor="text1"/>
              </w:rPr>
            </w:pPr>
            <w:del w:id="1697" w:author="Elena Borisenok" w:date="2024-11-15T17:57:00Z">
              <w:r w:rsidDel="00954784">
                <w:rPr>
                  <w:color w:val="000000" w:themeColor="text1"/>
                </w:rPr>
                <w:delText>ТП-4</w:delText>
              </w:r>
            </w:del>
          </w:p>
        </w:tc>
        <w:tc>
          <w:tcPr>
            <w:tcW w:w="987" w:type="pct"/>
          </w:tcPr>
          <w:p w14:paraId="2899C5AB" w14:textId="41E83D85" w:rsidR="00E122FB" w:rsidDel="00954784" w:rsidRDefault="00E122FB">
            <w:pPr>
              <w:rPr>
                <w:del w:id="1698" w:author="Elena Borisenok" w:date="2024-11-15T17:57:00Z"/>
                <w:color w:val="000000" w:themeColor="text1"/>
              </w:rPr>
            </w:pPr>
          </w:p>
        </w:tc>
      </w:tr>
      <w:tr w:rsidR="00C65B06" w:rsidDel="00954784" w14:paraId="7A2DBBAB" w14:textId="77777777" w:rsidTr="00C65B06">
        <w:trPr>
          <w:del w:id="1699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0CBF1A0A" w14:textId="2BB24DE3" w:rsidR="00E122FB" w:rsidDel="00954784" w:rsidRDefault="00000000">
            <w:pPr>
              <w:rPr>
                <w:del w:id="1700" w:author="Elena Borisenok" w:date="2024-11-15T17:57:00Z"/>
                <w:color w:val="000000" w:themeColor="text1"/>
              </w:rPr>
            </w:pPr>
            <w:del w:id="1701" w:author="Elena Borisenok" w:date="2024-11-15T17:57:00Z">
              <w:r w:rsidDel="00954784">
                <w:rPr>
                  <w:color w:val="000000" w:themeColor="text1"/>
                </w:rPr>
                <w:delText>Б-5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1A56A6AF" w14:textId="537AAD90" w:rsidR="00E122FB" w:rsidDel="00954784" w:rsidRDefault="00000000">
            <w:pPr>
              <w:rPr>
                <w:del w:id="1702" w:author="Elena Borisenok" w:date="2024-11-15T17:57:00Z"/>
                <w:color w:val="000000" w:themeColor="text1"/>
              </w:rPr>
            </w:pPr>
            <w:del w:id="1703" w:author="Elena Borisenok" w:date="2024-11-15T17:57:00Z">
              <w:r w:rsidDel="00954784">
                <w:rPr>
                  <w:szCs w:val="24"/>
                </w:rPr>
                <w:delText>Возможность использования корпоративного TLS/SSL сертификата для компонентов платформы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09455222" w14:textId="417805E9" w:rsidR="00E122FB" w:rsidDel="00954784" w:rsidRDefault="00000000">
            <w:pPr>
              <w:rPr>
                <w:del w:id="1704" w:author="Elena Borisenok" w:date="2024-11-15T17:57:00Z"/>
                <w:color w:val="000000" w:themeColor="text1"/>
              </w:rPr>
            </w:pPr>
            <w:del w:id="1705" w:author="Elena Borisenok" w:date="2024-11-15T17:57:00Z">
              <w:r w:rsidDel="00954784">
                <w:rPr>
                  <w:color w:val="000000" w:themeColor="text1"/>
                </w:rPr>
                <w:delText>ТП-5</w:delText>
              </w:r>
            </w:del>
          </w:p>
        </w:tc>
        <w:tc>
          <w:tcPr>
            <w:tcW w:w="987" w:type="pct"/>
          </w:tcPr>
          <w:p w14:paraId="436C8B90" w14:textId="34879BEE" w:rsidR="00E122FB" w:rsidDel="00954784" w:rsidRDefault="00E122FB">
            <w:pPr>
              <w:rPr>
                <w:del w:id="1706" w:author="Elena Borisenok" w:date="2024-11-15T17:57:00Z"/>
                <w:color w:val="000000" w:themeColor="text1"/>
              </w:rPr>
            </w:pPr>
          </w:p>
        </w:tc>
      </w:tr>
      <w:tr w:rsidR="00C65B06" w:rsidDel="00954784" w14:paraId="7F5DA832" w14:textId="77777777" w:rsidTr="00C65B06">
        <w:trPr>
          <w:del w:id="1707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5A31094E" w14:textId="6A72F875" w:rsidR="00E122FB" w:rsidDel="00954784" w:rsidRDefault="00000000">
            <w:pPr>
              <w:rPr>
                <w:del w:id="1708" w:author="Elena Borisenok" w:date="2024-11-15T17:57:00Z"/>
                <w:color w:val="000000" w:themeColor="text1"/>
              </w:rPr>
            </w:pPr>
            <w:del w:id="1709" w:author="Elena Borisenok" w:date="2024-11-15T17:57:00Z">
              <w:r w:rsidDel="00954784">
                <w:rPr>
                  <w:color w:val="000000" w:themeColor="text1"/>
                </w:rPr>
                <w:delText>Б-6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263EDCF7" w14:textId="794AE2C1" w:rsidR="00E122FB" w:rsidDel="00954784" w:rsidRDefault="00000000">
            <w:pPr>
              <w:rPr>
                <w:del w:id="1710" w:author="Elena Borisenok" w:date="2024-11-15T17:57:00Z"/>
                <w:color w:val="000000" w:themeColor="text1"/>
              </w:rPr>
            </w:pPr>
            <w:del w:id="1711" w:author="Elena Borisenok" w:date="2024-11-15T17:57:00Z">
              <w:r w:rsidDel="00954784">
                <w:rPr>
                  <w:szCs w:val="24"/>
                </w:rPr>
                <w:delText>Использования временных статических пользователей в кластере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54AFAB39" w14:textId="5174CC0A" w:rsidR="00E122FB" w:rsidDel="00954784" w:rsidRDefault="00000000">
            <w:pPr>
              <w:rPr>
                <w:del w:id="1712" w:author="Elena Borisenok" w:date="2024-11-15T17:57:00Z"/>
                <w:color w:val="000000" w:themeColor="text1"/>
              </w:rPr>
            </w:pPr>
            <w:del w:id="1713" w:author="Elena Borisenok" w:date="2024-11-15T17:57:00Z">
              <w:r w:rsidDel="00954784">
                <w:rPr>
                  <w:color w:val="000000" w:themeColor="text1"/>
                </w:rPr>
                <w:delText>ТП-6</w:delText>
              </w:r>
            </w:del>
          </w:p>
        </w:tc>
        <w:tc>
          <w:tcPr>
            <w:tcW w:w="987" w:type="pct"/>
          </w:tcPr>
          <w:p w14:paraId="72488C16" w14:textId="08C479E5" w:rsidR="00E122FB" w:rsidDel="00954784" w:rsidRDefault="00E122FB">
            <w:pPr>
              <w:rPr>
                <w:del w:id="1714" w:author="Elena Borisenok" w:date="2024-11-15T17:57:00Z"/>
                <w:color w:val="000000" w:themeColor="text1"/>
              </w:rPr>
            </w:pPr>
          </w:p>
        </w:tc>
      </w:tr>
      <w:tr w:rsidR="00C65B06" w:rsidDel="00954784" w14:paraId="4922143D" w14:textId="77777777" w:rsidTr="00C65B06">
        <w:trPr>
          <w:del w:id="1715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16B15956" w14:textId="3F1B8AED" w:rsidR="00E122FB" w:rsidDel="00954784" w:rsidRDefault="00000000">
            <w:pPr>
              <w:rPr>
                <w:del w:id="1716" w:author="Elena Borisenok" w:date="2024-11-15T17:57:00Z"/>
                <w:color w:val="000000" w:themeColor="text1"/>
              </w:rPr>
            </w:pPr>
            <w:del w:id="1717" w:author="Elena Borisenok" w:date="2024-11-15T17:57:00Z">
              <w:r w:rsidDel="00954784">
                <w:rPr>
                  <w:color w:val="000000" w:themeColor="text1"/>
                </w:rPr>
                <w:delText>Б-7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2CBCE474" w14:textId="0250FD82" w:rsidR="00E122FB" w:rsidDel="00954784" w:rsidRDefault="00000000">
            <w:pPr>
              <w:rPr>
                <w:del w:id="1718" w:author="Elena Borisenok" w:date="2024-11-15T17:57:00Z"/>
                <w:color w:val="000000" w:themeColor="text1"/>
              </w:rPr>
            </w:pPr>
            <w:del w:id="1719" w:author="Elena Borisenok" w:date="2024-11-15T17:57:00Z">
              <w:r w:rsidDel="00954784">
                <w:rPr>
                  <w:szCs w:val="24"/>
                </w:rPr>
                <w:delText>Использование статических групп пользователей в кластере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6594F00F" w14:textId="1C6B01CD" w:rsidR="00E122FB" w:rsidDel="00954784" w:rsidRDefault="00000000">
            <w:pPr>
              <w:rPr>
                <w:del w:id="1720" w:author="Elena Borisenok" w:date="2024-11-15T17:57:00Z"/>
                <w:color w:val="000000" w:themeColor="text1"/>
              </w:rPr>
            </w:pPr>
            <w:del w:id="1721" w:author="Elena Borisenok" w:date="2024-11-15T17:57:00Z">
              <w:r w:rsidDel="00954784">
                <w:rPr>
                  <w:color w:val="000000" w:themeColor="text1"/>
                </w:rPr>
                <w:delText>ТП-7</w:delText>
              </w:r>
            </w:del>
          </w:p>
        </w:tc>
        <w:tc>
          <w:tcPr>
            <w:tcW w:w="987" w:type="pct"/>
          </w:tcPr>
          <w:p w14:paraId="1DCA58F3" w14:textId="5030CA99" w:rsidR="00E122FB" w:rsidDel="00954784" w:rsidRDefault="00E122FB">
            <w:pPr>
              <w:rPr>
                <w:del w:id="1722" w:author="Elena Borisenok" w:date="2024-11-15T17:57:00Z"/>
                <w:color w:val="000000" w:themeColor="text1"/>
              </w:rPr>
            </w:pPr>
          </w:p>
        </w:tc>
      </w:tr>
      <w:tr w:rsidR="00C65B06" w:rsidDel="00954784" w14:paraId="03B55218" w14:textId="77777777" w:rsidTr="00C65B06">
        <w:trPr>
          <w:del w:id="1723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39762D20" w14:textId="50F6E4E2" w:rsidR="00E122FB" w:rsidDel="00954784" w:rsidRDefault="00000000">
            <w:pPr>
              <w:rPr>
                <w:del w:id="1724" w:author="Elena Borisenok" w:date="2024-11-15T17:57:00Z"/>
                <w:color w:val="000000" w:themeColor="text1"/>
              </w:rPr>
            </w:pPr>
            <w:del w:id="1725" w:author="Elena Borisenok" w:date="2024-11-15T17:57:00Z">
              <w:r w:rsidDel="00954784">
                <w:rPr>
                  <w:color w:val="000000" w:themeColor="text1"/>
                </w:rPr>
                <w:delText>Б-8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05ADF494" w14:textId="36C40714" w:rsidR="00E122FB" w:rsidDel="00954784" w:rsidRDefault="00000000">
            <w:pPr>
              <w:rPr>
                <w:del w:id="1726" w:author="Elena Borisenok" w:date="2024-11-15T17:57:00Z"/>
                <w:color w:val="000000" w:themeColor="text1"/>
              </w:rPr>
            </w:pPr>
            <w:del w:id="1727" w:author="Elena Borisenok" w:date="2024-11-15T17:57:00Z">
              <w:r w:rsidDel="00954784">
                <w:rPr>
                  <w:szCs w:val="24"/>
                </w:rPr>
                <w:delText>Использование внешнего провайдера аутентификации (LDAP/</w:delText>
              </w:r>
            </w:del>
            <w:ins w:id="1728" w:author="user" w:date="2024-11-13T17:17:00Z">
              <w:del w:id="1729" w:author="Elena Borisenok" w:date="2024-11-15T17:57:00Z">
                <w:r w:rsidR="00BE292C" w:rsidDel="00954784">
                  <w:rPr>
                    <w:szCs w:val="24"/>
                  </w:rPr>
                  <w:delText xml:space="preserve"> </w:delText>
                </w:r>
              </w:del>
            </w:ins>
            <w:del w:id="1730" w:author="Elena Borisenok" w:date="2024-11-15T17:57:00Z">
              <w:r w:rsidDel="00954784">
                <w:rPr>
                  <w:szCs w:val="24"/>
                </w:rPr>
                <w:delText>AD/OIDC)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7D8C7DF8" w14:textId="393A72B8" w:rsidR="00E122FB" w:rsidDel="00954784" w:rsidRDefault="00000000">
            <w:pPr>
              <w:rPr>
                <w:del w:id="1731" w:author="Elena Borisenok" w:date="2024-11-15T17:57:00Z"/>
                <w:color w:val="000000" w:themeColor="text1"/>
              </w:rPr>
            </w:pPr>
            <w:del w:id="1732" w:author="Elena Borisenok" w:date="2024-11-15T17:57:00Z">
              <w:r w:rsidDel="00954784">
                <w:rPr>
                  <w:color w:val="000000" w:themeColor="text1"/>
                </w:rPr>
                <w:delText>ТП-8</w:delText>
              </w:r>
            </w:del>
          </w:p>
        </w:tc>
        <w:tc>
          <w:tcPr>
            <w:tcW w:w="987" w:type="pct"/>
          </w:tcPr>
          <w:p w14:paraId="11C999BE" w14:textId="124FC72D" w:rsidR="00E122FB" w:rsidDel="00954784" w:rsidRDefault="00E122FB">
            <w:pPr>
              <w:rPr>
                <w:del w:id="1733" w:author="Elena Borisenok" w:date="2024-11-15T17:57:00Z"/>
                <w:color w:val="000000" w:themeColor="text1"/>
              </w:rPr>
            </w:pPr>
          </w:p>
        </w:tc>
      </w:tr>
      <w:tr w:rsidR="00C65B06" w:rsidDel="00954784" w14:paraId="40AC121E" w14:textId="77777777" w:rsidTr="00C65B06">
        <w:trPr>
          <w:del w:id="1734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0C36C204" w14:textId="0CFD4B0D" w:rsidR="00E122FB" w:rsidDel="00954784" w:rsidRDefault="00000000">
            <w:pPr>
              <w:rPr>
                <w:del w:id="1735" w:author="Elena Borisenok" w:date="2024-11-15T17:57:00Z"/>
                <w:color w:val="000000" w:themeColor="text1"/>
              </w:rPr>
            </w:pPr>
            <w:del w:id="1736" w:author="Elena Borisenok" w:date="2024-11-15T17:57:00Z">
              <w:r w:rsidDel="00954784">
                <w:rPr>
                  <w:color w:val="000000" w:themeColor="text1"/>
                </w:rPr>
                <w:delText>Б-9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2BBDD76A" w14:textId="42301F62" w:rsidR="00E122FB" w:rsidDel="00954784" w:rsidRDefault="00000000">
            <w:pPr>
              <w:rPr>
                <w:del w:id="1737" w:author="Elena Borisenok" w:date="2024-11-15T17:57:00Z"/>
                <w:color w:val="000000" w:themeColor="text1"/>
              </w:rPr>
            </w:pPr>
            <w:del w:id="1738" w:author="Elena Borisenok" w:date="2024-11-15T17:57:00Z">
              <w:r w:rsidDel="00954784">
                <w:rPr>
                  <w:szCs w:val="24"/>
                </w:rPr>
                <w:delText>Настройка ролевой модели доступа на основе групп, атрибутов пользователя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2CFDCDAF" w14:textId="2A92D78D" w:rsidR="00E122FB" w:rsidDel="00954784" w:rsidRDefault="00000000">
            <w:pPr>
              <w:rPr>
                <w:del w:id="1739" w:author="Elena Borisenok" w:date="2024-11-15T17:57:00Z"/>
                <w:color w:val="000000" w:themeColor="text1"/>
              </w:rPr>
            </w:pPr>
            <w:del w:id="1740" w:author="Elena Borisenok" w:date="2024-11-15T17:57:00Z">
              <w:r w:rsidDel="00954784">
                <w:rPr>
                  <w:color w:val="000000" w:themeColor="text1"/>
                </w:rPr>
                <w:delText>ТП-9</w:delText>
              </w:r>
            </w:del>
          </w:p>
        </w:tc>
        <w:tc>
          <w:tcPr>
            <w:tcW w:w="987" w:type="pct"/>
          </w:tcPr>
          <w:p w14:paraId="1FC873B0" w14:textId="5E640A39" w:rsidR="00E122FB" w:rsidDel="00954784" w:rsidRDefault="00E122FB">
            <w:pPr>
              <w:rPr>
                <w:del w:id="1741" w:author="Elena Borisenok" w:date="2024-11-15T17:57:00Z"/>
                <w:color w:val="000000" w:themeColor="text1"/>
              </w:rPr>
            </w:pPr>
          </w:p>
        </w:tc>
      </w:tr>
      <w:tr w:rsidR="00C65B06" w:rsidDel="00954784" w14:paraId="03EDE46C" w14:textId="77777777" w:rsidTr="00C65B06">
        <w:trPr>
          <w:del w:id="1742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08468E2F" w14:textId="4574A9E0" w:rsidR="00E122FB" w:rsidDel="00954784" w:rsidRDefault="00000000">
            <w:pPr>
              <w:rPr>
                <w:del w:id="1743" w:author="Elena Borisenok" w:date="2024-11-15T17:57:00Z"/>
                <w:color w:val="000000" w:themeColor="text1"/>
              </w:rPr>
            </w:pPr>
            <w:del w:id="1744" w:author="Elena Borisenok" w:date="2024-11-15T17:57:00Z">
              <w:r w:rsidDel="00954784">
                <w:rPr>
                  <w:color w:val="000000" w:themeColor="text1"/>
                </w:rPr>
                <w:delText>Б-10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15C966C3" w14:textId="75079767" w:rsidR="00E122FB" w:rsidDel="00954784" w:rsidRDefault="00000000">
            <w:pPr>
              <w:rPr>
                <w:del w:id="1745" w:author="Elena Borisenok" w:date="2024-11-15T17:57:00Z"/>
                <w:color w:val="000000" w:themeColor="text1"/>
              </w:rPr>
            </w:pPr>
            <w:del w:id="1746" w:author="Elena Borisenok" w:date="2024-11-15T17:57:00Z">
              <w:r w:rsidDel="00954784">
                <w:rPr>
                  <w:szCs w:val="24"/>
                </w:rPr>
                <w:delText>Ограничение доступа пользователей к определенным namespace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6A77F777" w14:textId="4FD45094" w:rsidR="00E122FB" w:rsidDel="00954784" w:rsidRDefault="00000000">
            <w:pPr>
              <w:rPr>
                <w:del w:id="1747" w:author="Elena Borisenok" w:date="2024-11-15T17:57:00Z"/>
                <w:color w:val="000000" w:themeColor="text1"/>
              </w:rPr>
            </w:pPr>
            <w:del w:id="1748" w:author="Elena Borisenok" w:date="2024-11-15T17:57:00Z">
              <w:r w:rsidDel="00954784">
                <w:rPr>
                  <w:color w:val="000000" w:themeColor="text1"/>
                </w:rPr>
                <w:delText>ТП-10</w:delText>
              </w:r>
            </w:del>
          </w:p>
        </w:tc>
        <w:tc>
          <w:tcPr>
            <w:tcW w:w="987" w:type="pct"/>
          </w:tcPr>
          <w:p w14:paraId="175D8C04" w14:textId="1F24271E" w:rsidR="00E122FB" w:rsidDel="00954784" w:rsidRDefault="00E122FB">
            <w:pPr>
              <w:rPr>
                <w:del w:id="1749" w:author="Elena Borisenok" w:date="2024-11-15T17:57:00Z"/>
                <w:color w:val="000000" w:themeColor="text1"/>
              </w:rPr>
            </w:pPr>
          </w:p>
        </w:tc>
      </w:tr>
      <w:tr w:rsidR="00C65B06" w:rsidDel="00954784" w14:paraId="675B089C" w14:textId="77777777" w:rsidTr="00C65B06">
        <w:trPr>
          <w:del w:id="1750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45837F7A" w14:textId="07C8A39B" w:rsidR="00E122FB" w:rsidDel="00954784" w:rsidRDefault="00000000">
            <w:pPr>
              <w:rPr>
                <w:del w:id="1751" w:author="Elena Borisenok" w:date="2024-11-15T17:57:00Z"/>
                <w:color w:val="000000" w:themeColor="text1"/>
              </w:rPr>
            </w:pPr>
            <w:del w:id="1752" w:author="Elena Borisenok" w:date="2024-11-15T17:57:00Z">
              <w:r w:rsidDel="00954784">
                <w:rPr>
                  <w:color w:val="000000" w:themeColor="text1"/>
                </w:rPr>
                <w:delText>Б-11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60BE49F4" w14:textId="2425BD23" w:rsidR="00E122FB" w:rsidDel="00954784" w:rsidRDefault="00000000">
            <w:pPr>
              <w:rPr>
                <w:del w:id="1753" w:author="Elena Borisenok" w:date="2024-11-15T17:57:00Z"/>
                <w:color w:val="000000" w:themeColor="text1"/>
              </w:rPr>
            </w:pPr>
            <w:del w:id="1754" w:author="Elena Borisenok" w:date="2024-11-15T17:57:00Z">
              <w:r w:rsidDel="00954784">
                <w:rPr>
                  <w:szCs w:val="24"/>
                </w:rPr>
                <w:delText>Возможность расширения прав доступа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7F27FF49" w14:textId="5D5BC534" w:rsidR="00E122FB" w:rsidDel="00954784" w:rsidRDefault="00000000">
            <w:pPr>
              <w:rPr>
                <w:del w:id="1755" w:author="Elena Borisenok" w:date="2024-11-15T17:57:00Z"/>
                <w:color w:val="000000" w:themeColor="text1"/>
              </w:rPr>
            </w:pPr>
            <w:del w:id="1756" w:author="Elena Borisenok" w:date="2024-11-15T17:57:00Z">
              <w:r w:rsidDel="00954784">
                <w:rPr>
                  <w:color w:val="000000" w:themeColor="text1"/>
                </w:rPr>
                <w:delText>ТП-11</w:delText>
              </w:r>
            </w:del>
          </w:p>
        </w:tc>
        <w:tc>
          <w:tcPr>
            <w:tcW w:w="987" w:type="pct"/>
          </w:tcPr>
          <w:p w14:paraId="3C799811" w14:textId="24A9350F" w:rsidR="00E122FB" w:rsidDel="00954784" w:rsidRDefault="00E122FB">
            <w:pPr>
              <w:rPr>
                <w:del w:id="1757" w:author="Elena Borisenok" w:date="2024-11-15T17:57:00Z"/>
                <w:color w:val="000000" w:themeColor="text1"/>
              </w:rPr>
            </w:pPr>
          </w:p>
        </w:tc>
      </w:tr>
      <w:tr w:rsidR="00C65B06" w:rsidDel="00954784" w14:paraId="0824EFD7" w14:textId="77777777" w:rsidTr="00C65B06">
        <w:trPr>
          <w:del w:id="1758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6356FBA8" w14:textId="2EE78E6E" w:rsidR="00E122FB" w:rsidDel="00954784" w:rsidRDefault="00000000">
            <w:pPr>
              <w:rPr>
                <w:del w:id="1759" w:author="Elena Borisenok" w:date="2024-11-15T17:57:00Z"/>
                <w:color w:val="000000" w:themeColor="text1"/>
              </w:rPr>
            </w:pPr>
            <w:del w:id="1760" w:author="Elena Borisenok" w:date="2024-11-15T17:57:00Z">
              <w:r w:rsidDel="00954784">
                <w:rPr>
                  <w:color w:val="000000" w:themeColor="text1"/>
                </w:rPr>
                <w:delText>Б-12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1B013BDE" w14:textId="05F9ACF9" w:rsidR="00E122FB" w:rsidDel="00954784" w:rsidRDefault="00000000">
            <w:pPr>
              <w:rPr>
                <w:del w:id="1761" w:author="Elena Borisenok" w:date="2024-11-15T17:57:00Z"/>
                <w:color w:val="000000" w:themeColor="text1"/>
              </w:rPr>
            </w:pPr>
            <w:del w:id="1762" w:author="Elena Borisenok" w:date="2024-11-15T17:57:00Z">
              <w:r w:rsidDel="00954784">
                <w:rPr>
                  <w:szCs w:val="24"/>
                </w:rPr>
                <w:delText>Использование сервисной учетной записи для выката прикладного ПО в платформу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19627357" w14:textId="40593670" w:rsidR="00E122FB" w:rsidDel="00954784" w:rsidRDefault="00000000">
            <w:pPr>
              <w:rPr>
                <w:del w:id="1763" w:author="Elena Borisenok" w:date="2024-11-15T17:57:00Z"/>
                <w:color w:val="000000" w:themeColor="text1"/>
              </w:rPr>
            </w:pPr>
            <w:del w:id="1764" w:author="Elena Borisenok" w:date="2024-11-15T17:57:00Z">
              <w:r w:rsidDel="00954784">
                <w:rPr>
                  <w:color w:val="000000" w:themeColor="text1"/>
                </w:rPr>
                <w:delText>ТП-12</w:delText>
              </w:r>
            </w:del>
          </w:p>
        </w:tc>
        <w:tc>
          <w:tcPr>
            <w:tcW w:w="987" w:type="pct"/>
          </w:tcPr>
          <w:p w14:paraId="70EF9337" w14:textId="398A42DA" w:rsidR="003869EB" w:rsidRPr="003869EB" w:rsidDel="00954784" w:rsidRDefault="003869EB">
            <w:pPr>
              <w:jc w:val="center"/>
              <w:rPr>
                <w:del w:id="1765" w:author="Elena Borisenok" w:date="2024-11-15T17:57:00Z"/>
                <w:rPrChange w:id="1766" w:author="Elena Borisenok" w:date="2024-11-15T17:25:00Z">
                  <w:rPr>
                    <w:del w:id="1767" w:author="Elena Borisenok" w:date="2024-11-15T17:57:00Z"/>
                    <w:color w:val="000000" w:themeColor="text1"/>
                  </w:rPr>
                </w:rPrChange>
              </w:rPr>
              <w:pPrChange w:id="1768" w:author="Elena Borisenok" w:date="2024-11-15T17:25:00Z">
                <w:pPr/>
              </w:pPrChange>
            </w:pPr>
          </w:p>
        </w:tc>
      </w:tr>
      <w:tr w:rsidR="00C65B06" w:rsidDel="00954784" w14:paraId="58017F5C" w14:textId="77777777" w:rsidTr="00C65B06">
        <w:trPr>
          <w:del w:id="1769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4EA15047" w14:textId="61CCAC85" w:rsidR="00E122FB" w:rsidDel="00954784" w:rsidRDefault="00000000">
            <w:pPr>
              <w:rPr>
                <w:del w:id="1770" w:author="Elena Borisenok" w:date="2024-11-15T17:57:00Z"/>
                <w:color w:val="000000" w:themeColor="text1"/>
              </w:rPr>
            </w:pPr>
            <w:del w:id="1771" w:author="Elena Borisenok" w:date="2024-11-15T17:57:00Z">
              <w:r w:rsidDel="00954784">
                <w:rPr>
                  <w:color w:val="000000" w:themeColor="text1"/>
                </w:rPr>
                <w:delText>Б-13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1D9180F9" w14:textId="20674A38" w:rsidR="00E122FB" w:rsidDel="00954784" w:rsidRDefault="00000000">
            <w:pPr>
              <w:rPr>
                <w:del w:id="1772" w:author="Elena Borisenok" w:date="2024-11-15T17:57:00Z"/>
                <w:color w:val="000000" w:themeColor="text1"/>
              </w:rPr>
            </w:pPr>
            <w:del w:id="1773" w:author="Elena Borisenok" w:date="2024-11-15T17:57:00Z">
              <w:r w:rsidDel="00954784">
                <w:rPr>
                  <w:color w:val="000000" w:themeColor="text1"/>
                  <w:szCs w:val="24"/>
                </w:rPr>
                <w:delText>Создание статического пользователя с помощью клиентского сертификата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720D8760" w14:textId="7F9E150E" w:rsidR="00E122FB" w:rsidDel="00954784" w:rsidRDefault="00000000">
            <w:pPr>
              <w:rPr>
                <w:del w:id="1774" w:author="Elena Borisenok" w:date="2024-11-15T17:57:00Z"/>
                <w:color w:val="000000" w:themeColor="text1"/>
              </w:rPr>
            </w:pPr>
            <w:del w:id="1775" w:author="Elena Borisenok" w:date="2024-11-15T17:57:00Z">
              <w:r w:rsidDel="00954784">
                <w:rPr>
                  <w:color w:val="000000" w:themeColor="text1"/>
                </w:rPr>
                <w:delText>ТП-13</w:delText>
              </w:r>
            </w:del>
          </w:p>
        </w:tc>
        <w:tc>
          <w:tcPr>
            <w:tcW w:w="987" w:type="pct"/>
          </w:tcPr>
          <w:p w14:paraId="0C0F738D" w14:textId="6E9AC154" w:rsidR="00E122FB" w:rsidDel="00954784" w:rsidRDefault="00E122FB">
            <w:pPr>
              <w:rPr>
                <w:del w:id="1776" w:author="Elena Borisenok" w:date="2024-11-15T17:57:00Z"/>
                <w:color w:val="000000" w:themeColor="text1"/>
              </w:rPr>
            </w:pPr>
          </w:p>
        </w:tc>
      </w:tr>
      <w:tr w:rsidR="00C65B06" w:rsidDel="00954784" w14:paraId="0A29D899" w14:textId="77777777" w:rsidTr="00C65B06">
        <w:trPr>
          <w:del w:id="1777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2936F099" w14:textId="08096BDF" w:rsidR="00E122FB" w:rsidDel="00954784" w:rsidRDefault="00000000">
            <w:pPr>
              <w:rPr>
                <w:del w:id="1778" w:author="Elena Borisenok" w:date="2024-11-15T17:57:00Z"/>
                <w:color w:val="000000" w:themeColor="text1"/>
              </w:rPr>
            </w:pPr>
            <w:del w:id="1779" w:author="Elena Borisenok" w:date="2024-11-15T17:57:00Z">
              <w:r w:rsidDel="00954784">
                <w:rPr>
                  <w:color w:val="000000" w:themeColor="text1"/>
                </w:rPr>
                <w:delText>Б-14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3BB8E0CB" w14:textId="6B2E7C4A" w:rsidR="00E122FB" w:rsidDel="00954784" w:rsidRDefault="00000000">
            <w:pPr>
              <w:rPr>
                <w:del w:id="1780" w:author="Elena Borisenok" w:date="2024-11-15T17:57:00Z"/>
                <w:color w:val="000000" w:themeColor="text1"/>
              </w:rPr>
            </w:pPr>
            <w:del w:id="1781" w:author="Elena Borisenok" w:date="2024-11-15T17:57:00Z">
              <w:r w:rsidDel="00954784">
                <w:rPr>
                  <w:szCs w:val="24"/>
                </w:rPr>
                <w:delText>Использование политик безопасности Kubernetes (Pod Security Standards)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3E94A2F7" w14:textId="7E608D1F" w:rsidR="00E122FB" w:rsidDel="00954784" w:rsidRDefault="00000000">
            <w:pPr>
              <w:rPr>
                <w:del w:id="1782" w:author="Elena Borisenok" w:date="2024-11-15T17:57:00Z"/>
                <w:color w:val="000000" w:themeColor="text1"/>
              </w:rPr>
            </w:pPr>
            <w:del w:id="1783" w:author="Elena Borisenok" w:date="2024-11-15T17:57:00Z">
              <w:r w:rsidDel="00954784">
                <w:rPr>
                  <w:color w:val="000000" w:themeColor="text1"/>
                </w:rPr>
                <w:delText>ТП-14</w:delText>
              </w:r>
            </w:del>
          </w:p>
        </w:tc>
        <w:tc>
          <w:tcPr>
            <w:tcW w:w="987" w:type="pct"/>
          </w:tcPr>
          <w:p w14:paraId="673CA1B0" w14:textId="5912DEC3" w:rsidR="00E122FB" w:rsidDel="00954784" w:rsidRDefault="00E122FB">
            <w:pPr>
              <w:rPr>
                <w:del w:id="1784" w:author="Elena Borisenok" w:date="2024-11-15T17:57:00Z"/>
                <w:color w:val="000000" w:themeColor="text1"/>
              </w:rPr>
            </w:pPr>
          </w:p>
        </w:tc>
      </w:tr>
      <w:tr w:rsidR="00C65B06" w:rsidDel="00954784" w14:paraId="73708E46" w14:textId="77777777" w:rsidTr="00C65B06">
        <w:trPr>
          <w:del w:id="1785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3FA4B06F" w14:textId="3CE536A0" w:rsidR="00E122FB" w:rsidDel="00954784" w:rsidRDefault="00000000">
            <w:pPr>
              <w:rPr>
                <w:del w:id="1786" w:author="Elena Borisenok" w:date="2024-11-15T17:57:00Z"/>
                <w:color w:val="000000" w:themeColor="text1"/>
              </w:rPr>
            </w:pPr>
            <w:del w:id="1787" w:author="Elena Borisenok" w:date="2024-11-15T17:57:00Z">
              <w:r w:rsidDel="00954784">
                <w:rPr>
                  <w:color w:val="000000" w:themeColor="text1"/>
                </w:rPr>
                <w:delText>Б-15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2C11663F" w14:textId="434F302B" w:rsidR="00E122FB" w:rsidDel="00954784" w:rsidRDefault="00000000">
            <w:pPr>
              <w:rPr>
                <w:del w:id="1788" w:author="Elena Borisenok" w:date="2024-11-15T17:57:00Z"/>
                <w:color w:val="000000" w:themeColor="text1"/>
              </w:rPr>
            </w:pPr>
            <w:del w:id="1789" w:author="Elena Borisenok" w:date="2024-11-15T17:57:00Z">
              <w:r w:rsidDel="00954784">
                <w:rPr>
                  <w:szCs w:val="24"/>
                </w:rPr>
                <w:delText>Использование операционных политик для безопасной работы прикладного ПО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328C4326" w14:textId="6CF69A03" w:rsidR="00E122FB" w:rsidDel="00954784" w:rsidRDefault="00000000">
            <w:pPr>
              <w:rPr>
                <w:del w:id="1790" w:author="Elena Borisenok" w:date="2024-11-15T17:57:00Z"/>
                <w:color w:val="000000" w:themeColor="text1"/>
              </w:rPr>
            </w:pPr>
            <w:del w:id="1791" w:author="Elena Borisenok" w:date="2024-11-15T17:57:00Z">
              <w:r w:rsidDel="00954784">
                <w:rPr>
                  <w:color w:val="000000" w:themeColor="text1"/>
                </w:rPr>
                <w:delText>ТП-15</w:delText>
              </w:r>
            </w:del>
          </w:p>
        </w:tc>
        <w:tc>
          <w:tcPr>
            <w:tcW w:w="987" w:type="pct"/>
          </w:tcPr>
          <w:p w14:paraId="49F8CE7D" w14:textId="4B7F5961" w:rsidR="00E122FB" w:rsidDel="00954784" w:rsidRDefault="00E122FB">
            <w:pPr>
              <w:rPr>
                <w:del w:id="1792" w:author="Elena Borisenok" w:date="2024-11-15T17:57:00Z"/>
                <w:color w:val="000000" w:themeColor="text1"/>
              </w:rPr>
            </w:pPr>
          </w:p>
        </w:tc>
      </w:tr>
      <w:tr w:rsidR="00C65B06" w:rsidDel="00954784" w14:paraId="22DC7F28" w14:textId="77777777" w:rsidTr="00C65B06">
        <w:trPr>
          <w:del w:id="1793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1BB00CD7" w14:textId="4B37FDFA" w:rsidR="00E122FB" w:rsidDel="00954784" w:rsidRDefault="00000000">
            <w:pPr>
              <w:rPr>
                <w:del w:id="1794" w:author="Elena Borisenok" w:date="2024-11-15T17:57:00Z"/>
                <w:color w:val="000000" w:themeColor="text1"/>
              </w:rPr>
            </w:pPr>
            <w:del w:id="1795" w:author="Elena Borisenok" w:date="2024-11-15T17:57:00Z">
              <w:r w:rsidDel="00954784">
                <w:rPr>
                  <w:color w:val="000000" w:themeColor="text1"/>
                </w:rPr>
                <w:delText>Б-16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4BE94A47" w14:textId="063D246C" w:rsidR="00E122FB" w:rsidDel="00954784" w:rsidRDefault="00000000">
            <w:pPr>
              <w:rPr>
                <w:del w:id="1796" w:author="Elena Borisenok" w:date="2024-11-15T17:57:00Z"/>
                <w:color w:val="000000" w:themeColor="text1"/>
              </w:rPr>
            </w:pPr>
            <w:del w:id="1797" w:author="Elena Borisenok" w:date="2024-11-15T17:57:00Z">
              <w:r w:rsidDel="00954784">
                <w:rPr>
                  <w:szCs w:val="24"/>
                </w:rPr>
                <w:delText>Использование политик безопасности для безопасной работы прикладного ПО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4FD36C25" w14:textId="21CD8C8D" w:rsidR="00E122FB" w:rsidDel="00954784" w:rsidRDefault="00000000">
            <w:pPr>
              <w:rPr>
                <w:del w:id="1798" w:author="Elena Borisenok" w:date="2024-11-15T17:57:00Z"/>
                <w:color w:val="000000" w:themeColor="text1"/>
              </w:rPr>
            </w:pPr>
            <w:del w:id="1799" w:author="Elena Borisenok" w:date="2024-11-15T17:57:00Z">
              <w:r w:rsidDel="00954784">
                <w:rPr>
                  <w:color w:val="000000" w:themeColor="text1"/>
                </w:rPr>
                <w:delText>ТП-16</w:delText>
              </w:r>
            </w:del>
          </w:p>
        </w:tc>
        <w:tc>
          <w:tcPr>
            <w:tcW w:w="987" w:type="pct"/>
          </w:tcPr>
          <w:p w14:paraId="7CE8A5EC" w14:textId="6595D32A" w:rsidR="00E122FB" w:rsidDel="00954784" w:rsidRDefault="00E122FB">
            <w:pPr>
              <w:rPr>
                <w:del w:id="1800" w:author="Elena Borisenok" w:date="2024-11-15T17:57:00Z"/>
                <w:color w:val="000000" w:themeColor="text1"/>
              </w:rPr>
            </w:pPr>
          </w:p>
        </w:tc>
      </w:tr>
      <w:tr w:rsidR="00C65B06" w:rsidDel="00954784" w14:paraId="6B2040F8" w14:textId="77777777" w:rsidTr="00C65B06">
        <w:trPr>
          <w:del w:id="1801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1952FBA1" w14:textId="38CEA45F" w:rsidR="00E122FB" w:rsidDel="00954784" w:rsidRDefault="00000000">
            <w:pPr>
              <w:rPr>
                <w:del w:id="1802" w:author="Elena Borisenok" w:date="2024-11-15T17:57:00Z"/>
                <w:color w:val="000000" w:themeColor="text1"/>
              </w:rPr>
            </w:pPr>
            <w:del w:id="1803" w:author="Elena Borisenok" w:date="2024-11-15T17:57:00Z">
              <w:r w:rsidDel="00954784">
                <w:rPr>
                  <w:color w:val="000000" w:themeColor="text1"/>
                </w:rPr>
                <w:delText>Б-17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1F8C0E95" w14:textId="7B1E37AE" w:rsidR="00E122FB" w:rsidDel="00954784" w:rsidRDefault="00000000">
            <w:pPr>
              <w:rPr>
                <w:del w:id="1804" w:author="Elena Borisenok" w:date="2024-11-15T17:57:00Z"/>
                <w:color w:val="000000" w:themeColor="text1"/>
              </w:rPr>
            </w:pPr>
            <w:del w:id="1805" w:author="Elena Borisenok" w:date="2024-11-15T17:57:00Z">
              <w:r w:rsidDel="00954784">
                <w:rPr>
                  <w:szCs w:val="24"/>
                </w:rPr>
                <w:delText>Возможность использовать квот в рамках namespaces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5B181B5B" w14:textId="4569A1CB" w:rsidR="00E122FB" w:rsidDel="00954784" w:rsidRDefault="00000000">
            <w:pPr>
              <w:rPr>
                <w:del w:id="1806" w:author="Elena Borisenok" w:date="2024-11-15T17:57:00Z"/>
                <w:color w:val="000000" w:themeColor="text1"/>
              </w:rPr>
            </w:pPr>
            <w:del w:id="1807" w:author="Elena Borisenok" w:date="2024-11-15T17:57:00Z">
              <w:r w:rsidDel="00954784">
                <w:rPr>
                  <w:color w:val="000000" w:themeColor="text1"/>
                </w:rPr>
                <w:delText>ТП-17</w:delText>
              </w:r>
            </w:del>
          </w:p>
        </w:tc>
        <w:tc>
          <w:tcPr>
            <w:tcW w:w="987" w:type="pct"/>
          </w:tcPr>
          <w:p w14:paraId="46DE58DC" w14:textId="0070B7E0" w:rsidR="00E122FB" w:rsidDel="00954784" w:rsidRDefault="00E122FB">
            <w:pPr>
              <w:rPr>
                <w:del w:id="1808" w:author="Elena Borisenok" w:date="2024-11-15T17:57:00Z"/>
                <w:color w:val="000000" w:themeColor="text1"/>
              </w:rPr>
            </w:pPr>
          </w:p>
        </w:tc>
      </w:tr>
      <w:tr w:rsidR="00C65B06" w:rsidDel="00954784" w14:paraId="6C27DB5A" w14:textId="77777777" w:rsidTr="00C65B06">
        <w:trPr>
          <w:del w:id="1809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3C96818C" w14:textId="02677714" w:rsidR="00E122FB" w:rsidDel="00954784" w:rsidRDefault="00000000">
            <w:pPr>
              <w:rPr>
                <w:del w:id="1810" w:author="Elena Borisenok" w:date="2024-11-15T17:57:00Z"/>
                <w:color w:val="000000" w:themeColor="text1"/>
              </w:rPr>
            </w:pPr>
            <w:del w:id="1811" w:author="Elena Borisenok" w:date="2024-11-15T17:57:00Z">
              <w:r w:rsidDel="00954784">
                <w:rPr>
                  <w:color w:val="000000" w:themeColor="text1"/>
                </w:rPr>
                <w:delText>Б-18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74F49A2B" w14:textId="51D97549" w:rsidR="00E122FB" w:rsidDel="00954784" w:rsidRDefault="00000000">
            <w:pPr>
              <w:rPr>
                <w:del w:id="1812" w:author="Elena Borisenok" w:date="2024-11-15T17:57:00Z"/>
                <w:color w:val="000000" w:themeColor="text1"/>
              </w:rPr>
            </w:pPr>
            <w:del w:id="1813" w:author="Elena Borisenok" w:date="2024-11-15T17:57:00Z">
              <w:r w:rsidDel="00954784">
                <w:rPr>
                  <w:szCs w:val="24"/>
                </w:rPr>
                <w:delText>Создание изолированного окружения по заготовленному шаблону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66CB5A4E" w14:textId="15FB2D09" w:rsidR="00E122FB" w:rsidDel="00954784" w:rsidRDefault="00000000">
            <w:pPr>
              <w:rPr>
                <w:del w:id="1814" w:author="Elena Borisenok" w:date="2024-11-15T17:57:00Z"/>
                <w:color w:val="000000" w:themeColor="text1"/>
              </w:rPr>
            </w:pPr>
            <w:del w:id="1815" w:author="Elena Borisenok" w:date="2024-11-15T17:57:00Z">
              <w:r w:rsidDel="00954784">
                <w:rPr>
                  <w:color w:val="000000" w:themeColor="text1"/>
                </w:rPr>
                <w:delText>ТП-18</w:delText>
              </w:r>
            </w:del>
          </w:p>
        </w:tc>
        <w:tc>
          <w:tcPr>
            <w:tcW w:w="987" w:type="pct"/>
          </w:tcPr>
          <w:p w14:paraId="225457C0" w14:textId="5FFB6B10" w:rsidR="00E122FB" w:rsidDel="00954784" w:rsidRDefault="00E122FB">
            <w:pPr>
              <w:rPr>
                <w:del w:id="1816" w:author="Elena Borisenok" w:date="2024-11-15T17:57:00Z"/>
                <w:color w:val="000000" w:themeColor="text1"/>
              </w:rPr>
            </w:pPr>
          </w:p>
        </w:tc>
      </w:tr>
      <w:tr w:rsidR="00C65B06" w:rsidDel="00954784" w14:paraId="419CECB3" w14:textId="77777777" w:rsidTr="00C65B06">
        <w:trPr>
          <w:del w:id="1817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46303CF8" w14:textId="582AAEBA" w:rsidR="00E122FB" w:rsidDel="00954784" w:rsidRDefault="00000000">
            <w:pPr>
              <w:rPr>
                <w:del w:id="1818" w:author="Elena Borisenok" w:date="2024-11-15T17:57:00Z"/>
                <w:color w:val="000000" w:themeColor="text1"/>
              </w:rPr>
            </w:pPr>
            <w:del w:id="1819" w:author="Elena Borisenok" w:date="2024-11-15T17:57:00Z">
              <w:r w:rsidDel="00954784">
                <w:rPr>
                  <w:color w:val="000000" w:themeColor="text1"/>
                </w:rPr>
                <w:delText>Б-19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439FDB19" w14:textId="010772F2" w:rsidR="00E122FB" w:rsidDel="00954784" w:rsidRDefault="00000000">
            <w:pPr>
              <w:rPr>
                <w:del w:id="1820" w:author="Elena Borisenok" w:date="2024-11-15T17:57:00Z"/>
                <w:color w:val="000000" w:themeColor="text1"/>
              </w:rPr>
            </w:pPr>
            <w:del w:id="1821" w:author="Elena Borisenok" w:date="2024-11-15T17:57:00Z">
              <w:r w:rsidDel="00954784">
                <w:rPr>
                  <w:szCs w:val="24"/>
                </w:rPr>
                <w:delText>Обнаружение угроз безопасности анализирую прикладное ПО и контейнеры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66A52239" w14:textId="19700F16" w:rsidR="00E122FB" w:rsidDel="00954784" w:rsidRDefault="00000000">
            <w:pPr>
              <w:rPr>
                <w:del w:id="1822" w:author="Elena Borisenok" w:date="2024-11-15T17:57:00Z"/>
                <w:color w:val="000000" w:themeColor="text1"/>
              </w:rPr>
            </w:pPr>
            <w:del w:id="1823" w:author="Elena Borisenok" w:date="2024-11-15T17:57:00Z">
              <w:r w:rsidDel="00954784">
                <w:rPr>
                  <w:color w:val="000000" w:themeColor="text1"/>
                </w:rPr>
                <w:delText>ТП-19</w:delText>
              </w:r>
            </w:del>
          </w:p>
        </w:tc>
        <w:tc>
          <w:tcPr>
            <w:tcW w:w="987" w:type="pct"/>
          </w:tcPr>
          <w:p w14:paraId="681EE43C" w14:textId="7AFF7C65" w:rsidR="00E122FB" w:rsidDel="00954784" w:rsidRDefault="00E122FB">
            <w:pPr>
              <w:rPr>
                <w:del w:id="1824" w:author="Elena Borisenok" w:date="2024-11-15T17:57:00Z"/>
                <w:color w:val="000000" w:themeColor="text1"/>
              </w:rPr>
            </w:pPr>
          </w:p>
        </w:tc>
      </w:tr>
      <w:tr w:rsidR="00C65B06" w:rsidDel="00954784" w14:paraId="29C88F89" w14:textId="77777777" w:rsidTr="00C65B06">
        <w:trPr>
          <w:del w:id="1825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5B7393CC" w14:textId="3C840A9E" w:rsidR="00E122FB" w:rsidDel="00954784" w:rsidRDefault="00000000">
            <w:pPr>
              <w:rPr>
                <w:del w:id="1826" w:author="Elena Borisenok" w:date="2024-11-15T17:57:00Z"/>
                <w:color w:val="000000" w:themeColor="text1"/>
              </w:rPr>
            </w:pPr>
            <w:del w:id="1827" w:author="Elena Borisenok" w:date="2024-11-15T17:57:00Z">
              <w:r w:rsidDel="00954784">
                <w:rPr>
                  <w:color w:val="000000" w:themeColor="text1"/>
                </w:rPr>
                <w:delText>Б-20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7BF9EA53" w14:textId="57592781" w:rsidR="00E122FB" w:rsidDel="00954784" w:rsidRDefault="00000000">
            <w:pPr>
              <w:rPr>
                <w:del w:id="1828" w:author="Elena Borisenok" w:date="2024-11-15T17:57:00Z"/>
                <w:color w:val="000000" w:themeColor="text1"/>
              </w:rPr>
            </w:pPr>
            <w:del w:id="1829" w:author="Elena Borisenok" w:date="2024-11-15T17:57:00Z">
              <w:r w:rsidDel="00954784">
                <w:rPr>
                  <w:szCs w:val="24"/>
                </w:rPr>
                <w:delText>Организация mTLS между узлами прикладного ПО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3D9F5D9A" w14:textId="3F6DFDEC" w:rsidR="00E122FB" w:rsidDel="00954784" w:rsidRDefault="00000000">
            <w:pPr>
              <w:rPr>
                <w:del w:id="1830" w:author="Elena Borisenok" w:date="2024-11-15T17:57:00Z"/>
                <w:color w:val="000000" w:themeColor="text1"/>
              </w:rPr>
            </w:pPr>
            <w:del w:id="1831" w:author="Elena Borisenok" w:date="2024-11-15T17:57:00Z">
              <w:r w:rsidDel="00954784">
                <w:rPr>
                  <w:color w:val="000000" w:themeColor="text1"/>
                </w:rPr>
                <w:delText>ТП-20</w:delText>
              </w:r>
            </w:del>
          </w:p>
        </w:tc>
        <w:tc>
          <w:tcPr>
            <w:tcW w:w="987" w:type="pct"/>
          </w:tcPr>
          <w:p w14:paraId="25D6A2B5" w14:textId="79B31255" w:rsidR="00E122FB" w:rsidDel="00954784" w:rsidRDefault="00E122FB">
            <w:pPr>
              <w:rPr>
                <w:del w:id="1832" w:author="Elena Borisenok" w:date="2024-11-15T17:57:00Z"/>
                <w:color w:val="000000" w:themeColor="text1"/>
              </w:rPr>
            </w:pPr>
          </w:p>
        </w:tc>
      </w:tr>
      <w:tr w:rsidR="00C65B06" w:rsidDel="00954784" w14:paraId="678741FE" w14:textId="77777777" w:rsidTr="00C65B06">
        <w:trPr>
          <w:del w:id="1833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6B9C9AFD" w14:textId="72A52FF1" w:rsidR="00E122FB" w:rsidDel="00954784" w:rsidRDefault="00000000">
            <w:pPr>
              <w:rPr>
                <w:del w:id="1834" w:author="Elena Borisenok" w:date="2024-11-15T17:57:00Z"/>
                <w:color w:val="000000" w:themeColor="text1"/>
              </w:rPr>
            </w:pPr>
            <w:del w:id="1835" w:author="Elena Borisenok" w:date="2024-11-15T17:57:00Z">
              <w:r w:rsidDel="00954784">
                <w:rPr>
                  <w:color w:val="000000" w:themeColor="text1"/>
                </w:rPr>
                <w:delText>Б-21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71F2DF2F" w14:textId="4F2728B0" w:rsidR="00E122FB" w:rsidDel="00954784" w:rsidRDefault="00000000">
            <w:pPr>
              <w:rPr>
                <w:del w:id="1836" w:author="Elena Borisenok" w:date="2024-11-15T17:57:00Z"/>
                <w:color w:val="000000" w:themeColor="text1"/>
              </w:rPr>
            </w:pPr>
            <w:del w:id="1837" w:author="Elena Borisenok" w:date="2024-11-15T17:57:00Z">
              <w:r w:rsidDel="00954784">
                <w:rPr>
                  <w:color w:val="000000" w:themeColor="text1"/>
                  <w:szCs w:val="24"/>
                </w:rPr>
                <w:delText>Организация авторизации доступа между сервисами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0D68F0E8" w14:textId="306BE95F" w:rsidR="00E122FB" w:rsidDel="00954784" w:rsidRDefault="00000000">
            <w:pPr>
              <w:rPr>
                <w:del w:id="1838" w:author="Elena Borisenok" w:date="2024-11-15T17:57:00Z"/>
                <w:color w:val="000000" w:themeColor="text1"/>
              </w:rPr>
            </w:pPr>
            <w:del w:id="1839" w:author="Elena Borisenok" w:date="2024-11-15T17:57:00Z">
              <w:r w:rsidDel="00954784">
                <w:rPr>
                  <w:color w:val="000000" w:themeColor="text1"/>
                </w:rPr>
                <w:delText>ТП-21</w:delText>
              </w:r>
            </w:del>
          </w:p>
        </w:tc>
        <w:tc>
          <w:tcPr>
            <w:tcW w:w="987" w:type="pct"/>
          </w:tcPr>
          <w:p w14:paraId="0DEEBE3D" w14:textId="36E4BA3A" w:rsidR="00E122FB" w:rsidDel="00954784" w:rsidRDefault="00E122FB">
            <w:pPr>
              <w:rPr>
                <w:del w:id="1840" w:author="Elena Borisenok" w:date="2024-11-15T17:57:00Z"/>
                <w:color w:val="000000" w:themeColor="text1"/>
              </w:rPr>
            </w:pPr>
          </w:p>
        </w:tc>
      </w:tr>
      <w:tr w:rsidR="00C65B06" w:rsidDel="00954784" w14:paraId="6DB75E89" w14:textId="77777777" w:rsidTr="00C65B06">
        <w:trPr>
          <w:del w:id="1841" w:author="Elena Borisenok" w:date="2024-11-15T17:57:00Z"/>
        </w:trPr>
        <w:tc>
          <w:tcPr>
            <w:tcW w:w="278" w:type="pct"/>
            <w:shd w:val="clear" w:color="auto" w:fill="auto"/>
            <w:vAlign w:val="center"/>
          </w:tcPr>
          <w:p w14:paraId="26529565" w14:textId="0CB88178" w:rsidR="00E122FB" w:rsidDel="00954784" w:rsidRDefault="00000000">
            <w:pPr>
              <w:rPr>
                <w:del w:id="1842" w:author="Elena Borisenok" w:date="2024-11-15T17:57:00Z"/>
                <w:color w:val="000000" w:themeColor="text1"/>
              </w:rPr>
            </w:pPr>
            <w:del w:id="1843" w:author="Elena Borisenok" w:date="2024-11-15T17:57:00Z">
              <w:r w:rsidDel="00954784">
                <w:rPr>
                  <w:color w:val="000000" w:themeColor="text1"/>
                </w:rPr>
                <w:delText>Б-22</w:delText>
              </w:r>
            </w:del>
          </w:p>
        </w:tc>
        <w:tc>
          <w:tcPr>
            <w:tcW w:w="634" w:type="pct"/>
            <w:shd w:val="clear" w:color="auto" w:fill="auto"/>
            <w:vAlign w:val="center"/>
          </w:tcPr>
          <w:p w14:paraId="493A0F38" w14:textId="786E6782" w:rsidR="00E122FB" w:rsidDel="00954784" w:rsidRDefault="00000000">
            <w:pPr>
              <w:rPr>
                <w:del w:id="1844" w:author="Elena Borisenok" w:date="2024-11-15T17:57:00Z"/>
                <w:color w:val="000000" w:themeColor="text1"/>
              </w:rPr>
            </w:pPr>
            <w:del w:id="1845" w:author="Elena Borisenok" w:date="2024-11-15T17:57:00Z">
              <w:r w:rsidDel="00954784">
                <w:rPr>
                  <w:szCs w:val="24"/>
                </w:rPr>
                <w:delText>Сканирование образов прикладного ПО на наличие известных уязвимостей</w:delText>
              </w:r>
            </w:del>
          </w:p>
        </w:tc>
        <w:tc>
          <w:tcPr>
            <w:tcW w:w="3101" w:type="pct"/>
            <w:shd w:val="clear" w:color="auto" w:fill="auto"/>
            <w:vAlign w:val="center"/>
          </w:tcPr>
          <w:p w14:paraId="5366B4C7" w14:textId="2EDADEAE" w:rsidR="00E122FB" w:rsidDel="00954784" w:rsidRDefault="00000000">
            <w:pPr>
              <w:rPr>
                <w:del w:id="1846" w:author="Elena Borisenok" w:date="2024-11-15T17:57:00Z"/>
                <w:color w:val="000000" w:themeColor="text1"/>
              </w:rPr>
            </w:pPr>
            <w:del w:id="1847" w:author="Elena Borisenok" w:date="2024-11-15T17:57:00Z">
              <w:r w:rsidDel="00954784">
                <w:rPr>
                  <w:color w:val="000000" w:themeColor="text1"/>
                </w:rPr>
                <w:delText>ТП-22</w:delText>
              </w:r>
            </w:del>
          </w:p>
        </w:tc>
        <w:tc>
          <w:tcPr>
            <w:tcW w:w="987" w:type="pct"/>
          </w:tcPr>
          <w:p w14:paraId="2632238A" w14:textId="1D9D96E0" w:rsidR="00E122FB" w:rsidDel="00954784" w:rsidRDefault="00E122FB">
            <w:pPr>
              <w:rPr>
                <w:del w:id="1848" w:author="Elena Borisenok" w:date="2024-11-15T17:57:00Z"/>
                <w:color w:val="000000" w:themeColor="text1"/>
              </w:rPr>
            </w:pPr>
          </w:p>
        </w:tc>
      </w:tr>
    </w:tbl>
    <w:p w14:paraId="4FC1B0F1" w14:textId="77777777" w:rsidR="00964FB3" w:rsidRDefault="00964FB3">
      <w:pPr>
        <w:rPr>
          <w:ins w:id="1849" w:author="Elena Borisenok" w:date="2024-11-15T19:13:00Z"/>
          <w:color w:val="000000" w:themeColor="text1"/>
          <w:lang w:eastAsia="en-US"/>
        </w:rPr>
        <w:sectPr w:rsidR="00964FB3" w:rsidSect="00E033C5">
          <w:pgSz w:w="11906" w:h="16838"/>
          <w:pgMar w:top="1134" w:right="851" w:bottom="1134" w:left="1418" w:header="709" w:footer="425" w:gutter="0"/>
          <w:cols w:space="708"/>
          <w:docGrid w:linePitch="360"/>
        </w:sectPr>
      </w:pPr>
    </w:p>
    <w:p w14:paraId="0DA77341" w14:textId="73F48335" w:rsidR="00E122FB" w:rsidDel="00A0774B" w:rsidRDefault="00E122FB">
      <w:pPr>
        <w:rPr>
          <w:del w:id="1850" w:author="Elena Borisenok" w:date="2024-11-17T23:16:00Z"/>
          <w:color w:val="000000" w:themeColor="text1"/>
          <w:lang w:eastAsia="en-US"/>
        </w:rPr>
      </w:pPr>
      <w:bookmarkStart w:id="1851" w:name="_Toc182819414"/>
      <w:bookmarkStart w:id="1852" w:name="_Toc182819473"/>
      <w:bookmarkStart w:id="1853" w:name="_Toc182821507"/>
      <w:bookmarkStart w:id="1854" w:name="_Toc182821778"/>
      <w:bookmarkStart w:id="1855" w:name="_Toc182824291"/>
      <w:bookmarkEnd w:id="1851"/>
      <w:bookmarkEnd w:id="1852"/>
      <w:bookmarkEnd w:id="1853"/>
      <w:bookmarkEnd w:id="1854"/>
      <w:bookmarkEnd w:id="1855"/>
    </w:p>
    <w:p w14:paraId="6BFD40C7" w14:textId="77777777" w:rsidR="00E122FB" w:rsidRDefault="00000000">
      <w:pPr>
        <w:pStyle w:val="3"/>
        <w:rPr>
          <w:color w:val="000000" w:themeColor="text1"/>
          <w:lang w:eastAsia="en-US"/>
        </w:rPr>
      </w:pPr>
      <w:bookmarkStart w:id="1856" w:name="_Toc482360898"/>
      <w:bookmarkStart w:id="1857" w:name="_Toc182824292"/>
      <w:r>
        <w:rPr>
          <w:color w:val="000000" w:themeColor="text1"/>
          <w:lang w:eastAsia="en-US"/>
        </w:rPr>
        <w:t>Методика тестирования</w:t>
      </w:r>
      <w:bookmarkEnd w:id="1856"/>
      <w:bookmarkEnd w:id="1857"/>
    </w:p>
    <w:p w14:paraId="6DAB0D06" w14:textId="77777777" w:rsidR="00E122FB" w:rsidRDefault="00000000">
      <w:pPr>
        <w:pStyle w:val="afc"/>
        <w:rPr>
          <w:color w:val="000000" w:themeColor="text1"/>
        </w:rPr>
      </w:pPr>
      <w:bookmarkStart w:id="1858" w:name="_Toc482360899"/>
      <w:r>
        <w:rPr>
          <w:color w:val="000000" w:themeColor="text1"/>
        </w:rPr>
        <w:t>Тестирование безопасности и контроля доступа предполагает выполнение тестовых процедур, приведенных в таблице ниже.</w:t>
      </w:r>
    </w:p>
    <w:p w14:paraId="561F8D66" w14:textId="00774E41" w:rsidR="00E122FB" w:rsidRDefault="00000000">
      <w:pPr>
        <w:pStyle w:val="afff"/>
        <w:rPr>
          <w:ins w:id="1859" w:author="Elena Borisenok" w:date="2024-11-15T19:17:00Z"/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ins w:id="1860" w:author="Elena Borisenok" w:date="2024-11-18T11:24:00Z">
        <w:r w:rsidR="0085393C" w:rsidRPr="00762669">
          <w:rPr>
            <w:noProof/>
            <w:color w:val="000000" w:themeColor="text1"/>
            <w:lang w:val="ru-RU"/>
            <w:rPrChange w:id="1861" w:author="Elena Borisenok" w:date="2024-11-18T11:29:00Z">
              <w:rPr>
                <w:noProof/>
                <w:color w:val="000000" w:themeColor="text1"/>
              </w:rPr>
            </w:rPrChange>
          </w:rPr>
          <w:t>5</w:t>
        </w:r>
      </w:ins>
      <w:del w:id="1862" w:author="Elena Borisenok" w:date="2024-11-18T10:44:00Z">
        <w:r w:rsidDel="007C6B8C">
          <w:rPr>
            <w:noProof/>
            <w:color w:val="000000" w:themeColor="text1"/>
            <w:lang w:val="ru-RU"/>
          </w:rPr>
          <w:delText>4</w:delText>
        </w:r>
      </w:del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>. Порядок проведения тестирования безопасности и контроля доступа</w:t>
      </w:r>
    </w:p>
    <w:tbl>
      <w:tblPr>
        <w:tblW w:w="15284" w:type="dxa"/>
        <w:tblLook w:val="04A0" w:firstRow="1" w:lastRow="0" w:firstColumn="1" w:lastColumn="0" w:noHBand="0" w:noVBand="1"/>
        <w:tblPrChange w:id="1863" w:author="Elena Borisenok" w:date="2024-11-17T23:41:00Z">
          <w:tblPr>
            <w:tblW w:w="13640" w:type="dxa"/>
            <w:tblLook w:val="04A0" w:firstRow="1" w:lastRow="0" w:firstColumn="1" w:lastColumn="0" w:noHBand="0" w:noVBand="1"/>
          </w:tblPr>
        </w:tblPrChange>
      </w:tblPr>
      <w:tblGrid>
        <w:gridCol w:w="603"/>
        <w:gridCol w:w="1536"/>
        <w:gridCol w:w="2476"/>
        <w:gridCol w:w="1451"/>
        <w:gridCol w:w="4392"/>
        <w:gridCol w:w="3169"/>
        <w:gridCol w:w="1657"/>
        <w:tblGridChange w:id="1864">
          <w:tblGrid>
            <w:gridCol w:w="603"/>
            <w:gridCol w:w="93"/>
            <w:gridCol w:w="1330"/>
            <w:gridCol w:w="113"/>
            <w:gridCol w:w="2476"/>
            <w:gridCol w:w="921"/>
            <w:gridCol w:w="530"/>
            <w:gridCol w:w="947"/>
            <w:gridCol w:w="3011"/>
            <w:gridCol w:w="434"/>
            <w:gridCol w:w="1656"/>
            <w:gridCol w:w="1513"/>
            <w:gridCol w:w="13"/>
            <w:gridCol w:w="1644"/>
          </w:tblGrid>
        </w:tblGridChange>
      </w:tblGrid>
      <w:tr w:rsidR="00A6385C" w:rsidRPr="00A6385C" w14:paraId="0DDD75E4" w14:textId="77777777" w:rsidTr="00A6385C">
        <w:trPr>
          <w:trHeight w:val="945"/>
          <w:ins w:id="1865" w:author="Elena Borisenok" w:date="2024-11-17T23:40:00Z"/>
          <w:trPrChange w:id="1866" w:author="Elena Borisenok" w:date="2024-11-17T23:41:00Z">
            <w:trPr>
              <w:gridAfter w:val="0"/>
              <w:trHeight w:val="945"/>
            </w:trPr>
          </w:trPrChange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1867" w:author="Elena Borisenok" w:date="2024-11-17T23:41:00Z">
              <w:tcPr>
                <w:tcW w:w="69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8D5A51B" w14:textId="77777777" w:rsidR="00A6385C" w:rsidRPr="007C6B8C" w:rsidRDefault="00A6385C" w:rsidP="00A6385C">
            <w:pPr>
              <w:spacing w:before="0" w:after="0"/>
              <w:jc w:val="center"/>
              <w:rPr>
                <w:ins w:id="1868" w:author="Elena Borisenok" w:date="2024-11-17T23:40:00Z"/>
                <w:b/>
                <w:bCs/>
                <w:color w:val="000000"/>
                <w:szCs w:val="24"/>
              </w:rPr>
            </w:pPr>
            <w:ins w:id="1869" w:author="Elena Borisenok" w:date="2024-11-17T23:40:00Z">
              <w:r w:rsidRPr="007C6B8C">
                <w:rPr>
                  <w:b/>
                  <w:bCs/>
                  <w:szCs w:val="24"/>
                </w:rPr>
                <w:t>№</w:t>
              </w:r>
            </w:ins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1870" w:author="Elena Borisenok" w:date="2024-11-17T23:41:00Z">
              <w:tcPr>
                <w:tcW w:w="13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72BF5D1" w14:textId="77777777" w:rsidR="00A6385C" w:rsidRPr="007C6B8C" w:rsidRDefault="00A6385C" w:rsidP="00A6385C">
            <w:pPr>
              <w:spacing w:before="0" w:after="0"/>
              <w:jc w:val="left"/>
              <w:rPr>
                <w:ins w:id="1871" w:author="Elena Borisenok" w:date="2024-11-17T23:40:00Z"/>
                <w:b/>
                <w:bCs/>
                <w:color w:val="000000"/>
                <w:szCs w:val="24"/>
              </w:rPr>
            </w:pPr>
            <w:ins w:id="1872" w:author="Elena Borisenok" w:date="2024-11-17T23:40:00Z">
              <w:r w:rsidRPr="007C6B8C">
                <w:rPr>
                  <w:b/>
                  <w:bCs/>
                  <w:color w:val="000000"/>
                  <w:szCs w:val="24"/>
                </w:rPr>
                <w:t>Код требования в ТЗ</w:t>
              </w:r>
            </w:ins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1873" w:author="Elena Borisenok" w:date="2024-11-17T23:41:00Z">
              <w:tcPr>
                <w:tcW w:w="3510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C823A2E" w14:textId="77777777" w:rsidR="00A6385C" w:rsidRPr="007C6B8C" w:rsidRDefault="00A6385C" w:rsidP="00A6385C">
            <w:pPr>
              <w:spacing w:before="0" w:after="0"/>
              <w:jc w:val="center"/>
              <w:rPr>
                <w:ins w:id="1874" w:author="Elena Borisenok" w:date="2024-11-17T23:40:00Z"/>
                <w:b/>
                <w:bCs/>
                <w:color w:val="000000"/>
                <w:szCs w:val="24"/>
              </w:rPr>
            </w:pPr>
            <w:ins w:id="1875" w:author="Elena Borisenok" w:date="2024-11-17T23:40:00Z">
              <w:r w:rsidRPr="007C6B8C">
                <w:rPr>
                  <w:b/>
                  <w:bCs/>
                  <w:color w:val="000000"/>
                  <w:szCs w:val="24"/>
                </w:rPr>
                <w:t>Название Тестового сценария</w:t>
              </w:r>
            </w:ins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1876" w:author="Elena Borisenok" w:date="2024-11-17T23:41:00Z">
              <w:tcPr>
                <w:tcW w:w="1477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AFEB5BA" w14:textId="77777777" w:rsidR="00A6385C" w:rsidRPr="007C6B8C" w:rsidRDefault="00A6385C" w:rsidP="00A6385C">
            <w:pPr>
              <w:spacing w:before="0" w:after="0"/>
              <w:jc w:val="center"/>
              <w:rPr>
                <w:ins w:id="1877" w:author="Elena Borisenok" w:date="2024-11-17T23:40:00Z"/>
                <w:b/>
                <w:bCs/>
                <w:color w:val="000000"/>
                <w:szCs w:val="24"/>
              </w:rPr>
            </w:pPr>
            <w:ins w:id="1878" w:author="Elena Borisenok" w:date="2024-11-17T23:40:00Z">
              <w:r w:rsidRPr="007C6B8C">
                <w:rPr>
                  <w:b/>
                  <w:bCs/>
                  <w:color w:val="000000"/>
                  <w:szCs w:val="24"/>
                </w:rPr>
                <w:t>Приоритет проверки</w:t>
              </w:r>
            </w:ins>
          </w:p>
        </w:tc>
        <w:tc>
          <w:tcPr>
            <w:tcW w:w="4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1879" w:author="Elena Borisenok" w:date="2024-11-17T23:41:00Z">
              <w:tcPr>
                <w:tcW w:w="301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88E7132" w14:textId="77777777" w:rsidR="00A6385C" w:rsidRPr="007C6B8C" w:rsidRDefault="00A6385C" w:rsidP="00A6385C">
            <w:pPr>
              <w:spacing w:before="0" w:after="0"/>
              <w:jc w:val="center"/>
              <w:rPr>
                <w:ins w:id="1880" w:author="Elena Borisenok" w:date="2024-11-17T23:40:00Z"/>
                <w:b/>
                <w:bCs/>
                <w:color w:val="000000"/>
                <w:szCs w:val="24"/>
              </w:rPr>
            </w:pPr>
            <w:ins w:id="1881" w:author="Elena Borisenok" w:date="2024-11-17T23:40:00Z">
              <w:r w:rsidRPr="007C6B8C">
                <w:rPr>
                  <w:b/>
                  <w:bCs/>
                  <w:szCs w:val="24"/>
                </w:rPr>
                <w:t>Шаги</w:t>
              </w:r>
            </w:ins>
          </w:p>
        </w:tc>
        <w:tc>
          <w:tcPr>
            <w:tcW w:w="3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1882" w:author="Elena Borisenok" w:date="2024-11-17T23:41:00Z">
              <w:tcPr>
                <w:tcW w:w="209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B994FB8" w14:textId="77777777" w:rsidR="00A6385C" w:rsidRPr="007C6B8C" w:rsidRDefault="00A6385C" w:rsidP="00A6385C">
            <w:pPr>
              <w:spacing w:before="0" w:after="0"/>
              <w:jc w:val="center"/>
              <w:rPr>
                <w:ins w:id="1883" w:author="Elena Borisenok" w:date="2024-11-17T23:40:00Z"/>
                <w:b/>
                <w:bCs/>
                <w:color w:val="000000"/>
                <w:szCs w:val="24"/>
              </w:rPr>
            </w:pPr>
            <w:ins w:id="1884" w:author="Elena Borisenok" w:date="2024-11-17T23:40:00Z">
              <w:r w:rsidRPr="007C6B8C">
                <w:rPr>
                  <w:b/>
                  <w:bCs/>
                  <w:szCs w:val="24"/>
                </w:rPr>
                <w:t>Ожидаемый результат</w:t>
              </w:r>
            </w:ins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1885" w:author="Elena Borisenok" w:date="2024-11-17T23:41:00Z">
              <w:tcPr>
                <w:tcW w:w="152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3944DC4" w14:textId="77777777" w:rsidR="00A6385C" w:rsidRPr="007C6B8C" w:rsidRDefault="00A6385C" w:rsidP="00A6385C">
            <w:pPr>
              <w:spacing w:before="0" w:after="0"/>
              <w:jc w:val="center"/>
              <w:rPr>
                <w:ins w:id="1886" w:author="Elena Borisenok" w:date="2024-11-17T23:40:00Z"/>
                <w:b/>
                <w:bCs/>
                <w:color w:val="000000"/>
                <w:szCs w:val="24"/>
              </w:rPr>
            </w:pPr>
            <w:ins w:id="1887" w:author="Elena Borisenok" w:date="2024-11-17T23:40:00Z">
              <w:r w:rsidRPr="007C6B8C">
                <w:rPr>
                  <w:b/>
                  <w:bCs/>
                  <w:color w:val="000000"/>
                  <w:szCs w:val="24"/>
                </w:rPr>
                <w:t>Время прохождения</w:t>
              </w:r>
            </w:ins>
          </w:p>
        </w:tc>
      </w:tr>
      <w:tr w:rsidR="00A6385C" w:rsidRPr="00A6385C" w14:paraId="2EE476C8" w14:textId="77777777" w:rsidTr="00A6385C">
        <w:trPr>
          <w:trHeight w:val="555"/>
          <w:ins w:id="1888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4C2C7" w14:textId="77777777" w:rsidR="00A6385C" w:rsidRPr="007C6B8C" w:rsidRDefault="00A6385C" w:rsidP="00A6385C">
            <w:pPr>
              <w:spacing w:before="0" w:after="0"/>
              <w:jc w:val="center"/>
              <w:rPr>
                <w:ins w:id="1889" w:author="Elena Borisenok" w:date="2024-11-17T23:40:00Z"/>
                <w:color w:val="000000"/>
                <w:szCs w:val="24"/>
                <w:rPrChange w:id="1890" w:author="Elena Borisenok" w:date="2024-11-18T10:52:00Z">
                  <w:rPr>
                    <w:ins w:id="1891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892" w:author="Elena Borisenok" w:date="2024-11-17T23:40:00Z">
              <w:r w:rsidRPr="007C6B8C">
                <w:rPr>
                  <w:color w:val="000000"/>
                  <w:szCs w:val="24"/>
                  <w:rPrChange w:id="1893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127F" w14:textId="2EBAAE52" w:rsidR="00A6385C" w:rsidRPr="007C6B8C" w:rsidRDefault="00A6385C" w:rsidP="00A6385C">
            <w:pPr>
              <w:spacing w:before="0" w:after="0"/>
              <w:jc w:val="left"/>
              <w:rPr>
                <w:ins w:id="1894" w:author="Elena Borisenok" w:date="2024-11-17T23:40:00Z"/>
                <w:szCs w:val="24"/>
              </w:rPr>
            </w:pPr>
            <w:ins w:id="1895" w:author="Elena Borisenok" w:date="2024-11-17T23:40:00Z">
              <w:r w:rsidRPr="007C6B8C">
                <w:rPr>
                  <w:szCs w:val="24"/>
                </w:rPr>
                <w:t xml:space="preserve">П. 5.2.11, 6.12.1, 6.12.2, 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F99E9" w14:textId="77777777" w:rsidR="00A6385C" w:rsidRPr="007C6B8C" w:rsidRDefault="00A6385C" w:rsidP="00A6385C">
            <w:pPr>
              <w:spacing w:before="0" w:after="0"/>
              <w:jc w:val="left"/>
              <w:rPr>
                <w:ins w:id="1896" w:author="Elena Borisenok" w:date="2024-11-17T23:40:00Z"/>
                <w:color w:val="000000"/>
                <w:szCs w:val="24"/>
                <w:rPrChange w:id="1897" w:author="Elena Borisenok" w:date="2024-11-18T10:52:00Z">
                  <w:rPr>
                    <w:ins w:id="189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899" w:author="Elena Borisenok" w:date="2024-11-17T23:40:00Z">
              <w:r w:rsidRPr="007C6B8C">
                <w:rPr>
                  <w:color w:val="000000"/>
                  <w:szCs w:val="24"/>
                  <w:rPrChange w:id="190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Б-1, Аудит событий Kubernetes API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03838" w14:textId="77777777" w:rsidR="00A6385C" w:rsidRPr="007C6B8C" w:rsidRDefault="00A6385C" w:rsidP="00A6385C">
            <w:pPr>
              <w:spacing w:before="0" w:after="0"/>
              <w:jc w:val="left"/>
              <w:rPr>
                <w:ins w:id="1901" w:author="Elena Borisenok" w:date="2024-11-17T23:40:00Z"/>
                <w:color w:val="000000"/>
                <w:szCs w:val="24"/>
                <w:rPrChange w:id="1902" w:author="Elena Borisenok" w:date="2024-11-18T10:52:00Z">
                  <w:rPr>
                    <w:ins w:id="190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04" w:author="Elena Borisenok" w:date="2024-11-17T23:40:00Z">
              <w:r w:rsidRPr="007C6B8C">
                <w:rPr>
                  <w:color w:val="000000"/>
                  <w:szCs w:val="24"/>
                  <w:rPrChange w:id="190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Средний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97524" w14:textId="77777777" w:rsidR="00A6385C" w:rsidRPr="007C6B8C" w:rsidRDefault="00A6385C" w:rsidP="00A6385C">
            <w:pPr>
              <w:spacing w:before="0" w:after="0"/>
              <w:jc w:val="left"/>
              <w:rPr>
                <w:ins w:id="1906" w:author="Elena Borisenok" w:date="2024-11-17T23:40:00Z"/>
                <w:color w:val="000000"/>
                <w:szCs w:val="24"/>
                <w:rPrChange w:id="1907" w:author="Elena Borisenok" w:date="2024-11-18T10:52:00Z">
                  <w:rPr>
                    <w:ins w:id="190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09" w:author="Elena Borisenok" w:date="2024-11-17T23:40:00Z">
              <w:r w:rsidRPr="007C6B8C">
                <w:rPr>
                  <w:color w:val="000000"/>
                  <w:szCs w:val="24"/>
                  <w:rPrChange w:id="191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Настроить сбор Kubernetes Audit Log, добавив соответствующую конфигурацию в манифест API-сервера. Убедиться, что файлы аудита записываются в указанное хранилище с полным логированием действий в кластере. Проверить содержимое файла аудита, чтобы подтвердить запись всех операций в Kubernetes API.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FB3C7" w14:textId="77777777" w:rsidR="00A6385C" w:rsidRPr="007C6B8C" w:rsidRDefault="00A6385C" w:rsidP="00A6385C">
            <w:pPr>
              <w:spacing w:before="0" w:after="0"/>
              <w:jc w:val="left"/>
              <w:rPr>
                <w:ins w:id="1911" w:author="Elena Borisenok" w:date="2024-11-17T23:40:00Z"/>
                <w:color w:val="000000"/>
                <w:szCs w:val="24"/>
                <w:rPrChange w:id="1912" w:author="Elena Borisenok" w:date="2024-11-18T10:52:00Z">
                  <w:rPr>
                    <w:ins w:id="191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14" w:author="Elena Borisenok" w:date="2024-11-17T23:40:00Z">
              <w:r w:rsidRPr="007C6B8C">
                <w:rPr>
                  <w:color w:val="000000"/>
                  <w:szCs w:val="24"/>
                  <w:rPrChange w:id="191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Сбор Kubernetes Audit Log настроен, и в файле аудита корректно записываются все действия, выполненные в Kubernetes.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0C0FF" w14:textId="63CEAE66" w:rsidR="00A6385C" w:rsidRPr="007C6B8C" w:rsidRDefault="00A6385C" w:rsidP="00A6385C">
            <w:pPr>
              <w:spacing w:before="0" w:after="0"/>
              <w:jc w:val="left"/>
              <w:rPr>
                <w:ins w:id="1916" w:author="Elena Borisenok" w:date="2024-11-17T23:40:00Z"/>
                <w:color w:val="000000"/>
                <w:szCs w:val="24"/>
                <w:rPrChange w:id="1917" w:author="Elena Borisenok" w:date="2024-11-18T10:52:00Z">
                  <w:rPr>
                    <w:ins w:id="191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A6385C" w:rsidRPr="00A6385C" w14:paraId="16FD034A" w14:textId="77777777" w:rsidTr="00A6385C">
        <w:trPr>
          <w:trHeight w:val="900"/>
          <w:ins w:id="1919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1D258" w14:textId="77777777" w:rsidR="00A6385C" w:rsidRPr="007C6B8C" w:rsidRDefault="00A6385C" w:rsidP="00A6385C">
            <w:pPr>
              <w:spacing w:before="0" w:after="0"/>
              <w:jc w:val="center"/>
              <w:rPr>
                <w:ins w:id="1920" w:author="Elena Borisenok" w:date="2024-11-17T23:40:00Z"/>
                <w:color w:val="000000"/>
                <w:szCs w:val="24"/>
                <w:rPrChange w:id="1921" w:author="Elena Borisenok" w:date="2024-11-18T10:52:00Z">
                  <w:rPr>
                    <w:ins w:id="192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23" w:author="Elena Borisenok" w:date="2024-11-17T23:40:00Z">
              <w:r w:rsidRPr="007C6B8C">
                <w:rPr>
                  <w:color w:val="000000"/>
                  <w:szCs w:val="24"/>
                  <w:rPrChange w:id="192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2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F40C7" w14:textId="6692F981" w:rsidR="00A6385C" w:rsidRPr="007C6B8C" w:rsidRDefault="00A6385C" w:rsidP="00A6385C">
            <w:pPr>
              <w:spacing w:before="0" w:after="0"/>
              <w:jc w:val="left"/>
              <w:rPr>
                <w:ins w:id="1925" w:author="Elena Borisenok" w:date="2024-11-17T23:40:00Z"/>
                <w:szCs w:val="24"/>
              </w:rPr>
            </w:pPr>
            <w:ins w:id="1926" w:author="Elena Borisenok" w:date="2024-11-17T23:40:00Z">
              <w:r w:rsidRPr="007C6B8C">
                <w:rPr>
                  <w:szCs w:val="24"/>
                </w:rPr>
                <w:t xml:space="preserve">П. 4.2.1, 6.10.3, 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4DEB9" w14:textId="77777777" w:rsidR="00A6385C" w:rsidRPr="007C6B8C" w:rsidRDefault="00A6385C" w:rsidP="00A6385C">
            <w:pPr>
              <w:spacing w:before="0" w:after="0"/>
              <w:jc w:val="left"/>
              <w:rPr>
                <w:ins w:id="1927" w:author="Elena Borisenok" w:date="2024-11-17T23:40:00Z"/>
                <w:color w:val="000000"/>
                <w:szCs w:val="24"/>
                <w:rPrChange w:id="1928" w:author="Elena Borisenok" w:date="2024-11-18T10:52:00Z">
                  <w:rPr>
                    <w:ins w:id="192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30" w:author="Elena Borisenok" w:date="2024-11-17T23:40:00Z">
              <w:r w:rsidRPr="007C6B8C">
                <w:rPr>
                  <w:color w:val="000000"/>
                  <w:szCs w:val="24"/>
                  <w:rPrChange w:id="193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Б-2, Фильтрации трафика внутри кластера (поддержка NetworkPolicy). Только для кластеров с CNI Cilium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611D2D" w14:textId="77777777" w:rsidR="00A6385C" w:rsidRPr="007C6B8C" w:rsidRDefault="00A6385C" w:rsidP="00A6385C">
            <w:pPr>
              <w:spacing w:before="0" w:after="0"/>
              <w:jc w:val="left"/>
              <w:rPr>
                <w:ins w:id="1932" w:author="Elena Borisenok" w:date="2024-11-17T23:40:00Z"/>
                <w:color w:val="000000"/>
                <w:szCs w:val="24"/>
                <w:rPrChange w:id="1933" w:author="Elena Borisenok" w:date="2024-11-18T10:52:00Z">
                  <w:rPr>
                    <w:ins w:id="193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35" w:author="Elena Borisenok" w:date="2024-11-17T23:40:00Z">
              <w:r w:rsidRPr="007C6B8C">
                <w:rPr>
                  <w:color w:val="000000"/>
                  <w:szCs w:val="24"/>
                  <w:rPrChange w:id="193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A90325" w14:textId="77777777" w:rsidR="00A6385C" w:rsidRPr="007C6B8C" w:rsidRDefault="00A6385C" w:rsidP="00A6385C">
            <w:pPr>
              <w:spacing w:before="0" w:after="0"/>
              <w:jc w:val="left"/>
              <w:rPr>
                <w:ins w:id="1937" w:author="Elena Borisenok" w:date="2024-11-17T23:40:00Z"/>
                <w:color w:val="000000"/>
                <w:szCs w:val="24"/>
                <w:rPrChange w:id="1938" w:author="Elena Borisenok" w:date="2024-11-18T10:52:00Z">
                  <w:rPr>
                    <w:ins w:id="193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40" w:author="Elena Borisenok" w:date="2024-11-17T23:40:00Z">
              <w:r w:rsidRPr="007C6B8C">
                <w:rPr>
                  <w:color w:val="000000"/>
                  <w:szCs w:val="24"/>
                  <w:rPrChange w:id="194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Настроить CNI Cilium с включением режима policyAuditMode, добавив соответствующие параметры в конфигурацию. Создать NetworkPolicy для ограничения трафика между подами в кластере. Протестировать работу NetworkPolicy, убедившись, что разрешенный и запрещенный трафик соответствует настроенным правилам.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A5F78" w14:textId="77777777" w:rsidR="00A6385C" w:rsidRPr="007C6B8C" w:rsidRDefault="00A6385C" w:rsidP="00A6385C">
            <w:pPr>
              <w:spacing w:before="0" w:after="0"/>
              <w:jc w:val="left"/>
              <w:rPr>
                <w:ins w:id="1942" w:author="Elena Borisenok" w:date="2024-11-17T23:40:00Z"/>
                <w:color w:val="000000"/>
                <w:szCs w:val="24"/>
                <w:rPrChange w:id="1943" w:author="Elena Borisenok" w:date="2024-11-18T10:52:00Z">
                  <w:rPr>
                    <w:ins w:id="194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45" w:author="Elena Borisenok" w:date="2024-11-17T23:40:00Z">
              <w:r w:rsidRPr="007C6B8C">
                <w:rPr>
                  <w:color w:val="000000"/>
                  <w:szCs w:val="24"/>
                  <w:rPrChange w:id="194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Режим policyAuditMode успешно настроен, NetworkPolicy работает корректно, трафик фильтруется в соответствии с заданными правилами.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D3B8D" w14:textId="77777777" w:rsidR="00A6385C" w:rsidRPr="007C6B8C" w:rsidRDefault="00A6385C" w:rsidP="00A6385C">
            <w:pPr>
              <w:spacing w:before="0" w:after="0"/>
              <w:jc w:val="left"/>
              <w:rPr>
                <w:ins w:id="1947" w:author="Elena Borisenok" w:date="2024-11-17T23:40:00Z"/>
                <w:color w:val="000000"/>
                <w:szCs w:val="24"/>
                <w:rPrChange w:id="1948" w:author="Elena Borisenok" w:date="2024-11-18T10:52:00Z">
                  <w:rPr>
                    <w:ins w:id="194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50" w:author="Elena Borisenok" w:date="2024-11-17T23:40:00Z">
              <w:r w:rsidRPr="007C6B8C">
                <w:rPr>
                  <w:color w:val="000000"/>
                  <w:szCs w:val="24"/>
                  <w:rPrChange w:id="195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60154874" w14:textId="77777777" w:rsidTr="00A6385C">
        <w:trPr>
          <w:trHeight w:val="600"/>
          <w:ins w:id="1952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17A2D" w14:textId="77777777" w:rsidR="00A6385C" w:rsidRPr="007C6B8C" w:rsidRDefault="00A6385C" w:rsidP="00A6385C">
            <w:pPr>
              <w:spacing w:before="0" w:after="0"/>
              <w:jc w:val="center"/>
              <w:rPr>
                <w:ins w:id="1953" w:author="Elena Borisenok" w:date="2024-11-17T23:40:00Z"/>
                <w:color w:val="000000"/>
                <w:szCs w:val="24"/>
                <w:rPrChange w:id="1954" w:author="Elena Borisenok" w:date="2024-11-18T10:52:00Z">
                  <w:rPr>
                    <w:ins w:id="1955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56" w:author="Elena Borisenok" w:date="2024-11-17T23:40:00Z">
              <w:r w:rsidRPr="007C6B8C">
                <w:rPr>
                  <w:color w:val="000000"/>
                  <w:szCs w:val="24"/>
                  <w:rPrChange w:id="1957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3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8E79B" w14:textId="3FAE6F0D" w:rsidR="00A6385C" w:rsidRPr="007C6B8C" w:rsidRDefault="00A6385C" w:rsidP="00A6385C">
            <w:pPr>
              <w:spacing w:before="0" w:after="0"/>
              <w:jc w:val="left"/>
              <w:rPr>
                <w:ins w:id="1958" w:author="Elena Borisenok" w:date="2024-11-17T23:40:00Z"/>
                <w:szCs w:val="24"/>
              </w:rPr>
            </w:pPr>
            <w:ins w:id="1959" w:author="Elena Borisenok" w:date="2024-11-17T23:40:00Z">
              <w:r w:rsidRPr="007C6B8C">
                <w:rPr>
                  <w:szCs w:val="24"/>
                </w:rPr>
                <w:t xml:space="preserve">П. 3.2.1, 6.10.3, 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9D993" w14:textId="77777777" w:rsidR="00A6385C" w:rsidRPr="007C6B8C" w:rsidRDefault="00A6385C" w:rsidP="00A6385C">
            <w:pPr>
              <w:spacing w:before="0" w:after="0"/>
              <w:jc w:val="left"/>
              <w:rPr>
                <w:ins w:id="1960" w:author="Elena Borisenok" w:date="2024-11-17T23:40:00Z"/>
                <w:color w:val="000000"/>
                <w:szCs w:val="24"/>
                <w:rPrChange w:id="1961" w:author="Elena Borisenok" w:date="2024-11-18T10:52:00Z">
                  <w:rPr>
                    <w:ins w:id="196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63" w:author="Elena Borisenok" w:date="2024-11-17T23:40:00Z">
              <w:r w:rsidRPr="007C6B8C">
                <w:rPr>
                  <w:color w:val="000000"/>
                  <w:szCs w:val="24"/>
                  <w:rPrChange w:id="196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Б-3, Фильтрации трафика на уровне L7 внутри кластера (поддержка CiliumNetworkPolicy). </w:t>
              </w:r>
              <w:r w:rsidRPr="007C6B8C">
                <w:rPr>
                  <w:color w:val="000000"/>
                  <w:szCs w:val="24"/>
                  <w:rPrChange w:id="196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Только для кластеров с CNI Cilium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C9756" w14:textId="77777777" w:rsidR="00A6385C" w:rsidRPr="007C6B8C" w:rsidRDefault="00A6385C" w:rsidP="00A6385C">
            <w:pPr>
              <w:spacing w:before="0" w:after="0"/>
              <w:jc w:val="left"/>
              <w:rPr>
                <w:ins w:id="1966" w:author="Elena Borisenok" w:date="2024-11-17T23:40:00Z"/>
                <w:color w:val="000000"/>
                <w:szCs w:val="24"/>
                <w:rPrChange w:id="1967" w:author="Elena Borisenok" w:date="2024-11-18T10:52:00Z">
                  <w:rPr>
                    <w:ins w:id="196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69" w:author="Elena Borisenok" w:date="2024-11-17T23:40:00Z">
              <w:r w:rsidRPr="007C6B8C">
                <w:rPr>
                  <w:color w:val="000000"/>
                  <w:szCs w:val="24"/>
                  <w:rPrChange w:id="197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B68B0B" w14:textId="77777777" w:rsidR="00A6385C" w:rsidRPr="007C6B8C" w:rsidRDefault="00A6385C" w:rsidP="00A6385C">
            <w:pPr>
              <w:spacing w:before="0" w:after="0"/>
              <w:jc w:val="left"/>
              <w:rPr>
                <w:ins w:id="1971" w:author="Elena Borisenok" w:date="2024-11-17T23:40:00Z"/>
                <w:color w:val="000000"/>
                <w:szCs w:val="24"/>
                <w:rPrChange w:id="1972" w:author="Elena Borisenok" w:date="2024-11-18T10:52:00Z">
                  <w:rPr>
                    <w:ins w:id="197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74" w:author="Elena Borisenok" w:date="2024-11-17T23:40:00Z">
              <w:r w:rsidRPr="007C6B8C">
                <w:rPr>
                  <w:color w:val="000000"/>
                  <w:szCs w:val="24"/>
                  <w:rPrChange w:id="197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Настроить кластер с CNI Cilium, добавив необходимые параметры для поддержки L7 фильтрации трафика. Создать CiliumNetworkPolicy, задав правила фильтрации на уровне L7 (например, HTTP методы или URI). </w:t>
              </w:r>
              <w:r w:rsidRPr="007C6B8C">
                <w:rPr>
                  <w:color w:val="000000"/>
                  <w:szCs w:val="24"/>
                  <w:rPrChange w:id="197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Протестировать работу политики, проверив, что трафик соответствует заданным правилам, а неразрешенные запросы блокируются.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105CF" w14:textId="77777777" w:rsidR="00A6385C" w:rsidRPr="007C6B8C" w:rsidRDefault="00A6385C" w:rsidP="00A6385C">
            <w:pPr>
              <w:spacing w:before="0" w:after="0"/>
              <w:jc w:val="left"/>
              <w:rPr>
                <w:ins w:id="1977" w:author="Elena Borisenok" w:date="2024-11-17T23:40:00Z"/>
                <w:color w:val="000000"/>
                <w:szCs w:val="24"/>
                <w:rPrChange w:id="1978" w:author="Elena Borisenok" w:date="2024-11-18T10:52:00Z">
                  <w:rPr>
                    <w:ins w:id="197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80" w:author="Elena Borisenok" w:date="2024-11-17T23:40:00Z">
              <w:r w:rsidRPr="007C6B8C">
                <w:rPr>
                  <w:color w:val="000000"/>
                  <w:szCs w:val="24"/>
                  <w:rPrChange w:id="198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 xml:space="preserve">CiliumNetworkPolicy успешно настроена, фильтрация трафика на уровне L7 работает корректно, разрешенные </w:t>
              </w:r>
              <w:r w:rsidRPr="007C6B8C">
                <w:rPr>
                  <w:color w:val="000000"/>
                  <w:szCs w:val="24"/>
                  <w:rPrChange w:id="1982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запросы проходят, а запрещенные блокируются.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87D63" w14:textId="77777777" w:rsidR="00A6385C" w:rsidRPr="007C6B8C" w:rsidRDefault="00A6385C" w:rsidP="00A6385C">
            <w:pPr>
              <w:spacing w:before="0" w:after="0"/>
              <w:jc w:val="left"/>
              <w:rPr>
                <w:ins w:id="1983" w:author="Elena Borisenok" w:date="2024-11-17T23:40:00Z"/>
                <w:color w:val="000000"/>
                <w:szCs w:val="24"/>
                <w:rPrChange w:id="1984" w:author="Elena Borisenok" w:date="2024-11-18T10:52:00Z">
                  <w:rPr>
                    <w:ins w:id="1985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86" w:author="Elena Borisenok" w:date="2024-11-17T23:40:00Z">
              <w:r w:rsidRPr="007C6B8C">
                <w:rPr>
                  <w:color w:val="000000"/>
                  <w:szCs w:val="24"/>
                  <w:rPrChange w:id="1987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 </w:t>
              </w:r>
            </w:ins>
          </w:p>
        </w:tc>
      </w:tr>
      <w:tr w:rsidR="00A6385C" w:rsidRPr="00A6385C" w14:paraId="67497746" w14:textId="77777777" w:rsidTr="00A6385C">
        <w:trPr>
          <w:trHeight w:val="600"/>
          <w:ins w:id="1988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488A2" w14:textId="77777777" w:rsidR="00A6385C" w:rsidRPr="007C6B8C" w:rsidRDefault="00A6385C" w:rsidP="00A6385C">
            <w:pPr>
              <w:spacing w:before="0" w:after="0"/>
              <w:jc w:val="center"/>
              <w:rPr>
                <w:ins w:id="1989" w:author="Elena Borisenok" w:date="2024-11-17T23:40:00Z"/>
                <w:color w:val="000000"/>
                <w:szCs w:val="24"/>
                <w:rPrChange w:id="1990" w:author="Elena Borisenok" w:date="2024-11-18T10:52:00Z">
                  <w:rPr>
                    <w:ins w:id="1991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1992" w:author="Elena Borisenok" w:date="2024-11-17T23:40:00Z">
              <w:r w:rsidRPr="007C6B8C">
                <w:rPr>
                  <w:color w:val="000000"/>
                  <w:szCs w:val="24"/>
                  <w:rPrChange w:id="1993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4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AB2BB" w14:textId="77777777" w:rsidR="00A6385C" w:rsidRPr="007C6B8C" w:rsidRDefault="00A6385C" w:rsidP="00A6385C">
            <w:pPr>
              <w:spacing w:before="0" w:after="0"/>
              <w:jc w:val="left"/>
              <w:rPr>
                <w:ins w:id="1994" w:author="Elena Borisenok" w:date="2024-11-17T23:40:00Z"/>
                <w:szCs w:val="24"/>
              </w:rPr>
            </w:pPr>
            <w:ins w:id="1995" w:author="Elena Borisenok" w:date="2024-11-17T23:40:00Z">
              <w:r w:rsidRPr="007C6B8C">
                <w:rPr>
                  <w:szCs w:val="24"/>
                </w:rPr>
                <w:t>П. 3.3.1, 6.1.13, 6.10.3</w:t>
              </w:r>
              <w:r w:rsidRPr="007C6B8C">
                <w:rPr>
                  <w:szCs w:val="24"/>
                  <w:rPrChange w:id="1996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7576C" w14:textId="77777777" w:rsidR="00A6385C" w:rsidRPr="007C6B8C" w:rsidRDefault="00A6385C" w:rsidP="00A6385C">
            <w:pPr>
              <w:spacing w:before="0" w:after="0"/>
              <w:jc w:val="left"/>
              <w:rPr>
                <w:ins w:id="1997" w:author="Elena Borisenok" w:date="2024-11-17T23:40:00Z"/>
                <w:szCs w:val="24"/>
                <w:rPrChange w:id="1998" w:author="Elena Borisenok" w:date="2024-11-18T10:52:00Z">
                  <w:rPr>
                    <w:ins w:id="1999" w:author="Elena Borisenok" w:date="2024-11-17T23:40:00Z"/>
                    <w:rFonts w:ascii="Calibri" w:hAnsi="Calibri" w:cs="Calibri"/>
                    <w:sz w:val="22"/>
                    <w:szCs w:val="22"/>
                  </w:rPr>
                </w:rPrChange>
              </w:rPr>
            </w:pPr>
            <w:ins w:id="2000" w:author="Elena Borisenok" w:date="2024-11-17T23:40:00Z">
              <w:r w:rsidRPr="007C6B8C">
                <w:rPr>
                  <w:szCs w:val="24"/>
                  <w:rPrChange w:id="2001" w:author="Elena Borisenok" w:date="2024-11-18T10:52:00Z">
                    <w:rPr>
                      <w:rFonts w:ascii="Calibri" w:hAnsi="Calibri" w:cs="Calibri"/>
                      <w:sz w:val="22"/>
                      <w:szCs w:val="22"/>
                    </w:rPr>
                  </w:rPrChange>
                </w:rPr>
                <w:t>Б-4, Отображения действия политик (NetworkPolicy) в веб-интерфейсе. Только для кластеров с CNI Cilium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19983" w14:textId="77777777" w:rsidR="00A6385C" w:rsidRPr="007C6B8C" w:rsidRDefault="00A6385C" w:rsidP="00A6385C">
            <w:pPr>
              <w:spacing w:before="0" w:after="0"/>
              <w:jc w:val="left"/>
              <w:rPr>
                <w:ins w:id="2002" w:author="Elena Borisenok" w:date="2024-11-17T23:40:00Z"/>
                <w:color w:val="000000"/>
                <w:szCs w:val="24"/>
                <w:rPrChange w:id="2003" w:author="Elena Borisenok" w:date="2024-11-18T10:52:00Z">
                  <w:rPr>
                    <w:ins w:id="200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05" w:author="Elena Borisenok" w:date="2024-11-17T23:40:00Z">
              <w:r w:rsidRPr="007C6B8C">
                <w:rPr>
                  <w:color w:val="000000"/>
                  <w:szCs w:val="24"/>
                  <w:rPrChange w:id="200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Низкий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AF0CE" w14:textId="77777777" w:rsidR="00A6385C" w:rsidRPr="007C6B8C" w:rsidRDefault="00A6385C" w:rsidP="00A6385C">
            <w:pPr>
              <w:spacing w:before="0" w:after="0"/>
              <w:jc w:val="left"/>
              <w:rPr>
                <w:ins w:id="2007" w:author="Elena Borisenok" w:date="2024-11-17T23:40:00Z"/>
                <w:color w:val="000000"/>
                <w:szCs w:val="24"/>
                <w:rPrChange w:id="2008" w:author="Elena Borisenok" w:date="2024-11-18T10:52:00Z">
                  <w:rPr>
                    <w:ins w:id="200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10" w:author="Elena Borisenok" w:date="2024-11-17T23:40:00Z">
              <w:r w:rsidRPr="007C6B8C">
                <w:rPr>
                  <w:color w:val="000000"/>
                  <w:szCs w:val="24"/>
                  <w:rPrChange w:id="201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Включить модуль cilium-hubble через конфигурацию Deckhouse, следуя документации. Проверить доступность веб-интерфейса Hubble и убедиться, что интерфейс отображает события, связанные с срабатыванием NetworkPolicy. Протестировать несколько сценариев фильтрации трафика, чтобы убедиться в корректной визуализации действий политик.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51436" w14:textId="77777777" w:rsidR="00A6385C" w:rsidRPr="007C6B8C" w:rsidRDefault="00A6385C" w:rsidP="00A6385C">
            <w:pPr>
              <w:spacing w:before="0" w:after="0"/>
              <w:jc w:val="left"/>
              <w:rPr>
                <w:ins w:id="2012" w:author="Elena Borisenok" w:date="2024-11-17T23:40:00Z"/>
                <w:color w:val="000000"/>
                <w:szCs w:val="24"/>
                <w:rPrChange w:id="2013" w:author="Elena Borisenok" w:date="2024-11-18T10:52:00Z">
                  <w:rPr>
                    <w:ins w:id="201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15" w:author="Elena Borisenok" w:date="2024-11-17T23:40:00Z">
              <w:r w:rsidRPr="007C6B8C">
                <w:rPr>
                  <w:color w:val="000000"/>
                  <w:szCs w:val="24"/>
                  <w:rPrChange w:id="201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Модуль cilium-hubble включен, веб-интерфейс доступен, и в нем отображаются события, связанные с срабатыванием NetworkPolicy.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753275" w14:textId="77777777" w:rsidR="00A6385C" w:rsidRPr="007C6B8C" w:rsidRDefault="00A6385C" w:rsidP="00A6385C">
            <w:pPr>
              <w:spacing w:before="0" w:after="0"/>
              <w:jc w:val="left"/>
              <w:rPr>
                <w:ins w:id="2017" w:author="Elena Borisenok" w:date="2024-11-17T23:40:00Z"/>
                <w:color w:val="000000"/>
                <w:szCs w:val="24"/>
                <w:rPrChange w:id="2018" w:author="Elena Borisenok" w:date="2024-11-18T10:52:00Z">
                  <w:rPr>
                    <w:ins w:id="201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20" w:author="Elena Borisenok" w:date="2024-11-17T23:40:00Z">
              <w:r w:rsidRPr="007C6B8C">
                <w:rPr>
                  <w:color w:val="000000"/>
                  <w:szCs w:val="24"/>
                  <w:rPrChange w:id="202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69B0623D" w14:textId="77777777" w:rsidTr="00A6385C">
        <w:trPr>
          <w:trHeight w:val="600"/>
          <w:ins w:id="2022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5B42" w14:textId="77777777" w:rsidR="00A6385C" w:rsidRPr="007C6B8C" w:rsidRDefault="00A6385C" w:rsidP="00A6385C">
            <w:pPr>
              <w:spacing w:before="0" w:after="0"/>
              <w:jc w:val="center"/>
              <w:rPr>
                <w:ins w:id="2023" w:author="Elena Borisenok" w:date="2024-11-17T23:40:00Z"/>
                <w:color w:val="000000"/>
                <w:szCs w:val="24"/>
                <w:rPrChange w:id="2024" w:author="Elena Borisenok" w:date="2024-11-18T10:52:00Z">
                  <w:rPr>
                    <w:ins w:id="2025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26" w:author="Elena Borisenok" w:date="2024-11-17T23:40:00Z">
              <w:r w:rsidRPr="007C6B8C">
                <w:rPr>
                  <w:color w:val="000000"/>
                  <w:szCs w:val="24"/>
                  <w:rPrChange w:id="2027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5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E697" w14:textId="77777777" w:rsidR="00A6385C" w:rsidRPr="007C6B8C" w:rsidRDefault="00A6385C" w:rsidP="00A6385C">
            <w:pPr>
              <w:spacing w:before="0" w:after="0"/>
              <w:jc w:val="left"/>
              <w:rPr>
                <w:ins w:id="2028" w:author="Elena Borisenok" w:date="2024-11-17T23:40:00Z"/>
                <w:szCs w:val="24"/>
              </w:rPr>
            </w:pPr>
            <w:ins w:id="2029" w:author="Elena Borisenok" w:date="2024-11-17T23:40:00Z">
              <w:r w:rsidRPr="007C6B8C">
                <w:rPr>
                  <w:szCs w:val="24"/>
                </w:rPr>
                <w:t>П. 4.2.3, 6.10.1.2, 6.10.1.4</w:t>
              </w:r>
              <w:r w:rsidRPr="007C6B8C">
                <w:rPr>
                  <w:szCs w:val="24"/>
                  <w:rPrChange w:id="2030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5132E" w14:textId="77777777" w:rsidR="00A6385C" w:rsidRPr="007C6B8C" w:rsidRDefault="00A6385C" w:rsidP="00A6385C">
            <w:pPr>
              <w:spacing w:before="0" w:after="0"/>
              <w:jc w:val="left"/>
              <w:rPr>
                <w:ins w:id="2031" w:author="Elena Borisenok" w:date="2024-11-17T23:40:00Z"/>
                <w:szCs w:val="24"/>
                <w:rPrChange w:id="2032" w:author="Elena Borisenok" w:date="2024-11-18T10:52:00Z">
                  <w:rPr>
                    <w:ins w:id="2033" w:author="Elena Borisenok" w:date="2024-11-17T23:40:00Z"/>
                    <w:rFonts w:ascii="Calibri" w:hAnsi="Calibri" w:cs="Calibri"/>
                    <w:sz w:val="22"/>
                    <w:szCs w:val="22"/>
                  </w:rPr>
                </w:rPrChange>
              </w:rPr>
            </w:pPr>
            <w:ins w:id="2034" w:author="Elena Borisenok" w:date="2024-11-17T23:40:00Z">
              <w:r w:rsidRPr="007C6B8C">
                <w:rPr>
                  <w:szCs w:val="24"/>
                  <w:rPrChange w:id="2035" w:author="Elena Borisenok" w:date="2024-11-18T10:52:00Z">
                    <w:rPr>
                      <w:rFonts w:ascii="Calibri" w:hAnsi="Calibri" w:cs="Calibri"/>
                      <w:sz w:val="22"/>
                      <w:szCs w:val="22"/>
                    </w:rPr>
                  </w:rPrChange>
                </w:rPr>
                <w:t>Б-5, Возможность использования корпоративного TLS/SSL сертификата для компонентов платформы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DD43A" w14:textId="77777777" w:rsidR="00A6385C" w:rsidRPr="007C6B8C" w:rsidRDefault="00A6385C" w:rsidP="00A6385C">
            <w:pPr>
              <w:spacing w:before="0" w:after="0"/>
              <w:jc w:val="left"/>
              <w:rPr>
                <w:ins w:id="2036" w:author="Elena Borisenok" w:date="2024-11-17T23:40:00Z"/>
                <w:color w:val="000000"/>
                <w:szCs w:val="24"/>
                <w:rPrChange w:id="2037" w:author="Elena Borisenok" w:date="2024-11-18T10:52:00Z">
                  <w:rPr>
                    <w:ins w:id="203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39" w:author="Elena Borisenok" w:date="2024-11-17T23:40:00Z">
              <w:r w:rsidRPr="007C6B8C">
                <w:rPr>
                  <w:color w:val="000000"/>
                  <w:szCs w:val="24"/>
                  <w:rPrChange w:id="204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13B37A" w14:textId="77777777" w:rsidR="00A6385C" w:rsidRPr="007C6B8C" w:rsidRDefault="00A6385C" w:rsidP="00A6385C">
            <w:pPr>
              <w:spacing w:before="0" w:after="0"/>
              <w:jc w:val="left"/>
              <w:rPr>
                <w:ins w:id="2041" w:author="Elena Borisenok" w:date="2024-11-17T23:40:00Z"/>
                <w:color w:val="000000"/>
                <w:szCs w:val="24"/>
                <w:rPrChange w:id="2042" w:author="Elena Borisenok" w:date="2024-11-18T10:52:00Z">
                  <w:rPr>
                    <w:ins w:id="204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44" w:author="Elena Borisenok" w:date="2024-11-17T23:40:00Z">
              <w:r w:rsidRPr="007C6B8C">
                <w:rPr>
                  <w:color w:val="000000"/>
                  <w:szCs w:val="24"/>
                  <w:rPrChange w:id="204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Настроить Deckhouse Platform для использования корпоративного промежуточного сертификата, указав параметры в конфигурации. Заказать выпуск TLS/SSL сертификата через модуль управления сертификатами Deckhouse. Убедиться, что сертификат успешно выпущен и используется компонентами платформы.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91347" w14:textId="77777777" w:rsidR="00A6385C" w:rsidRPr="007C6B8C" w:rsidRDefault="00A6385C" w:rsidP="00A6385C">
            <w:pPr>
              <w:spacing w:before="0" w:after="0"/>
              <w:jc w:val="left"/>
              <w:rPr>
                <w:ins w:id="2046" w:author="Elena Borisenok" w:date="2024-11-17T23:40:00Z"/>
                <w:color w:val="000000"/>
                <w:szCs w:val="24"/>
                <w:rPrChange w:id="2047" w:author="Elena Borisenok" w:date="2024-11-18T10:52:00Z">
                  <w:rPr>
                    <w:ins w:id="204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49" w:author="Elena Borisenok" w:date="2024-11-17T23:40:00Z">
              <w:r w:rsidRPr="007C6B8C">
                <w:rPr>
                  <w:color w:val="000000"/>
                  <w:szCs w:val="24"/>
                  <w:rPrChange w:id="205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TLS/SSL сертификат был успешно выпущен с использованием корпоративного промежуточного сертификата и корректно применяется компонентами платформы.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C58154" w14:textId="77777777" w:rsidR="00A6385C" w:rsidRPr="007C6B8C" w:rsidRDefault="00A6385C" w:rsidP="00A6385C">
            <w:pPr>
              <w:spacing w:before="0" w:after="0"/>
              <w:jc w:val="left"/>
              <w:rPr>
                <w:ins w:id="2051" w:author="Elena Borisenok" w:date="2024-11-17T23:40:00Z"/>
                <w:color w:val="000000"/>
                <w:szCs w:val="24"/>
                <w:rPrChange w:id="2052" w:author="Elena Borisenok" w:date="2024-11-18T10:52:00Z">
                  <w:rPr>
                    <w:ins w:id="205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54" w:author="Elena Borisenok" w:date="2024-11-17T23:40:00Z">
              <w:r w:rsidRPr="007C6B8C">
                <w:rPr>
                  <w:color w:val="000000"/>
                  <w:szCs w:val="24"/>
                  <w:rPrChange w:id="205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1BEA1926" w14:textId="77777777" w:rsidTr="00A6385C">
        <w:trPr>
          <w:trHeight w:val="600"/>
          <w:ins w:id="2056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29645" w14:textId="77777777" w:rsidR="00A6385C" w:rsidRPr="007C6B8C" w:rsidRDefault="00A6385C" w:rsidP="00A6385C">
            <w:pPr>
              <w:spacing w:before="0" w:after="0"/>
              <w:jc w:val="center"/>
              <w:rPr>
                <w:ins w:id="2057" w:author="Elena Borisenok" w:date="2024-11-17T23:40:00Z"/>
                <w:color w:val="000000"/>
                <w:szCs w:val="24"/>
                <w:rPrChange w:id="2058" w:author="Elena Borisenok" w:date="2024-11-18T10:52:00Z">
                  <w:rPr>
                    <w:ins w:id="205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60" w:author="Elena Borisenok" w:date="2024-11-17T23:40:00Z">
              <w:r w:rsidRPr="007C6B8C">
                <w:rPr>
                  <w:color w:val="000000"/>
                  <w:szCs w:val="24"/>
                  <w:rPrChange w:id="206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6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BA04C" w14:textId="77777777" w:rsidR="00A6385C" w:rsidRPr="007C6B8C" w:rsidRDefault="00A6385C" w:rsidP="00A6385C">
            <w:pPr>
              <w:spacing w:before="0" w:after="0"/>
              <w:jc w:val="left"/>
              <w:rPr>
                <w:ins w:id="2062" w:author="Elena Borisenok" w:date="2024-11-17T23:40:00Z"/>
                <w:szCs w:val="24"/>
              </w:rPr>
            </w:pPr>
            <w:ins w:id="2063" w:author="Elena Borisenok" w:date="2024-11-17T23:40:00Z">
              <w:r w:rsidRPr="007C6B8C">
                <w:rPr>
                  <w:szCs w:val="24"/>
                </w:rPr>
                <w:t>П. 4.2.5, 6.10.3, 6.12.1</w:t>
              </w:r>
              <w:r w:rsidRPr="007C6B8C">
                <w:rPr>
                  <w:szCs w:val="24"/>
                  <w:rPrChange w:id="2064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1452C" w14:textId="77777777" w:rsidR="00A6385C" w:rsidRPr="007C6B8C" w:rsidRDefault="00A6385C" w:rsidP="00A6385C">
            <w:pPr>
              <w:spacing w:before="0" w:after="0"/>
              <w:jc w:val="left"/>
              <w:rPr>
                <w:ins w:id="2065" w:author="Elena Borisenok" w:date="2024-11-17T23:40:00Z"/>
                <w:color w:val="000000"/>
                <w:szCs w:val="24"/>
                <w:rPrChange w:id="2066" w:author="Elena Borisenok" w:date="2024-11-18T10:52:00Z">
                  <w:rPr>
                    <w:ins w:id="206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68" w:author="Elena Borisenok" w:date="2024-11-17T23:40:00Z">
              <w:r w:rsidRPr="007C6B8C">
                <w:rPr>
                  <w:color w:val="000000"/>
                  <w:szCs w:val="24"/>
                  <w:rPrChange w:id="206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Б-6, Использования временных статических пользователей в кластере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7805B" w14:textId="77777777" w:rsidR="00A6385C" w:rsidRPr="007C6B8C" w:rsidRDefault="00A6385C" w:rsidP="00A6385C">
            <w:pPr>
              <w:spacing w:before="0" w:after="0"/>
              <w:jc w:val="left"/>
              <w:rPr>
                <w:ins w:id="2070" w:author="Elena Borisenok" w:date="2024-11-17T23:40:00Z"/>
                <w:color w:val="000000"/>
                <w:szCs w:val="24"/>
                <w:rPrChange w:id="2071" w:author="Elena Borisenok" w:date="2024-11-18T10:52:00Z">
                  <w:rPr>
                    <w:ins w:id="207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73" w:author="Elena Borisenok" w:date="2024-11-17T23:40:00Z">
              <w:r w:rsidRPr="007C6B8C">
                <w:rPr>
                  <w:color w:val="000000"/>
                  <w:szCs w:val="24"/>
                  <w:rPrChange w:id="207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3CE99" w14:textId="77777777" w:rsidR="00A6385C" w:rsidRPr="007C6B8C" w:rsidRDefault="00A6385C" w:rsidP="00A6385C">
            <w:pPr>
              <w:spacing w:before="0" w:after="0"/>
              <w:jc w:val="left"/>
              <w:rPr>
                <w:ins w:id="2075" w:author="Elena Borisenok" w:date="2024-11-17T23:40:00Z"/>
                <w:color w:val="000000"/>
                <w:szCs w:val="24"/>
                <w:rPrChange w:id="2076" w:author="Elena Borisenok" w:date="2024-11-18T10:52:00Z">
                  <w:rPr>
                    <w:ins w:id="207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78" w:author="Elena Borisenok" w:date="2024-11-17T23:40:00Z">
              <w:r w:rsidRPr="007C6B8C">
                <w:rPr>
                  <w:color w:val="000000"/>
                  <w:szCs w:val="24"/>
                  <w:rPrChange w:id="207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Создать временного статического пользователя через конфигурацию Deckhouse, указав его данные в соответствующем ресурсе. Настроить права доступа для созданного пользователя, обеспечив возможность входа в веб-интерфейсы платформы. Проверить успешную авторизацию пользователя в веб-интерфейсах с </w:t>
              </w:r>
              <w:r w:rsidRPr="007C6B8C">
                <w:rPr>
                  <w:color w:val="000000"/>
                  <w:szCs w:val="24"/>
                  <w:rPrChange w:id="208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использованием указанных учетных данных.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96526" w14:textId="77777777" w:rsidR="00A6385C" w:rsidRPr="007C6B8C" w:rsidRDefault="00A6385C" w:rsidP="00A6385C">
            <w:pPr>
              <w:spacing w:before="0" w:after="0"/>
              <w:jc w:val="left"/>
              <w:rPr>
                <w:ins w:id="2081" w:author="Elena Borisenok" w:date="2024-11-17T23:40:00Z"/>
                <w:color w:val="000000"/>
                <w:szCs w:val="24"/>
                <w:rPrChange w:id="2082" w:author="Elena Borisenok" w:date="2024-11-18T10:52:00Z">
                  <w:rPr>
                    <w:ins w:id="208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84" w:author="Elena Borisenok" w:date="2024-11-17T23:40:00Z">
              <w:r w:rsidRPr="007C6B8C">
                <w:rPr>
                  <w:color w:val="000000"/>
                  <w:szCs w:val="24"/>
                  <w:rPrChange w:id="208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Статический пользователь был успешно создан и использован для входа в веб-интерфейсы платформы.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A4B08" w14:textId="77777777" w:rsidR="00A6385C" w:rsidRPr="007C6B8C" w:rsidRDefault="00A6385C" w:rsidP="00A6385C">
            <w:pPr>
              <w:spacing w:before="0" w:after="0"/>
              <w:jc w:val="left"/>
              <w:rPr>
                <w:ins w:id="2086" w:author="Elena Borisenok" w:date="2024-11-17T23:40:00Z"/>
                <w:color w:val="000000"/>
                <w:szCs w:val="24"/>
                <w:rPrChange w:id="2087" w:author="Elena Borisenok" w:date="2024-11-18T10:52:00Z">
                  <w:rPr>
                    <w:ins w:id="208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89" w:author="Elena Borisenok" w:date="2024-11-17T23:40:00Z">
              <w:r w:rsidRPr="007C6B8C">
                <w:rPr>
                  <w:color w:val="000000"/>
                  <w:szCs w:val="24"/>
                  <w:rPrChange w:id="209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793246FC" w14:textId="77777777" w:rsidTr="00A6385C">
        <w:trPr>
          <w:trHeight w:val="315"/>
          <w:ins w:id="2091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666E" w14:textId="77777777" w:rsidR="00A6385C" w:rsidRPr="007C6B8C" w:rsidRDefault="00A6385C" w:rsidP="00A6385C">
            <w:pPr>
              <w:spacing w:before="0" w:after="0"/>
              <w:jc w:val="center"/>
              <w:rPr>
                <w:ins w:id="2092" w:author="Elena Borisenok" w:date="2024-11-17T23:40:00Z"/>
                <w:color w:val="000000"/>
                <w:szCs w:val="24"/>
                <w:rPrChange w:id="2093" w:author="Elena Borisenok" w:date="2024-11-18T10:52:00Z">
                  <w:rPr>
                    <w:ins w:id="209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095" w:author="Elena Borisenok" w:date="2024-11-17T23:40:00Z">
              <w:r w:rsidRPr="007C6B8C">
                <w:rPr>
                  <w:color w:val="000000"/>
                  <w:szCs w:val="24"/>
                  <w:rPrChange w:id="209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7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C79C1" w14:textId="77777777" w:rsidR="00A6385C" w:rsidRPr="007C6B8C" w:rsidRDefault="00A6385C" w:rsidP="00A6385C">
            <w:pPr>
              <w:spacing w:before="0" w:after="0"/>
              <w:jc w:val="left"/>
              <w:rPr>
                <w:ins w:id="2097" w:author="Elena Borisenok" w:date="2024-11-17T23:40:00Z"/>
                <w:szCs w:val="24"/>
              </w:rPr>
            </w:pPr>
            <w:ins w:id="2098" w:author="Elena Borisenok" w:date="2024-11-17T23:40:00Z">
              <w:r w:rsidRPr="007C6B8C">
                <w:rPr>
                  <w:szCs w:val="24"/>
                </w:rPr>
                <w:t>П. 5.3.4, 3.1.10,6.12.1</w:t>
              </w:r>
              <w:r w:rsidRPr="007C6B8C">
                <w:rPr>
                  <w:szCs w:val="24"/>
                  <w:rPrChange w:id="2099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7BB42" w14:textId="77777777" w:rsidR="00A6385C" w:rsidRPr="007C6B8C" w:rsidRDefault="00A6385C" w:rsidP="00A6385C">
            <w:pPr>
              <w:spacing w:before="0" w:after="0"/>
              <w:jc w:val="left"/>
              <w:rPr>
                <w:ins w:id="2100" w:author="Elena Borisenok" w:date="2024-11-17T23:40:00Z"/>
                <w:color w:val="000000"/>
                <w:szCs w:val="24"/>
                <w:rPrChange w:id="2101" w:author="Elena Borisenok" w:date="2024-11-18T10:52:00Z">
                  <w:rPr>
                    <w:ins w:id="210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03" w:author="Elena Borisenok" w:date="2024-11-17T23:40:00Z">
              <w:r w:rsidRPr="007C6B8C">
                <w:rPr>
                  <w:color w:val="000000"/>
                  <w:szCs w:val="24"/>
                  <w:rPrChange w:id="210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Б-7, Использование статических групп пользователей в кластере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E773CB" w14:textId="77777777" w:rsidR="00A6385C" w:rsidRPr="007C6B8C" w:rsidRDefault="00A6385C" w:rsidP="00A6385C">
            <w:pPr>
              <w:spacing w:before="0" w:after="0"/>
              <w:jc w:val="left"/>
              <w:rPr>
                <w:ins w:id="2105" w:author="Elena Borisenok" w:date="2024-11-17T23:40:00Z"/>
                <w:color w:val="000000"/>
                <w:szCs w:val="24"/>
                <w:rPrChange w:id="2106" w:author="Elena Borisenok" w:date="2024-11-18T10:52:00Z">
                  <w:rPr>
                    <w:ins w:id="210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08" w:author="Elena Borisenok" w:date="2024-11-17T23:40:00Z">
              <w:r w:rsidRPr="007C6B8C">
                <w:rPr>
                  <w:color w:val="000000"/>
                  <w:szCs w:val="24"/>
                  <w:rPrChange w:id="210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22204" w14:textId="77777777" w:rsidR="00A6385C" w:rsidRPr="007C6B8C" w:rsidRDefault="00A6385C" w:rsidP="00A6385C">
            <w:pPr>
              <w:spacing w:before="0" w:after="0"/>
              <w:jc w:val="left"/>
              <w:rPr>
                <w:ins w:id="2110" w:author="Elena Borisenok" w:date="2024-11-17T23:40:00Z"/>
                <w:color w:val="000000"/>
                <w:szCs w:val="24"/>
                <w:rPrChange w:id="2111" w:author="Elena Borisenok" w:date="2024-11-18T10:52:00Z">
                  <w:rPr>
                    <w:ins w:id="211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13" w:author="Elena Borisenok" w:date="2024-11-17T23:40:00Z">
              <w:r w:rsidRPr="007C6B8C">
                <w:rPr>
                  <w:color w:val="000000"/>
                  <w:szCs w:val="24"/>
                  <w:rPrChange w:id="211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Создать статическую группу пользователей, добавив соответствующую конфигурацию в Deckhouse. Настроить роль (Role) или роль с областью (ClusterRole), а также привязку роли (RoleBinding/ClusterRoleBinding) для предоставления прав доступа этой группе. Проверить успешное использование группы для выполнения операций через Kubernetes API.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FDA2F" w14:textId="77777777" w:rsidR="00A6385C" w:rsidRPr="007C6B8C" w:rsidRDefault="00A6385C" w:rsidP="00A6385C">
            <w:pPr>
              <w:spacing w:before="0" w:after="0"/>
              <w:jc w:val="left"/>
              <w:rPr>
                <w:ins w:id="2115" w:author="Elena Borisenok" w:date="2024-11-17T23:40:00Z"/>
                <w:color w:val="000000"/>
                <w:szCs w:val="24"/>
                <w:rPrChange w:id="2116" w:author="Elena Borisenok" w:date="2024-11-18T10:52:00Z">
                  <w:rPr>
                    <w:ins w:id="211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18" w:author="Elena Borisenok" w:date="2024-11-17T23:40:00Z">
              <w:r w:rsidRPr="007C6B8C">
                <w:rPr>
                  <w:color w:val="000000"/>
                  <w:szCs w:val="24"/>
                  <w:rPrChange w:id="211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Статическая группа пользователей была успешно создана и использована для выдачи прав доступа в Kubernetes API.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1F1AE" w14:textId="77777777" w:rsidR="00A6385C" w:rsidRPr="007C6B8C" w:rsidRDefault="00A6385C" w:rsidP="00A6385C">
            <w:pPr>
              <w:spacing w:before="0" w:after="0"/>
              <w:jc w:val="left"/>
              <w:rPr>
                <w:ins w:id="2120" w:author="Elena Borisenok" w:date="2024-11-17T23:40:00Z"/>
                <w:color w:val="000000"/>
                <w:szCs w:val="24"/>
                <w:rPrChange w:id="2121" w:author="Elena Borisenok" w:date="2024-11-18T10:52:00Z">
                  <w:rPr>
                    <w:ins w:id="212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23" w:author="Elena Borisenok" w:date="2024-11-17T23:40:00Z">
              <w:r w:rsidRPr="007C6B8C">
                <w:rPr>
                  <w:color w:val="000000"/>
                  <w:szCs w:val="24"/>
                  <w:rPrChange w:id="212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201B8601" w14:textId="77777777" w:rsidTr="00A6385C">
        <w:trPr>
          <w:trHeight w:val="315"/>
          <w:ins w:id="2125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5B8F1" w14:textId="77777777" w:rsidR="00A6385C" w:rsidRPr="007C6B8C" w:rsidRDefault="00A6385C" w:rsidP="00A6385C">
            <w:pPr>
              <w:spacing w:before="0" w:after="0"/>
              <w:jc w:val="center"/>
              <w:rPr>
                <w:ins w:id="2126" w:author="Elena Borisenok" w:date="2024-11-17T23:40:00Z"/>
                <w:szCs w:val="24"/>
                <w:rPrChange w:id="2127" w:author="Elena Borisenok" w:date="2024-11-18T10:52:00Z">
                  <w:rPr>
                    <w:ins w:id="2128" w:author="Elena Borisenok" w:date="2024-11-17T23:40:00Z"/>
                    <w:rFonts w:ascii="Calibri" w:hAnsi="Calibri" w:cs="Calibri"/>
                    <w:sz w:val="22"/>
                    <w:szCs w:val="22"/>
                  </w:rPr>
                </w:rPrChange>
              </w:rPr>
            </w:pPr>
            <w:ins w:id="2129" w:author="Elena Borisenok" w:date="2024-11-17T23:40:00Z">
              <w:r w:rsidRPr="007C6B8C">
                <w:rPr>
                  <w:szCs w:val="24"/>
                  <w:rPrChange w:id="2130" w:author="Elena Borisenok" w:date="2024-11-18T10:52:00Z">
                    <w:rPr>
                      <w:rFonts w:ascii="Calibri" w:hAnsi="Calibri" w:cs="Calibri"/>
                      <w:sz w:val="22"/>
                      <w:szCs w:val="22"/>
                    </w:rPr>
                  </w:rPrChange>
                </w:rPr>
                <w:t>8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4D4EF" w14:textId="77777777" w:rsidR="00A6385C" w:rsidRPr="007C6B8C" w:rsidRDefault="00A6385C" w:rsidP="00A6385C">
            <w:pPr>
              <w:spacing w:before="0" w:after="0"/>
              <w:jc w:val="left"/>
              <w:rPr>
                <w:ins w:id="2131" w:author="Elena Borisenok" w:date="2024-11-17T23:40:00Z"/>
                <w:szCs w:val="24"/>
              </w:rPr>
            </w:pPr>
            <w:ins w:id="2132" w:author="Elena Borisenok" w:date="2024-11-17T23:40:00Z">
              <w:r w:rsidRPr="007C6B8C">
                <w:rPr>
                  <w:szCs w:val="24"/>
                </w:rPr>
                <w:t>П. 4.2.5, 6.10.1.2, 6.12.1</w:t>
              </w:r>
              <w:r w:rsidRPr="007C6B8C">
                <w:rPr>
                  <w:szCs w:val="24"/>
                  <w:rPrChange w:id="2133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9B76E" w14:textId="77777777" w:rsidR="00A6385C" w:rsidRPr="007C6B8C" w:rsidRDefault="00A6385C" w:rsidP="00A6385C">
            <w:pPr>
              <w:spacing w:before="0" w:after="0"/>
              <w:jc w:val="left"/>
              <w:rPr>
                <w:ins w:id="2134" w:author="Elena Borisenok" w:date="2024-11-17T23:40:00Z"/>
                <w:szCs w:val="24"/>
                <w:rPrChange w:id="2135" w:author="Elena Borisenok" w:date="2024-11-18T10:52:00Z">
                  <w:rPr>
                    <w:ins w:id="2136" w:author="Elena Borisenok" w:date="2024-11-17T23:40:00Z"/>
                    <w:rFonts w:ascii="Calibri" w:hAnsi="Calibri" w:cs="Calibri"/>
                    <w:sz w:val="22"/>
                    <w:szCs w:val="22"/>
                  </w:rPr>
                </w:rPrChange>
              </w:rPr>
            </w:pPr>
            <w:ins w:id="2137" w:author="Elena Borisenok" w:date="2024-11-17T23:40:00Z">
              <w:r w:rsidRPr="007C6B8C">
                <w:rPr>
                  <w:szCs w:val="24"/>
                  <w:rPrChange w:id="2138" w:author="Elena Borisenok" w:date="2024-11-18T10:52:00Z">
                    <w:rPr>
                      <w:rFonts w:ascii="Calibri" w:hAnsi="Calibri" w:cs="Calibri"/>
                      <w:sz w:val="22"/>
                      <w:szCs w:val="22"/>
                    </w:rPr>
                  </w:rPrChange>
                </w:rPr>
                <w:t>Б-8, Использование внешнего провайдера аутентификации (LDAP/ /OIDC)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ED24C" w14:textId="77777777" w:rsidR="00A6385C" w:rsidRPr="007C6B8C" w:rsidRDefault="00A6385C" w:rsidP="00A6385C">
            <w:pPr>
              <w:spacing w:before="0" w:after="0"/>
              <w:jc w:val="left"/>
              <w:rPr>
                <w:ins w:id="2139" w:author="Elena Borisenok" w:date="2024-11-17T23:40:00Z"/>
                <w:szCs w:val="24"/>
                <w:rPrChange w:id="2140" w:author="Elena Borisenok" w:date="2024-11-18T10:52:00Z">
                  <w:rPr>
                    <w:ins w:id="2141" w:author="Elena Borisenok" w:date="2024-11-17T23:40:00Z"/>
                    <w:rFonts w:ascii="Calibri" w:hAnsi="Calibri" w:cs="Calibri"/>
                    <w:sz w:val="22"/>
                    <w:szCs w:val="22"/>
                  </w:rPr>
                </w:rPrChange>
              </w:rPr>
            </w:pPr>
            <w:ins w:id="2142" w:author="Elena Borisenok" w:date="2024-11-17T23:40:00Z">
              <w:r w:rsidRPr="007C6B8C">
                <w:rPr>
                  <w:szCs w:val="24"/>
                  <w:rPrChange w:id="2143" w:author="Elena Borisenok" w:date="2024-11-18T10:52:00Z">
                    <w:rPr>
                      <w:rFonts w:ascii="Calibri" w:hAnsi="Calibri" w:cs="Calibri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6978F" w14:textId="77777777" w:rsidR="00A6385C" w:rsidRPr="007C6B8C" w:rsidRDefault="00A6385C" w:rsidP="00A6385C">
            <w:pPr>
              <w:spacing w:before="0" w:after="0"/>
              <w:jc w:val="left"/>
              <w:rPr>
                <w:ins w:id="2144" w:author="Elena Borisenok" w:date="2024-11-17T23:40:00Z"/>
                <w:szCs w:val="24"/>
                <w:rPrChange w:id="2145" w:author="Elena Borisenok" w:date="2024-11-18T10:52:00Z">
                  <w:rPr>
                    <w:ins w:id="2146" w:author="Elena Borisenok" w:date="2024-11-17T23:40:00Z"/>
                    <w:rFonts w:ascii="Calibri" w:hAnsi="Calibri" w:cs="Calibri"/>
                    <w:sz w:val="22"/>
                    <w:szCs w:val="22"/>
                  </w:rPr>
                </w:rPrChange>
              </w:rPr>
            </w:pPr>
            <w:ins w:id="2147" w:author="Elena Borisenok" w:date="2024-11-17T23:40:00Z">
              <w:r w:rsidRPr="007C6B8C">
                <w:rPr>
                  <w:szCs w:val="24"/>
                  <w:rPrChange w:id="2148" w:author="Elena Borisenok" w:date="2024-11-18T10:52:00Z">
                    <w:rPr>
                      <w:rFonts w:ascii="Calibri" w:hAnsi="Calibri" w:cs="Calibri"/>
                      <w:sz w:val="22"/>
                      <w:szCs w:val="22"/>
                    </w:rPr>
                  </w:rPrChange>
                </w:rPr>
                <w:t>Включить модуль user-authn и настроить DexProvider для интеграции с внешним провайдером аутентификации (LDAP или OIDC). Настроить параметры подключения к LDAP-серверу, включая URL, базовый DN, фильтры пользователей и групп. Проверить успешную авторизацию пользователя в веб-интерфейсах Deckhouse Platform с использованием учетных данных LDAP.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511CCC" w14:textId="77777777" w:rsidR="00A6385C" w:rsidRPr="007C6B8C" w:rsidRDefault="00A6385C" w:rsidP="00A6385C">
            <w:pPr>
              <w:spacing w:before="0" w:after="0"/>
              <w:jc w:val="left"/>
              <w:rPr>
                <w:ins w:id="2149" w:author="Elena Borisenok" w:date="2024-11-17T23:40:00Z"/>
                <w:szCs w:val="24"/>
                <w:rPrChange w:id="2150" w:author="Elena Borisenok" w:date="2024-11-18T10:52:00Z">
                  <w:rPr>
                    <w:ins w:id="2151" w:author="Elena Borisenok" w:date="2024-11-17T23:40:00Z"/>
                    <w:rFonts w:ascii="Calibri" w:hAnsi="Calibri" w:cs="Calibri"/>
                    <w:sz w:val="22"/>
                    <w:szCs w:val="22"/>
                  </w:rPr>
                </w:rPrChange>
              </w:rPr>
            </w:pPr>
            <w:ins w:id="2152" w:author="Elena Borisenok" w:date="2024-11-17T23:40:00Z">
              <w:r w:rsidRPr="007C6B8C">
                <w:rPr>
                  <w:szCs w:val="24"/>
                  <w:rPrChange w:id="2153" w:author="Elena Borisenok" w:date="2024-11-18T10:52:00Z">
                    <w:rPr>
                      <w:rFonts w:ascii="Calibri" w:hAnsi="Calibri" w:cs="Calibri"/>
                      <w:sz w:val="22"/>
                      <w:szCs w:val="22"/>
                    </w:rPr>
                  </w:rPrChange>
                </w:rPr>
                <w:t>Модуль user-authn был включен, DexProvider настроен, и вход в веб-интерфейсы Deckhouse Platform с использованием LDAP-учетных данных выполнен успешно.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A7B67" w14:textId="77777777" w:rsidR="00A6385C" w:rsidRPr="007C6B8C" w:rsidRDefault="00A6385C" w:rsidP="00A6385C">
            <w:pPr>
              <w:spacing w:before="0" w:after="0"/>
              <w:jc w:val="left"/>
              <w:rPr>
                <w:ins w:id="2154" w:author="Elena Borisenok" w:date="2024-11-17T23:40:00Z"/>
                <w:szCs w:val="24"/>
                <w:rPrChange w:id="2155" w:author="Elena Borisenok" w:date="2024-11-18T10:52:00Z">
                  <w:rPr>
                    <w:ins w:id="2156" w:author="Elena Borisenok" w:date="2024-11-17T23:40:00Z"/>
                    <w:rFonts w:ascii="Calibri" w:hAnsi="Calibri" w:cs="Calibri"/>
                    <w:sz w:val="22"/>
                    <w:szCs w:val="22"/>
                  </w:rPr>
                </w:rPrChange>
              </w:rPr>
            </w:pPr>
            <w:ins w:id="2157" w:author="Elena Borisenok" w:date="2024-11-17T23:40:00Z">
              <w:r w:rsidRPr="007C6B8C">
                <w:rPr>
                  <w:szCs w:val="24"/>
                  <w:rPrChange w:id="2158" w:author="Elena Borisenok" w:date="2024-11-18T10:52:00Z">
                    <w:rPr>
                      <w:rFonts w:ascii="Calibri" w:hAnsi="Calibri" w:cs="Calibri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134694E7" w14:textId="77777777" w:rsidTr="00A6385C">
        <w:trPr>
          <w:trHeight w:val="315"/>
          <w:ins w:id="2159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A953" w14:textId="77777777" w:rsidR="00A6385C" w:rsidRPr="007C6B8C" w:rsidRDefault="00A6385C" w:rsidP="00A6385C">
            <w:pPr>
              <w:spacing w:before="0" w:after="0"/>
              <w:jc w:val="center"/>
              <w:rPr>
                <w:ins w:id="2160" w:author="Elena Borisenok" w:date="2024-11-17T23:40:00Z"/>
                <w:color w:val="000000"/>
                <w:szCs w:val="24"/>
                <w:rPrChange w:id="2161" w:author="Elena Borisenok" w:date="2024-11-18T10:52:00Z">
                  <w:rPr>
                    <w:ins w:id="216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63" w:author="Elena Borisenok" w:date="2024-11-17T23:40:00Z">
              <w:r w:rsidRPr="007C6B8C">
                <w:rPr>
                  <w:color w:val="000000"/>
                  <w:szCs w:val="24"/>
                  <w:rPrChange w:id="216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9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DAE17" w14:textId="77777777" w:rsidR="00A6385C" w:rsidRPr="007C6B8C" w:rsidRDefault="00A6385C" w:rsidP="00A6385C">
            <w:pPr>
              <w:spacing w:before="0" w:after="0"/>
              <w:jc w:val="left"/>
              <w:rPr>
                <w:ins w:id="2165" w:author="Elena Borisenok" w:date="2024-11-17T23:40:00Z"/>
                <w:szCs w:val="24"/>
              </w:rPr>
            </w:pPr>
            <w:ins w:id="2166" w:author="Elena Borisenok" w:date="2024-11-17T23:40:00Z">
              <w:r w:rsidRPr="007C6B8C">
                <w:rPr>
                  <w:szCs w:val="24"/>
                </w:rPr>
                <w:t>П. 4.2.5, 5.3.4, 6.12.1</w:t>
              </w:r>
              <w:r w:rsidRPr="007C6B8C">
                <w:rPr>
                  <w:szCs w:val="24"/>
                  <w:rPrChange w:id="2167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C9980" w14:textId="77777777" w:rsidR="00A6385C" w:rsidRPr="007C6B8C" w:rsidRDefault="00A6385C" w:rsidP="00A6385C">
            <w:pPr>
              <w:spacing w:before="0" w:after="0"/>
              <w:jc w:val="left"/>
              <w:rPr>
                <w:ins w:id="2168" w:author="Elena Borisenok" w:date="2024-11-17T23:40:00Z"/>
                <w:color w:val="000000"/>
                <w:szCs w:val="24"/>
                <w:rPrChange w:id="2169" w:author="Elena Borisenok" w:date="2024-11-18T10:52:00Z">
                  <w:rPr>
                    <w:ins w:id="2170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71" w:author="Elena Borisenok" w:date="2024-11-17T23:40:00Z">
              <w:r w:rsidRPr="007C6B8C">
                <w:rPr>
                  <w:color w:val="000000"/>
                  <w:szCs w:val="24"/>
                  <w:rPrChange w:id="2172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Б-9, Настройка ролевой модели доступа на основе групп, атрибутов пользователя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9819E" w14:textId="77777777" w:rsidR="00A6385C" w:rsidRPr="007C6B8C" w:rsidRDefault="00A6385C" w:rsidP="00A6385C">
            <w:pPr>
              <w:spacing w:before="0" w:after="0"/>
              <w:jc w:val="left"/>
              <w:rPr>
                <w:ins w:id="2173" w:author="Elena Borisenok" w:date="2024-11-17T23:40:00Z"/>
                <w:color w:val="000000"/>
                <w:szCs w:val="24"/>
                <w:rPrChange w:id="2174" w:author="Elena Borisenok" w:date="2024-11-18T10:52:00Z">
                  <w:rPr>
                    <w:ins w:id="2175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76" w:author="Elena Borisenok" w:date="2024-11-17T23:40:00Z">
              <w:r w:rsidRPr="007C6B8C">
                <w:rPr>
                  <w:color w:val="000000"/>
                  <w:szCs w:val="24"/>
                  <w:rPrChange w:id="2177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Средний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E5420" w14:textId="77777777" w:rsidR="00A6385C" w:rsidRPr="007C6B8C" w:rsidRDefault="00A6385C" w:rsidP="00A6385C">
            <w:pPr>
              <w:spacing w:before="0" w:after="0"/>
              <w:jc w:val="left"/>
              <w:rPr>
                <w:ins w:id="2178" w:author="Elena Borisenok" w:date="2024-11-17T23:40:00Z"/>
                <w:color w:val="000000"/>
                <w:szCs w:val="24"/>
                <w:rPrChange w:id="2179" w:author="Elena Borisenok" w:date="2024-11-18T10:52:00Z">
                  <w:rPr>
                    <w:ins w:id="2180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81" w:author="Elena Borisenok" w:date="2024-11-17T23:40:00Z">
              <w:r w:rsidRPr="007C6B8C">
                <w:rPr>
                  <w:color w:val="000000"/>
                  <w:szCs w:val="24"/>
                  <w:rPrChange w:id="2182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Настроить ролевую модель доступа в Deckhouse, создав Role/ClusterRole и RoleBinding/ClusterRoleBinding с привязкой к группам пользователей из LDAP или OIDC. В конфигурации DexProvider указать соответствие групп в внешнем провайдере атрибутам пользователя. Проверить, что </w:t>
              </w:r>
              <w:r w:rsidRPr="007C6B8C">
                <w:rPr>
                  <w:color w:val="000000"/>
                  <w:szCs w:val="24"/>
                  <w:rPrChange w:id="2183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пользователь, входящий в указанную группу, успешно получает доступ в соответствии с заданными правами.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45A3" w14:textId="77777777" w:rsidR="00A6385C" w:rsidRPr="007C6B8C" w:rsidRDefault="00A6385C" w:rsidP="00A6385C">
            <w:pPr>
              <w:spacing w:before="0" w:after="0"/>
              <w:jc w:val="left"/>
              <w:rPr>
                <w:ins w:id="2184" w:author="Elena Borisenok" w:date="2024-11-17T23:40:00Z"/>
                <w:color w:val="000000"/>
                <w:szCs w:val="24"/>
                <w:rPrChange w:id="2185" w:author="Elena Borisenok" w:date="2024-11-18T10:52:00Z">
                  <w:rPr>
                    <w:ins w:id="2186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87" w:author="Elena Borisenok" w:date="2024-11-17T23:40:00Z">
              <w:r w:rsidRPr="007C6B8C">
                <w:rPr>
                  <w:color w:val="000000"/>
                  <w:szCs w:val="24"/>
                  <w:rPrChange w:id="2188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Доступ пользователю был успешно предоставлен на основе его принадлежности к группе в LDAP или OIDC, а права доступа применены корректно.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E25B46" w14:textId="77777777" w:rsidR="00A6385C" w:rsidRPr="007C6B8C" w:rsidRDefault="00A6385C" w:rsidP="00A6385C">
            <w:pPr>
              <w:spacing w:before="0" w:after="0"/>
              <w:jc w:val="left"/>
              <w:rPr>
                <w:ins w:id="2189" w:author="Elena Borisenok" w:date="2024-11-17T23:40:00Z"/>
                <w:color w:val="000000"/>
                <w:szCs w:val="24"/>
                <w:rPrChange w:id="2190" w:author="Elena Borisenok" w:date="2024-11-18T10:52:00Z">
                  <w:rPr>
                    <w:ins w:id="2191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92" w:author="Elena Borisenok" w:date="2024-11-17T23:40:00Z">
              <w:r w:rsidRPr="007C6B8C">
                <w:rPr>
                  <w:color w:val="000000"/>
                  <w:szCs w:val="24"/>
                  <w:rPrChange w:id="2193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6A9EB9B2" w14:textId="77777777" w:rsidTr="00A6385C">
        <w:trPr>
          <w:trHeight w:val="315"/>
          <w:ins w:id="2194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3CF2B" w14:textId="77777777" w:rsidR="00A6385C" w:rsidRPr="007C6B8C" w:rsidRDefault="00A6385C" w:rsidP="00A6385C">
            <w:pPr>
              <w:spacing w:before="0" w:after="0"/>
              <w:jc w:val="center"/>
              <w:rPr>
                <w:ins w:id="2195" w:author="Elena Borisenok" w:date="2024-11-17T23:40:00Z"/>
                <w:color w:val="000000"/>
                <w:szCs w:val="24"/>
                <w:rPrChange w:id="2196" w:author="Elena Borisenok" w:date="2024-11-18T10:52:00Z">
                  <w:rPr>
                    <w:ins w:id="219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198" w:author="Elena Borisenok" w:date="2024-11-17T23:40:00Z">
              <w:r w:rsidRPr="007C6B8C">
                <w:rPr>
                  <w:color w:val="000000"/>
                  <w:szCs w:val="24"/>
                  <w:rPrChange w:id="219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F5C98" w14:textId="77777777" w:rsidR="00A6385C" w:rsidRPr="007C6B8C" w:rsidRDefault="00A6385C" w:rsidP="00A6385C">
            <w:pPr>
              <w:spacing w:before="0" w:after="0"/>
              <w:jc w:val="left"/>
              <w:rPr>
                <w:ins w:id="2200" w:author="Elena Borisenok" w:date="2024-11-17T23:40:00Z"/>
                <w:szCs w:val="24"/>
              </w:rPr>
            </w:pPr>
            <w:ins w:id="2201" w:author="Elena Borisenok" w:date="2024-11-17T23:40:00Z">
              <w:r w:rsidRPr="007C6B8C">
                <w:rPr>
                  <w:szCs w:val="24"/>
                </w:rPr>
                <w:t>П. 5.3.4, 6.12.1</w:t>
              </w:r>
              <w:r w:rsidRPr="007C6B8C">
                <w:rPr>
                  <w:szCs w:val="24"/>
                  <w:rPrChange w:id="2202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000FF" w14:textId="77777777" w:rsidR="00A6385C" w:rsidRPr="007C6B8C" w:rsidRDefault="00A6385C" w:rsidP="00A6385C">
            <w:pPr>
              <w:spacing w:before="0" w:after="0"/>
              <w:jc w:val="left"/>
              <w:rPr>
                <w:ins w:id="2203" w:author="Elena Borisenok" w:date="2024-11-17T23:40:00Z"/>
                <w:color w:val="000000"/>
                <w:szCs w:val="24"/>
                <w:rPrChange w:id="2204" w:author="Elena Borisenok" w:date="2024-11-18T10:52:00Z">
                  <w:rPr>
                    <w:ins w:id="2205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06" w:author="Elena Borisenok" w:date="2024-11-17T23:40:00Z">
              <w:r w:rsidRPr="007C6B8C">
                <w:rPr>
                  <w:color w:val="000000"/>
                  <w:szCs w:val="24"/>
                  <w:rPrChange w:id="2207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Б-10, Ограничение доступа пользователей к определенным namespace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2FEF2" w14:textId="77777777" w:rsidR="00A6385C" w:rsidRPr="007C6B8C" w:rsidRDefault="00A6385C" w:rsidP="00A6385C">
            <w:pPr>
              <w:spacing w:before="0" w:after="0"/>
              <w:jc w:val="left"/>
              <w:rPr>
                <w:ins w:id="2208" w:author="Elena Borisenok" w:date="2024-11-17T23:40:00Z"/>
                <w:color w:val="000000"/>
                <w:szCs w:val="24"/>
                <w:rPrChange w:id="2209" w:author="Elena Borisenok" w:date="2024-11-18T10:52:00Z">
                  <w:rPr>
                    <w:ins w:id="2210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11" w:author="Elena Borisenok" w:date="2024-11-17T23:40:00Z">
              <w:r w:rsidRPr="007C6B8C">
                <w:rPr>
                  <w:color w:val="000000"/>
                  <w:szCs w:val="24"/>
                  <w:rPrChange w:id="2212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B4842" w14:textId="77777777" w:rsidR="00A6385C" w:rsidRPr="007C6B8C" w:rsidRDefault="00A6385C" w:rsidP="00A6385C">
            <w:pPr>
              <w:spacing w:before="0" w:after="0"/>
              <w:jc w:val="left"/>
              <w:rPr>
                <w:ins w:id="2213" w:author="Elena Borisenok" w:date="2024-11-17T23:40:00Z"/>
                <w:color w:val="000000"/>
                <w:szCs w:val="24"/>
                <w:rPrChange w:id="2214" w:author="Elena Borisenok" w:date="2024-11-18T10:52:00Z">
                  <w:rPr>
                    <w:ins w:id="2215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16" w:author="Elena Borisenok" w:date="2024-11-17T23:40:00Z">
              <w:r w:rsidRPr="007C6B8C">
                <w:rPr>
                  <w:color w:val="000000"/>
                  <w:szCs w:val="24"/>
                  <w:rPrChange w:id="2217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Создать Role и RoleBinding для заданного namespace, привязав их к пользователю/группе. Попробовать выполнить действия в этом namespace от имени пользователя. Проверить, что доступ к другим namespace отсутствует.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FC440" w14:textId="77777777" w:rsidR="00A6385C" w:rsidRPr="007C6B8C" w:rsidRDefault="00A6385C" w:rsidP="00A6385C">
            <w:pPr>
              <w:spacing w:before="0" w:after="0"/>
              <w:jc w:val="left"/>
              <w:rPr>
                <w:ins w:id="2218" w:author="Elena Borisenok" w:date="2024-11-17T23:40:00Z"/>
                <w:color w:val="000000"/>
                <w:szCs w:val="24"/>
                <w:rPrChange w:id="2219" w:author="Elena Borisenok" w:date="2024-11-18T10:52:00Z">
                  <w:rPr>
                    <w:ins w:id="2220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21" w:author="Elena Borisenok" w:date="2024-11-17T23:40:00Z">
              <w:r w:rsidRPr="007C6B8C">
                <w:rPr>
                  <w:color w:val="000000"/>
                  <w:szCs w:val="24"/>
                  <w:rPrChange w:id="2222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Пользователь получил доступ к заданному namespace и не имеет прав на работу с другими namespace.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88E88" w14:textId="77777777" w:rsidR="00A6385C" w:rsidRPr="007C6B8C" w:rsidRDefault="00A6385C" w:rsidP="00A6385C">
            <w:pPr>
              <w:spacing w:before="0" w:after="0"/>
              <w:jc w:val="left"/>
              <w:rPr>
                <w:ins w:id="2223" w:author="Elena Borisenok" w:date="2024-11-17T23:40:00Z"/>
                <w:color w:val="000000"/>
                <w:szCs w:val="24"/>
                <w:rPrChange w:id="2224" w:author="Elena Borisenok" w:date="2024-11-18T10:52:00Z">
                  <w:rPr>
                    <w:ins w:id="2225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26" w:author="Elena Borisenok" w:date="2024-11-17T23:40:00Z">
              <w:r w:rsidRPr="007C6B8C">
                <w:rPr>
                  <w:color w:val="000000"/>
                  <w:szCs w:val="24"/>
                  <w:rPrChange w:id="2227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41B7EA38" w14:textId="77777777" w:rsidTr="00A6385C">
        <w:trPr>
          <w:trHeight w:val="555"/>
          <w:ins w:id="2228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EA5EB" w14:textId="77777777" w:rsidR="00A6385C" w:rsidRPr="007C6B8C" w:rsidRDefault="00A6385C" w:rsidP="00A6385C">
            <w:pPr>
              <w:spacing w:before="0" w:after="0"/>
              <w:jc w:val="center"/>
              <w:rPr>
                <w:ins w:id="2229" w:author="Elena Borisenok" w:date="2024-11-17T23:40:00Z"/>
                <w:color w:val="000000"/>
                <w:szCs w:val="24"/>
                <w:rPrChange w:id="2230" w:author="Elena Borisenok" w:date="2024-11-18T10:52:00Z">
                  <w:rPr>
                    <w:ins w:id="2231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32" w:author="Elena Borisenok" w:date="2024-11-17T23:40:00Z">
              <w:r w:rsidRPr="007C6B8C">
                <w:rPr>
                  <w:color w:val="000000"/>
                  <w:szCs w:val="24"/>
                  <w:rPrChange w:id="2233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11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FFFF7" w14:textId="77777777" w:rsidR="00A6385C" w:rsidRPr="007C6B8C" w:rsidRDefault="00A6385C" w:rsidP="00A6385C">
            <w:pPr>
              <w:spacing w:before="0" w:after="0"/>
              <w:jc w:val="left"/>
              <w:rPr>
                <w:ins w:id="2234" w:author="Elena Borisenok" w:date="2024-11-17T23:40:00Z"/>
                <w:szCs w:val="24"/>
              </w:rPr>
            </w:pPr>
            <w:ins w:id="2235" w:author="Elena Borisenok" w:date="2024-11-17T23:40:00Z">
              <w:r w:rsidRPr="007C6B8C">
                <w:rPr>
                  <w:szCs w:val="24"/>
                </w:rPr>
                <w:t>П. 5.3.4, 3.1.10, 6.12.1</w:t>
              </w:r>
              <w:r w:rsidRPr="007C6B8C">
                <w:rPr>
                  <w:szCs w:val="24"/>
                  <w:rPrChange w:id="2236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B672A" w14:textId="77777777" w:rsidR="00A6385C" w:rsidRPr="007C6B8C" w:rsidRDefault="00A6385C" w:rsidP="00A6385C">
            <w:pPr>
              <w:spacing w:before="0" w:after="0"/>
              <w:jc w:val="left"/>
              <w:rPr>
                <w:ins w:id="2237" w:author="Elena Borisenok" w:date="2024-11-17T23:40:00Z"/>
                <w:color w:val="000000"/>
                <w:szCs w:val="24"/>
                <w:rPrChange w:id="2238" w:author="Elena Borisenok" w:date="2024-11-18T10:52:00Z">
                  <w:rPr>
                    <w:ins w:id="223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40" w:author="Elena Borisenok" w:date="2024-11-17T23:40:00Z">
              <w:r w:rsidRPr="007C6B8C">
                <w:rPr>
                  <w:color w:val="000000"/>
                  <w:szCs w:val="24"/>
                  <w:rPrChange w:id="224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Б-11, Возможность расширения прав доступа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1BE8E" w14:textId="77777777" w:rsidR="00A6385C" w:rsidRPr="007C6B8C" w:rsidRDefault="00A6385C" w:rsidP="00A6385C">
            <w:pPr>
              <w:spacing w:before="0" w:after="0"/>
              <w:jc w:val="left"/>
              <w:rPr>
                <w:ins w:id="2242" w:author="Elena Borisenok" w:date="2024-11-17T23:40:00Z"/>
                <w:color w:val="000000"/>
                <w:szCs w:val="24"/>
                <w:rPrChange w:id="2243" w:author="Elena Borisenok" w:date="2024-11-18T10:52:00Z">
                  <w:rPr>
                    <w:ins w:id="224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45" w:author="Elena Borisenok" w:date="2024-11-17T23:40:00Z">
              <w:r w:rsidRPr="007C6B8C">
                <w:rPr>
                  <w:color w:val="000000"/>
                  <w:szCs w:val="24"/>
                  <w:rPrChange w:id="224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6810A5" w14:textId="77777777" w:rsidR="00A6385C" w:rsidRPr="007C6B8C" w:rsidRDefault="00A6385C" w:rsidP="00A6385C">
            <w:pPr>
              <w:spacing w:before="0" w:after="0"/>
              <w:jc w:val="left"/>
              <w:rPr>
                <w:ins w:id="2247" w:author="Elena Borisenok" w:date="2024-11-17T23:40:00Z"/>
                <w:color w:val="000000"/>
                <w:szCs w:val="24"/>
                <w:rPrChange w:id="2248" w:author="Elena Borisenok" w:date="2024-11-18T10:52:00Z">
                  <w:rPr>
                    <w:ins w:id="224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50" w:author="Elena Borisenok" w:date="2024-11-17T23:40:00Z">
              <w:r w:rsidRPr="007C6B8C">
                <w:rPr>
                  <w:color w:val="000000"/>
                  <w:szCs w:val="24"/>
                  <w:rPrChange w:id="225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Обновить роль доступа User, добавив в нее разрешения на работу с секретами (например, get, list, create). Применить обновленную роль через RoleBinding или ClusterRoleBinding для конкретного пользователя. Проверить, что пользователь получил дополнительные права и успешно выполняет операции с секретами.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37996" w14:textId="77777777" w:rsidR="00A6385C" w:rsidRPr="007C6B8C" w:rsidRDefault="00A6385C" w:rsidP="00A6385C">
            <w:pPr>
              <w:spacing w:before="0" w:after="0"/>
              <w:jc w:val="left"/>
              <w:rPr>
                <w:ins w:id="2252" w:author="Elena Borisenok" w:date="2024-11-17T23:40:00Z"/>
                <w:color w:val="000000"/>
                <w:szCs w:val="24"/>
                <w:rPrChange w:id="2253" w:author="Elena Borisenok" w:date="2024-11-18T10:52:00Z">
                  <w:rPr>
                    <w:ins w:id="225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55" w:author="Elena Borisenok" w:date="2024-11-17T23:40:00Z">
              <w:r w:rsidRPr="007C6B8C">
                <w:rPr>
                  <w:color w:val="000000"/>
                  <w:szCs w:val="24"/>
                  <w:rPrChange w:id="225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Роль доступа User успешно расширена правами на работу с секретами, пользователь получил дополнительные права и может выполнять соответствующие операции.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C3BB1" w14:textId="77777777" w:rsidR="00A6385C" w:rsidRPr="007C6B8C" w:rsidRDefault="00A6385C" w:rsidP="00A6385C">
            <w:pPr>
              <w:spacing w:before="0" w:after="0"/>
              <w:jc w:val="left"/>
              <w:rPr>
                <w:ins w:id="2257" w:author="Elena Borisenok" w:date="2024-11-17T23:40:00Z"/>
                <w:color w:val="000000"/>
                <w:szCs w:val="24"/>
                <w:rPrChange w:id="2258" w:author="Elena Borisenok" w:date="2024-11-18T10:52:00Z">
                  <w:rPr>
                    <w:ins w:id="225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60" w:author="Elena Borisenok" w:date="2024-11-17T23:40:00Z">
              <w:r w:rsidRPr="007C6B8C">
                <w:rPr>
                  <w:color w:val="000000"/>
                  <w:szCs w:val="24"/>
                  <w:rPrChange w:id="226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0CD0FCE7" w14:textId="77777777" w:rsidTr="00A6385C">
        <w:trPr>
          <w:trHeight w:val="705"/>
          <w:ins w:id="2262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99982" w14:textId="77777777" w:rsidR="00A6385C" w:rsidRPr="007C6B8C" w:rsidRDefault="00A6385C" w:rsidP="00A6385C">
            <w:pPr>
              <w:spacing w:before="0" w:after="0"/>
              <w:jc w:val="center"/>
              <w:rPr>
                <w:ins w:id="2263" w:author="Elena Borisenok" w:date="2024-11-17T23:40:00Z"/>
                <w:color w:val="000000"/>
                <w:szCs w:val="24"/>
                <w:rPrChange w:id="2264" w:author="Elena Borisenok" w:date="2024-11-18T10:52:00Z">
                  <w:rPr>
                    <w:ins w:id="2265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66" w:author="Elena Borisenok" w:date="2024-11-17T23:40:00Z">
              <w:r w:rsidRPr="007C6B8C">
                <w:rPr>
                  <w:color w:val="000000"/>
                  <w:szCs w:val="24"/>
                  <w:rPrChange w:id="2267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12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30D5B" w14:textId="77777777" w:rsidR="00A6385C" w:rsidRPr="007C6B8C" w:rsidRDefault="00A6385C" w:rsidP="00A6385C">
            <w:pPr>
              <w:spacing w:before="0" w:after="0"/>
              <w:jc w:val="left"/>
              <w:rPr>
                <w:ins w:id="2268" w:author="Elena Borisenok" w:date="2024-11-17T23:40:00Z"/>
                <w:szCs w:val="24"/>
              </w:rPr>
            </w:pPr>
            <w:ins w:id="2269" w:author="Elena Borisenok" w:date="2024-11-17T23:40:00Z">
              <w:r w:rsidRPr="007C6B8C">
                <w:rPr>
                  <w:szCs w:val="24"/>
                </w:rPr>
                <w:t>П. 5.3.4, 6.12.1</w:t>
              </w:r>
              <w:r w:rsidRPr="007C6B8C">
                <w:rPr>
                  <w:szCs w:val="24"/>
                  <w:rPrChange w:id="2270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44317" w14:textId="77777777" w:rsidR="00A6385C" w:rsidRPr="007C6B8C" w:rsidRDefault="00A6385C" w:rsidP="00A6385C">
            <w:pPr>
              <w:spacing w:before="0" w:after="0"/>
              <w:jc w:val="left"/>
              <w:rPr>
                <w:ins w:id="2271" w:author="Elena Borisenok" w:date="2024-11-17T23:40:00Z"/>
                <w:color w:val="000000"/>
                <w:szCs w:val="24"/>
                <w:rPrChange w:id="2272" w:author="Elena Borisenok" w:date="2024-11-18T10:52:00Z">
                  <w:rPr>
                    <w:ins w:id="227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74" w:author="Elena Borisenok" w:date="2024-11-17T23:40:00Z">
              <w:r w:rsidRPr="007C6B8C">
                <w:rPr>
                  <w:color w:val="000000"/>
                  <w:szCs w:val="24"/>
                  <w:rPrChange w:id="227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Б-12, Использование сервисной учетной записи для выката прикладного ПО в платформу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E7378" w14:textId="77777777" w:rsidR="00A6385C" w:rsidRPr="007C6B8C" w:rsidRDefault="00A6385C" w:rsidP="00A6385C">
            <w:pPr>
              <w:spacing w:before="0" w:after="0"/>
              <w:jc w:val="left"/>
              <w:rPr>
                <w:ins w:id="2276" w:author="Elena Borisenok" w:date="2024-11-17T23:40:00Z"/>
                <w:color w:val="000000"/>
                <w:szCs w:val="24"/>
                <w:rPrChange w:id="2277" w:author="Elena Borisenok" w:date="2024-11-18T10:52:00Z">
                  <w:rPr>
                    <w:ins w:id="227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79" w:author="Elena Borisenok" w:date="2024-11-17T23:40:00Z">
              <w:r w:rsidRPr="007C6B8C">
                <w:rPr>
                  <w:color w:val="000000"/>
                  <w:szCs w:val="24"/>
                  <w:rPrChange w:id="228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07938" w14:textId="77777777" w:rsidR="00A6385C" w:rsidRPr="007C6B8C" w:rsidRDefault="00A6385C" w:rsidP="00A6385C">
            <w:pPr>
              <w:spacing w:before="0" w:after="0"/>
              <w:jc w:val="left"/>
              <w:rPr>
                <w:ins w:id="2281" w:author="Elena Borisenok" w:date="2024-11-17T23:40:00Z"/>
                <w:color w:val="000000"/>
                <w:szCs w:val="24"/>
                <w:rPrChange w:id="2282" w:author="Elena Borisenok" w:date="2024-11-18T10:52:00Z">
                  <w:rPr>
                    <w:ins w:id="228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84" w:author="Elena Borisenok" w:date="2024-11-17T23:40:00Z">
              <w:r w:rsidRPr="007C6B8C">
                <w:rPr>
                  <w:color w:val="000000"/>
                  <w:szCs w:val="24"/>
                  <w:rPrChange w:id="228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Создать сервисную учетную запись (ServiceAccount) в заданном namespace. Настроить Role и RoleBinding, предоставив учетной записи права на выкат приложений в этом namespace и ограничив доступ к другим namespace. Выполнить выкат приложения, используя созданную учетную запись, и проверить успешность операции.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72848" w14:textId="77777777" w:rsidR="00A6385C" w:rsidRPr="007C6B8C" w:rsidRDefault="00A6385C" w:rsidP="00A6385C">
            <w:pPr>
              <w:spacing w:before="0" w:after="0"/>
              <w:jc w:val="left"/>
              <w:rPr>
                <w:ins w:id="2286" w:author="Elena Borisenok" w:date="2024-11-17T23:40:00Z"/>
                <w:color w:val="000000"/>
                <w:szCs w:val="24"/>
                <w:rPrChange w:id="2287" w:author="Elena Borisenok" w:date="2024-11-18T10:52:00Z">
                  <w:rPr>
                    <w:ins w:id="228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89" w:author="Elena Borisenok" w:date="2024-11-17T23:40:00Z">
              <w:r w:rsidRPr="007C6B8C">
                <w:rPr>
                  <w:color w:val="000000"/>
                  <w:szCs w:val="24"/>
                  <w:rPrChange w:id="229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Сервисная учетная запись создана с ограниченными правами, приложение успешно выкачено в заданный namespace, доступ к другим namespace отсутствует.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812686" w14:textId="77777777" w:rsidR="00A6385C" w:rsidRPr="007C6B8C" w:rsidRDefault="00A6385C" w:rsidP="00A6385C">
            <w:pPr>
              <w:spacing w:before="0" w:after="0"/>
              <w:jc w:val="left"/>
              <w:rPr>
                <w:ins w:id="2291" w:author="Elena Borisenok" w:date="2024-11-17T23:40:00Z"/>
                <w:color w:val="000000"/>
                <w:szCs w:val="24"/>
                <w:rPrChange w:id="2292" w:author="Elena Borisenok" w:date="2024-11-18T10:52:00Z">
                  <w:rPr>
                    <w:ins w:id="229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294" w:author="Elena Borisenok" w:date="2024-11-17T23:40:00Z">
              <w:r w:rsidRPr="007C6B8C">
                <w:rPr>
                  <w:color w:val="000000"/>
                  <w:szCs w:val="24"/>
                  <w:rPrChange w:id="229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269EDE0D" w14:textId="77777777" w:rsidTr="00A6385C">
        <w:trPr>
          <w:trHeight w:val="600"/>
          <w:ins w:id="2296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82926" w14:textId="77777777" w:rsidR="00A6385C" w:rsidRPr="007C6B8C" w:rsidRDefault="00A6385C" w:rsidP="00A6385C">
            <w:pPr>
              <w:spacing w:before="0" w:after="0"/>
              <w:jc w:val="center"/>
              <w:rPr>
                <w:ins w:id="2297" w:author="Elena Borisenok" w:date="2024-11-17T23:40:00Z"/>
                <w:color w:val="000000"/>
                <w:szCs w:val="24"/>
                <w:rPrChange w:id="2298" w:author="Elena Borisenok" w:date="2024-11-18T10:52:00Z">
                  <w:rPr>
                    <w:ins w:id="229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00" w:author="Elena Borisenok" w:date="2024-11-17T23:40:00Z">
              <w:r w:rsidRPr="007C6B8C">
                <w:rPr>
                  <w:color w:val="000000"/>
                  <w:szCs w:val="24"/>
                  <w:rPrChange w:id="230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13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50A6" w14:textId="77777777" w:rsidR="00A6385C" w:rsidRPr="007C6B8C" w:rsidRDefault="00A6385C" w:rsidP="00A6385C">
            <w:pPr>
              <w:spacing w:before="0" w:after="0"/>
              <w:jc w:val="left"/>
              <w:rPr>
                <w:ins w:id="2302" w:author="Elena Borisenok" w:date="2024-11-17T23:40:00Z"/>
                <w:szCs w:val="24"/>
              </w:rPr>
            </w:pPr>
            <w:ins w:id="2303" w:author="Elena Borisenok" w:date="2024-11-17T23:40:00Z">
              <w:r w:rsidRPr="007C6B8C">
                <w:rPr>
                  <w:szCs w:val="24"/>
                </w:rPr>
                <w:t>П. 4.2.3, 6.10.1.2, 6.12.1</w:t>
              </w:r>
              <w:r w:rsidRPr="007C6B8C">
                <w:rPr>
                  <w:szCs w:val="24"/>
                  <w:rPrChange w:id="2304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5D2D6" w14:textId="77777777" w:rsidR="00A6385C" w:rsidRPr="007C6B8C" w:rsidRDefault="00A6385C" w:rsidP="00A6385C">
            <w:pPr>
              <w:spacing w:before="0" w:after="0"/>
              <w:jc w:val="left"/>
              <w:rPr>
                <w:ins w:id="2305" w:author="Elena Borisenok" w:date="2024-11-17T23:40:00Z"/>
                <w:color w:val="000000"/>
                <w:szCs w:val="24"/>
                <w:rPrChange w:id="2306" w:author="Elena Borisenok" w:date="2024-11-18T10:52:00Z">
                  <w:rPr>
                    <w:ins w:id="230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08" w:author="Elena Borisenok" w:date="2024-11-17T23:40:00Z">
              <w:r w:rsidRPr="007C6B8C">
                <w:rPr>
                  <w:color w:val="000000"/>
                  <w:szCs w:val="24"/>
                  <w:rPrChange w:id="230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Б-13, Создание статического пользователя с помощью </w:t>
              </w:r>
              <w:r w:rsidRPr="007C6B8C">
                <w:rPr>
                  <w:color w:val="000000"/>
                  <w:szCs w:val="24"/>
                  <w:rPrChange w:id="231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клиентского сертификата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6301C" w14:textId="77777777" w:rsidR="00A6385C" w:rsidRPr="007C6B8C" w:rsidRDefault="00A6385C" w:rsidP="00A6385C">
            <w:pPr>
              <w:spacing w:before="0" w:after="0"/>
              <w:jc w:val="left"/>
              <w:rPr>
                <w:ins w:id="2311" w:author="Elena Borisenok" w:date="2024-11-17T23:40:00Z"/>
                <w:color w:val="000000"/>
                <w:szCs w:val="24"/>
                <w:rPrChange w:id="2312" w:author="Elena Borisenok" w:date="2024-11-18T10:52:00Z">
                  <w:rPr>
                    <w:ins w:id="231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14" w:author="Elena Borisenok" w:date="2024-11-17T23:40:00Z">
              <w:r w:rsidRPr="007C6B8C">
                <w:rPr>
                  <w:color w:val="000000"/>
                  <w:szCs w:val="24"/>
                  <w:rPrChange w:id="231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60903E" w14:textId="77777777" w:rsidR="00A6385C" w:rsidRPr="007C6B8C" w:rsidRDefault="00A6385C" w:rsidP="00A6385C">
            <w:pPr>
              <w:spacing w:before="0" w:after="0"/>
              <w:jc w:val="left"/>
              <w:rPr>
                <w:ins w:id="2316" w:author="Elena Borisenok" w:date="2024-11-17T23:40:00Z"/>
                <w:color w:val="000000"/>
                <w:szCs w:val="24"/>
                <w:rPrChange w:id="2317" w:author="Elena Borisenok" w:date="2024-11-18T10:52:00Z">
                  <w:rPr>
                    <w:ins w:id="231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19" w:author="Elena Borisenok" w:date="2024-11-17T23:40:00Z">
              <w:r w:rsidRPr="007C6B8C">
                <w:rPr>
                  <w:color w:val="000000"/>
                  <w:szCs w:val="24"/>
                  <w:rPrChange w:id="232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Сгенерировать клиентский сертификат и ключ с использованием утилиты openssl или аналогичного инструмента. Создать соответствующий объект CertificateSigningRequest (CSR) в </w:t>
              </w:r>
              <w:r w:rsidRPr="007C6B8C">
                <w:rPr>
                  <w:color w:val="000000"/>
                  <w:szCs w:val="24"/>
                  <w:rPrChange w:id="232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Kubernetes для выдачи сертификата. Одобрить запрос сертификата, получить подписанный сертификат и настроить контекст пользователя в kubeconfig для работы с кластером.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A6DEC" w14:textId="77777777" w:rsidR="00A6385C" w:rsidRPr="007C6B8C" w:rsidRDefault="00A6385C" w:rsidP="00A6385C">
            <w:pPr>
              <w:spacing w:before="0" w:after="0"/>
              <w:jc w:val="left"/>
              <w:rPr>
                <w:ins w:id="2322" w:author="Elena Borisenok" w:date="2024-11-17T23:40:00Z"/>
                <w:color w:val="000000"/>
                <w:szCs w:val="24"/>
                <w:rPrChange w:id="2323" w:author="Elena Borisenok" w:date="2024-11-18T10:52:00Z">
                  <w:rPr>
                    <w:ins w:id="232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25" w:author="Elena Borisenok" w:date="2024-11-17T23:40:00Z">
              <w:r w:rsidRPr="007C6B8C">
                <w:rPr>
                  <w:color w:val="000000"/>
                  <w:szCs w:val="24"/>
                  <w:rPrChange w:id="232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 xml:space="preserve">Статический пользователь создан с помощью клиентского сертификата, успешно настроен и может выполнять операции в </w:t>
              </w:r>
              <w:r w:rsidRPr="007C6B8C">
                <w:rPr>
                  <w:color w:val="000000"/>
                  <w:szCs w:val="24"/>
                  <w:rPrChange w:id="2327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кластере согласно выданным правам.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7B095" w14:textId="77777777" w:rsidR="00A6385C" w:rsidRPr="007C6B8C" w:rsidRDefault="00A6385C" w:rsidP="00A6385C">
            <w:pPr>
              <w:spacing w:before="0" w:after="0"/>
              <w:jc w:val="left"/>
              <w:rPr>
                <w:ins w:id="2328" w:author="Elena Borisenok" w:date="2024-11-17T23:40:00Z"/>
                <w:color w:val="000000"/>
                <w:szCs w:val="24"/>
                <w:rPrChange w:id="2329" w:author="Elena Borisenok" w:date="2024-11-18T10:52:00Z">
                  <w:rPr>
                    <w:ins w:id="2330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31" w:author="Elena Borisenok" w:date="2024-11-17T23:40:00Z">
              <w:r w:rsidRPr="007C6B8C">
                <w:rPr>
                  <w:color w:val="000000"/>
                  <w:szCs w:val="24"/>
                  <w:rPrChange w:id="2332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 </w:t>
              </w:r>
            </w:ins>
          </w:p>
        </w:tc>
      </w:tr>
      <w:tr w:rsidR="00A6385C" w:rsidRPr="00A6385C" w14:paraId="58CF0F41" w14:textId="77777777" w:rsidTr="00A6385C">
        <w:trPr>
          <w:trHeight w:val="600"/>
          <w:ins w:id="2333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37FA" w14:textId="77777777" w:rsidR="00A6385C" w:rsidRPr="007C6B8C" w:rsidRDefault="00A6385C" w:rsidP="00A6385C">
            <w:pPr>
              <w:spacing w:before="0" w:after="0"/>
              <w:jc w:val="center"/>
              <w:rPr>
                <w:ins w:id="2334" w:author="Elena Borisenok" w:date="2024-11-17T23:40:00Z"/>
                <w:color w:val="000000"/>
                <w:szCs w:val="24"/>
                <w:rPrChange w:id="2335" w:author="Elena Borisenok" w:date="2024-11-18T10:52:00Z">
                  <w:rPr>
                    <w:ins w:id="2336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37" w:author="Elena Borisenok" w:date="2024-11-17T23:40:00Z">
              <w:r w:rsidRPr="007C6B8C">
                <w:rPr>
                  <w:color w:val="000000"/>
                  <w:szCs w:val="24"/>
                  <w:rPrChange w:id="2338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14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5FE5" w14:textId="1856CE1E" w:rsidR="00A6385C" w:rsidRPr="007C6B8C" w:rsidRDefault="00A6385C" w:rsidP="00A6385C">
            <w:pPr>
              <w:spacing w:before="0" w:after="0"/>
              <w:jc w:val="left"/>
              <w:rPr>
                <w:ins w:id="2339" w:author="Elena Borisenok" w:date="2024-11-17T23:40:00Z"/>
                <w:szCs w:val="24"/>
              </w:rPr>
            </w:pPr>
            <w:ins w:id="2340" w:author="Elena Borisenok" w:date="2024-11-17T23:40:00Z">
              <w:r w:rsidRPr="007C6B8C">
                <w:rPr>
                  <w:szCs w:val="24"/>
                </w:rPr>
                <w:t>П. 3.11.9, 6.10.7, 3.11.3, 3.11.8, 6.10.3</w:t>
              </w:r>
              <w:r w:rsidRPr="007C6B8C">
                <w:rPr>
                  <w:szCs w:val="24"/>
                  <w:rPrChange w:id="2341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9813A" w14:textId="77777777" w:rsidR="00A6385C" w:rsidRPr="007C6B8C" w:rsidRDefault="00A6385C" w:rsidP="00A6385C">
            <w:pPr>
              <w:spacing w:before="0" w:after="0"/>
              <w:jc w:val="left"/>
              <w:rPr>
                <w:ins w:id="2342" w:author="Elena Borisenok" w:date="2024-11-17T23:40:00Z"/>
                <w:color w:val="000000"/>
                <w:szCs w:val="24"/>
                <w:rPrChange w:id="2343" w:author="Elena Borisenok" w:date="2024-11-18T10:52:00Z">
                  <w:rPr>
                    <w:ins w:id="234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45" w:author="Elena Borisenok" w:date="2024-11-17T23:40:00Z">
              <w:r w:rsidRPr="007C6B8C">
                <w:rPr>
                  <w:color w:val="000000"/>
                  <w:szCs w:val="24"/>
                  <w:rPrChange w:id="234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Б-14, Использование политик безопасности Kubernetes (Pod Security Standards)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F47EB" w14:textId="77777777" w:rsidR="00A6385C" w:rsidRPr="007C6B8C" w:rsidRDefault="00A6385C" w:rsidP="00A6385C">
            <w:pPr>
              <w:spacing w:before="0" w:after="0"/>
              <w:jc w:val="left"/>
              <w:rPr>
                <w:ins w:id="2347" w:author="Elena Borisenok" w:date="2024-11-17T23:40:00Z"/>
                <w:color w:val="000000"/>
                <w:szCs w:val="24"/>
                <w:rPrChange w:id="2348" w:author="Elena Borisenok" w:date="2024-11-18T10:52:00Z">
                  <w:rPr>
                    <w:ins w:id="234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50" w:author="Elena Borisenok" w:date="2024-11-17T23:40:00Z">
              <w:r w:rsidRPr="007C6B8C">
                <w:rPr>
                  <w:color w:val="000000"/>
                  <w:szCs w:val="24"/>
                  <w:rPrChange w:id="235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6BE8B" w14:textId="77777777" w:rsidR="00A6385C" w:rsidRPr="007C6B8C" w:rsidRDefault="00A6385C" w:rsidP="00A6385C">
            <w:pPr>
              <w:spacing w:before="0" w:after="0"/>
              <w:jc w:val="left"/>
              <w:rPr>
                <w:ins w:id="2352" w:author="Elena Borisenok" w:date="2024-11-17T23:40:00Z"/>
                <w:color w:val="000000"/>
                <w:szCs w:val="24"/>
                <w:rPrChange w:id="2353" w:author="Elena Borisenok" w:date="2024-11-18T10:52:00Z">
                  <w:rPr>
                    <w:ins w:id="235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55" w:author="Elena Borisenok" w:date="2024-11-17T23:40:00Z">
              <w:r w:rsidRPr="007C6B8C">
                <w:rPr>
                  <w:color w:val="000000"/>
                  <w:szCs w:val="24"/>
                  <w:rPrChange w:id="235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Применить политику безопасности Kubernetes (Pod Security Standards) с уровнем Restricted в заданном namespace. Попробовать создать под с параметром privileged: true, нарушающим требования политики. Проверить, что под не был создан, а в событиях кластера отображается сообщение об ошибке, связанное с нарушением политики безопасности.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88881" w14:textId="77777777" w:rsidR="00A6385C" w:rsidRPr="007C6B8C" w:rsidRDefault="00A6385C" w:rsidP="00A6385C">
            <w:pPr>
              <w:spacing w:before="0" w:after="0"/>
              <w:jc w:val="left"/>
              <w:rPr>
                <w:ins w:id="2357" w:author="Elena Borisenok" w:date="2024-11-17T23:40:00Z"/>
                <w:color w:val="000000"/>
                <w:szCs w:val="24"/>
                <w:rPrChange w:id="2358" w:author="Elena Borisenok" w:date="2024-11-18T10:52:00Z">
                  <w:rPr>
                    <w:ins w:id="235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60" w:author="Elena Borisenok" w:date="2024-11-17T23:40:00Z">
              <w:r w:rsidRPr="007C6B8C">
                <w:rPr>
                  <w:color w:val="000000"/>
                  <w:szCs w:val="24"/>
                  <w:rPrChange w:id="236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Политика Restricted успешно применена, под с параметром privileged: true не создан, а соответствующая ошибка зафиксирована в событиях кластера.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98492" w14:textId="77777777" w:rsidR="00A6385C" w:rsidRPr="007C6B8C" w:rsidRDefault="00A6385C" w:rsidP="00A6385C">
            <w:pPr>
              <w:spacing w:before="0" w:after="0"/>
              <w:jc w:val="left"/>
              <w:rPr>
                <w:ins w:id="2362" w:author="Elena Borisenok" w:date="2024-11-17T23:40:00Z"/>
                <w:color w:val="000000"/>
                <w:szCs w:val="24"/>
                <w:rPrChange w:id="2363" w:author="Elena Borisenok" w:date="2024-11-18T10:52:00Z">
                  <w:rPr>
                    <w:ins w:id="236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65" w:author="Elena Borisenok" w:date="2024-11-17T23:40:00Z">
              <w:r w:rsidRPr="007C6B8C">
                <w:rPr>
                  <w:color w:val="000000"/>
                  <w:szCs w:val="24"/>
                  <w:rPrChange w:id="236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79424560" w14:textId="77777777" w:rsidTr="00A6385C">
        <w:trPr>
          <w:trHeight w:val="900"/>
          <w:ins w:id="2367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AAAA9" w14:textId="77777777" w:rsidR="00A6385C" w:rsidRPr="007C6B8C" w:rsidRDefault="00A6385C" w:rsidP="00A6385C">
            <w:pPr>
              <w:spacing w:before="0" w:after="0"/>
              <w:jc w:val="center"/>
              <w:rPr>
                <w:ins w:id="2368" w:author="Elena Borisenok" w:date="2024-11-17T23:40:00Z"/>
                <w:color w:val="000000"/>
                <w:szCs w:val="24"/>
                <w:rPrChange w:id="2369" w:author="Elena Borisenok" w:date="2024-11-18T10:52:00Z">
                  <w:rPr>
                    <w:ins w:id="2370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71" w:author="Elena Borisenok" w:date="2024-11-17T23:40:00Z">
              <w:r w:rsidRPr="007C6B8C">
                <w:rPr>
                  <w:color w:val="000000"/>
                  <w:szCs w:val="24"/>
                  <w:rPrChange w:id="2372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15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1FC0C" w14:textId="67755FC5" w:rsidR="00A6385C" w:rsidRPr="007C6B8C" w:rsidRDefault="00A6385C" w:rsidP="00A6385C">
            <w:pPr>
              <w:spacing w:before="0" w:after="0"/>
              <w:jc w:val="left"/>
              <w:rPr>
                <w:ins w:id="2373" w:author="Elena Borisenok" w:date="2024-11-17T23:40:00Z"/>
                <w:szCs w:val="24"/>
              </w:rPr>
            </w:pPr>
            <w:ins w:id="2374" w:author="Elena Borisenok" w:date="2024-11-17T23:40:00Z">
              <w:r w:rsidRPr="007C6B8C">
                <w:rPr>
                  <w:szCs w:val="24"/>
                </w:rPr>
                <w:t>П. 3.11.3, 3.11.4, 6.10.3, 6.1.14.</w:t>
              </w:r>
              <w:r w:rsidRPr="007C6B8C">
                <w:rPr>
                  <w:szCs w:val="24"/>
                  <w:rPrChange w:id="2375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8F2C82" w14:textId="77777777" w:rsidR="00A6385C" w:rsidRPr="007C6B8C" w:rsidRDefault="00A6385C" w:rsidP="00A6385C">
            <w:pPr>
              <w:spacing w:before="0" w:after="0"/>
              <w:jc w:val="left"/>
              <w:rPr>
                <w:ins w:id="2376" w:author="Elena Borisenok" w:date="2024-11-17T23:40:00Z"/>
                <w:color w:val="000000"/>
                <w:szCs w:val="24"/>
                <w:rPrChange w:id="2377" w:author="Elena Borisenok" w:date="2024-11-18T10:52:00Z">
                  <w:rPr>
                    <w:ins w:id="237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79" w:author="Elena Borisenok" w:date="2024-11-17T23:40:00Z">
              <w:r w:rsidRPr="007C6B8C">
                <w:rPr>
                  <w:color w:val="000000"/>
                  <w:szCs w:val="24"/>
                  <w:rPrChange w:id="238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Б-15, Использование операционных политик для безопасной работы прикладного ПО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EAB2A08" w14:textId="77777777" w:rsidR="00A6385C" w:rsidRPr="007C6B8C" w:rsidRDefault="00A6385C" w:rsidP="00A6385C">
            <w:pPr>
              <w:spacing w:before="0" w:after="0"/>
              <w:jc w:val="left"/>
              <w:rPr>
                <w:ins w:id="2381" w:author="Elena Borisenok" w:date="2024-11-17T23:40:00Z"/>
                <w:color w:val="000000"/>
                <w:szCs w:val="24"/>
                <w:rPrChange w:id="2382" w:author="Elena Borisenok" w:date="2024-11-18T10:52:00Z">
                  <w:rPr>
                    <w:ins w:id="238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84" w:author="Elena Borisenok" w:date="2024-11-17T23:40:00Z">
              <w:r w:rsidRPr="007C6B8C">
                <w:rPr>
                  <w:color w:val="000000"/>
                  <w:szCs w:val="24"/>
                  <w:rPrChange w:id="238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Низкий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782E3A" w14:textId="77777777" w:rsidR="00A6385C" w:rsidRPr="007C6B8C" w:rsidRDefault="00A6385C" w:rsidP="00A6385C">
            <w:pPr>
              <w:spacing w:before="0" w:after="0"/>
              <w:jc w:val="left"/>
              <w:rPr>
                <w:ins w:id="2386" w:author="Elena Borisenok" w:date="2024-11-17T23:40:00Z"/>
                <w:color w:val="000000"/>
                <w:szCs w:val="24"/>
                <w:rPrChange w:id="2387" w:author="Elena Borisenok" w:date="2024-11-18T10:52:00Z">
                  <w:rPr>
                    <w:ins w:id="238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89" w:author="Elena Borisenok" w:date="2024-11-17T23:40:00Z">
              <w:r w:rsidRPr="007C6B8C">
                <w:rPr>
                  <w:color w:val="000000"/>
                  <w:szCs w:val="24"/>
                  <w:rPrChange w:id="239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Применить OperationPolicy, задающую ограничения на выполнение определенных операций в кластере (например, запрет запуска подов с некорректными настройками). Попробовать создать под, который нарушает правила, установленные в OperationPolicy. Проверить, что под не был создан, а в событиях кластера отображается ошибка о нарушении политики.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23F30" w14:textId="77777777" w:rsidR="00A6385C" w:rsidRPr="007C6B8C" w:rsidRDefault="00A6385C" w:rsidP="00A6385C">
            <w:pPr>
              <w:spacing w:before="0" w:after="0"/>
              <w:jc w:val="left"/>
              <w:rPr>
                <w:ins w:id="2391" w:author="Elena Borisenok" w:date="2024-11-17T23:40:00Z"/>
                <w:color w:val="000000"/>
                <w:szCs w:val="24"/>
                <w:rPrChange w:id="2392" w:author="Elena Borisenok" w:date="2024-11-18T10:52:00Z">
                  <w:rPr>
                    <w:ins w:id="239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94" w:author="Elena Borisenok" w:date="2024-11-17T23:40:00Z">
              <w:r w:rsidRPr="007C6B8C">
                <w:rPr>
                  <w:color w:val="000000"/>
                  <w:szCs w:val="24"/>
                  <w:rPrChange w:id="239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OperationPolicy успешно применена, под с нарушением политики не создан, а соответствующая ошибка зафиксирована в событиях кластера.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EDF4A" w14:textId="77777777" w:rsidR="00A6385C" w:rsidRPr="007C6B8C" w:rsidRDefault="00A6385C" w:rsidP="00A6385C">
            <w:pPr>
              <w:spacing w:before="0" w:after="0"/>
              <w:jc w:val="left"/>
              <w:rPr>
                <w:ins w:id="2396" w:author="Elena Borisenok" w:date="2024-11-17T23:40:00Z"/>
                <w:color w:val="000000"/>
                <w:szCs w:val="24"/>
                <w:rPrChange w:id="2397" w:author="Elena Borisenok" w:date="2024-11-18T10:52:00Z">
                  <w:rPr>
                    <w:ins w:id="239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399" w:author="Elena Borisenok" w:date="2024-11-17T23:40:00Z">
              <w:r w:rsidRPr="007C6B8C">
                <w:rPr>
                  <w:color w:val="000000"/>
                  <w:szCs w:val="24"/>
                  <w:rPrChange w:id="240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4286A4F3" w14:textId="77777777" w:rsidTr="00A6385C">
        <w:trPr>
          <w:trHeight w:val="480"/>
          <w:ins w:id="2401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537D" w14:textId="77777777" w:rsidR="00A6385C" w:rsidRPr="007C6B8C" w:rsidRDefault="00A6385C" w:rsidP="00A6385C">
            <w:pPr>
              <w:spacing w:before="0" w:after="0"/>
              <w:jc w:val="center"/>
              <w:rPr>
                <w:ins w:id="2402" w:author="Elena Borisenok" w:date="2024-11-17T23:40:00Z"/>
                <w:color w:val="000000"/>
                <w:szCs w:val="24"/>
                <w:rPrChange w:id="2403" w:author="Elena Borisenok" w:date="2024-11-18T10:52:00Z">
                  <w:rPr>
                    <w:ins w:id="240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05" w:author="Elena Borisenok" w:date="2024-11-17T23:40:00Z">
              <w:r w:rsidRPr="007C6B8C">
                <w:rPr>
                  <w:color w:val="000000"/>
                  <w:szCs w:val="24"/>
                  <w:rPrChange w:id="240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16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5B26E" w14:textId="60DC10EA" w:rsidR="00A6385C" w:rsidRPr="007C6B8C" w:rsidRDefault="00A6385C" w:rsidP="00A6385C">
            <w:pPr>
              <w:spacing w:before="0" w:after="0"/>
              <w:jc w:val="left"/>
              <w:rPr>
                <w:ins w:id="2407" w:author="Elena Borisenok" w:date="2024-11-17T23:40:00Z"/>
                <w:szCs w:val="24"/>
              </w:rPr>
            </w:pPr>
            <w:ins w:id="2408" w:author="Elena Borisenok" w:date="2024-11-17T23:40:00Z">
              <w:r w:rsidRPr="007C6B8C">
                <w:rPr>
                  <w:szCs w:val="24"/>
                </w:rPr>
                <w:t>П. 3.11.3, 3.11.4, 6.10.7.</w:t>
              </w:r>
              <w:r w:rsidRPr="007C6B8C">
                <w:rPr>
                  <w:szCs w:val="24"/>
                  <w:rPrChange w:id="2409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B25DC" w14:textId="77777777" w:rsidR="00A6385C" w:rsidRPr="007C6B8C" w:rsidRDefault="00A6385C" w:rsidP="00A6385C">
            <w:pPr>
              <w:spacing w:before="0" w:after="0"/>
              <w:jc w:val="left"/>
              <w:rPr>
                <w:ins w:id="2410" w:author="Elena Borisenok" w:date="2024-11-17T23:40:00Z"/>
                <w:color w:val="000000"/>
                <w:szCs w:val="24"/>
                <w:rPrChange w:id="2411" w:author="Elena Borisenok" w:date="2024-11-18T10:52:00Z">
                  <w:rPr>
                    <w:ins w:id="241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13" w:author="Elena Borisenok" w:date="2024-11-17T23:40:00Z">
              <w:r w:rsidRPr="007C6B8C">
                <w:rPr>
                  <w:color w:val="000000"/>
                  <w:szCs w:val="24"/>
                  <w:rPrChange w:id="241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Б-16, Использование политик безопасности для безопасной работы прикладного ПО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86B85" w14:textId="77777777" w:rsidR="00A6385C" w:rsidRPr="007C6B8C" w:rsidRDefault="00A6385C" w:rsidP="00A6385C">
            <w:pPr>
              <w:spacing w:before="0" w:after="0"/>
              <w:jc w:val="left"/>
              <w:rPr>
                <w:ins w:id="2415" w:author="Elena Borisenok" w:date="2024-11-17T23:40:00Z"/>
                <w:color w:val="000000"/>
                <w:szCs w:val="24"/>
                <w:rPrChange w:id="2416" w:author="Elena Borisenok" w:date="2024-11-18T10:52:00Z">
                  <w:rPr>
                    <w:ins w:id="241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18" w:author="Elena Borisenok" w:date="2024-11-17T23:40:00Z">
              <w:r w:rsidRPr="007C6B8C">
                <w:rPr>
                  <w:color w:val="000000"/>
                  <w:szCs w:val="24"/>
                  <w:rPrChange w:id="241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1BE29" w14:textId="77777777" w:rsidR="00A6385C" w:rsidRPr="007C6B8C" w:rsidRDefault="00A6385C" w:rsidP="00A6385C">
            <w:pPr>
              <w:spacing w:before="0" w:after="0"/>
              <w:jc w:val="left"/>
              <w:rPr>
                <w:ins w:id="2420" w:author="Elena Borisenok" w:date="2024-11-17T23:40:00Z"/>
                <w:color w:val="000000"/>
                <w:szCs w:val="24"/>
                <w:rPrChange w:id="2421" w:author="Elena Borisenok" w:date="2024-11-18T10:52:00Z">
                  <w:rPr>
                    <w:ins w:id="242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23" w:author="Elena Borisenok" w:date="2024-11-17T23:40:00Z">
              <w:r w:rsidRPr="007C6B8C">
                <w:rPr>
                  <w:color w:val="000000"/>
                  <w:szCs w:val="24"/>
                  <w:rPrChange w:id="242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Создать и применить SecurityPolicy, определяющую ограничения для работы подов (например, запрет привилегированных контейнеров или использование определенных объемов). Попробовать создать под, который </w:t>
              </w:r>
              <w:r w:rsidRPr="007C6B8C">
                <w:rPr>
                  <w:color w:val="000000"/>
                  <w:szCs w:val="24"/>
                  <w:rPrChange w:id="242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нарушает заданные правила безопасности в SecurityPolicy. Проверить, что под не был создан, а в событиях кластера отображается ошибка, связанная с нарушением политики.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8F37F" w14:textId="77777777" w:rsidR="00A6385C" w:rsidRPr="007C6B8C" w:rsidRDefault="00A6385C" w:rsidP="00A6385C">
            <w:pPr>
              <w:spacing w:before="0" w:after="0"/>
              <w:jc w:val="left"/>
              <w:rPr>
                <w:ins w:id="2426" w:author="Elena Borisenok" w:date="2024-11-17T23:40:00Z"/>
                <w:color w:val="000000"/>
                <w:szCs w:val="24"/>
                <w:rPrChange w:id="2427" w:author="Elena Borisenok" w:date="2024-11-18T10:52:00Z">
                  <w:rPr>
                    <w:ins w:id="242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29" w:author="Elena Borisenok" w:date="2024-11-17T23:40:00Z">
              <w:r w:rsidRPr="007C6B8C">
                <w:rPr>
                  <w:color w:val="000000"/>
                  <w:szCs w:val="24"/>
                  <w:rPrChange w:id="243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SecurityPolicy успешно применена, под с нарушением правил не создан, а соответствующая ошибка зафиксирована в событиях кластера.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24FB7" w14:textId="77777777" w:rsidR="00A6385C" w:rsidRPr="007C6B8C" w:rsidRDefault="00A6385C" w:rsidP="00A6385C">
            <w:pPr>
              <w:spacing w:before="0" w:after="0"/>
              <w:jc w:val="left"/>
              <w:rPr>
                <w:ins w:id="2431" w:author="Elena Borisenok" w:date="2024-11-17T23:40:00Z"/>
                <w:color w:val="000000"/>
                <w:szCs w:val="24"/>
                <w:rPrChange w:id="2432" w:author="Elena Borisenok" w:date="2024-11-18T10:52:00Z">
                  <w:rPr>
                    <w:ins w:id="243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34" w:author="Elena Borisenok" w:date="2024-11-17T23:40:00Z">
              <w:r w:rsidRPr="007C6B8C">
                <w:rPr>
                  <w:color w:val="000000"/>
                  <w:szCs w:val="24"/>
                  <w:rPrChange w:id="243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4A8F5D8E" w14:textId="77777777" w:rsidTr="00A6385C">
        <w:trPr>
          <w:trHeight w:val="900"/>
          <w:ins w:id="2436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124A3" w14:textId="77777777" w:rsidR="00A6385C" w:rsidRPr="007C6B8C" w:rsidRDefault="00A6385C" w:rsidP="00A6385C">
            <w:pPr>
              <w:spacing w:before="0" w:after="0"/>
              <w:jc w:val="center"/>
              <w:rPr>
                <w:ins w:id="2437" w:author="Elena Borisenok" w:date="2024-11-17T23:40:00Z"/>
                <w:color w:val="000000"/>
                <w:szCs w:val="24"/>
                <w:rPrChange w:id="2438" w:author="Elena Borisenok" w:date="2024-11-18T10:52:00Z">
                  <w:rPr>
                    <w:ins w:id="243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40" w:author="Elena Borisenok" w:date="2024-11-17T23:40:00Z">
              <w:r w:rsidRPr="007C6B8C">
                <w:rPr>
                  <w:color w:val="000000"/>
                  <w:szCs w:val="24"/>
                  <w:rPrChange w:id="244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17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75177" w14:textId="77777777" w:rsidR="00A6385C" w:rsidRPr="007C6B8C" w:rsidRDefault="00A6385C" w:rsidP="00A6385C">
            <w:pPr>
              <w:spacing w:before="0" w:after="0"/>
              <w:jc w:val="left"/>
              <w:rPr>
                <w:ins w:id="2442" w:author="Elena Borisenok" w:date="2024-11-17T23:40:00Z"/>
                <w:szCs w:val="24"/>
              </w:rPr>
            </w:pPr>
            <w:ins w:id="2443" w:author="Elena Borisenok" w:date="2024-11-17T23:40:00Z">
              <w:r w:rsidRPr="007C6B8C">
                <w:rPr>
                  <w:szCs w:val="24"/>
                </w:rPr>
                <w:t>П. 3.3.5, 3.3.19, 6.1.11, 3.1.7, 6.3.1.</w:t>
              </w:r>
              <w:r w:rsidRPr="007C6B8C">
                <w:rPr>
                  <w:szCs w:val="24"/>
                  <w:rPrChange w:id="2444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D0A50" w14:textId="77777777" w:rsidR="00A6385C" w:rsidRPr="007C6B8C" w:rsidRDefault="00A6385C" w:rsidP="00A6385C">
            <w:pPr>
              <w:spacing w:before="0" w:after="0"/>
              <w:jc w:val="left"/>
              <w:rPr>
                <w:ins w:id="2445" w:author="Elena Borisenok" w:date="2024-11-17T23:40:00Z"/>
                <w:color w:val="000000"/>
                <w:szCs w:val="24"/>
              </w:rPr>
            </w:pPr>
            <w:ins w:id="2446" w:author="Elena Borisenok" w:date="2024-11-17T23:40:00Z">
              <w:r w:rsidRPr="007C6B8C">
                <w:rPr>
                  <w:color w:val="000000"/>
                  <w:szCs w:val="24"/>
                </w:rPr>
                <w:t>Б-17, Возможность использовать квот в рамках namespaces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16EDC" w14:textId="77777777" w:rsidR="00A6385C" w:rsidRPr="007C6B8C" w:rsidRDefault="00A6385C" w:rsidP="00A6385C">
            <w:pPr>
              <w:spacing w:before="0" w:after="0"/>
              <w:jc w:val="left"/>
              <w:rPr>
                <w:ins w:id="2447" w:author="Elena Borisenok" w:date="2024-11-17T23:40:00Z"/>
                <w:color w:val="000000"/>
                <w:szCs w:val="24"/>
                <w:rPrChange w:id="2448" w:author="Elena Borisenok" w:date="2024-11-18T10:52:00Z">
                  <w:rPr>
                    <w:ins w:id="244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50" w:author="Elena Borisenok" w:date="2024-11-17T23:40:00Z">
              <w:r w:rsidRPr="007C6B8C">
                <w:rPr>
                  <w:color w:val="000000"/>
                  <w:szCs w:val="24"/>
                  <w:rPrChange w:id="245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6D8EC" w14:textId="77777777" w:rsidR="00A6385C" w:rsidRPr="007C6B8C" w:rsidRDefault="00A6385C" w:rsidP="00A6385C">
            <w:pPr>
              <w:spacing w:before="0" w:after="0"/>
              <w:jc w:val="left"/>
              <w:rPr>
                <w:ins w:id="2452" w:author="Elena Borisenok" w:date="2024-11-17T23:40:00Z"/>
                <w:color w:val="000000"/>
                <w:szCs w:val="24"/>
                <w:rPrChange w:id="2453" w:author="Elena Borisenok" w:date="2024-11-18T10:52:00Z">
                  <w:rPr>
                    <w:ins w:id="245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55" w:author="Elena Borisenok" w:date="2024-11-17T23:40:00Z">
              <w:r w:rsidRPr="007C6B8C">
                <w:rPr>
                  <w:color w:val="000000"/>
                  <w:szCs w:val="24"/>
                  <w:rPrChange w:id="245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Создать ресурс ResourceQuota в заданном namespace, указав ограничения на использование вычислительных ресурсов (CPU, памяти и т.д.). Запустить поды, которые запрашивают ресурсов больше, чем разрешено квотой. Проверить, что такие поды не созданы, а в событиях кластера отображаются соответствующие ошибки о превышении квоты.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C97E5" w14:textId="77777777" w:rsidR="00A6385C" w:rsidRPr="007C6B8C" w:rsidRDefault="00A6385C" w:rsidP="00A6385C">
            <w:pPr>
              <w:spacing w:before="0" w:after="0"/>
              <w:jc w:val="left"/>
              <w:rPr>
                <w:ins w:id="2457" w:author="Elena Borisenok" w:date="2024-11-17T23:40:00Z"/>
                <w:color w:val="000000"/>
                <w:szCs w:val="24"/>
                <w:rPrChange w:id="2458" w:author="Elena Borisenok" w:date="2024-11-18T10:52:00Z">
                  <w:rPr>
                    <w:ins w:id="245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60" w:author="Elena Borisenok" w:date="2024-11-17T23:40:00Z">
              <w:r w:rsidRPr="007C6B8C">
                <w:rPr>
                  <w:color w:val="000000"/>
                  <w:szCs w:val="24"/>
                  <w:rPrChange w:id="246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Ресурс ResourceQuota успешно применен, поды с запросами ресурсов, превышающими ограничения, не созданы, а соответствующие ошибки зафиксированы в событиях кластера.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AC14F2" w14:textId="77777777" w:rsidR="00A6385C" w:rsidRPr="007C6B8C" w:rsidRDefault="00A6385C" w:rsidP="00A6385C">
            <w:pPr>
              <w:spacing w:before="0" w:after="0"/>
              <w:jc w:val="left"/>
              <w:rPr>
                <w:ins w:id="2462" w:author="Elena Borisenok" w:date="2024-11-17T23:40:00Z"/>
                <w:color w:val="000000"/>
                <w:szCs w:val="24"/>
                <w:rPrChange w:id="2463" w:author="Elena Borisenok" w:date="2024-11-18T10:52:00Z">
                  <w:rPr>
                    <w:ins w:id="246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65" w:author="Elena Borisenok" w:date="2024-11-17T23:40:00Z">
              <w:r w:rsidRPr="007C6B8C">
                <w:rPr>
                  <w:color w:val="000000"/>
                  <w:szCs w:val="24"/>
                  <w:rPrChange w:id="246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53E6674F" w14:textId="77777777" w:rsidTr="00A6385C">
        <w:trPr>
          <w:trHeight w:val="1800"/>
          <w:ins w:id="2467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D8167" w14:textId="77777777" w:rsidR="00A6385C" w:rsidRPr="007C6B8C" w:rsidRDefault="00A6385C" w:rsidP="00A6385C">
            <w:pPr>
              <w:spacing w:before="0" w:after="0"/>
              <w:jc w:val="center"/>
              <w:rPr>
                <w:ins w:id="2468" w:author="Elena Borisenok" w:date="2024-11-17T23:40:00Z"/>
                <w:color w:val="000000"/>
                <w:szCs w:val="24"/>
                <w:rPrChange w:id="2469" w:author="Elena Borisenok" w:date="2024-11-18T10:52:00Z">
                  <w:rPr>
                    <w:ins w:id="2470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71" w:author="Elena Borisenok" w:date="2024-11-17T23:40:00Z">
              <w:r w:rsidRPr="007C6B8C">
                <w:rPr>
                  <w:color w:val="000000"/>
                  <w:szCs w:val="24"/>
                  <w:rPrChange w:id="2472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18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9F21B" w14:textId="77777777" w:rsidR="00A6385C" w:rsidRPr="007C6B8C" w:rsidRDefault="00A6385C" w:rsidP="00A6385C">
            <w:pPr>
              <w:spacing w:before="0" w:after="0"/>
              <w:jc w:val="left"/>
              <w:rPr>
                <w:ins w:id="2473" w:author="Elena Borisenok" w:date="2024-11-17T23:40:00Z"/>
                <w:szCs w:val="24"/>
              </w:rPr>
            </w:pPr>
            <w:ins w:id="2474" w:author="Elena Borisenok" w:date="2024-11-17T23:40:00Z">
              <w:r w:rsidRPr="007C6B8C">
                <w:rPr>
                  <w:szCs w:val="24"/>
                </w:rPr>
                <w:t>П. 3.3.6, 3.3.8, 6.1.9, 6.1.10, 3.3.5, 6.1.15.</w:t>
              </w:r>
              <w:r w:rsidRPr="007C6B8C">
                <w:rPr>
                  <w:szCs w:val="24"/>
                  <w:rPrChange w:id="2475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39DDA9" w14:textId="77777777" w:rsidR="00A6385C" w:rsidRPr="007C6B8C" w:rsidRDefault="00A6385C" w:rsidP="00A6385C">
            <w:pPr>
              <w:spacing w:before="0" w:after="0"/>
              <w:jc w:val="left"/>
              <w:rPr>
                <w:ins w:id="2476" w:author="Elena Borisenok" w:date="2024-11-17T23:40:00Z"/>
                <w:szCs w:val="24"/>
                <w:rPrChange w:id="2477" w:author="Elena Borisenok" w:date="2024-11-18T10:52:00Z">
                  <w:rPr>
                    <w:ins w:id="2478" w:author="Elena Borisenok" w:date="2024-11-17T23:40:00Z"/>
                    <w:rFonts w:ascii="Calibri" w:hAnsi="Calibri" w:cs="Calibri"/>
                    <w:sz w:val="22"/>
                    <w:szCs w:val="22"/>
                  </w:rPr>
                </w:rPrChange>
              </w:rPr>
            </w:pPr>
            <w:ins w:id="2479" w:author="Elena Borisenok" w:date="2024-11-17T23:40:00Z">
              <w:r w:rsidRPr="007C6B8C">
                <w:rPr>
                  <w:szCs w:val="24"/>
                  <w:rPrChange w:id="2480" w:author="Elena Borisenok" w:date="2024-11-18T10:52:00Z">
                    <w:rPr>
                      <w:rFonts w:ascii="Calibri" w:hAnsi="Calibri" w:cs="Calibri"/>
                      <w:sz w:val="22"/>
                      <w:szCs w:val="22"/>
                    </w:rPr>
                  </w:rPrChange>
                </w:rPr>
                <w:t>Б-18, Создание изолированного окружения по заготовленному шаблону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F96CF2" w14:textId="77777777" w:rsidR="00A6385C" w:rsidRPr="007C6B8C" w:rsidRDefault="00A6385C" w:rsidP="00A6385C">
            <w:pPr>
              <w:spacing w:before="0" w:after="0"/>
              <w:jc w:val="left"/>
              <w:rPr>
                <w:ins w:id="2481" w:author="Elena Borisenok" w:date="2024-11-17T23:40:00Z"/>
                <w:color w:val="000000"/>
                <w:szCs w:val="24"/>
                <w:rPrChange w:id="2482" w:author="Elena Borisenok" w:date="2024-11-18T10:52:00Z">
                  <w:rPr>
                    <w:ins w:id="248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84" w:author="Elena Borisenok" w:date="2024-11-17T23:40:00Z">
              <w:r w:rsidRPr="007C6B8C">
                <w:rPr>
                  <w:color w:val="000000"/>
                  <w:szCs w:val="24"/>
                  <w:rPrChange w:id="248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Низкий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D53D82" w14:textId="77777777" w:rsidR="00A6385C" w:rsidRPr="007C6B8C" w:rsidRDefault="00A6385C" w:rsidP="00A6385C">
            <w:pPr>
              <w:spacing w:before="0" w:after="0"/>
              <w:jc w:val="left"/>
              <w:rPr>
                <w:ins w:id="2486" w:author="Elena Borisenok" w:date="2024-11-17T23:40:00Z"/>
                <w:color w:val="000000"/>
                <w:szCs w:val="24"/>
                <w:rPrChange w:id="2487" w:author="Elena Borisenok" w:date="2024-11-18T10:52:00Z">
                  <w:rPr>
                    <w:ins w:id="248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89" w:author="Elena Borisenok" w:date="2024-11-17T23:40:00Z">
              <w:r w:rsidRPr="007C6B8C">
                <w:rPr>
                  <w:color w:val="000000"/>
                  <w:szCs w:val="24"/>
                  <w:rPrChange w:id="249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Создать проект из заранее подготовленного шаблона, используя команду kubectl apply или соответствующий API. Убедиться, что все ресурсы из шаблона автоматически созданы в указанном namespace. Проверить корректность создания ресурсов, включая их статусы и работу.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5638B" w14:textId="77777777" w:rsidR="00A6385C" w:rsidRPr="007C6B8C" w:rsidRDefault="00A6385C" w:rsidP="00A6385C">
            <w:pPr>
              <w:spacing w:before="0" w:after="0"/>
              <w:jc w:val="left"/>
              <w:rPr>
                <w:ins w:id="2491" w:author="Elena Borisenok" w:date="2024-11-17T23:40:00Z"/>
                <w:color w:val="000000"/>
                <w:szCs w:val="24"/>
                <w:rPrChange w:id="2492" w:author="Elena Borisenok" w:date="2024-11-18T10:52:00Z">
                  <w:rPr>
                    <w:ins w:id="249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94" w:author="Elena Borisenok" w:date="2024-11-17T23:40:00Z">
              <w:r w:rsidRPr="007C6B8C">
                <w:rPr>
                  <w:color w:val="000000"/>
                  <w:szCs w:val="24"/>
                  <w:rPrChange w:id="249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Проект успешно создан из шаблона, все ресурсы автоматически появились в заданном namespace и работают корректно.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891A0" w14:textId="77777777" w:rsidR="00A6385C" w:rsidRPr="007C6B8C" w:rsidRDefault="00A6385C" w:rsidP="00A6385C">
            <w:pPr>
              <w:spacing w:before="0" w:after="0"/>
              <w:jc w:val="left"/>
              <w:rPr>
                <w:ins w:id="2496" w:author="Elena Borisenok" w:date="2024-11-17T23:40:00Z"/>
                <w:color w:val="000000"/>
                <w:szCs w:val="24"/>
                <w:rPrChange w:id="2497" w:author="Elena Borisenok" w:date="2024-11-18T10:52:00Z">
                  <w:rPr>
                    <w:ins w:id="249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499" w:author="Elena Borisenok" w:date="2024-11-17T23:40:00Z">
              <w:r w:rsidRPr="007C6B8C">
                <w:rPr>
                  <w:color w:val="000000"/>
                  <w:szCs w:val="24"/>
                  <w:rPrChange w:id="250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31F1082E" w14:textId="77777777" w:rsidTr="00A6385C">
        <w:trPr>
          <w:trHeight w:val="900"/>
          <w:ins w:id="2501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2123A" w14:textId="77777777" w:rsidR="00A6385C" w:rsidRPr="007C6B8C" w:rsidRDefault="00A6385C" w:rsidP="00A6385C">
            <w:pPr>
              <w:spacing w:before="0" w:after="0"/>
              <w:jc w:val="center"/>
              <w:rPr>
                <w:ins w:id="2502" w:author="Elena Borisenok" w:date="2024-11-17T23:40:00Z"/>
                <w:color w:val="000000"/>
                <w:szCs w:val="24"/>
                <w:rPrChange w:id="2503" w:author="Elena Borisenok" w:date="2024-11-18T10:52:00Z">
                  <w:rPr>
                    <w:ins w:id="2504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05" w:author="Elena Borisenok" w:date="2024-11-17T23:40:00Z">
              <w:r w:rsidRPr="007C6B8C">
                <w:rPr>
                  <w:color w:val="000000"/>
                  <w:szCs w:val="24"/>
                  <w:rPrChange w:id="2506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19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20E6" w14:textId="77777777" w:rsidR="00A6385C" w:rsidRPr="007C6B8C" w:rsidRDefault="00A6385C" w:rsidP="00A6385C">
            <w:pPr>
              <w:spacing w:before="0" w:after="0"/>
              <w:jc w:val="left"/>
              <w:rPr>
                <w:ins w:id="2507" w:author="Elena Borisenok" w:date="2024-11-17T23:40:00Z"/>
                <w:szCs w:val="24"/>
              </w:rPr>
            </w:pPr>
            <w:ins w:id="2508" w:author="Elena Borisenok" w:date="2024-11-17T23:40:00Z">
              <w:r w:rsidRPr="007C6B8C">
                <w:rPr>
                  <w:szCs w:val="24"/>
                </w:rPr>
                <w:t>П. 3.11.5, 5.2.5, 5.2.10, 3.11.1, 6.12.1, 6.12.2</w:t>
              </w:r>
              <w:r w:rsidRPr="007C6B8C">
                <w:rPr>
                  <w:szCs w:val="24"/>
                  <w:rPrChange w:id="2509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4EBA1" w14:textId="77777777" w:rsidR="00A6385C" w:rsidRPr="007C6B8C" w:rsidRDefault="00A6385C" w:rsidP="00A6385C">
            <w:pPr>
              <w:spacing w:before="0" w:after="0"/>
              <w:jc w:val="left"/>
              <w:rPr>
                <w:ins w:id="2510" w:author="Elena Borisenok" w:date="2024-11-17T23:40:00Z"/>
                <w:szCs w:val="24"/>
                <w:rPrChange w:id="2511" w:author="Elena Borisenok" w:date="2024-11-18T10:52:00Z">
                  <w:rPr>
                    <w:ins w:id="2512" w:author="Elena Borisenok" w:date="2024-11-17T23:40:00Z"/>
                    <w:rFonts w:ascii="Calibri" w:hAnsi="Calibri" w:cs="Calibri"/>
                    <w:sz w:val="22"/>
                    <w:szCs w:val="22"/>
                  </w:rPr>
                </w:rPrChange>
              </w:rPr>
            </w:pPr>
            <w:ins w:id="2513" w:author="Elena Borisenok" w:date="2024-11-17T23:40:00Z">
              <w:r w:rsidRPr="007C6B8C">
                <w:rPr>
                  <w:szCs w:val="24"/>
                  <w:rPrChange w:id="2514" w:author="Elena Borisenok" w:date="2024-11-18T10:52:00Z">
                    <w:rPr>
                      <w:rFonts w:ascii="Calibri" w:hAnsi="Calibri" w:cs="Calibri"/>
                      <w:sz w:val="22"/>
                      <w:szCs w:val="22"/>
                    </w:rPr>
                  </w:rPrChange>
                </w:rPr>
                <w:t>Б-19, Обнаружение угроз безопасности анализируя прикладное ПО и контейнеры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202B53" w14:textId="77777777" w:rsidR="00A6385C" w:rsidRPr="007C6B8C" w:rsidRDefault="00A6385C" w:rsidP="00A6385C">
            <w:pPr>
              <w:spacing w:before="0" w:after="0"/>
              <w:jc w:val="left"/>
              <w:rPr>
                <w:ins w:id="2515" w:author="Elena Borisenok" w:date="2024-11-17T23:40:00Z"/>
                <w:color w:val="000000"/>
                <w:szCs w:val="24"/>
                <w:rPrChange w:id="2516" w:author="Elena Borisenok" w:date="2024-11-18T10:52:00Z">
                  <w:rPr>
                    <w:ins w:id="251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18" w:author="Elena Borisenok" w:date="2024-11-17T23:40:00Z">
              <w:r w:rsidRPr="007C6B8C">
                <w:rPr>
                  <w:color w:val="000000"/>
                  <w:szCs w:val="24"/>
                  <w:rPrChange w:id="251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Низкий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ACC99" w14:textId="77777777" w:rsidR="00A6385C" w:rsidRPr="007C6B8C" w:rsidRDefault="00A6385C" w:rsidP="00A6385C">
            <w:pPr>
              <w:spacing w:before="0" w:after="0"/>
              <w:jc w:val="left"/>
              <w:rPr>
                <w:ins w:id="2520" w:author="Elena Borisenok" w:date="2024-11-17T23:40:00Z"/>
                <w:color w:val="000000"/>
                <w:szCs w:val="24"/>
                <w:rPrChange w:id="2521" w:author="Elena Borisenok" w:date="2024-11-18T10:52:00Z">
                  <w:rPr>
                    <w:ins w:id="252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23" w:author="Elena Borisenok" w:date="2024-11-17T23:40:00Z">
              <w:r w:rsidRPr="007C6B8C">
                <w:rPr>
                  <w:color w:val="000000"/>
                  <w:szCs w:val="24"/>
                  <w:rPrChange w:id="252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Настроить модуль безопасности Deckhouse для обнаружения угроз, включая контроль выполнения команд внутри контейнеров. Запустить shell в контейнере прикладного ПО и выполнить действия, которые должны быть зафиксированы системой безопасности. Проверить, что </w:t>
              </w:r>
              <w:r w:rsidRPr="007C6B8C">
                <w:rPr>
                  <w:color w:val="000000"/>
                  <w:szCs w:val="24"/>
                  <w:rPrChange w:id="252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уведомление о подозрительной активности сработало корректно и отобразилось в логах или системах оповещения.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7D1F6" w14:textId="77777777" w:rsidR="00A6385C" w:rsidRPr="007C6B8C" w:rsidRDefault="00A6385C" w:rsidP="00A6385C">
            <w:pPr>
              <w:spacing w:before="0" w:after="0"/>
              <w:jc w:val="left"/>
              <w:rPr>
                <w:ins w:id="2526" w:author="Elena Borisenok" w:date="2024-11-17T23:40:00Z"/>
                <w:color w:val="000000"/>
                <w:szCs w:val="24"/>
                <w:rPrChange w:id="2527" w:author="Elena Borisenok" w:date="2024-11-18T10:52:00Z">
                  <w:rPr>
                    <w:ins w:id="2528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29" w:author="Elena Borisenok" w:date="2024-11-17T23:40:00Z">
              <w:r w:rsidRPr="007C6B8C">
                <w:rPr>
                  <w:color w:val="000000"/>
                  <w:szCs w:val="24"/>
                  <w:rPrChange w:id="2530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Уведомление о запуске shell в контейнере было успешно зафиксировано и обработано системой безопасности.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EB60B" w14:textId="77777777" w:rsidR="00A6385C" w:rsidRPr="007C6B8C" w:rsidRDefault="00A6385C" w:rsidP="00A6385C">
            <w:pPr>
              <w:spacing w:before="0" w:after="0"/>
              <w:jc w:val="left"/>
              <w:rPr>
                <w:ins w:id="2531" w:author="Elena Borisenok" w:date="2024-11-17T23:40:00Z"/>
                <w:color w:val="000000"/>
                <w:szCs w:val="24"/>
                <w:rPrChange w:id="2532" w:author="Elena Borisenok" w:date="2024-11-18T10:52:00Z">
                  <w:rPr>
                    <w:ins w:id="253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34" w:author="Elena Borisenok" w:date="2024-11-17T23:40:00Z">
              <w:r w:rsidRPr="007C6B8C">
                <w:rPr>
                  <w:color w:val="000000"/>
                  <w:szCs w:val="24"/>
                  <w:rPrChange w:id="253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6512B46E" w14:textId="77777777" w:rsidTr="00A6385C">
        <w:trPr>
          <w:trHeight w:val="1260"/>
          <w:ins w:id="2536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2ED56" w14:textId="77777777" w:rsidR="00A6385C" w:rsidRPr="007C6B8C" w:rsidRDefault="00A6385C" w:rsidP="00A6385C">
            <w:pPr>
              <w:spacing w:before="0" w:after="0"/>
              <w:jc w:val="center"/>
              <w:rPr>
                <w:ins w:id="2537" w:author="Elena Borisenok" w:date="2024-11-17T23:40:00Z"/>
                <w:color w:val="000000"/>
                <w:szCs w:val="24"/>
                <w:rPrChange w:id="2538" w:author="Elena Borisenok" w:date="2024-11-18T10:52:00Z">
                  <w:rPr>
                    <w:ins w:id="2539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40" w:author="Elena Borisenok" w:date="2024-11-17T23:40:00Z">
              <w:r w:rsidRPr="007C6B8C">
                <w:rPr>
                  <w:color w:val="000000"/>
                  <w:szCs w:val="24"/>
                  <w:rPrChange w:id="2541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20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7D2C9" w14:textId="77777777" w:rsidR="00A6385C" w:rsidRPr="007C6B8C" w:rsidRDefault="00A6385C" w:rsidP="00A6385C">
            <w:pPr>
              <w:spacing w:before="0" w:after="0"/>
              <w:jc w:val="left"/>
              <w:rPr>
                <w:ins w:id="2542" w:author="Elena Borisenok" w:date="2024-11-17T23:40:00Z"/>
                <w:color w:val="663300"/>
                <w:szCs w:val="24"/>
              </w:rPr>
            </w:pPr>
            <w:ins w:id="2543" w:author="Elena Borisenok" w:date="2024-11-17T23:40:00Z">
              <w:r w:rsidRPr="007C6B8C">
                <w:rPr>
                  <w:color w:val="663300"/>
                  <w:szCs w:val="24"/>
                </w:rPr>
                <w:t>П. 3.1.3, 3.1.12, 3.2.1, 5.2.8, 5.2.9, 6.12.1</w:t>
              </w:r>
              <w:r w:rsidRPr="007C6B8C">
                <w:rPr>
                  <w:szCs w:val="24"/>
                  <w:rPrChange w:id="2544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E3AFD" w14:textId="77777777" w:rsidR="00A6385C" w:rsidRPr="007C6B8C" w:rsidRDefault="00A6385C" w:rsidP="00A6385C">
            <w:pPr>
              <w:spacing w:before="0" w:after="0"/>
              <w:jc w:val="left"/>
              <w:rPr>
                <w:ins w:id="2545" w:author="Elena Borisenok" w:date="2024-11-17T23:40:00Z"/>
                <w:color w:val="000000"/>
                <w:szCs w:val="24"/>
                <w:rPrChange w:id="2546" w:author="Elena Borisenok" w:date="2024-11-18T10:52:00Z">
                  <w:rPr>
                    <w:ins w:id="254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48" w:author="Elena Borisenok" w:date="2024-11-17T23:40:00Z">
              <w:r w:rsidRPr="007C6B8C">
                <w:rPr>
                  <w:color w:val="000000"/>
                  <w:szCs w:val="24"/>
                  <w:rPrChange w:id="254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Б-20, Организация mTLS между узлами прикладного ПО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9F12D" w14:textId="77777777" w:rsidR="00A6385C" w:rsidRPr="007C6B8C" w:rsidRDefault="00A6385C" w:rsidP="00A6385C">
            <w:pPr>
              <w:spacing w:before="0" w:after="0"/>
              <w:jc w:val="left"/>
              <w:rPr>
                <w:ins w:id="2550" w:author="Elena Borisenok" w:date="2024-11-17T23:40:00Z"/>
                <w:color w:val="000000"/>
                <w:szCs w:val="24"/>
                <w:rPrChange w:id="2551" w:author="Elena Borisenok" w:date="2024-11-18T10:52:00Z">
                  <w:rPr>
                    <w:ins w:id="255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53" w:author="Elena Borisenok" w:date="2024-11-17T23:40:00Z">
              <w:r w:rsidRPr="007C6B8C">
                <w:rPr>
                  <w:color w:val="000000"/>
                  <w:szCs w:val="24"/>
                  <w:rPrChange w:id="255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60916" w14:textId="77777777" w:rsidR="00A6385C" w:rsidRPr="007C6B8C" w:rsidRDefault="00A6385C" w:rsidP="00A6385C">
            <w:pPr>
              <w:spacing w:before="0" w:after="0"/>
              <w:jc w:val="left"/>
              <w:rPr>
                <w:ins w:id="2555" w:author="Elena Borisenok" w:date="2024-11-17T23:40:00Z"/>
                <w:color w:val="000000"/>
                <w:szCs w:val="24"/>
                <w:rPrChange w:id="2556" w:author="Elena Borisenok" w:date="2024-11-18T10:52:00Z">
                  <w:rPr>
                    <w:ins w:id="255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58" w:author="Elena Borisenok" w:date="2024-11-17T23:40:00Z">
              <w:r w:rsidRPr="007C6B8C">
                <w:rPr>
                  <w:color w:val="000000"/>
                  <w:szCs w:val="24"/>
                  <w:rPrChange w:id="255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Создать два сервиса, включив в их конфигурацию sidecar istio-proxy. Настроить политику безопасности Istio (PeerAuthentication) для включения mTLS между сервисами. Проверить взаимодействие между сервисами, убедившись, что оно происходит с использованием mTLS, через логи или диагностические инструменты Istio.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7849A" w14:textId="77777777" w:rsidR="00A6385C" w:rsidRPr="007C6B8C" w:rsidRDefault="00A6385C" w:rsidP="00A6385C">
            <w:pPr>
              <w:spacing w:before="0" w:after="0"/>
              <w:jc w:val="left"/>
              <w:rPr>
                <w:ins w:id="2560" w:author="Elena Borisenok" w:date="2024-11-17T23:40:00Z"/>
                <w:color w:val="000000"/>
                <w:szCs w:val="24"/>
                <w:rPrChange w:id="2561" w:author="Elena Borisenok" w:date="2024-11-18T10:52:00Z">
                  <w:rPr>
                    <w:ins w:id="2562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63" w:author="Elena Borisenok" w:date="2024-11-17T23:40:00Z">
              <w:r w:rsidRPr="007C6B8C">
                <w:rPr>
                  <w:color w:val="000000"/>
                  <w:szCs w:val="24"/>
                  <w:rPrChange w:id="2564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Два сервиса с istio-proxy взаимодействуют друг с другом через mTLS, подтвержденное настройками и логами.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71291" w14:textId="77777777" w:rsidR="00A6385C" w:rsidRPr="007C6B8C" w:rsidRDefault="00A6385C" w:rsidP="00A6385C">
            <w:pPr>
              <w:spacing w:before="0" w:after="0"/>
              <w:jc w:val="left"/>
              <w:rPr>
                <w:ins w:id="2565" w:author="Elena Borisenok" w:date="2024-11-17T23:40:00Z"/>
                <w:color w:val="000000"/>
                <w:szCs w:val="24"/>
                <w:rPrChange w:id="2566" w:author="Elena Borisenok" w:date="2024-11-18T10:52:00Z">
                  <w:rPr>
                    <w:ins w:id="256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68" w:author="Elena Borisenok" w:date="2024-11-17T23:40:00Z">
              <w:r w:rsidRPr="007C6B8C">
                <w:rPr>
                  <w:color w:val="000000"/>
                  <w:szCs w:val="24"/>
                  <w:rPrChange w:id="256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0C93B38F" w14:textId="77777777" w:rsidTr="00A6385C">
        <w:trPr>
          <w:trHeight w:val="600"/>
          <w:ins w:id="2570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93F40" w14:textId="77777777" w:rsidR="00A6385C" w:rsidRPr="007C6B8C" w:rsidRDefault="00A6385C" w:rsidP="00A6385C">
            <w:pPr>
              <w:spacing w:before="0" w:after="0"/>
              <w:jc w:val="center"/>
              <w:rPr>
                <w:ins w:id="2571" w:author="Elena Borisenok" w:date="2024-11-17T23:40:00Z"/>
                <w:color w:val="000000"/>
                <w:szCs w:val="24"/>
                <w:rPrChange w:id="2572" w:author="Elena Borisenok" w:date="2024-11-18T10:52:00Z">
                  <w:rPr>
                    <w:ins w:id="2573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74" w:author="Elena Borisenok" w:date="2024-11-17T23:40:00Z">
              <w:r w:rsidRPr="007C6B8C">
                <w:rPr>
                  <w:color w:val="000000"/>
                  <w:szCs w:val="24"/>
                  <w:rPrChange w:id="2575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21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744F" w14:textId="7B7CB842" w:rsidR="00A6385C" w:rsidRPr="007C6B8C" w:rsidRDefault="00A6385C" w:rsidP="00A6385C">
            <w:pPr>
              <w:spacing w:before="0" w:after="0"/>
              <w:jc w:val="left"/>
              <w:rPr>
                <w:ins w:id="2576" w:author="Elena Borisenok" w:date="2024-11-17T23:40:00Z"/>
                <w:szCs w:val="24"/>
              </w:rPr>
            </w:pPr>
            <w:ins w:id="2577" w:author="Elena Borisenok" w:date="2024-11-17T23:40:00Z">
              <w:r w:rsidRPr="007C6B8C">
                <w:rPr>
                  <w:szCs w:val="24"/>
                </w:rPr>
                <w:t>П. 3.1.10, 3.2.1, 5.2.3, 5.2.5, 6.10.3, 6.12.1.</w:t>
              </w:r>
              <w:r w:rsidRPr="007C6B8C">
                <w:rPr>
                  <w:szCs w:val="24"/>
                  <w:rPrChange w:id="2578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D07E" w14:textId="77777777" w:rsidR="00A6385C" w:rsidRPr="007C6B8C" w:rsidRDefault="00A6385C" w:rsidP="00A6385C">
            <w:pPr>
              <w:spacing w:before="0" w:after="0"/>
              <w:jc w:val="left"/>
              <w:rPr>
                <w:ins w:id="2579" w:author="Elena Borisenok" w:date="2024-11-17T23:40:00Z"/>
                <w:color w:val="000000"/>
                <w:szCs w:val="24"/>
                <w:rPrChange w:id="2580" w:author="Elena Borisenok" w:date="2024-11-18T10:52:00Z">
                  <w:rPr>
                    <w:ins w:id="2581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82" w:author="Elena Borisenok" w:date="2024-11-17T23:40:00Z">
              <w:r w:rsidRPr="007C6B8C">
                <w:rPr>
                  <w:color w:val="000000"/>
                  <w:szCs w:val="24"/>
                  <w:rPrChange w:id="2583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Б-21, Организация авторизации доступа между сервисами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94ACB" w14:textId="77777777" w:rsidR="00A6385C" w:rsidRPr="007C6B8C" w:rsidRDefault="00A6385C" w:rsidP="00A6385C">
            <w:pPr>
              <w:spacing w:before="0" w:after="0"/>
              <w:jc w:val="left"/>
              <w:rPr>
                <w:ins w:id="2584" w:author="Elena Borisenok" w:date="2024-11-17T23:40:00Z"/>
                <w:color w:val="000000"/>
                <w:szCs w:val="24"/>
                <w:rPrChange w:id="2585" w:author="Elena Borisenok" w:date="2024-11-18T10:52:00Z">
                  <w:rPr>
                    <w:ins w:id="2586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87" w:author="Elena Borisenok" w:date="2024-11-17T23:40:00Z">
              <w:r w:rsidRPr="007C6B8C">
                <w:rPr>
                  <w:color w:val="000000"/>
                  <w:szCs w:val="24"/>
                  <w:rPrChange w:id="2588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6F920" w14:textId="77777777" w:rsidR="00A6385C" w:rsidRPr="007C6B8C" w:rsidRDefault="00A6385C" w:rsidP="00A6385C">
            <w:pPr>
              <w:spacing w:before="0" w:after="0"/>
              <w:jc w:val="left"/>
              <w:rPr>
                <w:ins w:id="2589" w:author="Elena Borisenok" w:date="2024-11-17T23:40:00Z"/>
                <w:color w:val="000000"/>
                <w:szCs w:val="24"/>
                <w:rPrChange w:id="2590" w:author="Elena Borisenok" w:date="2024-11-18T10:52:00Z">
                  <w:rPr>
                    <w:ins w:id="2591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92" w:author="Elena Borisenok" w:date="2024-11-17T23:40:00Z">
              <w:r w:rsidRPr="007C6B8C">
                <w:rPr>
                  <w:color w:val="000000"/>
                  <w:szCs w:val="24"/>
                  <w:rPrChange w:id="2593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Настроить AuthorizationPolicy в Deckhouse Platform для ограничения взаимодействия между двумя сервисами. Применить политику, определяющую правила авторизации, и включить ее для тестируемых сервисов. Проверить, что неавторизованные запросы между сервисами завершаются с ошибкой.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04759" w14:textId="77777777" w:rsidR="00A6385C" w:rsidRPr="007C6B8C" w:rsidRDefault="00A6385C" w:rsidP="00A6385C">
            <w:pPr>
              <w:spacing w:before="0" w:after="0"/>
              <w:jc w:val="left"/>
              <w:rPr>
                <w:ins w:id="2594" w:author="Elena Borisenok" w:date="2024-11-17T23:40:00Z"/>
                <w:color w:val="000000"/>
                <w:szCs w:val="24"/>
                <w:rPrChange w:id="2595" w:author="Elena Borisenok" w:date="2024-11-18T10:52:00Z">
                  <w:rPr>
                    <w:ins w:id="2596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597" w:author="Elena Borisenok" w:date="2024-11-17T23:40:00Z">
              <w:r w:rsidRPr="007C6B8C">
                <w:rPr>
                  <w:color w:val="000000"/>
                  <w:szCs w:val="24"/>
                  <w:rPrChange w:id="2598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AuthorizationPolicy успешно применена, и неавторизованные запросы между сервисами завершаются с ошибкой.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DEB97" w14:textId="77777777" w:rsidR="00A6385C" w:rsidRPr="007C6B8C" w:rsidRDefault="00A6385C" w:rsidP="00A6385C">
            <w:pPr>
              <w:spacing w:before="0" w:after="0"/>
              <w:jc w:val="left"/>
              <w:rPr>
                <w:ins w:id="2599" w:author="Elena Borisenok" w:date="2024-11-17T23:40:00Z"/>
                <w:color w:val="000000"/>
                <w:szCs w:val="24"/>
                <w:rPrChange w:id="2600" w:author="Elena Borisenok" w:date="2024-11-18T10:52:00Z">
                  <w:rPr>
                    <w:ins w:id="2601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602" w:author="Elena Borisenok" w:date="2024-11-17T23:40:00Z">
              <w:r w:rsidRPr="007C6B8C">
                <w:rPr>
                  <w:color w:val="000000"/>
                  <w:szCs w:val="24"/>
                  <w:rPrChange w:id="2603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A6385C" w:rsidRPr="00A6385C" w14:paraId="380AB915" w14:textId="77777777" w:rsidTr="00A6385C">
        <w:trPr>
          <w:trHeight w:val="600"/>
          <w:ins w:id="2604" w:author="Elena Borisenok" w:date="2024-11-17T23:40:00Z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C352A" w14:textId="77777777" w:rsidR="00A6385C" w:rsidRPr="007C6B8C" w:rsidRDefault="00A6385C" w:rsidP="00A6385C">
            <w:pPr>
              <w:spacing w:before="0" w:after="0"/>
              <w:jc w:val="center"/>
              <w:rPr>
                <w:ins w:id="2605" w:author="Elena Borisenok" w:date="2024-11-17T23:40:00Z"/>
                <w:color w:val="000000"/>
                <w:szCs w:val="24"/>
                <w:rPrChange w:id="2606" w:author="Elena Borisenok" w:date="2024-11-18T10:52:00Z">
                  <w:rPr>
                    <w:ins w:id="2607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608" w:author="Elena Borisenok" w:date="2024-11-17T23:40:00Z">
              <w:r w:rsidRPr="007C6B8C">
                <w:rPr>
                  <w:color w:val="000000"/>
                  <w:szCs w:val="24"/>
                  <w:rPrChange w:id="2609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22</w:t>
              </w:r>
            </w:ins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0594A" w14:textId="77777777" w:rsidR="00A6385C" w:rsidRPr="007C6B8C" w:rsidRDefault="00A6385C" w:rsidP="00A6385C">
            <w:pPr>
              <w:spacing w:before="0" w:after="0"/>
              <w:jc w:val="left"/>
              <w:rPr>
                <w:ins w:id="2610" w:author="Elena Borisenok" w:date="2024-11-17T23:40:00Z"/>
                <w:szCs w:val="24"/>
              </w:rPr>
            </w:pPr>
            <w:ins w:id="2611" w:author="Elena Borisenok" w:date="2024-11-17T23:40:00Z">
              <w:r w:rsidRPr="007C6B8C">
                <w:rPr>
                  <w:szCs w:val="24"/>
                </w:rPr>
                <w:t>П. 3.1.9, 3.3.9, 3.11.1, 5.2.2, 5.2.5, 6.10.4, 6.12.1, 6.12.2.</w:t>
              </w:r>
              <w:r w:rsidRPr="007C6B8C">
                <w:rPr>
                  <w:szCs w:val="24"/>
                  <w:rPrChange w:id="2612" w:author="Elena Borisenok" w:date="2024-11-18T10:52:00Z">
                    <w:rPr>
                      <w:sz w:val="16"/>
                      <w:szCs w:val="16"/>
                    </w:rPr>
                  </w:rPrChange>
                </w:rPr>
                <w:t> </w:t>
              </w:r>
            </w:ins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E14DE" w14:textId="77777777" w:rsidR="00A6385C" w:rsidRPr="007C6B8C" w:rsidRDefault="00A6385C" w:rsidP="00A6385C">
            <w:pPr>
              <w:spacing w:before="0" w:after="0"/>
              <w:jc w:val="left"/>
              <w:rPr>
                <w:ins w:id="2613" w:author="Elena Borisenok" w:date="2024-11-17T23:40:00Z"/>
                <w:color w:val="000000"/>
                <w:szCs w:val="24"/>
                <w:rPrChange w:id="2614" w:author="Elena Borisenok" w:date="2024-11-18T10:52:00Z">
                  <w:rPr>
                    <w:ins w:id="2615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616" w:author="Elena Borisenok" w:date="2024-11-17T23:40:00Z">
              <w:r w:rsidRPr="007C6B8C">
                <w:rPr>
                  <w:color w:val="000000"/>
                  <w:szCs w:val="24"/>
                  <w:rPrChange w:id="2617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Б-22, Сканирование образов прикладного ПО на наличие известных уязвимостей</w:t>
              </w:r>
            </w:ins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37033" w14:textId="77777777" w:rsidR="00A6385C" w:rsidRPr="007C6B8C" w:rsidRDefault="00A6385C" w:rsidP="00A6385C">
            <w:pPr>
              <w:spacing w:before="0" w:after="0"/>
              <w:jc w:val="left"/>
              <w:rPr>
                <w:ins w:id="2618" w:author="Elena Borisenok" w:date="2024-11-17T23:40:00Z"/>
                <w:color w:val="000000"/>
                <w:szCs w:val="24"/>
                <w:rPrChange w:id="2619" w:author="Elena Borisenok" w:date="2024-11-18T10:52:00Z">
                  <w:rPr>
                    <w:ins w:id="2620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621" w:author="Elena Borisenok" w:date="2024-11-17T23:40:00Z">
              <w:r w:rsidRPr="007C6B8C">
                <w:rPr>
                  <w:color w:val="000000"/>
                  <w:szCs w:val="24"/>
                  <w:rPrChange w:id="2622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Низкий</w:t>
              </w:r>
            </w:ins>
          </w:p>
        </w:tc>
        <w:tc>
          <w:tcPr>
            <w:tcW w:w="4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43AE1" w14:textId="77777777" w:rsidR="00A6385C" w:rsidRPr="007C6B8C" w:rsidRDefault="00A6385C" w:rsidP="00A6385C">
            <w:pPr>
              <w:spacing w:before="0" w:after="0"/>
              <w:jc w:val="left"/>
              <w:rPr>
                <w:ins w:id="2623" w:author="Elena Borisenok" w:date="2024-11-17T23:40:00Z"/>
                <w:color w:val="000000"/>
                <w:szCs w:val="24"/>
                <w:rPrChange w:id="2624" w:author="Elena Borisenok" w:date="2024-11-18T10:52:00Z">
                  <w:rPr>
                    <w:ins w:id="2625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626" w:author="Elena Borisenok" w:date="2024-11-17T23:40:00Z">
              <w:r w:rsidRPr="007C6B8C">
                <w:rPr>
                  <w:color w:val="000000"/>
                  <w:szCs w:val="24"/>
                  <w:rPrChange w:id="2627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Запустить контейнеры прикладного ПО в платформе Deckhouse, используя доступные манифесты или Helm-чарты. Настроить модуль безопасности Deckhouse для автоматического сканирования контейнерных образов на наличие известных уязвимостей. Проверить, что результаты сканирования отображаются в </w:t>
              </w:r>
              <w:r w:rsidRPr="007C6B8C">
                <w:rPr>
                  <w:color w:val="000000"/>
                  <w:szCs w:val="24"/>
                  <w:rPrChange w:id="2628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CustomResource и на дашбордах Grafana.</w:t>
              </w:r>
            </w:ins>
          </w:p>
        </w:tc>
        <w:tc>
          <w:tcPr>
            <w:tcW w:w="3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3A85F" w14:textId="77777777" w:rsidR="00A6385C" w:rsidRPr="007C6B8C" w:rsidRDefault="00A6385C" w:rsidP="00A6385C">
            <w:pPr>
              <w:spacing w:before="0" w:after="0"/>
              <w:jc w:val="left"/>
              <w:rPr>
                <w:ins w:id="2629" w:author="Elena Borisenok" w:date="2024-11-17T23:40:00Z"/>
                <w:color w:val="000000"/>
                <w:szCs w:val="24"/>
                <w:rPrChange w:id="2630" w:author="Elena Borisenok" w:date="2024-11-18T10:52:00Z">
                  <w:rPr>
                    <w:ins w:id="2631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632" w:author="Elena Borisenok" w:date="2024-11-17T23:40:00Z">
              <w:r w:rsidRPr="007C6B8C">
                <w:rPr>
                  <w:color w:val="000000"/>
                  <w:szCs w:val="24"/>
                  <w:rPrChange w:id="2633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Контейнерные образы были успешно отсканированы, результаты сканирования отобразились в CustomResource и дашбордах Grafana.</w:t>
              </w:r>
            </w:ins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F2E2A" w14:textId="77777777" w:rsidR="00A6385C" w:rsidRPr="007C6B8C" w:rsidRDefault="00A6385C" w:rsidP="00A6385C">
            <w:pPr>
              <w:spacing w:before="0" w:after="0"/>
              <w:jc w:val="left"/>
              <w:rPr>
                <w:ins w:id="2634" w:author="Elena Borisenok" w:date="2024-11-17T23:40:00Z"/>
                <w:color w:val="000000"/>
                <w:szCs w:val="24"/>
                <w:rPrChange w:id="2635" w:author="Elena Borisenok" w:date="2024-11-18T10:52:00Z">
                  <w:rPr>
                    <w:ins w:id="2636" w:author="Elena Borisenok" w:date="2024-11-17T23:40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2637" w:author="Elena Borisenok" w:date="2024-11-17T23:40:00Z">
              <w:r w:rsidRPr="007C6B8C">
                <w:rPr>
                  <w:color w:val="000000"/>
                  <w:szCs w:val="24"/>
                  <w:rPrChange w:id="2638" w:author="Elena Borisenok" w:date="2024-11-18T10:52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</w:tbl>
    <w:p w14:paraId="1053E658" w14:textId="19BDC658" w:rsidR="00964FB3" w:rsidRPr="00964FB3" w:rsidDel="007C6B8C" w:rsidRDefault="00964FB3">
      <w:pPr>
        <w:rPr>
          <w:del w:id="2639" w:author="Elena Borisenok" w:date="2024-11-18T10:52:00Z"/>
          <w:rPrChange w:id="2640" w:author="Elena Borisenok" w:date="2024-11-15T19:17:00Z">
            <w:rPr>
              <w:del w:id="2641" w:author="Elena Borisenok" w:date="2024-11-18T10:52:00Z"/>
              <w:color w:val="000000" w:themeColor="text1"/>
              <w:lang w:val="ru-RU"/>
            </w:rPr>
          </w:rPrChange>
        </w:rPr>
        <w:pPrChange w:id="2642" w:author="Elena Borisenok" w:date="2024-11-15T19:17:00Z">
          <w:pPr>
            <w:pStyle w:val="afff"/>
          </w:pPr>
        </w:pPrChange>
      </w:pPr>
    </w:p>
    <w:tbl>
      <w:tblPr>
        <w:tblW w:w="3306" w:type="pct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tblPrChange w:id="2643" w:author="Elena Borisenok" w:date="2024-11-18T10:44:00Z">
          <w:tblPr>
            <w:tblW w:w="10880" w:type="pct"/>
            <w:tblInd w:w="-3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92"/>
        <w:gridCol w:w="2909"/>
        <w:gridCol w:w="5423"/>
        <w:tblGridChange w:id="2644">
          <w:tblGrid>
            <w:gridCol w:w="3"/>
            <w:gridCol w:w="1289"/>
            <w:gridCol w:w="2909"/>
            <w:gridCol w:w="5423"/>
          </w:tblGrid>
        </w:tblGridChange>
      </w:tblGrid>
      <w:tr w:rsidR="00E122FB" w:rsidRPr="006A6B2B" w:rsidDel="00964FB3" w14:paraId="43084359" w14:textId="5258BB86" w:rsidTr="007C6B8C">
        <w:trPr>
          <w:trHeight w:val="945"/>
          <w:del w:id="2645" w:author="Elena Borisenok" w:date="2024-11-15T19:13:00Z"/>
          <w:trPrChange w:id="2646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shd w:val="clear" w:color="auto" w:fill="D9D9D9" w:themeFill="background1" w:themeFillShade="D9"/>
            <w:vAlign w:val="center"/>
            <w:tcPrChange w:id="2647" w:author="Elena Borisenok" w:date="2024-11-18T10:44:00Z">
              <w:tcPr>
                <w:tcW w:w="204" w:type="pct"/>
                <w:shd w:val="clear" w:color="auto" w:fill="D9D9D9" w:themeFill="background1" w:themeFillShade="D9"/>
                <w:vAlign w:val="center"/>
              </w:tcPr>
            </w:tcPrChange>
          </w:tcPr>
          <w:p w14:paraId="13806364" w14:textId="5A11F598" w:rsidR="00E122FB" w:rsidRPr="00964FB3" w:rsidDel="00964FB3" w:rsidRDefault="00000000">
            <w:pPr>
              <w:rPr>
                <w:del w:id="2648" w:author="Elena Borisenok" w:date="2024-11-15T19:13:00Z"/>
                <w:color w:val="000000" w:themeColor="text1"/>
                <w:szCs w:val="24"/>
                <w:rPrChange w:id="2649" w:author="Elena Borisenok" w:date="2024-11-15T19:17:00Z">
                  <w:rPr>
                    <w:del w:id="2650" w:author="Elena Borisenok" w:date="2024-11-15T19:13:00Z"/>
                    <w:color w:val="000000" w:themeColor="text1"/>
                    <w:szCs w:val="24"/>
                    <w:lang w:val="en-US"/>
                  </w:rPr>
                </w:rPrChange>
              </w:rPr>
            </w:pPr>
            <w:del w:id="2651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Тестовая процедура</w:delText>
              </w:r>
            </w:del>
          </w:p>
        </w:tc>
        <w:tc>
          <w:tcPr>
            <w:tcW w:w="1511" w:type="pct"/>
            <w:shd w:val="clear" w:color="auto" w:fill="D9D9D9" w:themeFill="background1" w:themeFillShade="D9"/>
            <w:vAlign w:val="center"/>
            <w:tcPrChange w:id="2652" w:author="Elena Borisenok" w:date="2024-11-18T10:44:00Z">
              <w:tcPr>
                <w:tcW w:w="459" w:type="pct"/>
                <w:shd w:val="clear" w:color="auto" w:fill="D9D9D9" w:themeFill="background1" w:themeFillShade="D9"/>
                <w:vAlign w:val="center"/>
              </w:tcPr>
            </w:tcPrChange>
          </w:tcPr>
          <w:p w14:paraId="3F71A4EE" w14:textId="081FD142" w:rsidR="00E122FB" w:rsidRPr="00964FB3" w:rsidDel="00964FB3" w:rsidRDefault="00000000">
            <w:pPr>
              <w:rPr>
                <w:del w:id="2653" w:author="Elena Borisenok" w:date="2024-11-15T19:13:00Z"/>
                <w:color w:val="000000" w:themeColor="text1"/>
                <w:szCs w:val="24"/>
                <w:rPrChange w:id="2654" w:author="Elena Borisenok" w:date="2024-11-15T19:17:00Z">
                  <w:rPr>
                    <w:del w:id="2655" w:author="Elena Borisenok" w:date="2024-11-15T19:13:00Z"/>
                    <w:color w:val="000000" w:themeColor="text1"/>
                    <w:szCs w:val="24"/>
                    <w:lang w:val="en-US"/>
                  </w:rPr>
                </w:rPrChange>
              </w:rPr>
            </w:pPr>
            <w:del w:id="2656" w:author="Elena Borisenok" w:date="2024-11-15T19:13:00Z">
              <w:r w:rsidRPr="00964FB3" w:rsidDel="00964FB3">
                <w:rPr>
                  <w:color w:val="000000" w:themeColor="text1"/>
                  <w:szCs w:val="24"/>
                  <w:rPrChange w:id="2657" w:author="Elena Borisenok" w:date="2024-11-15T19:17:00Z">
                    <w:rPr>
                      <w:color w:val="000000" w:themeColor="text1"/>
                      <w:szCs w:val="24"/>
                      <w:lang w:val="en-US"/>
                    </w:rPr>
                  </w:rPrChange>
                </w:rPr>
                <w:delText>Описание требования</w:delText>
              </w:r>
            </w:del>
          </w:p>
        </w:tc>
        <w:tc>
          <w:tcPr>
            <w:tcW w:w="2817" w:type="pct"/>
            <w:shd w:val="clear" w:color="auto" w:fill="D9D9D9" w:themeFill="background1" w:themeFillShade="D9"/>
            <w:vAlign w:val="center"/>
            <w:tcPrChange w:id="2658" w:author="Elena Borisenok" w:date="2024-11-18T10:44:00Z">
              <w:tcPr>
                <w:tcW w:w="856" w:type="pct"/>
                <w:shd w:val="clear" w:color="auto" w:fill="D9D9D9" w:themeFill="background1" w:themeFillShade="D9"/>
                <w:vAlign w:val="center"/>
              </w:tcPr>
            </w:tcPrChange>
          </w:tcPr>
          <w:p w14:paraId="05D121BF" w14:textId="1CF08631" w:rsidR="00E122FB" w:rsidRPr="006A6B2B" w:rsidDel="00964FB3" w:rsidRDefault="00000000">
            <w:pPr>
              <w:rPr>
                <w:del w:id="2659" w:author="Elena Borisenok" w:date="2024-11-15T19:13:00Z"/>
                <w:color w:val="000000" w:themeColor="text1"/>
                <w:szCs w:val="24"/>
              </w:rPr>
            </w:pPr>
            <w:del w:id="2660" w:author="Elena Borisenok" w:date="2024-11-15T19:13:00Z">
              <w:r w:rsidRPr="00964FB3" w:rsidDel="00964FB3">
                <w:rPr>
                  <w:color w:val="000000" w:themeColor="text1"/>
                  <w:szCs w:val="24"/>
                  <w:rPrChange w:id="2661" w:author="Elena Borisenok" w:date="2024-11-15T19:17:00Z">
                    <w:rPr>
                      <w:color w:val="000000" w:themeColor="text1"/>
                      <w:szCs w:val="24"/>
                      <w:lang w:val="en-US"/>
                    </w:rPr>
                  </w:rPrChange>
                </w:rPr>
                <w:delText>Критерий оценки успешности проверки</w:delText>
              </w:r>
            </w:del>
          </w:p>
        </w:tc>
      </w:tr>
      <w:tr w:rsidR="00E122FB" w:rsidRPr="006A6B2B" w:rsidDel="00964FB3" w14:paraId="0172EE81" w14:textId="4ABA8CEC" w:rsidTr="007C6B8C">
        <w:trPr>
          <w:trHeight w:val="945"/>
          <w:del w:id="2662" w:author="Elena Borisenok" w:date="2024-11-15T19:13:00Z"/>
          <w:trPrChange w:id="2663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664" w:author="Elena Borisenok" w:date="2024-11-18T10:44:00Z">
              <w:tcPr>
                <w:tcW w:w="204" w:type="pct"/>
                <w:vAlign w:val="center"/>
              </w:tcPr>
            </w:tcPrChange>
          </w:tcPr>
          <w:p w14:paraId="2F0C988E" w14:textId="0980D958" w:rsidR="00E122FB" w:rsidRPr="006A6B2B" w:rsidDel="00964FB3" w:rsidRDefault="00000000">
            <w:pPr>
              <w:rPr>
                <w:del w:id="2665" w:author="Elena Borisenok" w:date="2024-11-15T19:13:00Z"/>
                <w:color w:val="000000" w:themeColor="text1"/>
                <w:szCs w:val="24"/>
              </w:rPr>
            </w:pPr>
            <w:del w:id="2666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ТП-1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667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114556A8" w14:textId="48885FBB" w:rsidR="00E122FB" w:rsidRPr="006A6B2B" w:rsidDel="00964FB3" w:rsidRDefault="00000000">
            <w:pPr>
              <w:rPr>
                <w:del w:id="2668" w:author="Elena Borisenok" w:date="2024-11-15T19:13:00Z"/>
                <w:color w:val="000000" w:themeColor="text1"/>
                <w:szCs w:val="24"/>
              </w:rPr>
            </w:pPr>
            <w:del w:id="2669" w:author="Elena Borisenok" w:date="2024-11-15T19:13:00Z">
              <w:r w:rsidRPr="006A6B2B" w:rsidDel="00964FB3">
                <w:rPr>
                  <w:szCs w:val="24"/>
                </w:rPr>
                <w:delText xml:space="preserve">Аудит событий </w:delText>
              </w:r>
              <w:r w:rsidDel="00964FB3">
                <w:rPr>
                  <w:szCs w:val="24"/>
                </w:rPr>
                <w:delText>Kubernetes</w:delText>
              </w:r>
              <w:r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delText>API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670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2C1A210E" w14:textId="0F5854D1" w:rsidR="00E122FB" w:rsidRPr="006A6B2B" w:rsidDel="00964FB3" w:rsidRDefault="00000000">
            <w:pPr>
              <w:rPr>
                <w:del w:id="2671" w:author="Elena Borisenok" w:date="2024-11-15T19:13:00Z"/>
                <w:color w:val="000000" w:themeColor="text1"/>
                <w:szCs w:val="24"/>
              </w:rPr>
            </w:pPr>
            <w:del w:id="2672" w:author="Elena Borisenok" w:date="2024-11-15T19:13:00Z">
              <w:r w:rsidRPr="006A6B2B" w:rsidDel="00964FB3">
                <w:rPr>
                  <w:szCs w:val="24"/>
                </w:rPr>
                <w:delText xml:space="preserve">Настроен сбор </w:delText>
              </w:r>
              <w:r w:rsidDel="00964FB3">
                <w:rPr>
                  <w:szCs w:val="24"/>
                </w:rPr>
                <w:delText>Kubernetes</w:delText>
              </w:r>
              <w:r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delText>audit</w:delText>
              </w:r>
              <w:r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delText>log</w:delText>
              </w:r>
              <w:r w:rsidRPr="006A6B2B" w:rsidDel="00964FB3">
                <w:rPr>
                  <w:szCs w:val="24"/>
                </w:rPr>
                <w:delText xml:space="preserve"> и в файле аудита записываются все действий в </w:delText>
              </w:r>
              <w:r w:rsidDel="00964FB3">
                <w:rPr>
                  <w:szCs w:val="24"/>
                </w:rPr>
                <w:delText>Kubernetes</w:delText>
              </w:r>
            </w:del>
          </w:p>
        </w:tc>
      </w:tr>
      <w:tr w:rsidR="00E122FB" w:rsidRPr="006A6B2B" w:rsidDel="00964FB3" w14:paraId="3D9BCA5D" w14:textId="0AE92D27" w:rsidTr="007C6B8C">
        <w:trPr>
          <w:trHeight w:val="945"/>
          <w:del w:id="2673" w:author="Elena Borisenok" w:date="2024-11-15T19:13:00Z"/>
          <w:trPrChange w:id="2674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675" w:author="Elena Borisenok" w:date="2024-11-18T10:44:00Z">
              <w:tcPr>
                <w:tcW w:w="204" w:type="pct"/>
                <w:vAlign w:val="center"/>
              </w:tcPr>
            </w:tcPrChange>
          </w:tcPr>
          <w:p w14:paraId="31348B3A" w14:textId="7F81EA9A" w:rsidR="00E122FB" w:rsidRPr="006A6B2B" w:rsidDel="00964FB3" w:rsidRDefault="00000000">
            <w:pPr>
              <w:rPr>
                <w:del w:id="2676" w:author="Elena Borisenok" w:date="2024-11-15T19:13:00Z"/>
                <w:color w:val="000000" w:themeColor="text1"/>
                <w:szCs w:val="24"/>
              </w:rPr>
            </w:pPr>
            <w:del w:id="2677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ТП-2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678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47CE0B09" w14:textId="5EBFF5D5" w:rsidR="00E122FB" w:rsidRPr="006A6B2B" w:rsidDel="00964FB3" w:rsidRDefault="00000000">
            <w:pPr>
              <w:rPr>
                <w:del w:id="2679" w:author="Elena Borisenok" w:date="2024-11-15T19:13:00Z"/>
                <w:color w:val="000000" w:themeColor="text1"/>
                <w:szCs w:val="24"/>
              </w:rPr>
            </w:pPr>
            <w:del w:id="2680" w:author="Elena Borisenok" w:date="2024-11-15T19:13:00Z">
              <w:r w:rsidRPr="006A6B2B" w:rsidDel="00964FB3">
                <w:rPr>
                  <w:szCs w:val="24"/>
                </w:rPr>
                <w:delText xml:space="preserve">Фильтрации трафика внутри кластера (поддержка </w:delText>
              </w:r>
              <w:r w:rsidDel="00964FB3">
                <w:rPr>
                  <w:szCs w:val="24"/>
                </w:rPr>
                <w:delText>NetworkPolicy</w:delText>
              </w:r>
              <w:r w:rsidRPr="006A6B2B" w:rsidDel="00964FB3">
                <w:rPr>
                  <w:szCs w:val="24"/>
                </w:rPr>
                <w:delText xml:space="preserve">). Только для кластеров с </w:delText>
              </w:r>
              <w:r w:rsidDel="00964FB3">
                <w:rPr>
                  <w:szCs w:val="24"/>
                </w:rPr>
                <w:delText>CNI</w:delText>
              </w:r>
              <w:r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delText>Cilium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681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468A2AE1" w14:textId="6CD0375F" w:rsidR="00E122FB" w:rsidRPr="006A6B2B" w:rsidDel="00964FB3" w:rsidRDefault="00000000">
            <w:pPr>
              <w:rPr>
                <w:del w:id="2682" w:author="Elena Borisenok" w:date="2024-11-15T19:13:00Z"/>
                <w:color w:val="000000" w:themeColor="text1"/>
                <w:szCs w:val="24"/>
              </w:rPr>
            </w:pPr>
            <w:del w:id="2683" w:author="Elena Borisenok" w:date="2024-11-15T19:13:00Z">
              <w:r w:rsidRPr="006A6B2B" w:rsidDel="00964FB3">
                <w:rPr>
                  <w:szCs w:val="24"/>
                </w:rPr>
                <w:delText>Произвести настройку</w:delText>
              </w:r>
              <w:r w:rsidDel="00964FB3">
                <w:fldChar w:fldCharType="begin"/>
              </w:r>
              <w:r w:rsidDel="00964FB3">
                <w:delInstrText>HYPERLINK</w:delInstrText>
              </w:r>
              <w:r w:rsidRPr="006A6B2B" w:rsidDel="00964FB3">
                <w:delInstrText xml:space="preserve"> "</w:delInstrText>
              </w:r>
              <w:r w:rsidDel="00964FB3">
                <w:delInstrText>https</w:delInstrText>
              </w:r>
              <w:r w:rsidRPr="006A6B2B" w:rsidDel="00964FB3">
                <w:delInstrText>://</w:delInstrText>
              </w:r>
              <w:r w:rsidDel="00964FB3">
                <w:delInstrText>deckhouse</w:delInstrText>
              </w:r>
              <w:r w:rsidRPr="006A6B2B" w:rsidDel="00964FB3">
                <w:delInstrText>.</w:delInstrText>
              </w:r>
              <w:r w:rsidDel="00964FB3">
                <w:delInstrText>ru</w:delInstrText>
              </w:r>
              <w:r w:rsidRPr="006A6B2B" w:rsidDel="00964FB3">
                <w:delInstrText>/</w:delInstrText>
              </w:r>
              <w:r w:rsidDel="00964FB3">
                <w:delInstrText>documentation</w:delInstrText>
              </w:r>
              <w:r w:rsidRPr="006A6B2B" w:rsidDel="00964FB3">
                <w:delInstrText>/</w:delInstrText>
              </w:r>
              <w:r w:rsidDel="00964FB3">
                <w:delInstrText>v</w:delInstrText>
              </w:r>
              <w:r w:rsidRPr="006A6B2B" w:rsidDel="00964FB3">
                <w:delInstrText>1/</w:delInstrText>
              </w:r>
              <w:r w:rsidDel="00964FB3">
                <w:delInstrText>modules</w:delInstrText>
              </w:r>
              <w:r w:rsidRPr="006A6B2B" w:rsidDel="00964FB3">
                <w:delInstrText>/021-</w:delInstrText>
              </w:r>
              <w:r w:rsidDel="00964FB3">
                <w:delInstrText>cni</w:delInstrText>
              </w:r>
              <w:r w:rsidRPr="006A6B2B" w:rsidDel="00964FB3">
                <w:delInstrText>-</w:delInstrText>
              </w:r>
              <w:r w:rsidDel="00964FB3">
                <w:delInstrText>cilium</w:delInstrText>
              </w:r>
              <w:r w:rsidRPr="006A6B2B" w:rsidDel="00964FB3">
                <w:delInstrText>/" \</w:delInstrText>
              </w:r>
              <w:r w:rsidDel="00964FB3">
                <w:delInstrText>l</w:delInstrText>
              </w:r>
              <w:r w:rsidRPr="006A6B2B" w:rsidDel="00964FB3">
                <w:delInstrText xml:space="preserve"> "заметка-о-</w:delInstrText>
              </w:r>
              <w:r w:rsidDel="00964FB3">
                <w:delInstrText>ciliumclusterwidenetworkpolicies</w:delInstrText>
              </w:r>
              <w:r w:rsidRPr="006A6B2B" w:rsidDel="00964FB3">
                <w:delInstrText>" \</w:delInstrText>
              </w:r>
              <w:r w:rsidDel="00964FB3">
                <w:delInstrText>o</w:delInstrText>
              </w:r>
              <w:r w:rsidRPr="006A6B2B" w:rsidDel="00964FB3">
                <w:delInstrText xml:space="preserve"> "</w:delInstrText>
              </w:r>
              <w:r w:rsidDel="00964FB3">
                <w:delInstrText>https</w:delInstrText>
              </w:r>
              <w:r w:rsidRPr="006A6B2B" w:rsidDel="00964FB3">
                <w:delInstrText>://</w:delInstrText>
              </w:r>
              <w:r w:rsidDel="00964FB3">
                <w:delInstrText>deckhouse</w:delInstrText>
              </w:r>
              <w:r w:rsidRPr="006A6B2B" w:rsidDel="00964FB3">
                <w:delInstrText>.</w:delInstrText>
              </w:r>
              <w:r w:rsidDel="00964FB3">
                <w:delInstrText>ru</w:delInstrText>
              </w:r>
              <w:r w:rsidRPr="006A6B2B" w:rsidDel="00964FB3">
                <w:delInstrText>/</w:delInstrText>
              </w:r>
              <w:r w:rsidDel="00964FB3">
                <w:delInstrText>documentation</w:delInstrText>
              </w:r>
              <w:r w:rsidRPr="006A6B2B" w:rsidDel="00964FB3">
                <w:delInstrText>/</w:delInstrText>
              </w:r>
              <w:r w:rsidDel="00964FB3">
                <w:delInstrText>v</w:delInstrText>
              </w:r>
              <w:r w:rsidRPr="006A6B2B" w:rsidDel="00964FB3">
                <w:delInstrText>1/</w:delInstrText>
              </w:r>
              <w:r w:rsidDel="00964FB3">
                <w:delInstrText>modules</w:delInstrText>
              </w:r>
              <w:r w:rsidRPr="006A6B2B" w:rsidDel="00964FB3">
                <w:delInstrText>/021-</w:delInstrText>
              </w:r>
              <w:r w:rsidDel="00964FB3">
                <w:delInstrText>cni</w:delInstrText>
              </w:r>
              <w:r w:rsidRPr="006A6B2B" w:rsidDel="00964FB3">
                <w:delInstrText>-</w:delInstrText>
              </w:r>
              <w:r w:rsidDel="00964FB3">
                <w:delInstrText>cilium</w:delInstrText>
              </w:r>
              <w:r w:rsidRPr="006A6B2B" w:rsidDel="00964FB3">
                <w:delInstrText>/#заметка-о-</w:delInstrText>
              </w:r>
              <w:r w:rsidDel="00964FB3">
                <w:delInstrText>ciliumclusterwidenetworkpolicies</w:delInstrText>
              </w:r>
              <w:r w:rsidRPr="006A6B2B" w:rsidDel="00964FB3">
                <w:delInstrText>"</w:delInstrText>
              </w:r>
              <w:r w:rsidDel="00964FB3">
                <w:fldChar w:fldCharType="separate"/>
              </w:r>
              <w:r w:rsidR="00E122FB"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fldChar w:fldCharType="end"/>
              </w:r>
              <w:r w:rsidDel="00964FB3">
                <w:fldChar w:fldCharType="begin"/>
              </w:r>
              <w:r w:rsidDel="00964FB3">
                <w:delInstrText>HYPERLINK</w:delInstrText>
              </w:r>
              <w:r w:rsidRPr="006A6B2B" w:rsidDel="00964FB3">
                <w:delInstrText xml:space="preserve"> "</w:delInstrText>
              </w:r>
              <w:r w:rsidDel="00964FB3">
                <w:delInstrText>https</w:delInstrText>
              </w:r>
              <w:r w:rsidRPr="006A6B2B" w:rsidDel="00964FB3">
                <w:delInstrText>://</w:delInstrText>
              </w:r>
              <w:r w:rsidDel="00964FB3">
                <w:delInstrText>deckhouse</w:delInstrText>
              </w:r>
              <w:r w:rsidRPr="006A6B2B" w:rsidDel="00964FB3">
                <w:delInstrText>.</w:delInstrText>
              </w:r>
              <w:r w:rsidDel="00964FB3">
                <w:delInstrText>ru</w:delInstrText>
              </w:r>
              <w:r w:rsidRPr="006A6B2B" w:rsidDel="00964FB3">
                <w:delInstrText>/</w:delInstrText>
              </w:r>
              <w:r w:rsidDel="00964FB3">
                <w:delInstrText>documentation</w:delInstrText>
              </w:r>
              <w:r w:rsidRPr="006A6B2B" w:rsidDel="00964FB3">
                <w:delInstrText>/</w:delInstrText>
              </w:r>
              <w:r w:rsidDel="00964FB3">
                <w:delInstrText>v</w:delInstrText>
              </w:r>
              <w:r w:rsidRPr="006A6B2B" w:rsidDel="00964FB3">
                <w:delInstrText>1/</w:delInstrText>
              </w:r>
              <w:r w:rsidDel="00964FB3">
                <w:delInstrText>modules</w:delInstrText>
              </w:r>
              <w:r w:rsidRPr="006A6B2B" w:rsidDel="00964FB3">
                <w:delInstrText>/021-</w:delInstrText>
              </w:r>
              <w:r w:rsidDel="00964FB3">
                <w:delInstrText>cni</w:delInstrText>
              </w:r>
              <w:r w:rsidRPr="006A6B2B" w:rsidDel="00964FB3">
                <w:delInstrText>-</w:delInstrText>
              </w:r>
              <w:r w:rsidDel="00964FB3">
                <w:delInstrText>cilium</w:delInstrText>
              </w:r>
              <w:r w:rsidRPr="006A6B2B" w:rsidDel="00964FB3">
                <w:delInstrText>/" \</w:delInstrText>
              </w:r>
              <w:r w:rsidDel="00964FB3">
                <w:delInstrText>l</w:delInstrText>
              </w:r>
              <w:r w:rsidRPr="006A6B2B" w:rsidDel="00964FB3">
                <w:delInstrText xml:space="preserve"> "заметка-о-</w:delInstrText>
              </w:r>
              <w:r w:rsidDel="00964FB3">
                <w:delInstrText>ciliumclusterwidenetworkpolicies</w:delInstrText>
              </w:r>
              <w:r w:rsidRPr="006A6B2B" w:rsidDel="00964FB3">
                <w:delInstrText>" \</w:delInstrText>
              </w:r>
              <w:r w:rsidDel="00964FB3">
                <w:delInstrText>o</w:delInstrText>
              </w:r>
              <w:r w:rsidRPr="006A6B2B" w:rsidDel="00964FB3">
                <w:delInstrText xml:space="preserve"> "</w:delInstrText>
              </w:r>
              <w:r w:rsidDel="00964FB3">
                <w:delInstrText>https</w:delInstrText>
              </w:r>
              <w:r w:rsidRPr="006A6B2B" w:rsidDel="00964FB3">
                <w:delInstrText>://</w:delInstrText>
              </w:r>
              <w:r w:rsidDel="00964FB3">
                <w:delInstrText>deckhouse</w:delInstrText>
              </w:r>
              <w:r w:rsidRPr="006A6B2B" w:rsidDel="00964FB3">
                <w:delInstrText>.</w:delInstrText>
              </w:r>
              <w:r w:rsidDel="00964FB3">
                <w:delInstrText>ru</w:delInstrText>
              </w:r>
              <w:r w:rsidRPr="006A6B2B" w:rsidDel="00964FB3">
                <w:delInstrText>/</w:delInstrText>
              </w:r>
              <w:r w:rsidDel="00964FB3">
                <w:delInstrText>documentation</w:delInstrText>
              </w:r>
              <w:r w:rsidRPr="006A6B2B" w:rsidDel="00964FB3">
                <w:delInstrText>/</w:delInstrText>
              </w:r>
              <w:r w:rsidDel="00964FB3">
                <w:delInstrText>v</w:delInstrText>
              </w:r>
              <w:r w:rsidRPr="006A6B2B" w:rsidDel="00964FB3">
                <w:delInstrText>1/</w:delInstrText>
              </w:r>
              <w:r w:rsidDel="00964FB3">
                <w:delInstrText>modules</w:delInstrText>
              </w:r>
              <w:r w:rsidRPr="006A6B2B" w:rsidDel="00964FB3">
                <w:delInstrText>/021-</w:delInstrText>
              </w:r>
              <w:r w:rsidDel="00964FB3">
                <w:delInstrText>cni</w:delInstrText>
              </w:r>
              <w:r w:rsidRPr="006A6B2B" w:rsidDel="00964FB3">
                <w:delInstrText>-</w:delInstrText>
              </w:r>
              <w:r w:rsidDel="00964FB3">
                <w:delInstrText>cilium</w:delInstrText>
              </w:r>
              <w:r w:rsidRPr="006A6B2B" w:rsidDel="00964FB3">
                <w:delInstrText>/#заметка-о-</w:delInstrText>
              </w:r>
              <w:r w:rsidDel="00964FB3">
                <w:delInstrText>ciliumclusterwidenetworkpolicies</w:delInstrText>
              </w:r>
              <w:r w:rsidRPr="006A6B2B" w:rsidDel="00964FB3">
                <w:delInstrText>"</w:delInstrText>
              </w:r>
              <w:r w:rsidDel="00964FB3">
                <w:fldChar w:fldCharType="separate"/>
              </w:r>
              <w:r w:rsidR="00E122FB" w:rsidDel="00964FB3">
                <w:rPr>
                  <w:color w:val="1155CC"/>
                  <w:szCs w:val="24"/>
                  <w:u w:val="single"/>
                </w:rPr>
                <w:delText>policyAuditMode</w:delText>
              </w:r>
              <w:r w:rsidDel="00964FB3">
                <w:rPr>
                  <w:color w:val="1155CC"/>
                  <w:szCs w:val="24"/>
                  <w:u w:val="single"/>
                </w:rPr>
                <w:fldChar w:fldCharType="end"/>
              </w:r>
              <w:r w:rsidRPr="006A6B2B" w:rsidDel="00964FB3">
                <w:rPr>
                  <w:szCs w:val="24"/>
                </w:rPr>
                <w:delText xml:space="preserve"> и протестировать работу</w:delText>
              </w:r>
              <w:r w:rsidDel="00964FB3">
                <w:fldChar w:fldCharType="begin"/>
              </w:r>
              <w:r w:rsidDel="00964FB3">
                <w:delInstrText>HYPERLINK</w:delInstrText>
              </w:r>
              <w:r w:rsidRPr="006A6B2B" w:rsidDel="00964FB3">
                <w:delInstrText xml:space="preserve"> "</w:delInstrText>
              </w:r>
              <w:r w:rsidDel="00964FB3">
                <w:delInstrText>https</w:delInstrText>
              </w:r>
              <w:r w:rsidRPr="006A6B2B" w:rsidDel="00964FB3">
                <w:delInstrText>://</w:delInstrText>
              </w:r>
              <w:r w:rsidDel="00964FB3">
                <w:delInstrText>kubernetes</w:delInstrText>
              </w:r>
              <w:r w:rsidRPr="006A6B2B" w:rsidDel="00964FB3">
                <w:delInstrText>.</w:delInstrText>
              </w:r>
              <w:r w:rsidDel="00964FB3">
                <w:delInstrText>io</w:delInstrText>
              </w:r>
              <w:r w:rsidRPr="006A6B2B" w:rsidDel="00964FB3">
                <w:delInstrText>/</w:delInstrText>
              </w:r>
              <w:r w:rsidDel="00964FB3">
                <w:delInstrText>docs</w:delInstrText>
              </w:r>
              <w:r w:rsidRPr="006A6B2B" w:rsidDel="00964FB3">
                <w:delInstrText>/</w:delInstrText>
              </w:r>
              <w:r w:rsidDel="00964FB3">
                <w:delInstrText>tasks</w:delInstrText>
              </w:r>
              <w:r w:rsidRPr="006A6B2B" w:rsidDel="00964FB3">
                <w:delInstrText>/</w:delInstrText>
              </w:r>
              <w:r w:rsidDel="00964FB3">
                <w:delInstrText>administer</w:delInstrText>
              </w:r>
              <w:r w:rsidRPr="006A6B2B" w:rsidDel="00964FB3">
                <w:delInstrText>-</w:delInstrText>
              </w:r>
              <w:r w:rsidDel="00964FB3">
                <w:delInstrText>cluster</w:delInstrText>
              </w:r>
              <w:r w:rsidRPr="006A6B2B" w:rsidDel="00964FB3">
                <w:delInstrText>/</w:delInstrText>
              </w:r>
              <w:r w:rsidDel="00964FB3">
                <w:delInstrText>declare</w:delInstrText>
              </w:r>
              <w:r w:rsidRPr="006A6B2B" w:rsidDel="00964FB3">
                <w:delInstrText>-</w:delInstrText>
              </w:r>
              <w:r w:rsidDel="00964FB3">
                <w:delInstrText>network</w:delInstrText>
              </w:r>
              <w:r w:rsidRPr="006A6B2B" w:rsidDel="00964FB3">
                <w:delInstrText>-</w:delInstrText>
              </w:r>
              <w:r w:rsidDel="00964FB3">
                <w:delInstrText>policy</w:delInstrText>
              </w:r>
              <w:r w:rsidRPr="006A6B2B" w:rsidDel="00964FB3">
                <w:delInstrText>/" \</w:delInstrText>
              </w:r>
              <w:r w:rsidDel="00964FB3">
                <w:delInstrText>o</w:delInstrText>
              </w:r>
              <w:r w:rsidRPr="006A6B2B" w:rsidDel="00964FB3">
                <w:delInstrText xml:space="preserve"> "</w:delInstrText>
              </w:r>
              <w:r w:rsidDel="00964FB3">
                <w:delInstrText>https</w:delInstrText>
              </w:r>
              <w:r w:rsidRPr="006A6B2B" w:rsidDel="00964FB3">
                <w:delInstrText>://</w:delInstrText>
              </w:r>
              <w:r w:rsidDel="00964FB3">
                <w:delInstrText>kubernetes</w:delInstrText>
              </w:r>
              <w:r w:rsidRPr="006A6B2B" w:rsidDel="00964FB3">
                <w:delInstrText>.</w:delInstrText>
              </w:r>
              <w:r w:rsidDel="00964FB3">
                <w:delInstrText>io</w:delInstrText>
              </w:r>
              <w:r w:rsidRPr="006A6B2B" w:rsidDel="00964FB3">
                <w:delInstrText>/</w:delInstrText>
              </w:r>
              <w:r w:rsidDel="00964FB3">
                <w:delInstrText>docs</w:delInstrText>
              </w:r>
              <w:r w:rsidRPr="006A6B2B" w:rsidDel="00964FB3">
                <w:delInstrText>/</w:delInstrText>
              </w:r>
              <w:r w:rsidDel="00964FB3">
                <w:delInstrText>tasks</w:delInstrText>
              </w:r>
              <w:r w:rsidRPr="006A6B2B" w:rsidDel="00964FB3">
                <w:delInstrText>/</w:delInstrText>
              </w:r>
              <w:r w:rsidDel="00964FB3">
                <w:delInstrText>administer</w:delInstrText>
              </w:r>
              <w:r w:rsidRPr="006A6B2B" w:rsidDel="00964FB3">
                <w:delInstrText>-</w:delInstrText>
              </w:r>
              <w:r w:rsidDel="00964FB3">
                <w:delInstrText>cluster</w:delInstrText>
              </w:r>
              <w:r w:rsidRPr="006A6B2B" w:rsidDel="00964FB3">
                <w:delInstrText>/</w:delInstrText>
              </w:r>
              <w:r w:rsidDel="00964FB3">
                <w:delInstrText>declare</w:delInstrText>
              </w:r>
              <w:r w:rsidRPr="006A6B2B" w:rsidDel="00964FB3">
                <w:delInstrText>-</w:delInstrText>
              </w:r>
              <w:r w:rsidDel="00964FB3">
                <w:delInstrText>network</w:delInstrText>
              </w:r>
              <w:r w:rsidRPr="006A6B2B" w:rsidDel="00964FB3">
                <w:delInstrText>-</w:delInstrText>
              </w:r>
              <w:r w:rsidDel="00964FB3">
                <w:delInstrText>policy</w:delInstrText>
              </w:r>
              <w:r w:rsidRPr="006A6B2B" w:rsidDel="00964FB3">
                <w:delInstrText>/"</w:delInstrText>
              </w:r>
              <w:r w:rsidDel="00964FB3">
                <w:fldChar w:fldCharType="separate"/>
              </w:r>
              <w:r w:rsidR="00E122FB"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fldChar w:fldCharType="end"/>
              </w:r>
              <w:r w:rsidDel="00964FB3">
                <w:fldChar w:fldCharType="begin"/>
              </w:r>
              <w:r w:rsidDel="00964FB3">
                <w:delInstrText>HYPERLINK</w:delInstrText>
              </w:r>
              <w:r w:rsidRPr="006A6B2B" w:rsidDel="00964FB3">
                <w:delInstrText xml:space="preserve"> "</w:delInstrText>
              </w:r>
              <w:r w:rsidDel="00964FB3">
                <w:delInstrText>https</w:delInstrText>
              </w:r>
              <w:r w:rsidRPr="006A6B2B" w:rsidDel="00964FB3">
                <w:delInstrText>://</w:delInstrText>
              </w:r>
              <w:r w:rsidDel="00964FB3">
                <w:delInstrText>kubernetes</w:delInstrText>
              </w:r>
              <w:r w:rsidRPr="006A6B2B" w:rsidDel="00964FB3">
                <w:delInstrText>.</w:delInstrText>
              </w:r>
              <w:r w:rsidDel="00964FB3">
                <w:delInstrText>io</w:delInstrText>
              </w:r>
              <w:r w:rsidRPr="006A6B2B" w:rsidDel="00964FB3">
                <w:delInstrText>/</w:delInstrText>
              </w:r>
              <w:r w:rsidDel="00964FB3">
                <w:delInstrText>docs</w:delInstrText>
              </w:r>
              <w:r w:rsidRPr="006A6B2B" w:rsidDel="00964FB3">
                <w:delInstrText>/</w:delInstrText>
              </w:r>
              <w:r w:rsidDel="00964FB3">
                <w:delInstrText>tasks</w:delInstrText>
              </w:r>
              <w:r w:rsidRPr="006A6B2B" w:rsidDel="00964FB3">
                <w:delInstrText>/</w:delInstrText>
              </w:r>
              <w:r w:rsidDel="00964FB3">
                <w:delInstrText>administer</w:delInstrText>
              </w:r>
              <w:r w:rsidRPr="006A6B2B" w:rsidDel="00964FB3">
                <w:delInstrText>-</w:delInstrText>
              </w:r>
              <w:r w:rsidDel="00964FB3">
                <w:delInstrText>cluster</w:delInstrText>
              </w:r>
              <w:r w:rsidRPr="006A6B2B" w:rsidDel="00964FB3">
                <w:delInstrText>/</w:delInstrText>
              </w:r>
              <w:r w:rsidDel="00964FB3">
                <w:delInstrText>declare</w:delInstrText>
              </w:r>
              <w:r w:rsidRPr="006A6B2B" w:rsidDel="00964FB3">
                <w:delInstrText>-</w:delInstrText>
              </w:r>
              <w:r w:rsidDel="00964FB3">
                <w:delInstrText>network</w:delInstrText>
              </w:r>
              <w:r w:rsidRPr="006A6B2B" w:rsidDel="00964FB3">
                <w:delInstrText>-</w:delInstrText>
              </w:r>
              <w:r w:rsidDel="00964FB3">
                <w:delInstrText>policy</w:delInstrText>
              </w:r>
              <w:r w:rsidRPr="006A6B2B" w:rsidDel="00964FB3">
                <w:delInstrText>/" \</w:delInstrText>
              </w:r>
              <w:r w:rsidDel="00964FB3">
                <w:delInstrText>o</w:delInstrText>
              </w:r>
              <w:r w:rsidRPr="006A6B2B" w:rsidDel="00964FB3">
                <w:delInstrText xml:space="preserve"> "</w:delInstrText>
              </w:r>
              <w:r w:rsidDel="00964FB3">
                <w:delInstrText>https</w:delInstrText>
              </w:r>
              <w:r w:rsidRPr="006A6B2B" w:rsidDel="00964FB3">
                <w:delInstrText>://</w:delInstrText>
              </w:r>
              <w:r w:rsidDel="00964FB3">
                <w:delInstrText>kubernetes</w:delInstrText>
              </w:r>
              <w:r w:rsidRPr="006A6B2B" w:rsidDel="00964FB3">
                <w:delInstrText>.</w:delInstrText>
              </w:r>
              <w:r w:rsidDel="00964FB3">
                <w:delInstrText>io</w:delInstrText>
              </w:r>
              <w:r w:rsidRPr="006A6B2B" w:rsidDel="00964FB3">
                <w:delInstrText>/</w:delInstrText>
              </w:r>
              <w:r w:rsidDel="00964FB3">
                <w:delInstrText>docs</w:delInstrText>
              </w:r>
              <w:r w:rsidRPr="006A6B2B" w:rsidDel="00964FB3">
                <w:delInstrText>/</w:delInstrText>
              </w:r>
              <w:r w:rsidDel="00964FB3">
                <w:delInstrText>tasks</w:delInstrText>
              </w:r>
              <w:r w:rsidRPr="006A6B2B" w:rsidDel="00964FB3">
                <w:delInstrText>/</w:delInstrText>
              </w:r>
              <w:r w:rsidDel="00964FB3">
                <w:delInstrText>administer</w:delInstrText>
              </w:r>
              <w:r w:rsidRPr="006A6B2B" w:rsidDel="00964FB3">
                <w:delInstrText>-</w:delInstrText>
              </w:r>
              <w:r w:rsidDel="00964FB3">
                <w:delInstrText>cluster</w:delInstrText>
              </w:r>
              <w:r w:rsidRPr="006A6B2B" w:rsidDel="00964FB3">
                <w:delInstrText>/</w:delInstrText>
              </w:r>
              <w:r w:rsidDel="00964FB3">
                <w:delInstrText>declare</w:delInstrText>
              </w:r>
              <w:r w:rsidRPr="006A6B2B" w:rsidDel="00964FB3">
                <w:delInstrText>-</w:delInstrText>
              </w:r>
              <w:r w:rsidDel="00964FB3">
                <w:delInstrText>network</w:delInstrText>
              </w:r>
              <w:r w:rsidRPr="006A6B2B" w:rsidDel="00964FB3">
                <w:delInstrText>-</w:delInstrText>
              </w:r>
              <w:r w:rsidDel="00964FB3">
                <w:delInstrText>policy</w:delInstrText>
              </w:r>
              <w:r w:rsidRPr="006A6B2B" w:rsidDel="00964FB3">
                <w:delInstrText>/"</w:delInstrText>
              </w:r>
              <w:r w:rsidDel="00964FB3">
                <w:fldChar w:fldCharType="separate"/>
              </w:r>
              <w:r w:rsidR="00E122FB" w:rsidDel="00964FB3">
                <w:rPr>
                  <w:color w:val="1155CC"/>
                  <w:szCs w:val="24"/>
                  <w:u w:val="single"/>
                </w:rPr>
                <w:delText>Network</w:delText>
              </w:r>
              <w:r w:rsidR="00E122FB" w:rsidRPr="006A6B2B" w:rsidDel="00964FB3">
                <w:rPr>
                  <w:color w:val="1155CC"/>
                  <w:szCs w:val="24"/>
                  <w:u w:val="single"/>
                </w:rPr>
                <w:delText xml:space="preserve"> </w:delText>
              </w:r>
              <w:r w:rsidR="00E122FB" w:rsidDel="00964FB3">
                <w:rPr>
                  <w:color w:val="1155CC"/>
                  <w:szCs w:val="24"/>
                  <w:u w:val="single"/>
                </w:rPr>
                <w:delText>Policy</w:delText>
              </w:r>
              <w:r w:rsidDel="00964FB3">
                <w:rPr>
                  <w:color w:val="1155CC"/>
                  <w:szCs w:val="24"/>
                  <w:u w:val="single"/>
                </w:rPr>
                <w:fldChar w:fldCharType="end"/>
              </w:r>
            </w:del>
          </w:p>
        </w:tc>
      </w:tr>
      <w:tr w:rsidR="00E122FB" w:rsidRPr="006A6B2B" w:rsidDel="00964FB3" w14:paraId="0BE51C25" w14:textId="513D0A47" w:rsidTr="007C6B8C">
        <w:trPr>
          <w:trHeight w:val="945"/>
          <w:del w:id="2684" w:author="Elena Borisenok" w:date="2024-11-15T19:13:00Z"/>
          <w:trPrChange w:id="2685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686" w:author="Elena Borisenok" w:date="2024-11-18T10:44:00Z">
              <w:tcPr>
                <w:tcW w:w="204" w:type="pct"/>
                <w:vAlign w:val="center"/>
              </w:tcPr>
            </w:tcPrChange>
          </w:tcPr>
          <w:p w14:paraId="1CAF1659" w14:textId="7CD9D3B6" w:rsidR="00E122FB" w:rsidRPr="006A6B2B" w:rsidDel="00964FB3" w:rsidRDefault="00000000">
            <w:pPr>
              <w:rPr>
                <w:del w:id="2687" w:author="Elena Borisenok" w:date="2024-11-15T19:13:00Z"/>
                <w:color w:val="000000" w:themeColor="text1"/>
                <w:szCs w:val="24"/>
              </w:rPr>
            </w:pPr>
            <w:del w:id="2688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ТП-3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689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03F90F88" w14:textId="38876D8E" w:rsidR="00E122FB" w:rsidRPr="006A6B2B" w:rsidDel="00964FB3" w:rsidRDefault="00000000">
            <w:pPr>
              <w:rPr>
                <w:del w:id="2690" w:author="Elena Borisenok" w:date="2024-11-15T19:13:00Z"/>
                <w:color w:val="000000" w:themeColor="text1"/>
                <w:szCs w:val="24"/>
              </w:rPr>
            </w:pPr>
            <w:del w:id="2691" w:author="Elena Borisenok" w:date="2024-11-15T19:13:00Z">
              <w:r w:rsidRPr="006A6B2B" w:rsidDel="00964FB3">
                <w:rPr>
                  <w:szCs w:val="24"/>
                </w:rPr>
                <w:delText xml:space="preserve">Фильтрации трафика на уровне </w:delText>
              </w:r>
              <w:r w:rsidDel="00964FB3">
                <w:rPr>
                  <w:szCs w:val="24"/>
                </w:rPr>
                <w:delText>L</w:delText>
              </w:r>
              <w:r w:rsidRPr="006A6B2B" w:rsidDel="00964FB3">
                <w:rPr>
                  <w:szCs w:val="24"/>
                </w:rPr>
                <w:delText xml:space="preserve">7 внутри кластера (поддержка </w:delText>
              </w:r>
              <w:r w:rsidDel="00964FB3">
                <w:rPr>
                  <w:szCs w:val="24"/>
                </w:rPr>
                <w:delText>CiliumNetworkPolicy</w:delText>
              </w:r>
              <w:r w:rsidRPr="006A6B2B" w:rsidDel="00964FB3">
                <w:rPr>
                  <w:szCs w:val="24"/>
                </w:rPr>
                <w:delText xml:space="preserve">). Только для кластеров с </w:delText>
              </w:r>
              <w:r w:rsidDel="00964FB3">
                <w:rPr>
                  <w:szCs w:val="24"/>
                </w:rPr>
                <w:delText>CNI</w:delText>
              </w:r>
              <w:r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delText>Cilium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692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04D5748E" w14:textId="48E9ED2F" w:rsidR="00E122FB" w:rsidRPr="006A6B2B" w:rsidDel="00964FB3" w:rsidRDefault="00000000">
            <w:pPr>
              <w:rPr>
                <w:del w:id="2693" w:author="Elena Borisenok" w:date="2024-11-15T19:13:00Z"/>
                <w:color w:val="000000" w:themeColor="text1"/>
                <w:szCs w:val="24"/>
              </w:rPr>
            </w:pPr>
            <w:del w:id="2694" w:author="Elena Borisenok" w:date="2024-11-15T19:13:00Z">
              <w:r w:rsidRPr="006A6B2B" w:rsidDel="00964FB3">
                <w:rPr>
                  <w:szCs w:val="24"/>
                </w:rPr>
                <w:delText xml:space="preserve">Протестировать работу </w:delText>
              </w:r>
              <w:r w:rsidDel="00964FB3">
                <w:fldChar w:fldCharType="begin"/>
              </w:r>
              <w:r w:rsidDel="00964FB3">
                <w:delInstrText>HYPERLINK</w:delInstrText>
              </w:r>
              <w:r w:rsidRPr="006A6B2B" w:rsidDel="00964FB3">
                <w:delInstrText xml:space="preserve"> "</w:delInstrText>
              </w:r>
              <w:r w:rsidDel="00964FB3">
                <w:delInstrText>https</w:delInstrText>
              </w:r>
              <w:r w:rsidRPr="006A6B2B" w:rsidDel="00964FB3">
                <w:delInstrText>://</w:delInstrText>
              </w:r>
              <w:r w:rsidDel="00964FB3">
                <w:delInstrText>docs</w:delInstrText>
              </w:r>
              <w:r w:rsidRPr="006A6B2B" w:rsidDel="00964FB3">
                <w:delInstrText>.</w:delInstrText>
              </w:r>
              <w:r w:rsidDel="00964FB3">
                <w:delInstrText>cilium</w:delInstrText>
              </w:r>
              <w:r w:rsidRPr="006A6B2B" w:rsidDel="00964FB3">
                <w:delInstrText>.</w:delInstrText>
              </w:r>
              <w:r w:rsidDel="00964FB3">
                <w:delInstrText>io</w:delInstrText>
              </w:r>
              <w:r w:rsidRPr="006A6B2B" w:rsidDel="00964FB3">
                <w:delInstrText>/</w:delInstrText>
              </w:r>
              <w:r w:rsidDel="00964FB3">
                <w:delInstrText>en</w:delInstrText>
              </w:r>
              <w:r w:rsidRPr="006A6B2B" w:rsidDel="00964FB3">
                <w:delInstrText>/</w:delInstrText>
              </w:r>
              <w:r w:rsidDel="00964FB3">
                <w:delInstrText>stable</w:delInstrText>
              </w:r>
              <w:r w:rsidRPr="006A6B2B" w:rsidDel="00964FB3">
                <w:delInstrText>/</w:delInstrText>
              </w:r>
              <w:r w:rsidDel="00964FB3">
                <w:delInstrText>network</w:delInstrText>
              </w:r>
              <w:r w:rsidRPr="006A6B2B" w:rsidDel="00964FB3">
                <w:delInstrText>/</w:delInstrText>
              </w:r>
              <w:r w:rsidDel="00964FB3">
                <w:delInstrText>kubernetes</w:delInstrText>
              </w:r>
              <w:r w:rsidRPr="006A6B2B" w:rsidDel="00964FB3">
                <w:delInstrText>/</w:delInstrText>
              </w:r>
              <w:r w:rsidDel="00964FB3">
                <w:delInstrText>policy</w:delInstrText>
              </w:r>
              <w:r w:rsidRPr="006A6B2B" w:rsidDel="00964FB3">
                <w:delInstrText>/" \</w:delInstrText>
              </w:r>
              <w:r w:rsidDel="00964FB3">
                <w:delInstrText>l</w:delInstrText>
              </w:r>
              <w:r w:rsidRPr="006A6B2B" w:rsidDel="00964FB3">
                <w:delInstrText xml:space="preserve"> "</w:delInstrText>
              </w:r>
              <w:r w:rsidDel="00964FB3">
                <w:delInstrText>ciliumnetworkpolicy</w:delInstrText>
              </w:r>
              <w:r w:rsidRPr="006A6B2B" w:rsidDel="00964FB3">
                <w:delInstrText>" \</w:delInstrText>
              </w:r>
              <w:r w:rsidDel="00964FB3">
                <w:delInstrText>o</w:delInstrText>
              </w:r>
              <w:r w:rsidRPr="006A6B2B" w:rsidDel="00964FB3">
                <w:delInstrText xml:space="preserve"> "</w:delInstrText>
              </w:r>
              <w:r w:rsidDel="00964FB3">
                <w:delInstrText>https</w:delInstrText>
              </w:r>
              <w:r w:rsidRPr="006A6B2B" w:rsidDel="00964FB3">
                <w:delInstrText>://</w:delInstrText>
              </w:r>
              <w:r w:rsidDel="00964FB3">
                <w:delInstrText>docs</w:delInstrText>
              </w:r>
              <w:r w:rsidRPr="006A6B2B" w:rsidDel="00964FB3">
                <w:delInstrText>.</w:delInstrText>
              </w:r>
              <w:r w:rsidDel="00964FB3">
                <w:delInstrText>cilium</w:delInstrText>
              </w:r>
              <w:r w:rsidRPr="006A6B2B" w:rsidDel="00964FB3">
                <w:delInstrText>.</w:delInstrText>
              </w:r>
              <w:r w:rsidDel="00964FB3">
                <w:delInstrText>io</w:delInstrText>
              </w:r>
              <w:r w:rsidRPr="006A6B2B" w:rsidDel="00964FB3">
                <w:delInstrText>/</w:delInstrText>
              </w:r>
              <w:r w:rsidDel="00964FB3">
                <w:delInstrText>en</w:delInstrText>
              </w:r>
              <w:r w:rsidRPr="006A6B2B" w:rsidDel="00964FB3">
                <w:delInstrText>/</w:delInstrText>
              </w:r>
              <w:r w:rsidDel="00964FB3">
                <w:delInstrText>stable</w:delInstrText>
              </w:r>
              <w:r w:rsidRPr="006A6B2B" w:rsidDel="00964FB3">
                <w:delInstrText>/</w:delInstrText>
              </w:r>
              <w:r w:rsidDel="00964FB3">
                <w:delInstrText>network</w:delInstrText>
              </w:r>
              <w:r w:rsidRPr="006A6B2B" w:rsidDel="00964FB3">
                <w:delInstrText>/</w:delInstrText>
              </w:r>
              <w:r w:rsidDel="00964FB3">
                <w:delInstrText>kubernetes</w:delInstrText>
              </w:r>
              <w:r w:rsidRPr="006A6B2B" w:rsidDel="00964FB3">
                <w:delInstrText>/</w:delInstrText>
              </w:r>
              <w:r w:rsidDel="00964FB3">
                <w:delInstrText>policy</w:delInstrText>
              </w:r>
              <w:r w:rsidRPr="006A6B2B" w:rsidDel="00964FB3">
                <w:delInstrText>/#</w:delInstrText>
              </w:r>
              <w:r w:rsidDel="00964FB3">
                <w:delInstrText>ciliumnetworkpolicy</w:delInstrText>
              </w:r>
              <w:r w:rsidRPr="006A6B2B" w:rsidDel="00964FB3">
                <w:delInstrText>"</w:delInstrText>
              </w:r>
              <w:r w:rsidDel="00964FB3">
                <w:fldChar w:fldCharType="separate"/>
              </w:r>
              <w:r w:rsidR="00E122FB" w:rsidDel="00964FB3">
                <w:rPr>
                  <w:color w:val="1155CC"/>
                  <w:szCs w:val="24"/>
                  <w:u w:val="single"/>
                </w:rPr>
                <w:delText>CiliumNetworkPolicy</w:delText>
              </w:r>
              <w:r w:rsidDel="00964FB3">
                <w:rPr>
                  <w:color w:val="1155CC"/>
                  <w:szCs w:val="24"/>
                  <w:u w:val="single"/>
                </w:rPr>
                <w:fldChar w:fldCharType="end"/>
              </w:r>
            </w:del>
          </w:p>
        </w:tc>
      </w:tr>
      <w:tr w:rsidR="00E122FB" w:rsidRPr="006A6B2B" w:rsidDel="00964FB3" w14:paraId="25221966" w14:textId="1EE20A61" w:rsidTr="007C6B8C">
        <w:trPr>
          <w:trHeight w:val="945"/>
          <w:del w:id="2695" w:author="Elena Borisenok" w:date="2024-11-15T19:13:00Z"/>
          <w:trPrChange w:id="2696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697" w:author="Elena Borisenok" w:date="2024-11-18T10:44:00Z">
              <w:tcPr>
                <w:tcW w:w="204" w:type="pct"/>
                <w:vAlign w:val="center"/>
              </w:tcPr>
            </w:tcPrChange>
          </w:tcPr>
          <w:p w14:paraId="6F755F87" w14:textId="3D25EB8F" w:rsidR="00E122FB" w:rsidRPr="006A6B2B" w:rsidDel="00964FB3" w:rsidRDefault="00000000">
            <w:pPr>
              <w:rPr>
                <w:del w:id="2698" w:author="Elena Borisenok" w:date="2024-11-15T19:13:00Z"/>
                <w:color w:val="000000" w:themeColor="text1"/>
                <w:szCs w:val="24"/>
              </w:rPr>
            </w:pPr>
            <w:del w:id="2699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ТП-4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700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04DE9EB4" w14:textId="6533909F" w:rsidR="00E122FB" w:rsidRPr="006A6B2B" w:rsidDel="00964FB3" w:rsidRDefault="00000000">
            <w:pPr>
              <w:rPr>
                <w:del w:id="2701" w:author="Elena Borisenok" w:date="2024-11-15T19:13:00Z"/>
                <w:color w:val="000000" w:themeColor="text1"/>
                <w:szCs w:val="24"/>
              </w:rPr>
            </w:pPr>
            <w:del w:id="2702" w:author="Elena Borisenok" w:date="2024-11-15T19:13:00Z">
              <w:r w:rsidRPr="006A6B2B" w:rsidDel="00964FB3">
                <w:rPr>
                  <w:szCs w:val="24"/>
                </w:rPr>
                <w:delText>Отображения действия политик (</w:delText>
              </w:r>
              <w:r w:rsidDel="00964FB3">
                <w:rPr>
                  <w:szCs w:val="24"/>
                </w:rPr>
                <w:delText>NetworkPolicy</w:delText>
              </w:r>
              <w:r w:rsidRPr="006A6B2B" w:rsidDel="00964FB3">
                <w:rPr>
                  <w:szCs w:val="24"/>
                </w:rPr>
                <w:delText xml:space="preserve">) в веб-интерфейсе. Только для кластеров с </w:delText>
              </w:r>
              <w:r w:rsidDel="00964FB3">
                <w:rPr>
                  <w:szCs w:val="24"/>
                </w:rPr>
                <w:delText>CNI</w:delText>
              </w:r>
              <w:r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delText>Cilium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703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6B7B1F27" w14:textId="6007CD95" w:rsidR="00E122FB" w:rsidRPr="006A6B2B" w:rsidDel="00964FB3" w:rsidRDefault="00000000">
            <w:pPr>
              <w:rPr>
                <w:del w:id="2704" w:author="Elena Borisenok" w:date="2024-11-15T19:13:00Z"/>
                <w:color w:val="000000" w:themeColor="text1"/>
                <w:szCs w:val="24"/>
              </w:rPr>
            </w:pPr>
            <w:del w:id="2705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 xml:space="preserve">Включить модуль </w:delText>
              </w:r>
              <w:r w:rsidDel="00964FB3">
                <w:rPr>
                  <w:color w:val="000000" w:themeColor="text1"/>
                  <w:szCs w:val="24"/>
                </w:rPr>
                <w:delText>cilium</w:delText>
              </w:r>
              <w:r w:rsidRPr="006A6B2B" w:rsidDel="00964FB3">
                <w:rPr>
                  <w:color w:val="000000" w:themeColor="text1"/>
                  <w:szCs w:val="24"/>
                </w:rPr>
                <w:delText>-</w:delText>
              </w:r>
              <w:r w:rsidDel="00964FB3">
                <w:rPr>
                  <w:color w:val="000000" w:themeColor="text1"/>
                  <w:szCs w:val="24"/>
                </w:rPr>
                <w:delText>hubble</w:delText>
              </w:r>
              <w:r w:rsidRPr="006A6B2B" w:rsidDel="00964FB3">
                <w:rPr>
                  <w:color w:val="000000" w:themeColor="text1"/>
                  <w:szCs w:val="24"/>
                </w:rPr>
                <w:delText xml:space="preserve"> и проверить доступность </w:delText>
              </w:r>
              <w:r w:rsidDel="00964FB3">
                <w:rPr>
                  <w:color w:val="000000" w:themeColor="text1"/>
                  <w:szCs w:val="24"/>
                </w:rPr>
                <w:delText>web</w:delText>
              </w:r>
              <w:r w:rsidRPr="006A6B2B" w:rsidDel="00964FB3">
                <w:rPr>
                  <w:color w:val="000000" w:themeColor="text1"/>
                  <w:szCs w:val="24"/>
                </w:rPr>
                <w:delText xml:space="preserve"> интерфейса, убедиться в наличии срабатываний </w:delText>
              </w:r>
              <w:r w:rsidDel="00964FB3">
                <w:rPr>
                  <w:color w:val="000000" w:themeColor="text1"/>
                  <w:szCs w:val="24"/>
                </w:rPr>
                <w:delText>networkPolicy</w:delText>
              </w:r>
            </w:del>
          </w:p>
          <w:p w14:paraId="6D670B1C" w14:textId="4BDE013B" w:rsidR="00E122FB" w:rsidRPr="006A6B2B" w:rsidDel="00964FB3" w:rsidRDefault="00000000">
            <w:pPr>
              <w:rPr>
                <w:del w:id="2706" w:author="Elena Borisenok" w:date="2024-11-15T19:13:00Z"/>
                <w:color w:val="000000" w:themeColor="text1"/>
                <w:szCs w:val="24"/>
              </w:rPr>
            </w:pPr>
            <w:del w:id="2707" w:author="Elena Borisenok" w:date="2024-11-15T19:13:00Z">
              <w:r w:rsidDel="00964FB3">
                <w:rPr>
                  <w:color w:val="000000" w:themeColor="text1"/>
                  <w:szCs w:val="24"/>
                </w:rPr>
                <w:delText>https</w:delText>
              </w:r>
              <w:r w:rsidRPr="006A6B2B" w:rsidDel="00964FB3">
                <w:rPr>
                  <w:color w:val="000000" w:themeColor="text1"/>
                  <w:szCs w:val="24"/>
                </w:rPr>
                <w:delText>://</w:delText>
              </w:r>
              <w:r w:rsidDel="00964FB3">
                <w:rPr>
                  <w:color w:val="000000" w:themeColor="text1"/>
                  <w:szCs w:val="24"/>
                </w:rPr>
                <w:delText>deckhouse</w:delText>
              </w:r>
              <w:r w:rsidRPr="006A6B2B" w:rsidDel="00964FB3">
                <w:rPr>
                  <w:color w:val="000000" w:themeColor="text1"/>
                  <w:szCs w:val="24"/>
                </w:rPr>
                <w:delText>.</w:delText>
              </w:r>
              <w:r w:rsidDel="00964FB3">
                <w:rPr>
                  <w:color w:val="000000" w:themeColor="text1"/>
                  <w:szCs w:val="24"/>
                </w:rPr>
                <w:delText>ru</w:delText>
              </w:r>
              <w:r w:rsidRPr="006A6B2B" w:rsidDel="00964FB3">
                <w:rPr>
                  <w:color w:val="000000" w:themeColor="text1"/>
                  <w:szCs w:val="24"/>
                </w:rPr>
                <w:delText>/</w:delText>
              </w:r>
              <w:r w:rsidDel="00964FB3">
                <w:rPr>
                  <w:color w:val="000000" w:themeColor="text1"/>
                  <w:szCs w:val="24"/>
                </w:rPr>
                <w:delText>documentation</w:delText>
              </w:r>
              <w:r w:rsidRPr="006A6B2B" w:rsidDel="00964FB3">
                <w:rPr>
                  <w:color w:val="000000" w:themeColor="text1"/>
                  <w:szCs w:val="24"/>
                </w:rPr>
                <w:delText>/</w:delText>
              </w:r>
              <w:r w:rsidDel="00964FB3">
                <w:rPr>
                  <w:color w:val="000000" w:themeColor="text1"/>
                  <w:szCs w:val="24"/>
                </w:rPr>
                <w:delText>v</w:delText>
              </w:r>
              <w:r w:rsidRPr="006A6B2B" w:rsidDel="00964FB3">
                <w:rPr>
                  <w:color w:val="000000" w:themeColor="text1"/>
                  <w:szCs w:val="24"/>
                </w:rPr>
                <w:delText>1/</w:delText>
              </w:r>
              <w:r w:rsidDel="00964FB3">
                <w:rPr>
                  <w:color w:val="000000" w:themeColor="text1"/>
                  <w:szCs w:val="24"/>
                </w:rPr>
                <w:delText>modules</w:delText>
              </w:r>
              <w:r w:rsidRPr="006A6B2B" w:rsidDel="00964FB3">
                <w:rPr>
                  <w:color w:val="000000" w:themeColor="text1"/>
                  <w:szCs w:val="24"/>
                </w:rPr>
                <w:delText>/500-</w:delText>
              </w:r>
              <w:r w:rsidDel="00964FB3">
                <w:rPr>
                  <w:color w:val="000000" w:themeColor="text1"/>
                  <w:szCs w:val="24"/>
                </w:rPr>
                <w:delText>cilium</w:delText>
              </w:r>
              <w:r w:rsidRPr="006A6B2B" w:rsidDel="00964FB3">
                <w:rPr>
                  <w:color w:val="000000" w:themeColor="text1"/>
                  <w:szCs w:val="24"/>
                </w:rPr>
                <w:delText>-</w:delText>
              </w:r>
              <w:r w:rsidDel="00964FB3">
                <w:rPr>
                  <w:color w:val="000000" w:themeColor="text1"/>
                  <w:szCs w:val="24"/>
                </w:rPr>
                <w:delText>hubble</w:delText>
              </w:r>
              <w:r w:rsidRPr="006A6B2B" w:rsidDel="00964FB3">
                <w:rPr>
                  <w:color w:val="000000" w:themeColor="text1"/>
                  <w:szCs w:val="24"/>
                </w:rPr>
                <w:delText>/</w:delText>
              </w:r>
            </w:del>
          </w:p>
        </w:tc>
      </w:tr>
      <w:tr w:rsidR="00E122FB" w:rsidRPr="006A6B2B" w:rsidDel="00964FB3" w14:paraId="495B5832" w14:textId="2CFD1CE9" w:rsidTr="007C6B8C">
        <w:trPr>
          <w:trHeight w:val="945"/>
          <w:del w:id="2708" w:author="Elena Borisenok" w:date="2024-11-15T19:13:00Z"/>
          <w:trPrChange w:id="2709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710" w:author="Elena Borisenok" w:date="2024-11-18T10:44:00Z">
              <w:tcPr>
                <w:tcW w:w="204" w:type="pct"/>
                <w:vAlign w:val="center"/>
              </w:tcPr>
            </w:tcPrChange>
          </w:tcPr>
          <w:p w14:paraId="28352B02" w14:textId="17C7ED86" w:rsidR="00E122FB" w:rsidRPr="006A6B2B" w:rsidDel="00964FB3" w:rsidRDefault="00000000">
            <w:pPr>
              <w:rPr>
                <w:del w:id="2711" w:author="Elena Borisenok" w:date="2024-11-15T19:13:00Z"/>
                <w:color w:val="000000" w:themeColor="text1"/>
                <w:szCs w:val="24"/>
              </w:rPr>
            </w:pPr>
            <w:del w:id="2712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ТП-5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713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1ABFB41C" w14:textId="6DB460A8" w:rsidR="00E122FB" w:rsidRPr="006A6B2B" w:rsidDel="00964FB3" w:rsidRDefault="00000000">
            <w:pPr>
              <w:rPr>
                <w:del w:id="2714" w:author="Elena Borisenok" w:date="2024-11-15T19:13:00Z"/>
                <w:color w:val="000000" w:themeColor="text1"/>
                <w:szCs w:val="24"/>
              </w:rPr>
            </w:pPr>
            <w:del w:id="2715" w:author="Elena Borisenok" w:date="2024-11-15T19:13:00Z">
              <w:r w:rsidRPr="006A6B2B" w:rsidDel="00964FB3">
                <w:rPr>
                  <w:szCs w:val="24"/>
                </w:rPr>
                <w:delText xml:space="preserve">Возможность использования корпоративного </w:delText>
              </w:r>
              <w:r w:rsidDel="00964FB3">
                <w:rPr>
                  <w:szCs w:val="24"/>
                </w:rPr>
                <w:delText>TLS</w:delText>
              </w:r>
              <w:r w:rsidRPr="006A6B2B" w:rsidDel="00964FB3">
                <w:rPr>
                  <w:szCs w:val="24"/>
                </w:rPr>
                <w:delText>/</w:delText>
              </w:r>
              <w:r w:rsidDel="00964FB3">
                <w:rPr>
                  <w:szCs w:val="24"/>
                </w:rPr>
                <w:delText>SSL</w:delText>
              </w:r>
              <w:r w:rsidRPr="006A6B2B" w:rsidDel="00964FB3">
                <w:rPr>
                  <w:szCs w:val="24"/>
                </w:rPr>
                <w:delText xml:space="preserve"> сертификата для компонентов платформы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716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476D5B7B" w14:textId="0DA92500" w:rsidR="00E122FB" w:rsidRPr="006A6B2B" w:rsidDel="00964FB3" w:rsidRDefault="00000000">
            <w:pPr>
              <w:rPr>
                <w:del w:id="2717" w:author="Elena Borisenok" w:date="2024-11-15T19:13:00Z"/>
                <w:color w:val="000000" w:themeColor="text1"/>
                <w:szCs w:val="24"/>
              </w:rPr>
            </w:pPr>
            <w:del w:id="2718" w:author="Elena Borisenok" w:date="2024-11-15T19:13:00Z">
              <w:r w:rsidRPr="006A6B2B" w:rsidDel="00964FB3">
                <w:rPr>
                  <w:szCs w:val="24"/>
                </w:rPr>
                <w:delText xml:space="preserve">Средствами </w:delText>
              </w:r>
              <w:r w:rsidDel="00964FB3">
                <w:rPr>
                  <w:szCs w:val="24"/>
                </w:rPr>
                <w:delText>Deckhouse</w:delText>
              </w:r>
              <w:r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delText>Platform</w:delText>
              </w:r>
              <w:r w:rsidRPr="006A6B2B" w:rsidDel="00964FB3">
                <w:rPr>
                  <w:szCs w:val="24"/>
                </w:rPr>
                <w:delText xml:space="preserve"> заказан и успешно выпущен </w:delText>
              </w:r>
              <w:r w:rsidDel="00964FB3">
                <w:rPr>
                  <w:szCs w:val="24"/>
                </w:rPr>
                <w:delText>TLS</w:delText>
              </w:r>
              <w:r w:rsidRPr="006A6B2B" w:rsidDel="00964FB3">
                <w:rPr>
                  <w:szCs w:val="24"/>
                </w:rPr>
                <w:delText>/</w:delText>
              </w:r>
              <w:r w:rsidDel="00964FB3">
                <w:rPr>
                  <w:szCs w:val="24"/>
                </w:rPr>
                <w:delText>SSL</w:delText>
              </w:r>
              <w:r w:rsidRPr="006A6B2B" w:rsidDel="00964FB3">
                <w:rPr>
                  <w:szCs w:val="24"/>
                </w:rPr>
                <w:delText xml:space="preserve"> сертификат с использованием корпоративного промежуточного сертификата.</w:delText>
              </w:r>
            </w:del>
          </w:p>
        </w:tc>
      </w:tr>
      <w:tr w:rsidR="00E122FB" w:rsidRPr="006A6B2B" w:rsidDel="00964FB3" w14:paraId="43853F6B" w14:textId="2E619BFA" w:rsidTr="007C6B8C">
        <w:trPr>
          <w:trHeight w:val="945"/>
          <w:del w:id="2719" w:author="Elena Borisenok" w:date="2024-11-15T19:13:00Z"/>
          <w:trPrChange w:id="2720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721" w:author="Elena Borisenok" w:date="2024-11-18T10:44:00Z">
              <w:tcPr>
                <w:tcW w:w="204" w:type="pct"/>
                <w:vAlign w:val="center"/>
              </w:tcPr>
            </w:tcPrChange>
          </w:tcPr>
          <w:p w14:paraId="50536030" w14:textId="23C27BB5" w:rsidR="00E122FB" w:rsidRPr="006A6B2B" w:rsidDel="00964FB3" w:rsidRDefault="00000000">
            <w:pPr>
              <w:rPr>
                <w:del w:id="2722" w:author="Elena Borisenok" w:date="2024-11-15T19:13:00Z"/>
                <w:color w:val="000000" w:themeColor="text1"/>
                <w:szCs w:val="24"/>
              </w:rPr>
            </w:pPr>
            <w:del w:id="2723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ТП-6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724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299DEC1A" w14:textId="53773408" w:rsidR="00E122FB" w:rsidRPr="006A6B2B" w:rsidDel="00964FB3" w:rsidRDefault="00000000">
            <w:pPr>
              <w:rPr>
                <w:del w:id="2725" w:author="Elena Borisenok" w:date="2024-11-15T19:13:00Z"/>
                <w:color w:val="000000" w:themeColor="text1"/>
                <w:szCs w:val="24"/>
              </w:rPr>
            </w:pPr>
            <w:del w:id="2726" w:author="Elena Borisenok" w:date="2024-11-15T19:13:00Z">
              <w:r w:rsidRPr="006A6B2B" w:rsidDel="00964FB3">
                <w:rPr>
                  <w:szCs w:val="24"/>
                </w:rPr>
                <w:delText>Использования временных статических пользователей в кластере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727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2A77730B" w14:textId="2F536BF6" w:rsidR="00E122FB" w:rsidRPr="006A6B2B" w:rsidDel="00964FB3" w:rsidRDefault="00000000">
            <w:pPr>
              <w:rPr>
                <w:del w:id="2728" w:author="Elena Borisenok" w:date="2024-11-15T19:13:00Z"/>
                <w:color w:val="000000" w:themeColor="text1"/>
                <w:szCs w:val="24"/>
              </w:rPr>
            </w:pPr>
            <w:del w:id="2729" w:author="Elena Borisenok" w:date="2024-11-15T19:13:00Z">
              <w:r w:rsidRPr="006A6B2B" w:rsidDel="00964FB3">
                <w:rPr>
                  <w:szCs w:val="24"/>
                </w:rPr>
                <w:delText xml:space="preserve">Создать статического пользователя и успешное его использование для входа в </w:delText>
              </w:r>
              <w:r w:rsidDel="00964FB3">
                <w:rPr>
                  <w:szCs w:val="24"/>
                </w:rPr>
                <w:delText>web</w:delText>
              </w:r>
              <w:r w:rsidRPr="006A6B2B" w:rsidDel="00964FB3">
                <w:rPr>
                  <w:szCs w:val="24"/>
                </w:rPr>
                <w:delText>-интерфейсы платформы</w:delText>
              </w:r>
            </w:del>
          </w:p>
        </w:tc>
      </w:tr>
      <w:tr w:rsidR="00E122FB" w:rsidRPr="006A6B2B" w:rsidDel="00964FB3" w14:paraId="252FF3E1" w14:textId="7DC48C91" w:rsidTr="007C6B8C">
        <w:trPr>
          <w:trHeight w:val="945"/>
          <w:del w:id="2730" w:author="Elena Borisenok" w:date="2024-11-15T19:13:00Z"/>
          <w:trPrChange w:id="2731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732" w:author="Elena Borisenok" w:date="2024-11-18T10:44:00Z">
              <w:tcPr>
                <w:tcW w:w="204" w:type="pct"/>
                <w:vAlign w:val="center"/>
              </w:tcPr>
            </w:tcPrChange>
          </w:tcPr>
          <w:p w14:paraId="69DEBE37" w14:textId="12117712" w:rsidR="00E122FB" w:rsidRPr="006A6B2B" w:rsidDel="00964FB3" w:rsidRDefault="00000000">
            <w:pPr>
              <w:rPr>
                <w:del w:id="2733" w:author="Elena Borisenok" w:date="2024-11-15T19:13:00Z"/>
                <w:color w:val="000000" w:themeColor="text1"/>
                <w:szCs w:val="24"/>
              </w:rPr>
            </w:pPr>
            <w:del w:id="2734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ТП-7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735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213435B9" w14:textId="18F5CA20" w:rsidR="00E122FB" w:rsidRPr="006A6B2B" w:rsidDel="00964FB3" w:rsidRDefault="00000000">
            <w:pPr>
              <w:rPr>
                <w:del w:id="2736" w:author="Elena Borisenok" w:date="2024-11-15T19:13:00Z"/>
                <w:color w:val="000000" w:themeColor="text1"/>
                <w:szCs w:val="24"/>
              </w:rPr>
            </w:pPr>
            <w:del w:id="2737" w:author="Elena Borisenok" w:date="2024-11-15T19:13:00Z">
              <w:r w:rsidRPr="006A6B2B" w:rsidDel="00964FB3">
                <w:rPr>
                  <w:szCs w:val="24"/>
                </w:rPr>
                <w:delText>Использование статических групп пользователей в кластере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738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6AFDC9B4" w14:textId="4EC52FB8" w:rsidR="00E122FB" w:rsidRPr="006A6B2B" w:rsidDel="00964FB3" w:rsidRDefault="00000000">
            <w:pPr>
              <w:rPr>
                <w:del w:id="2739" w:author="Elena Borisenok" w:date="2024-11-15T19:13:00Z"/>
                <w:color w:val="000000" w:themeColor="text1"/>
                <w:szCs w:val="24"/>
              </w:rPr>
            </w:pPr>
            <w:del w:id="2740" w:author="Elena Borisenok" w:date="2024-11-15T19:13:00Z">
              <w:r w:rsidRPr="006A6B2B" w:rsidDel="00964FB3">
                <w:rPr>
                  <w:szCs w:val="24"/>
                </w:rPr>
                <w:delText xml:space="preserve">Создать статическую группу пользователей и успешное ее использование для выдачи прав доступа в </w:delText>
              </w:r>
              <w:r w:rsidDel="00964FB3">
                <w:rPr>
                  <w:szCs w:val="24"/>
                </w:rPr>
                <w:delText>Kubernetes</w:delText>
              </w:r>
              <w:r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delText>API</w:delText>
              </w:r>
            </w:del>
          </w:p>
        </w:tc>
      </w:tr>
      <w:tr w:rsidR="00E122FB" w:rsidRPr="006A6B2B" w:rsidDel="00964FB3" w14:paraId="3BF2E81A" w14:textId="3DF35FBA" w:rsidTr="007C6B8C">
        <w:trPr>
          <w:trHeight w:val="945"/>
          <w:del w:id="2741" w:author="Elena Borisenok" w:date="2024-11-15T19:13:00Z"/>
          <w:trPrChange w:id="2742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743" w:author="Elena Borisenok" w:date="2024-11-18T10:44:00Z">
              <w:tcPr>
                <w:tcW w:w="204" w:type="pct"/>
                <w:vAlign w:val="center"/>
              </w:tcPr>
            </w:tcPrChange>
          </w:tcPr>
          <w:p w14:paraId="3BABD163" w14:textId="6D41259E" w:rsidR="00E122FB" w:rsidRPr="006A6B2B" w:rsidDel="00964FB3" w:rsidRDefault="00000000">
            <w:pPr>
              <w:rPr>
                <w:del w:id="2744" w:author="Elena Borisenok" w:date="2024-11-15T19:13:00Z"/>
                <w:color w:val="000000" w:themeColor="text1"/>
                <w:szCs w:val="24"/>
              </w:rPr>
            </w:pPr>
            <w:del w:id="2745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ТП-8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746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498C83DA" w14:textId="247DEDF6" w:rsidR="00E122FB" w:rsidRPr="006A6B2B" w:rsidDel="00964FB3" w:rsidRDefault="00000000">
            <w:pPr>
              <w:rPr>
                <w:del w:id="2747" w:author="Elena Borisenok" w:date="2024-11-15T19:13:00Z"/>
                <w:color w:val="000000" w:themeColor="text1"/>
                <w:szCs w:val="24"/>
              </w:rPr>
            </w:pPr>
            <w:del w:id="2748" w:author="Elena Borisenok" w:date="2024-11-15T19:13:00Z">
              <w:r w:rsidRPr="006A6B2B" w:rsidDel="00964FB3">
                <w:rPr>
                  <w:szCs w:val="24"/>
                </w:rPr>
                <w:delText>Использование внешнего провайдера аутентификации (</w:delText>
              </w:r>
              <w:r w:rsidDel="00964FB3">
                <w:rPr>
                  <w:szCs w:val="24"/>
                </w:rPr>
                <w:delText>LDAP</w:delText>
              </w:r>
              <w:r w:rsidRPr="006A6B2B" w:rsidDel="00964FB3">
                <w:rPr>
                  <w:szCs w:val="24"/>
                </w:rPr>
                <w:delText>/</w:delText>
              </w:r>
            </w:del>
            <w:ins w:id="2749" w:author="user" w:date="2024-11-13T17:11:00Z">
              <w:del w:id="2750" w:author="Elena Borisenok" w:date="2024-11-15T19:13:00Z">
                <w:r w:rsidR="004156FA" w:rsidRPr="006A6B2B" w:rsidDel="00964FB3">
                  <w:rPr>
                    <w:szCs w:val="24"/>
                  </w:rPr>
                  <w:delText xml:space="preserve"> </w:delText>
                </w:r>
              </w:del>
            </w:ins>
            <w:del w:id="2751" w:author="Elena Borisenok" w:date="2024-11-15T19:13:00Z">
              <w:r w:rsidDel="00964FB3">
                <w:rPr>
                  <w:szCs w:val="24"/>
                </w:rPr>
                <w:delText>AD</w:delText>
              </w:r>
              <w:r w:rsidRPr="006A6B2B" w:rsidDel="00964FB3">
                <w:rPr>
                  <w:szCs w:val="24"/>
                </w:rPr>
                <w:delText>/</w:delText>
              </w:r>
              <w:r w:rsidDel="00964FB3">
                <w:rPr>
                  <w:szCs w:val="24"/>
                </w:rPr>
                <w:delText>OIDC</w:delText>
              </w:r>
              <w:r w:rsidRPr="006A6B2B" w:rsidDel="00964FB3">
                <w:rPr>
                  <w:szCs w:val="24"/>
                </w:rPr>
                <w:delText>)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752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2EAB2793" w14:textId="4E1AFEF4" w:rsidR="00E122FB" w:rsidRPr="006A6B2B" w:rsidDel="00964FB3" w:rsidRDefault="00000000">
            <w:pPr>
              <w:rPr>
                <w:del w:id="2753" w:author="Elena Borisenok" w:date="2024-11-15T19:13:00Z"/>
                <w:color w:val="000000" w:themeColor="text1"/>
                <w:szCs w:val="24"/>
              </w:rPr>
            </w:pPr>
            <w:del w:id="2754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 xml:space="preserve">Включить модуль </w:delText>
              </w:r>
              <w:r w:rsidDel="00964FB3">
                <w:rPr>
                  <w:color w:val="000000" w:themeColor="text1"/>
                  <w:szCs w:val="24"/>
                </w:rPr>
                <w:delText>user</w:delText>
              </w:r>
              <w:r w:rsidRPr="006A6B2B" w:rsidDel="00964FB3">
                <w:rPr>
                  <w:color w:val="000000" w:themeColor="text1"/>
                  <w:szCs w:val="24"/>
                </w:rPr>
                <w:delText>-</w:delText>
              </w:r>
              <w:r w:rsidDel="00964FB3">
                <w:rPr>
                  <w:color w:val="000000" w:themeColor="text1"/>
                  <w:szCs w:val="24"/>
                </w:rPr>
                <w:delText>authn</w:delText>
              </w:r>
              <w:r w:rsidRPr="006A6B2B" w:rsidDel="00964FB3">
                <w:rPr>
                  <w:color w:val="000000" w:themeColor="text1"/>
                  <w:szCs w:val="24"/>
                </w:rPr>
                <w:delText xml:space="preserve"> и настроить </w:delText>
              </w:r>
              <w:r w:rsidDel="00964FB3">
                <w:rPr>
                  <w:color w:val="000000" w:themeColor="text1"/>
                  <w:szCs w:val="24"/>
                </w:rPr>
                <w:delText>DexProvider</w:delText>
              </w:r>
              <w:r w:rsidRPr="006A6B2B" w:rsidDel="00964FB3">
                <w:rPr>
                  <w:color w:val="000000" w:themeColor="text1"/>
                  <w:szCs w:val="24"/>
                </w:rPr>
                <w:delText xml:space="preserve">. Убедиться, что есть возможность входа в </w:delText>
              </w:r>
              <w:r w:rsidDel="00964FB3">
                <w:rPr>
                  <w:color w:val="000000" w:themeColor="text1"/>
                  <w:szCs w:val="24"/>
                </w:rPr>
                <w:delText>web</w:delText>
              </w:r>
              <w:r w:rsidRPr="006A6B2B" w:rsidDel="00964FB3">
                <w:rPr>
                  <w:color w:val="000000" w:themeColor="text1"/>
                  <w:szCs w:val="24"/>
                </w:rPr>
                <w:delText xml:space="preserve">-интерфейсы </w:delText>
              </w:r>
              <w:r w:rsidDel="00964FB3">
                <w:rPr>
                  <w:color w:val="000000" w:themeColor="text1"/>
                  <w:szCs w:val="24"/>
                </w:rPr>
                <w:delText>Deckhouse</w:delText>
              </w:r>
              <w:r w:rsidRPr="006A6B2B" w:rsidDel="00964FB3">
                <w:rPr>
                  <w:color w:val="000000" w:themeColor="text1"/>
                  <w:szCs w:val="24"/>
                </w:rPr>
                <w:delText xml:space="preserve"> </w:delText>
              </w:r>
              <w:r w:rsidDel="00964FB3">
                <w:rPr>
                  <w:color w:val="000000" w:themeColor="text1"/>
                  <w:szCs w:val="24"/>
                </w:rPr>
                <w:delText>Platform</w:delText>
              </w:r>
              <w:r w:rsidRPr="006A6B2B" w:rsidDel="00964FB3">
                <w:rPr>
                  <w:color w:val="000000" w:themeColor="text1"/>
                  <w:szCs w:val="24"/>
                </w:rPr>
                <w:delText xml:space="preserve"> с использованием </w:delText>
              </w:r>
              <w:r w:rsidDel="00964FB3">
                <w:rPr>
                  <w:color w:val="000000" w:themeColor="text1"/>
                  <w:szCs w:val="24"/>
                </w:rPr>
                <w:delText>LDAP</w:delText>
              </w:r>
              <w:r w:rsidRPr="006A6B2B" w:rsidDel="00964FB3">
                <w:rPr>
                  <w:color w:val="000000" w:themeColor="text1"/>
                  <w:szCs w:val="24"/>
                </w:rPr>
                <w:delText xml:space="preserve"> доступов</w:delText>
              </w:r>
            </w:del>
          </w:p>
          <w:p w14:paraId="771A0306" w14:textId="146691C8" w:rsidR="00E122FB" w:rsidRPr="006A6B2B" w:rsidDel="00964FB3" w:rsidRDefault="00000000">
            <w:pPr>
              <w:rPr>
                <w:del w:id="2755" w:author="Elena Borisenok" w:date="2024-11-15T19:13:00Z"/>
                <w:color w:val="000000" w:themeColor="text1"/>
                <w:szCs w:val="24"/>
              </w:rPr>
            </w:pPr>
            <w:del w:id="2756" w:author="Elena Borisenok" w:date="2024-11-15T19:13:00Z">
              <w:r w:rsidDel="00964FB3">
                <w:rPr>
                  <w:color w:val="000000" w:themeColor="text1"/>
                  <w:szCs w:val="24"/>
                </w:rPr>
                <w:delText>https</w:delText>
              </w:r>
              <w:r w:rsidRPr="006A6B2B" w:rsidDel="00964FB3">
                <w:rPr>
                  <w:color w:val="000000" w:themeColor="text1"/>
                  <w:szCs w:val="24"/>
                </w:rPr>
                <w:delText>://</w:delText>
              </w:r>
              <w:r w:rsidDel="00964FB3">
                <w:rPr>
                  <w:color w:val="000000" w:themeColor="text1"/>
                  <w:szCs w:val="24"/>
                </w:rPr>
                <w:delText>deckhouse</w:delText>
              </w:r>
              <w:r w:rsidRPr="006A6B2B" w:rsidDel="00964FB3">
                <w:rPr>
                  <w:color w:val="000000" w:themeColor="text1"/>
                  <w:szCs w:val="24"/>
                </w:rPr>
                <w:delText>.</w:delText>
              </w:r>
              <w:r w:rsidDel="00964FB3">
                <w:rPr>
                  <w:color w:val="000000" w:themeColor="text1"/>
                  <w:szCs w:val="24"/>
                </w:rPr>
                <w:delText>ru</w:delText>
              </w:r>
              <w:r w:rsidRPr="006A6B2B" w:rsidDel="00964FB3">
                <w:rPr>
                  <w:color w:val="000000" w:themeColor="text1"/>
                  <w:szCs w:val="24"/>
                </w:rPr>
                <w:delText>/</w:delText>
              </w:r>
              <w:r w:rsidDel="00964FB3">
                <w:rPr>
                  <w:color w:val="000000" w:themeColor="text1"/>
                  <w:szCs w:val="24"/>
                </w:rPr>
                <w:delText>documentation</w:delText>
              </w:r>
              <w:r w:rsidRPr="006A6B2B" w:rsidDel="00964FB3">
                <w:rPr>
                  <w:color w:val="000000" w:themeColor="text1"/>
                  <w:szCs w:val="24"/>
                </w:rPr>
                <w:delText>/</w:delText>
              </w:r>
              <w:r w:rsidDel="00964FB3">
                <w:rPr>
                  <w:color w:val="000000" w:themeColor="text1"/>
                  <w:szCs w:val="24"/>
                </w:rPr>
                <w:delText>v</w:delText>
              </w:r>
              <w:r w:rsidRPr="006A6B2B" w:rsidDel="00964FB3">
                <w:rPr>
                  <w:color w:val="000000" w:themeColor="text1"/>
                  <w:szCs w:val="24"/>
                </w:rPr>
                <w:delText>1/</w:delText>
              </w:r>
              <w:r w:rsidDel="00964FB3">
                <w:rPr>
                  <w:color w:val="000000" w:themeColor="text1"/>
                  <w:szCs w:val="24"/>
                </w:rPr>
                <w:delText>modules</w:delText>
              </w:r>
              <w:r w:rsidRPr="006A6B2B" w:rsidDel="00964FB3">
                <w:rPr>
                  <w:color w:val="000000" w:themeColor="text1"/>
                  <w:szCs w:val="24"/>
                </w:rPr>
                <w:delText>/150-</w:delText>
              </w:r>
              <w:r w:rsidDel="00964FB3">
                <w:rPr>
                  <w:color w:val="000000" w:themeColor="text1"/>
                  <w:szCs w:val="24"/>
                </w:rPr>
                <w:delText>user</w:delText>
              </w:r>
              <w:r w:rsidRPr="006A6B2B" w:rsidDel="00964FB3">
                <w:rPr>
                  <w:color w:val="000000" w:themeColor="text1"/>
                  <w:szCs w:val="24"/>
                </w:rPr>
                <w:delText>-</w:delText>
              </w:r>
              <w:r w:rsidDel="00964FB3">
                <w:rPr>
                  <w:color w:val="000000" w:themeColor="text1"/>
                  <w:szCs w:val="24"/>
                </w:rPr>
                <w:delText>authn</w:delText>
              </w:r>
              <w:r w:rsidRPr="006A6B2B" w:rsidDel="00964FB3">
                <w:rPr>
                  <w:color w:val="000000" w:themeColor="text1"/>
                  <w:szCs w:val="24"/>
                </w:rPr>
                <w:delText>/</w:delText>
              </w:r>
              <w:r w:rsidDel="00964FB3">
                <w:rPr>
                  <w:color w:val="000000" w:themeColor="text1"/>
                  <w:szCs w:val="24"/>
                </w:rPr>
                <w:delText>usage</w:delText>
              </w:r>
              <w:r w:rsidRPr="006A6B2B" w:rsidDel="00964FB3">
                <w:rPr>
                  <w:color w:val="000000" w:themeColor="text1"/>
                  <w:szCs w:val="24"/>
                </w:rPr>
                <w:delText>.</w:delText>
              </w:r>
              <w:r w:rsidDel="00964FB3">
                <w:rPr>
                  <w:color w:val="000000" w:themeColor="text1"/>
                  <w:szCs w:val="24"/>
                </w:rPr>
                <w:delText>html</w:delText>
              </w:r>
              <w:r w:rsidRPr="006A6B2B" w:rsidDel="00964FB3">
                <w:rPr>
                  <w:color w:val="000000" w:themeColor="text1"/>
                  <w:szCs w:val="24"/>
                </w:rPr>
                <w:delText>#</w:delText>
              </w:r>
              <w:r w:rsidDel="00964FB3">
                <w:rPr>
                  <w:color w:val="000000" w:themeColor="text1"/>
                  <w:szCs w:val="24"/>
                </w:rPr>
                <w:delText>ldap</w:delText>
              </w:r>
            </w:del>
          </w:p>
        </w:tc>
      </w:tr>
      <w:tr w:rsidR="00E122FB" w:rsidRPr="006A6B2B" w:rsidDel="00964FB3" w14:paraId="0BCABCEF" w14:textId="7E61541C" w:rsidTr="007C6B8C">
        <w:trPr>
          <w:trHeight w:val="945"/>
          <w:del w:id="2757" w:author="Elena Borisenok" w:date="2024-11-15T19:13:00Z"/>
          <w:trPrChange w:id="2758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759" w:author="Elena Borisenok" w:date="2024-11-18T10:44:00Z">
              <w:tcPr>
                <w:tcW w:w="204" w:type="pct"/>
                <w:vAlign w:val="center"/>
              </w:tcPr>
            </w:tcPrChange>
          </w:tcPr>
          <w:p w14:paraId="70BF0F13" w14:textId="354608F3" w:rsidR="00E122FB" w:rsidRPr="006A6B2B" w:rsidDel="00964FB3" w:rsidRDefault="00000000">
            <w:pPr>
              <w:rPr>
                <w:del w:id="2760" w:author="Elena Borisenok" w:date="2024-11-15T19:13:00Z"/>
                <w:color w:val="000000" w:themeColor="text1"/>
                <w:szCs w:val="24"/>
              </w:rPr>
            </w:pPr>
            <w:del w:id="2761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ТП-9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762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6CB23FBD" w14:textId="4966C9ED" w:rsidR="00E122FB" w:rsidRPr="006A6B2B" w:rsidDel="00964FB3" w:rsidRDefault="00000000">
            <w:pPr>
              <w:rPr>
                <w:del w:id="2763" w:author="Elena Borisenok" w:date="2024-11-15T19:13:00Z"/>
                <w:color w:val="000000" w:themeColor="text1"/>
                <w:szCs w:val="24"/>
              </w:rPr>
            </w:pPr>
            <w:del w:id="2764" w:author="Elena Borisenok" w:date="2024-11-15T19:13:00Z">
              <w:r w:rsidRPr="006A6B2B" w:rsidDel="00964FB3">
                <w:rPr>
                  <w:szCs w:val="24"/>
                </w:rPr>
                <w:delText>Настройка ролевой модели доступа на основе групп, атрибутов пользователя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765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0D442EF9" w14:textId="320B8104" w:rsidR="00E122FB" w:rsidRPr="006A6B2B" w:rsidDel="00964FB3" w:rsidRDefault="00000000">
            <w:pPr>
              <w:rPr>
                <w:del w:id="2766" w:author="Elena Borisenok" w:date="2024-11-15T19:13:00Z"/>
                <w:color w:val="000000" w:themeColor="text1"/>
                <w:szCs w:val="24"/>
              </w:rPr>
            </w:pPr>
            <w:del w:id="2767" w:author="Elena Borisenok" w:date="2024-11-15T19:13:00Z">
              <w:r w:rsidRPr="006A6B2B" w:rsidDel="00964FB3">
                <w:rPr>
                  <w:szCs w:val="24"/>
                </w:rPr>
                <w:delText>Выдать доступ пользователю по наличию в группе (</w:delText>
              </w:r>
              <w:r w:rsidDel="00964FB3">
                <w:rPr>
                  <w:szCs w:val="24"/>
                </w:rPr>
                <w:delText>LDAP</w:delText>
              </w:r>
              <w:r w:rsidRPr="006A6B2B" w:rsidDel="00964FB3">
                <w:rPr>
                  <w:szCs w:val="24"/>
                </w:rPr>
                <w:delText xml:space="preserve"> / </w:delText>
              </w:r>
              <w:r w:rsidDel="00964FB3">
                <w:rPr>
                  <w:szCs w:val="24"/>
                </w:rPr>
                <w:delText>AD</w:delText>
              </w:r>
              <w:r w:rsidRPr="006A6B2B" w:rsidDel="00964FB3">
                <w:rPr>
                  <w:szCs w:val="24"/>
                </w:rPr>
                <w:delText xml:space="preserve"> / </w:delText>
              </w:r>
              <w:r w:rsidDel="00964FB3">
                <w:rPr>
                  <w:szCs w:val="24"/>
                </w:rPr>
                <w:delText>OIDC</w:delText>
              </w:r>
              <w:r w:rsidRPr="006A6B2B" w:rsidDel="00964FB3">
                <w:rPr>
                  <w:szCs w:val="24"/>
                </w:rPr>
                <w:delText>) на основе ролевой модели доступа</w:delText>
              </w:r>
            </w:del>
          </w:p>
        </w:tc>
      </w:tr>
      <w:tr w:rsidR="00E122FB" w:rsidRPr="006A6B2B" w:rsidDel="00964FB3" w14:paraId="7829CA72" w14:textId="1053C03C" w:rsidTr="007C6B8C">
        <w:trPr>
          <w:trHeight w:val="945"/>
          <w:del w:id="2768" w:author="Elena Borisenok" w:date="2024-11-15T19:13:00Z"/>
          <w:trPrChange w:id="2769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770" w:author="Elena Borisenok" w:date="2024-11-18T10:44:00Z">
              <w:tcPr>
                <w:tcW w:w="204" w:type="pct"/>
                <w:vAlign w:val="center"/>
              </w:tcPr>
            </w:tcPrChange>
          </w:tcPr>
          <w:p w14:paraId="7BBED252" w14:textId="3F800F42" w:rsidR="00E122FB" w:rsidRPr="006A6B2B" w:rsidDel="00964FB3" w:rsidRDefault="00000000">
            <w:pPr>
              <w:rPr>
                <w:del w:id="2771" w:author="Elena Borisenok" w:date="2024-11-15T19:13:00Z"/>
                <w:color w:val="000000" w:themeColor="text1"/>
                <w:szCs w:val="24"/>
              </w:rPr>
            </w:pPr>
            <w:del w:id="2772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ТП-10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773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62978827" w14:textId="50566CC2" w:rsidR="00E122FB" w:rsidRPr="006A6B2B" w:rsidDel="00964FB3" w:rsidRDefault="00000000">
            <w:pPr>
              <w:rPr>
                <w:del w:id="2774" w:author="Elena Borisenok" w:date="2024-11-15T19:13:00Z"/>
                <w:color w:val="000000" w:themeColor="text1"/>
                <w:szCs w:val="24"/>
              </w:rPr>
            </w:pPr>
            <w:del w:id="2775" w:author="Elena Borisenok" w:date="2024-11-15T19:13:00Z">
              <w:r w:rsidRPr="006A6B2B" w:rsidDel="00964FB3">
                <w:rPr>
                  <w:szCs w:val="24"/>
                </w:rPr>
                <w:delText xml:space="preserve">Ограничение доступа пользователей к определенным </w:delText>
              </w:r>
              <w:r w:rsidDel="00964FB3">
                <w:rPr>
                  <w:szCs w:val="24"/>
                </w:rPr>
                <w:delText>namespace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776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6A4F1D74" w14:textId="2B5C55C9" w:rsidR="00E122FB" w:rsidRPr="006A6B2B" w:rsidDel="00964FB3" w:rsidRDefault="00000000">
            <w:pPr>
              <w:rPr>
                <w:del w:id="2777" w:author="Elena Borisenok" w:date="2024-11-15T19:13:00Z"/>
                <w:color w:val="000000" w:themeColor="text1"/>
                <w:szCs w:val="24"/>
              </w:rPr>
            </w:pPr>
            <w:del w:id="2778" w:author="Elena Borisenok" w:date="2024-11-15T19:13:00Z">
              <w:r w:rsidRPr="006A6B2B" w:rsidDel="00964FB3">
                <w:rPr>
                  <w:szCs w:val="24"/>
                </w:rPr>
                <w:delText xml:space="preserve">Выдать доступ пользователю/группе на заданный </w:delText>
              </w:r>
              <w:r w:rsidDel="00964FB3">
                <w:rPr>
                  <w:szCs w:val="24"/>
                </w:rPr>
                <w:delText>namespace</w:delText>
              </w:r>
              <w:r w:rsidRPr="006A6B2B" w:rsidDel="00964FB3">
                <w:rPr>
                  <w:szCs w:val="24"/>
                </w:rPr>
                <w:delText xml:space="preserve"> - убедиться, что пользователь имеет права на работу с </w:delText>
              </w:r>
              <w:r w:rsidDel="00964FB3">
                <w:rPr>
                  <w:szCs w:val="24"/>
                </w:rPr>
                <w:delText>namespace</w:delText>
              </w:r>
            </w:del>
          </w:p>
        </w:tc>
      </w:tr>
      <w:tr w:rsidR="00E122FB" w:rsidRPr="006A6B2B" w:rsidDel="00964FB3" w14:paraId="7FB5D04F" w14:textId="7ABBC41E" w:rsidTr="007C6B8C">
        <w:trPr>
          <w:trHeight w:val="945"/>
          <w:del w:id="2779" w:author="Elena Borisenok" w:date="2024-11-15T19:13:00Z"/>
          <w:trPrChange w:id="2780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781" w:author="Elena Borisenok" w:date="2024-11-18T10:44:00Z">
              <w:tcPr>
                <w:tcW w:w="204" w:type="pct"/>
                <w:vAlign w:val="center"/>
              </w:tcPr>
            </w:tcPrChange>
          </w:tcPr>
          <w:p w14:paraId="76487969" w14:textId="14949001" w:rsidR="00E122FB" w:rsidRPr="006A6B2B" w:rsidDel="00964FB3" w:rsidRDefault="00000000">
            <w:pPr>
              <w:rPr>
                <w:del w:id="2782" w:author="Elena Borisenok" w:date="2024-11-15T19:13:00Z"/>
                <w:color w:val="000000" w:themeColor="text1"/>
                <w:szCs w:val="24"/>
              </w:rPr>
            </w:pPr>
            <w:del w:id="2783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ТП-11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784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5566B70A" w14:textId="2013D6FC" w:rsidR="00E122FB" w:rsidRPr="006A6B2B" w:rsidDel="00964FB3" w:rsidRDefault="00000000">
            <w:pPr>
              <w:rPr>
                <w:del w:id="2785" w:author="Elena Borisenok" w:date="2024-11-15T19:13:00Z"/>
                <w:color w:val="000000" w:themeColor="text1"/>
                <w:szCs w:val="24"/>
              </w:rPr>
            </w:pPr>
            <w:del w:id="2786" w:author="Elena Borisenok" w:date="2024-11-15T19:13:00Z">
              <w:r w:rsidRPr="006A6B2B" w:rsidDel="00964FB3">
                <w:rPr>
                  <w:szCs w:val="24"/>
                </w:rPr>
                <w:delText>Возможность расширения прав доступа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787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6088EB40" w14:textId="79E5AA1B" w:rsidR="00E122FB" w:rsidRPr="006A6B2B" w:rsidDel="00964FB3" w:rsidRDefault="00000000">
            <w:pPr>
              <w:rPr>
                <w:del w:id="2788" w:author="Elena Borisenok" w:date="2024-11-15T19:13:00Z"/>
                <w:color w:val="000000" w:themeColor="text1"/>
                <w:szCs w:val="24"/>
              </w:rPr>
            </w:pPr>
            <w:del w:id="2789" w:author="Elena Borisenok" w:date="2024-11-15T19:13:00Z">
              <w:r w:rsidRPr="006A6B2B" w:rsidDel="00964FB3">
                <w:rPr>
                  <w:szCs w:val="24"/>
                </w:rPr>
                <w:delText xml:space="preserve">Расширить роль доступа </w:delText>
              </w:r>
              <w:r w:rsidDel="00964FB3">
                <w:rPr>
                  <w:szCs w:val="24"/>
                </w:rPr>
                <w:delText>User</w:delText>
              </w:r>
              <w:r w:rsidRPr="006A6B2B" w:rsidDel="00964FB3">
                <w:rPr>
                  <w:szCs w:val="24"/>
                </w:rPr>
                <w:delText xml:space="preserve"> правами работы с секретами - убедиться, что у пользователя появились дополнительные права доступа</w:delText>
              </w:r>
            </w:del>
          </w:p>
        </w:tc>
      </w:tr>
      <w:tr w:rsidR="00E122FB" w:rsidRPr="006A6B2B" w:rsidDel="00964FB3" w14:paraId="43084258" w14:textId="6BD0D9DC" w:rsidTr="007C6B8C">
        <w:trPr>
          <w:trHeight w:val="945"/>
          <w:del w:id="2790" w:author="Elena Borisenok" w:date="2024-11-15T19:13:00Z"/>
          <w:trPrChange w:id="2791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792" w:author="Elena Borisenok" w:date="2024-11-18T10:44:00Z">
              <w:tcPr>
                <w:tcW w:w="204" w:type="pct"/>
                <w:vAlign w:val="center"/>
              </w:tcPr>
            </w:tcPrChange>
          </w:tcPr>
          <w:p w14:paraId="7D0573A3" w14:textId="4152CA9C" w:rsidR="00E122FB" w:rsidRPr="006A6B2B" w:rsidDel="00964FB3" w:rsidRDefault="00000000">
            <w:pPr>
              <w:rPr>
                <w:del w:id="2793" w:author="Elena Borisenok" w:date="2024-11-15T19:13:00Z"/>
                <w:color w:val="000000" w:themeColor="text1"/>
                <w:szCs w:val="24"/>
              </w:rPr>
            </w:pPr>
            <w:del w:id="2794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ТП-12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795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553227AE" w14:textId="740E6188" w:rsidR="00E122FB" w:rsidRPr="006A6B2B" w:rsidDel="00964FB3" w:rsidRDefault="00000000">
            <w:pPr>
              <w:rPr>
                <w:del w:id="2796" w:author="Elena Borisenok" w:date="2024-11-15T19:13:00Z"/>
                <w:color w:val="000000" w:themeColor="text1"/>
                <w:szCs w:val="24"/>
              </w:rPr>
            </w:pPr>
            <w:del w:id="2797" w:author="Elena Borisenok" w:date="2024-11-15T19:13:00Z">
              <w:r w:rsidRPr="006A6B2B" w:rsidDel="00964FB3">
                <w:rPr>
                  <w:szCs w:val="24"/>
                </w:rPr>
                <w:delText>Использование сервисной учетной записи для выката прикладного ПО в платформу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798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0029149C" w14:textId="036F9C6E" w:rsidR="00E122FB" w:rsidRPr="006A6B2B" w:rsidDel="00964FB3" w:rsidRDefault="00000000">
            <w:pPr>
              <w:rPr>
                <w:del w:id="2799" w:author="Elena Borisenok" w:date="2024-11-15T19:13:00Z"/>
                <w:color w:val="000000" w:themeColor="text1"/>
                <w:szCs w:val="24"/>
              </w:rPr>
            </w:pPr>
            <w:del w:id="2800" w:author="Elena Borisenok" w:date="2024-11-15T19:13:00Z">
              <w:r w:rsidRPr="006A6B2B" w:rsidDel="00964FB3">
                <w:rPr>
                  <w:szCs w:val="24"/>
                </w:rPr>
                <w:delText xml:space="preserve">Создать выделенную учетную запись с правами выката прикладного ПО в определенный </w:delText>
              </w:r>
              <w:r w:rsidDel="00964FB3">
                <w:rPr>
                  <w:szCs w:val="24"/>
                </w:rPr>
                <w:delText>namespace</w:delText>
              </w:r>
              <w:r w:rsidRPr="006A6B2B" w:rsidDel="00964FB3">
                <w:rPr>
                  <w:szCs w:val="24"/>
                </w:rPr>
                <w:delText xml:space="preserve"> без доступа к другим </w:delText>
              </w:r>
              <w:r w:rsidDel="00964FB3">
                <w:rPr>
                  <w:szCs w:val="24"/>
                </w:rPr>
                <w:delText>namespace</w:delText>
              </w:r>
              <w:r w:rsidRPr="006A6B2B" w:rsidDel="00964FB3">
                <w:rPr>
                  <w:szCs w:val="24"/>
                </w:rPr>
                <w:delText xml:space="preserve"> - произвести выкат приложения из под данной учетной записи</w:delText>
              </w:r>
            </w:del>
          </w:p>
        </w:tc>
      </w:tr>
      <w:tr w:rsidR="00E122FB" w:rsidRPr="006A6B2B" w:rsidDel="00964FB3" w14:paraId="09562A5B" w14:textId="5C2D3B01" w:rsidTr="007C6B8C">
        <w:trPr>
          <w:trHeight w:val="945"/>
          <w:del w:id="2801" w:author="Elena Borisenok" w:date="2024-11-15T19:13:00Z"/>
          <w:trPrChange w:id="2802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803" w:author="Elena Borisenok" w:date="2024-11-18T10:44:00Z">
              <w:tcPr>
                <w:tcW w:w="204" w:type="pct"/>
                <w:vAlign w:val="center"/>
              </w:tcPr>
            </w:tcPrChange>
          </w:tcPr>
          <w:p w14:paraId="2EE6011D" w14:textId="0B9BD830" w:rsidR="00E122FB" w:rsidRPr="006A6B2B" w:rsidDel="00964FB3" w:rsidRDefault="00000000">
            <w:pPr>
              <w:rPr>
                <w:del w:id="2804" w:author="Elena Borisenok" w:date="2024-11-15T19:13:00Z"/>
                <w:color w:val="000000" w:themeColor="text1"/>
                <w:szCs w:val="24"/>
              </w:rPr>
            </w:pPr>
            <w:del w:id="2805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ТП-13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806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48C580EA" w14:textId="37364447" w:rsidR="00E122FB" w:rsidRPr="006A6B2B" w:rsidDel="00964FB3" w:rsidRDefault="00000000">
            <w:pPr>
              <w:rPr>
                <w:del w:id="2807" w:author="Elena Borisenok" w:date="2024-11-15T19:13:00Z"/>
                <w:color w:val="000000" w:themeColor="text1"/>
                <w:szCs w:val="24"/>
              </w:rPr>
            </w:pPr>
            <w:del w:id="2808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Создание статического пользователя с помощью клиентского сертификата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809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5BEF6081" w14:textId="14A36A2F" w:rsidR="00E122FB" w:rsidRPr="006A6B2B" w:rsidDel="00964FB3" w:rsidRDefault="00000000">
            <w:pPr>
              <w:rPr>
                <w:del w:id="2810" w:author="Elena Borisenok" w:date="2024-11-15T19:13:00Z"/>
                <w:color w:val="000000" w:themeColor="text1"/>
                <w:szCs w:val="24"/>
              </w:rPr>
            </w:pPr>
            <w:del w:id="2811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Создать пользователя с помощью клиентского сертификата</w:delText>
              </w:r>
            </w:del>
          </w:p>
        </w:tc>
      </w:tr>
      <w:tr w:rsidR="00E122FB" w:rsidRPr="006A6B2B" w:rsidDel="00964FB3" w14:paraId="7DD72ACF" w14:textId="0989FFAB" w:rsidTr="007C6B8C">
        <w:trPr>
          <w:trHeight w:val="945"/>
          <w:del w:id="2812" w:author="Elena Borisenok" w:date="2024-11-15T19:13:00Z"/>
          <w:trPrChange w:id="2813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814" w:author="Elena Borisenok" w:date="2024-11-18T10:44:00Z">
              <w:tcPr>
                <w:tcW w:w="204" w:type="pct"/>
                <w:vAlign w:val="center"/>
              </w:tcPr>
            </w:tcPrChange>
          </w:tcPr>
          <w:p w14:paraId="49A39157" w14:textId="27DCB8AC" w:rsidR="00E122FB" w:rsidRPr="006A6B2B" w:rsidDel="00964FB3" w:rsidRDefault="00000000">
            <w:pPr>
              <w:rPr>
                <w:del w:id="2815" w:author="Elena Borisenok" w:date="2024-11-15T19:13:00Z"/>
                <w:color w:val="000000" w:themeColor="text1"/>
                <w:szCs w:val="24"/>
              </w:rPr>
            </w:pPr>
            <w:del w:id="2816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ТП-14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817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230B9DDC" w14:textId="3BE07B82" w:rsidR="00E122FB" w:rsidRPr="006A6B2B" w:rsidDel="00964FB3" w:rsidRDefault="00000000">
            <w:pPr>
              <w:rPr>
                <w:del w:id="2818" w:author="Elena Borisenok" w:date="2024-11-15T19:13:00Z"/>
                <w:color w:val="000000" w:themeColor="text1"/>
                <w:szCs w:val="24"/>
              </w:rPr>
            </w:pPr>
            <w:del w:id="2819" w:author="Elena Borisenok" w:date="2024-11-15T19:13:00Z">
              <w:r w:rsidRPr="006A6B2B" w:rsidDel="00964FB3">
                <w:rPr>
                  <w:szCs w:val="24"/>
                </w:rPr>
                <w:delText xml:space="preserve">Использование политик безопасности </w:delText>
              </w:r>
              <w:r w:rsidDel="00964FB3">
                <w:rPr>
                  <w:szCs w:val="24"/>
                </w:rPr>
                <w:delText>Kubernetes</w:delText>
              </w:r>
              <w:r w:rsidRPr="006A6B2B" w:rsidDel="00964FB3">
                <w:rPr>
                  <w:szCs w:val="24"/>
                </w:rPr>
                <w:delText xml:space="preserve"> (</w:delText>
              </w:r>
              <w:r w:rsidDel="00964FB3">
                <w:rPr>
                  <w:szCs w:val="24"/>
                </w:rPr>
                <w:delText>Pod</w:delText>
              </w:r>
              <w:r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delText>Security</w:delText>
              </w:r>
              <w:r w:rsidRPr="006A6B2B" w:rsidDel="00964FB3">
                <w:rPr>
                  <w:szCs w:val="24"/>
                </w:rPr>
                <w:delText xml:space="preserve"> </w:delText>
              </w:r>
              <w:r w:rsidDel="00964FB3">
                <w:rPr>
                  <w:szCs w:val="24"/>
                </w:rPr>
                <w:delText>Standards</w:delText>
              </w:r>
              <w:r w:rsidRPr="006A6B2B" w:rsidDel="00964FB3">
                <w:rPr>
                  <w:szCs w:val="24"/>
                </w:rPr>
                <w:delText>)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820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0FB3BFF1" w14:textId="41F25A96" w:rsidR="00E122FB" w:rsidRPr="006A6B2B" w:rsidDel="00964FB3" w:rsidRDefault="00000000">
            <w:pPr>
              <w:rPr>
                <w:del w:id="2821" w:author="Elena Borisenok" w:date="2024-11-15T19:13:00Z"/>
                <w:color w:val="000000" w:themeColor="text1"/>
                <w:szCs w:val="24"/>
              </w:rPr>
            </w:pPr>
            <w:del w:id="2822" w:author="Elena Borisenok" w:date="2024-11-15T19:13:00Z">
              <w:r w:rsidRPr="006A6B2B" w:rsidDel="00964FB3">
                <w:rPr>
                  <w:szCs w:val="24"/>
                </w:rPr>
                <w:delText xml:space="preserve">Применить политику </w:delText>
              </w:r>
              <w:r w:rsidDel="00964FB3">
                <w:rPr>
                  <w:szCs w:val="24"/>
                </w:rPr>
                <w:delText>Restricted</w:delText>
              </w:r>
              <w:r w:rsidRPr="006A6B2B" w:rsidDel="00964FB3">
                <w:rPr>
                  <w:szCs w:val="24"/>
                </w:rPr>
                <w:delText xml:space="preserve"> и создать </w:delText>
              </w:r>
              <w:r w:rsidDel="00964FB3">
                <w:rPr>
                  <w:szCs w:val="24"/>
                </w:rPr>
                <w:delText>pod</w:delText>
              </w:r>
              <w:r w:rsidRPr="006A6B2B" w:rsidDel="00964FB3">
                <w:rPr>
                  <w:szCs w:val="24"/>
                </w:rPr>
                <w:delText xml:space="preserve"> с </w:delText>
              </w:r>
              <w:r w:rsidDel="00964FB3">
                <w:rPr>
                  <w:szCs w:val="24"/>
                </w:rPr>
                <w:delText>privileged</w:delText>
              </w:r>
              <w:r w:rsidRPr="006A6B2B" w:rsidDel="00964FB3">
                <w:rPr>
                  <w:szCs w:val="24"/>
                </w:rPr>
                <w:delText xml:space="preserve">: </w:delText>
              </w:r>
              <w:r w:rsidDel="00964FB3">
                <w:rPr>
                  <w:szCs w:val="24"/>
                </w:rPr>
                <w:delText>true</w:delText>
              </w:r>
              <w:r w:rsidRPr="006A6B2B" w:rsidDel="00964FB3">
                <w:rPr>
                  <w:szCs w:val="24"/>
                </w:rPr>
                <w:delText xml:space="preserve"> - такой под не должен быть создан</w:delText>
              </w:r>
            </w:del>
          </w:p>
        </w:tc>
      </w:tr>
      <w:tr w:rsidR="00E122FB" w:rsidRPr="006A6B2B" w:rsidDel="00964FB3" w14:paraId="5E538911" w14:textId="697193F3" w:rsidTr="007C6B8C">
        <w:trPr>
          <w:trHeight w:val="945"/>
          <w:del w:id="2823" w:author="Elena Borisenok" w:date="2024-11-15T19:13:00Z"/>
          <w:trPrChange w:id="2824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825" w:author="Elena Borisenok" w:date="2024-11-18T10:44:00Z">
              <w:tcPr>
                <w:tcW w:w="204" w:type="pct"/>
                <w:vAlign w:val="center"/>
              </w:tcPr>
            </w:tcPrChange>
          </w:tcPr>
          <w:p w14:paraId="4292321F" w14:textId="45D07658" w:rsidR="00E122FB" w:rsidRPr="006A6B2B" w:rsidDel="00964FB3" w:rsidRDefault="00000000">
            <w:pPr>
              <w:rPr>
                <w:del w:id="2826" w:author="Elena Borisenok" w:date="2024-11-15T19:13:00Z"/>
                <w:color w:val="000000" w:themeColor="text1"/>
                <w:szCs w:val="24"/>
              </w:rPr>
            </w:pPr>
            <w:del w:id="2827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ТП-15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828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7D99B0E4" w14:textId="11C4CD41" w:rsidR="00E122FB" w:rsidRPr="006A6B2B" w:rsidDel="00964FB3" w:rsidRDefault="00000000">
            <w:pPr>
              <w:rPr>
                <w:del w:id="2829" w:author="Elena Borisenok" w:date="2024-11-15T19:13:00Z"/>
                <w:color w:val="000000" w:themeColor="text1"/>
                <w:szCs w:val="24"/>
              </w:rPr>
            </w:pPr>
            <w:del w:id="2830" w:author="Elena Borisenok" w:date="2024-11-15T19:13:00Z">
              <w:r w:rsidRPr="006A6B2B" w:rsidDel="00964FB3">
                <w:rPr>
                  <w:szCs w:val="24"/>
                </w:rPr>
                <w:delText>Использование операционных политик для безопасной работы прикладного ПО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831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0C240EAC" w14:textId="6943CF38" w:rsidR="00E122FB" w:rsidRPr="006A6B2B" w:rsidDel="00964FB3" w:rsidRDefault="00000000">
            <w:pPr>
              <w:rPr>
                <w:del w:id="2832" w:author="Elena Borisenok" w:date="2024-11-15T19:13:00Z"/>
                <w:color w:val="000000" w:themeColor="text1"/>
                <w:szCs w:val="24"/>
              </w:rPr>
            </w:pPr>
            <w:del w:id="2833" w:author="Elena Borisenok" w:date="2024-11-15T19:13:00Z">
              <w:r w:rsidRPr="006A6B2B" w:rsidDel="00964FB3">
                <w:rPr>
                  <w:szCs w:val="24"/>
                </w:rPr>
                <w:delText xml:space="preserve">Применить </w:delText>
              </w:r>
              <w:r w:rsidDel="00964FB3">
                <w:rPr>
                  <w:szCs w:val="24"/>
                </w:rPr>
                <w:delText>OperationPolicy</w:delText>
              </w:r>
              <w:r w:rsidRPr="006A6B2B" w:rsidDel="00964FB3">
                <w:rPr>
                  <w:szCs w:val="24"/>
                </w:rPr>
                <w:delText xml:space="preserve"> и создать </w:delText>
              </w:r>
              <w:r w:rsidDel="00964FB3">
                <w:rPr>
                  <w:szCs w:val="24"/>
                </w:rPr>
                <w:delText>pod</w:delText>
              </w:r>
              <w:r w:rsidRPr="006A6B2B" w:rsidDel="00964FB3">
                <w:rPr>
                  <w:szCs w:val="24"/>
                </w:rPr>
                <w:delText xml:space="preserve"> с нарушением данной политики - такой под не должен быть создан</w:delText>
              </w:r>
            </w:del>
          </w:p>
        </w:tc>
      </w:tr>
      <w:tr w:rsidR="00E122FB" w:rsidRPr="006A6B2B" w:rsidDel="00964FB3" w14:paraId="696B6A95" w14:textId="1B5BCD79" w:rsidTr="007C6B8C">
        <w:trPr>
          <w:trHeight w:val="945"/>
          <w:del w:id="2834" w:author="Elena Borisenok" w:date="2024-11-15T19:13:00Z"/>
          <w:trPrChange w:id="2835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836" w:author="Elena Borisenok" w:date="2024-11-18T10:44:00Z">
              <w:tcPr>
                <w:tcW w:w="204" w:type="pct"/>
                <w:vAlign w:val="center"/>
              </w:tcPr>
            </w:tcPrChange>
          </w:tcPr>
          <w:p w14:paraId="45BE2DF0" w14:textId="1D270B0C" w:rsidR="00E122FB" w:rsidRPr="006A6B2B" w:rsidDel="00964FB3" w:rsidRDefault="00000000">
            <w:pPr>
              <w:rPr>
                <w:del w:id="2837" w:author="Elena Borisenok" w:date="2024-11-15T19:13:00Z"/>
                <w:color w:val="000000" w:themeColor="text1"/>
                <w:szCs w:val="24"/>
              </w:rPr>
            </w:pPr>
            <w:del w:id="2838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ТП-16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839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2BF52515" w14:textId="0361FA49" w:rsidR="00E122FB" w:rsidRPr="006A6B2B" w:rsidDel="00964FB3" w:rsidRDefault="00000000">
            <w:pPr>
              <w:rPr>
                <w:del w:id="2840" w:author="Elena Borisenok" w:date="2024-11-15T19:13:00Z"/>
                <w:color w:val="000000" w:themeColor="text1"/>
                <w:szCs w:val="24"/>
              </w:rPr>
            </w:pPr>
            <w:del w:id="2841" w:author="Elena Borisenok" w:date="2024-11-15T19:13:00Z">
              <w:r w:rsidRPr="006A6B2B" w:rsidDel="00964FB3">
                <w:rPr>
                  <w:szCs w:val="24"/>
                </w:rPr>
                <w:delText>Использование политик безопасности для безопасной работы прикладного ПО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842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769C68BF" w14:textId="7AE76D5F" w:rsidR="00E122FB" w:rsidRPr="006A6B2B" w:rsidDel="00964FB3" w:rsidRDefault="00000000">
            <w:pPr>
              <w:rPr>
                <w:del w:id="2843" w:author="Elena Borisenok" w:date="2024-11-15T19:13:00Z"/>
                <w:color w:val="000000" w:themeColor="text1"/>
                <w:szCs w:val="24"/>
              </w:rPr>
            </w:pPr>
            <w:del w:id="2844" w:author="Elena Borisenok" w:date="2024-11-15T19:13:00Z">
              <w:r w:rsidRPr="006A6B2B" w:rsidDel="00964FB3">
                <w:rPr>
                  <w:szCs w:val="24"/>
                </w:rPr>
                <w:delText xml:space="preserve">Применить </w:delText>
              </w:r>
              <w:r w:rsidDel="00964FB3">
                <w:rPr>
                  <w:szCs w:val="24"/>
                </w:rPr>
                <w:delText>SecurityPolicy</w:delText>
              </w:r>
              <w:r w:rsidRPr="006A6B2B" w:rsidDel="00964FB3">
                <w:rPr>
                  <w:szCs w:val="24"/>
                </w:rPr>
                <w:delText xml:space="preserve"> и создать </w:delText>
              </w:r>
              <w:r w:rsidDel="00964FB3">
                <w:rPr>
                  <w:szCs w:val="24"/>
                </w:rPr>
                <w:delText>pod</w:delText>
              </w:r>
              <w:r w:rsidRPr="006A6B2B" w:rsidDel="00964FB3">
                <w:rPr>
                  <w:szCs w:val="24"/>
                </w:rPr>
                <w:delText xml:space="preserve"> с нарушением данной политики - такой под не должен быть создан</w:delText>
              </w:r>
            </w:del>
          </w:p>
        </w:tc>
      </w:tr>
      <w:tr w:rsidR="00E122FB" w:rsidRPr="006A6B2B" w:rsidDel="00964FB3" w14:paraId="5A7F98F0" w14:textId="5444A108" w:rsidTr="007C6B8C">
        <w:trPr>
          <w:trHeight w:val="945"/>
          <w:del w:id="2845" w:author="Elena Borisenok" w:date="2024-11-15T19:13:00Z"/>
          <w:trPrChange w:id="2846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847" w:author="Elena Borisenok" w:date="2024-11-18T10:44:00Z">
              <w:tcPr>
                <w:tcW w:w="204" w:type="pct"/>
                <w:vAlign w:val="center"/>
              </w:tcPr>
            </w:tcPrChange>
          </w:tcPr>
          <w:p w14:paraId="58E4D86E" w14:textId="4201D475" w:rsidR="00E122FB" w:rsidRPr="006A6B2B" w:rsidDel="00964FB3" w:rsidRDefault="00000000">
            <w:pPr>
              <w:rPr>
                <w:del w:id="2848" w:author="Elena Borisenok" w:date="2024-11-15T19:13:00Z"/>
                <w:color w:val="000000" w:themeColor="text1"/>
                <w:szCs w:val="24"/>
              </w:rPr>
            </w:pPr>
            <w:del w:id="2849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ТП-17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850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5E4FC8EE" w14:textId="4DDA2FB6" w:rsidR="00E122FB" w:rsidRPr="006A6B2B" w:rsidDel="00964FB3" w:rsidRDefault="00000000">
            <w:pPr>
              <w:rPr>
                <w:del w:id="2851" w:author="Elena Borisenok" w:date="2024-11-15T19:13:00Z"/>
                <w:color w:val="000000" w:themeColor="text1"/>
                <w:szCs w:val="24"/>
              </w:rPr>
            </w:pPr>
            <w:del w:id="2852" w:author="Elena Borisenok" w:date="2024-11-15T19:13:00Z">
              <w:r w:rsidRPr="006A6B2B" w:rsidDel="00964FB3">
                <w:rPr>
                  <w:szCs w:val="24"/>
                </w:rPr>
                <w:delText xml:space="preserve">Возможность использовать квот в рамках </w:delText>
              </w:r>
              <w:r w:rsidDel="00964FB3">
                <w:rPr>
                  <w:szCs w:val="24"/>
                </w:rPr>
                <w:delText>namespaces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853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35DC2B8D" w14:textId="36FE4909" w:rsidR="00E122FB" w:rsidRPr="006A6B2B" w:rsidDel="00964FB3" w:rsidRDefault="00000000">
            <w:pPr>
              <w:rPr>
                <w:del w:id="2854" w:author="Elena Borisenok" w:date="2024-11-15T19:13:00Z"/>
                <w:color w:val="000000" w:themeColor="text1"/>
                <w:szCs w:val="24"/>
              </w:rPr>
            </w:pPr>
            <w:del w:id="2855" w:author="Elena Borisenok" w:date="2024-11-15T19:13:00Z">
              <w:r w:rsidRPr="006A6B2B" w:rsidDel="00964FB3">
                <w:rPr>
                  <w:szCs w:val="24"/>
                </w:rPr>
                <w:delText xml:space="preserve">Создать ресурс </w:delText>
              </w:r>
              <w:r w:rsidDel="00964FB3">
                <w:rPr>
                  <w:szCs w:val="24"/>
                </w:rPr>
                <w:delText>ResourceQuota</w:delText>
              </w:r>
              <w:r w:rsidRPr="006A6B2B" w:rsidDel="00964FB3">
                <w:rPr>
                  <w:szCs w:val="24"/>
                </w:rPr>
                <w:delText xml:space="preserve"> и поды, которые запрашивают ресурсов больше, чем выделено - такие поды не должны быть созданы</w:delText>
              </w:r>
            </w:del>
          </w:p>
        </w:tc>
      </w:tr>
      <w:tr w:rsidR="00E122FB" w:rsidRPr="006A6B2B" w:rsidDel="00964FB3" w14:paraId="4016A6F8" w14:textId="3387DF77" w:rsidTr="007C6B8C">
        <w:trPr>
          <w:trHeight w:val="945"/>
          <w:del w:id="2856" w:author="Elena Borisenok" w:date="2024-11-15T19:13:00Z"/>
          <w:trPrChange w:id="2857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858" w:author="Elena Borisenok" w:date="2024-11-18T10:44:00Z">
              <w:tcPr>
                <w:tcW w:w="204" w:type="pct"/>
                <w:vAlign w:val="center"/>
              </w:tcPr>
            </w:tcPrChange>
          </w:tcPr>
          <w:p w14:paraId="6C1B0B6C" w14:textId="77E26088" w:rsidR="00E122FB" w:rsidRPr="006A6B2B" w:rsidDel="00964FB3" w:rsidRDefault="00000000">
            <w:pPr>
              <w:rPr>
                <w:del w:id="2859" w:author="Elena Borisenok" w:date="2024-11-15T19:13:00Z"/>
                <w:color w:val="000000" w:themeColor="text1"/>
                <w:szCs w:val="24"/>
              </w:rPr>
            </w:pPr>
            <w:del w:id="2860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ТП-18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861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64921F13" w14:textId="4A7EC3E8" w:rsidR="00E122FB" w:rsidRPr="006A6B2B" w:rsidDel="00964FB3" w:rsidRDefault="00000000">
            <w:pPr>
              <w:rPr>
                <w:del w:id="2862" w:author="Elena Borisenok" w:date="2024-11-15T19:13:00Z"/>
                <w:color w:val="000000" w:themeColor="text1"/>
                <w:szCs w:val="24"/>
              </w:rPr>
            </w:pPr>
            <w:del w:id="2863" w:author="Elena Borisenok" w:date="2024-11-15T19:13:00Z">
              <w:r w:rsidRPr="006A6B2B" w:rsidDel="00964FB3">
                <w:rPr>
                  <w:szCs w:val="24"/>
                </w:rPr>
                <w:delText>Создание изолированного окружения по заготовленному шаблону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864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54BF0B05" w14:textId="1DB49369" w:rsidR="00E122FB" w:rsidRPr="006A6B2B" w:rsidDel="00964FB3" w:rsidRDefault="00000000">
            <w:pPr>
              <w:rPr>
                <w:del w:id="2865" w:author="Elena Borisenok" w:date="2024-11-15T19:13:00Z"/>
                <w:color w:val="000000" w:themeColor="text1"/>
                <w:szCs w:val="24"/>
              </w:rPr>
            </w:pPr>
            <w:del w:id="2866" w:author="Elena Borisenok" w:date="2024-11-15T19:13:00Z">
              <w:r w:rsidRPr="006A6B2B" w:rsidDel="00964FB3">
                <w:rPr>
                  <w:szCs w:val="24"/>
                </w:rPr>
                <w:delText xml:space="preserve">Создать проект из шаблона и проверить автоматическое создание ресурсов в заданном </w:delText>
              </w:r>
              <w:r w:rsidDel="00964FB3">
                <w:rPr>
                  <w:szCs w:val="24"/>
                </w:rPr>
                <w:delText>namespace</w:delText>
              </w:r>
            </w:del>
          </w:p>
        </w:tc>
      </w:tr>
      <w:tr w:rsidR="007C6B8C" w:rsidRPr="006A6B2B" w:rsidDel="00964FB3" w14:paraId="2356C99B" w14:textId="77777777" w:rsidTr="007C6B8C">
        <w:trPr>
          <w:trHeight w:val="585"/>
          <w:del w:id="2867" w:author="Elena Borisenok" w:date="2024-11-15T19:13:00Z"/>
        </w:trPr>
        <w:tc>
          <w:tcPr>
            <w:tcW w:w="671" w:type="pct"/>
            <w:vAlign w:val="center"/>
          </w:tcPr>
          <w:p w14:paraId="40103E01" w14:textId="250541D0" w:rsidR="00E122FB" w:rsidRPr="006A6B2B" w:rsidDel="00964FB3" w:rsidRDefault="00000000">
            <w:pPr>
              <w:rPr>
                <w:del w:id="2868" w:author="Elena Borisenok" w:date="2024-11-15T19:13:00Z"/>
                <w:color w:val="000000" w:themeColor="text1"/>
                <w:szCs w:val="24"/>
              </w:rPr>
            </w:pPr>
            <w:del w:id="2869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ТП-19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</w:tcPr>
          <w:p w14:paraId="4A2771E5" w14:textId="731AA4EA" w:rsidR="00E122FB" w:rsidRPr="006A6B2B" w:rsidDel="00964FB3" w:rsidRDefault="00000000">
            <w:pPr>
              <w:rPr>
                <w:del w:id="2870" w:author="Elena Borisenok" w:date="2024-11-15T19:13:00Z"/>
                <w:color w:val="000000" w:themeColor="text1"/>
                <w:szCs w:val="24"/>
              </w:rPr>
            </w:pPr>
            <w:del w:id="2871" w:author="Elena Borisenok" w:date="2024-11-15T19:13:00Z">
              <w:r w:rsidRPr="006A6B2B" w:rsidDel="00964FB3">
                <w:rPr>
                  <w:szCs w:val="24"/>
                </w:rPr>
                <w:delText>Обнаружение угроз безопасности анализирую прикладное ПО и контейнеры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</w:tcPr>
          <w:p w14:paraId="66494D9C" w14:textId="05F01048" w:rsidR="00E122FB" w:rsidRPr="006A6B2B" w:rsidDel="00964FB3" w:rsidRDefault="00000000">
            <w:pPr>
              <w:rPr>
                <w:del w:id="2872" w:author="Elena Borisenok" w:date="2024-11-15T19:13:00Z"/>
                <w:color w:val="000000" w:themeColor="text1"/>
                <w:szCs w:val="24"/>
              </w:rPr>
            </w:pPr>
            <w:del w:id="2873" w:author="Elena Borisenok" w:date="2024-11-15T19:13:00Z">
              <w:r w:rsidRPr="006A6B2B" w:rsidDel="00964FB3">
                <w:rPr>
                  <w:szCs w:val="24"/>
                </w:rPr>
                <w:delText xml:space="preserve">Запустить </w:delText>
              </w:r>
              <w:r w:rsidDel="00964FB3">
                <w:rPr>
                  <w:szCs w:val="24"/>
                </w:rPr>
                <w:delText>shell</w:delText>
              </w:r>
              <w:r w:rsidRPr="006A6B2B" w:rsidDel="00964FB3">
                <w:rPr>
                  <w:szCs w:val="24"/>
                </w:rPr>
                <w:delText xml:space="preserve"> в контейнере и убедиться, что уведомление отработало корректно.</w:delText>
              </w:r>
            </w:del>
          </w:p>
        </w:tc>
      </w:tr>
      <w:tr w:rsidR="00E122FB" w:rsidRPr="006A6B2B" w:rsidDel="00964FB3" w14:paraId="64C5F977" w14:textId="0F8F42ED" w:rsidTr="007C6B8C">
        <w:trPr>
          <w:trHeight w:val="945"/>
          <w:del w:id="2874" w:author="Elena Borisenok" w:date="2024-11-15T19:13:00Z"/>
          <w:trPrChange w:id="2875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876" w:author="Elena Borisenok" w:date="2024-11-18T10:44:00Z">
              <w:tcPr>
                <w:tcW w:w="204" w:type="pct"/>
                <w:vAlign w:val="center"/>
              </w:tcPr>
            </w:tcPrChange>
          </w:tcPr>
          <w:p w14:paraId="38DE93AB" w14:textId="1BA6D8C5" w:rsidR="00E122FB" w:rsidRPr="006A6B2B" w:rsidDel="00964FB3" w:rsidRDefault="00000000">
            <w:pPr>
              <w:rPr>
                <w:del w:id="2877" w:author="Elena Borisenok" w:date="2024-11-15T19:13:00Z"/>
                <w:color w:val="000000" w:themeColor="text1"/>
                <w:szCs w:val="24"/>
              </w:rPr>
            </w:pPr>
            <w:del w:id="2878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ТП-20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879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4DD3CE27" w14:textId="4D12D979" w:rsidR="00E122FB" w:rsidRPr="006A6B2B" w:rsidDel="00964FB3" w:rsidRDefault="00000000">
            <w:pPr>
              <w:rPr>
                <w:del w:id="2880" w:author="Elena Borisenok" w:date="2024-11-15T19:13:00Z"/>
                <w:color w:val="000000" w:themeColor="text1"/>
                <w:szCs w:val="24"/>
              </w:rPr>
            </w:pPr>
            <w:del w:id="2881" w:author="Elena Borisenok" w:date="2024-11-15T19:13:00Z">
              <w:r w:rsidRPr="006A6B2B" w:rsidDel="00964FB3">
                <w:rPr>
                  <w:szCs w:val="24"/>
                </w:rPr>
                <w:delText xml:space="preserve">Организация </w:delText>
              </w:r>
              <w:r w:rsidDel="00964FB3">
                <w:rPr>
                  <w:szCs w:val="24"/>
                </w:rPr>
                <w:delText>mTLS</w:delText>
              </w:r>
              <w:r w:rsidRPr="006A6B2B" w:rsidDel="00964FB3">
                <w:rPr>
                  <w:szCs w:val="24"/>
                </w:rPr>
                <w:delText xml:space="preserve"> между узлами прикладного ПО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882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51988F80" w14:textId="6450EC89" w:rsidR="00E122FB" w:rsidRPr="006A6B2B" w:rsidDel="00964FB3" w:rsidRDefault="00000000">
            <w:pPr>
              <w:rPr>
                <w:del w:id="2883" w:author="Elena Borisenok" w:date="2024-11-15T19:13:00Z"/>
                <w:color w:val="000000" w:themeColor="text1"/>
                <w:szCs w:val="24"/>
              </w:rPr>
            </w:pPr>
            <w:del w:id="2884" w:author="Elena Borisenok" w:date="2024-11-15T19:13:00Z">
              <w:r w:rsidRPr="006A6B2B" w:rsidDel="00964FB3">
                <w:rPr>
                  <w:szCs w:val="24"/>
                </w:rPr>
                <w:delText xml:space="preserve">Создать 2 сервиса с </w:delText>
              </w:r>
              <w:r w:rsidDel="00964FB3">
                <w:rPr>
                  <w:szCs w:val="24"/>
                </w:rPr>
                <w:delText>istio</w:delText>
              </w:r>
              <w:r w:rsidRPr="006A6B2B" w:rsidDel="00964FB3">
                <w:rPr>
                  <w:szCs w:val="24"/>
                </w:rPr>
                <w:delText>-</w:delText>
              </w:r>
              <w:r w:rsidDel="00964FB3">
                <w:rPr>
                  <w:szCs w:val="24"/>
                </w:rPr>
                <w:delText>proxy</w:delText>
              </w:r>
              <w:r w:rsidRPr="006A6B2B" w:rsidDel="00964FB3">
                <w:rPr>
                  <w:szCs w:val="24"/>
                </w:rPr>
                <w:delText xml:space="preserve"> и убедиться, что взаимодействие между ними происходит с использованием </w:delText>
              </w:r>
              <w:r w:rsidDel="00964FB3">
                <w:rPr>
                  <w:szCs w:val="24"/>
                </w:rPr>
                <w:delText>mTLS</w:delText>
              </w:r>
            </w:del>
          </w:p>
        </w:tc>
      </w:tr>
      <w:tr w:rsidR="00E122FB" w:rsidRPr="006A6B2B" w:rsidDel="00964FB3" w14:paraId="26C17981" w14:textId="194F22FC" w:rsidTr="007C6B8C">
        <w:trPr>
          <w:trHeight w:val="945"/>
          <w:del w:id="2885" w:author="Elena Borisenok" w:date="2024-11-15T19:13:00Z"/>
          <w:trPrChange w:id="2886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887" w:author="Elena Borisenok" w:date="2024-11-18T10:44:00Z">
              <w:tcPr>
                <w:tcW w:w="204" w:type="pct"/>
                <w:vAlign w:val="center"/>
              </w:tcPr>
            </w:tcPrChange>
          </w:tcPr>
          <w:p w14:paraId="1A002D83" w14:textId="5E6CF5E8" w:rsidR="00E122FB" w:rsidRPr="006A6B2B" w:rsidDel="00964FB3" w:rsidRDefault="00000000">
            <w:pPr>
              <w:rPr>
                <w:del w:id="2888" w:author="Elena Borisenok" w:date="2024-11-15T19:13:00Z"/>
                <w:color w:val="000000" w:themeColor="text1"/>
                <w:szCs w:val="24"/>
              </w:rPr>
            </w:pPr>
            <w:del w:id="2889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ТП-21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890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13DEC7EB" w14:textId="6F7834D1" w:rsidR="00E122FB" w:rsidRPr="006A6B2B" w:rsidDel="00964FB3" w:rsidRDefault="00000000">
            <w:pPr>
              <w:rPr>
                <w:del w:id="2891" w:author="Elena Borisenok" w:date="2024-11-15T19:13:00Z"/>
                <w:color w:val="000000" w:themeColor="text1"/>
                <w:szCs w:val="24"/>
              </w:rPr>
            </w:pPr>
            <w:del w:id="2892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Организация авторизации доступа между сервисами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893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64A8473A" w14:textId="19457967" w:rsidR="00E122FB" w:rsidRPr="006A6B2B" w:rsidDel="00964FB3" w:rsidRDefault="00000000">
            <w:pPr>
              <w:rPr>
                <w:del w:id="2894" w:author="Elena Borisenok" w:date="2024-11-15T19:13:00Z"/>
                <w:color w:val="000000" w:themeColor="text1"/>
                <w:szCs w:val="24"/>
              </w:rPr>
            </w:pPr>
            <w:del w:id="2895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 xml:space="preserve">Применить </w:delText>
              </w:r>
              <w:r w:rsidDel="00964FB3">
                <w:rPr>
                  <w:color w:val="000000" w:themeColor="text1"/>
                  <w:szCs w:val="24"/>
                </w:rPr>
                <w:delText>AuthorizationPolicy</w:delText>
              </w:r>
              <w:r w:rsidRPr="006A6B2B" w:rsidDel="00964FB3">
                <w:rPr>
                  <w:color w:val="000000" w:themeColor="text1"/>
                  <w:szCs w:val="24"/>
                </w:rPr>
                <w:delText xml:space="preserve"> и ограничить взаимодействие между двумя сервисами. Убедиться, что неавторизованные запросы завершаются с ошибкой</w:delText>
              </w:r>
            </w:del>
          </w:p>
        </w:tc>
      </w:tr>
      <w:tr w:rsidR="00E122FB" w:rsidRPr="006A6B2B" w:rsidDel="00964FB3" w14:paraId="63CBCD31" w14:textId="48A330B3" w:rsidTr="007C6B8C">
        <w:trPr>
          <w:trHeight w:val="945"/>
          <w:del w:id="2896" w:author="Elena Borisenok" w:date="2024-11-15T19:13:00Z"/>
          <w:trPrChange w:id="2897" w:author="Elena Borisenok" w:date="2024-11-18T10:44:00Z">
            <w:trPr>
              <w:gridBefore w:val="1"/>
              <w:wAfter w:w="3481" w:type="pct"/>
              <w:trHeight w:val="945"/>
            </w:trPr>
          </w:trPrChange>
        </w:trPr>
        <w:tc>
          <w:tcPr>
            <w:tcW w:w="671" w:type="pct"/>
            <w:vAlign w:val="center"/>
            <w:tcPrChange w:id="2898" w:author="Elena Borisenok" w:date="2024-11-18T10:44:00Z">
              <w:tcPr>
                <w:tcW w:w="204" w:type="pct"/>
                <w:vAlign w:val="center"/>
              </w:tcPr>
            </w:tcPrChange>
          </w:tcPr>
          <w:p w14:paraId="675EFFE2" w14:textId="2722987F" w:rsidR="00E122FB" w:rsidRPr="006A6B2B" w:rsidDel="00964FB3" w:rsidRDefault="00000000">
            <w:pPr>
              <w:rPr>
                <w:del w:id="2899" w:author="Elena Borisenok" w:date="2024-11-15T19:13:00Z"/>
                <w:color w:val="000000" w:themeColor="text1"/>
                <w:szCs w:val="24"/>
              </w:rPr>
            </w:pPr>
            <w:del w:id="2900" w:author="Elena Borisenok" w:date="2024-11-15T19:13:00Z">
              <w:r w:rsidRPr="006A6B2B" w:rsidDel="00964FB3">
                <w:rPr>
                  <w:color w:val="000000" w:themeColor="text1"/>
                  <w:szCs w:val="24"/>
                </w:rPr>
                <w:delText>ТП-22</w:delText>
              </w:r>
            </w:del>
          </w:p>
        </w:tc>
        <w:tc>
          <w:tcPr>
            <w:tcW w:w="1511" w:type="pct"/>
            <w:shd w:val="clear" w:color="auto" w:fill="auto"/>
            <w:vAlign w:val="center"/>
            <w:tcPrChange w:id="2901" w:author="Elena Borisenok" w:date="2024-11-18T10:44:00Z">
              <w:tcPr>
                <w:tcW w:w="459" w:type="pct"/>
                <w:shd w:val="clear" w:color="auto" w:fill="auto"/>
                <w:vAlign w:val="center"/>
              </w:tcPr>
            </w:tcPrChange>
          </w:tcPr>
          <w:p w14:paraId="428B7FE1" w14:textId="58A07644" w:rsidR="00E122FB" w:rsidRPr="006A6B2B" w:rsidDel="00964FB3" w:rsidRDefault="00000000">
            <w:pPr>
              <w:rPr>
                <w:del w:id="2902" w:author="Elena Borisenok" w:date="2024-11-15T19:13:00Z"/>
                <w:szCs w:val="24"/>
                <w:shd w:val="clear" w:color="auto" w:fill="FFFF00"/>
              </w:rPr>
            </w:pPr>
            <w:del w:id="2903" w:author="Elena Borisenok" w:date="2024-11-15T19:13:00Z">
              <w:r w:rsidRPr="006A6B2B" w:rsidDel="00964FB3">
                <w:rPr>
                  <w:szCs w:val="24"/>
                </w:rPr>
                <w:delText>Сканирование образов прикладного ПО на наличие известных уязвимостей</w:delText>
              </w:r>
            </w:del>
          </w:p>
        </w:tc>
        <w:tc>
          <w:tcPr>
            <w:tcW w:w="2817" w:type="pct"/>
            <w:shd w:val="clear" w:color="auto" w:fill="auto"/>
            <w:vAlign w:val="center"/>
            <w:tcPrChange w:id="2904" w:author="Elena Borisenok" w:date="2024-11-18T10:44:00Z">
              <w:tcPr>
                <w:tcW w:w="856" w:type="pct"/>
                <w:shd w:val="clear" w:color="auto" w:fill="auto"/>
                <w:vAlign w:val="center"/>
              </w:tcPr>
            </w:tcPrChange>
          </w:tcPr>
          <w:p w14:paraId="7CB5C176" w14:textId="75F16456" w:rsidR="00E122FB" w:rsidRPr="006A6B2B" w:rsidDel="00964FB3" w:rsidRDefault="00000000">
            <w:pPr>
              <w:rPr>
                <w:del w:id="2905" w:author="Elena Borisenok" w:date="2024-11-15T19:13:00Z"/>
                <w:color w:val="000000" w:themeColor="text1"/>
                <w:szCs w:val="24"/>
              </w:rPr>
            </w:pPr>
            <w:del w:id="2906" w:author="Elena Borisenok" w:date="2024-11-15T19:13:00Z">
              <w:r w:rsidRPr="006A6B2B" w:rsidDel="00964FB3">
                <w:rPr>
                  <w:szCs w:val="24"/>
                </w:rPr>
                <w:delText xml:space="preserve">Запустить контейнеры в платформе и убедиться в наличии результатов сканирования в </w:delText>
              </w:r>
              <w:r w:rsidDel="00964FB3">
                <w:rPr>
                  <w:szCs w:val="24"/>
                </w:rPr>
                <w:delText>CustomResource</w:delText>
              </w:r>
              <w:r w:rsidRPr="006A6B2B" w:rsidDel="00964FB3">
                <w:rPr>
                  <w:szCs w:val="24"/>
                </w:rPr>
                <w:delText xml:space="preserve"> и в </w:delText>
              </w:r>
              <w:r w:rsidDel="00964FB3">
                <w:rPr>
                  <w:szCs w:val="24"/>
                </w:rPr>
                <w:delText>Grafana</w:delText>
              </w:r>
            </w:del>
          </w:p>
        </w:tc>
      </w:tr>
    </w:tbl>
    <w:p w14:paraId="6C007437" w14:textId="3108F8B4" w:rsidR="007C6B8C" w:rsidRPr="0085393C" w:rsidRDefault="007C6B8C">
      <w:pPr>
        <w:pStyle w:val="afff"/>
        <w:keepNext/>
        <w:rPr>
          <w:ins w:id="2907" w:author="Elena Borisenok" w:date="2024-11-18T10:45:00Z"/>
        </w:rPr>
        <w:pPrChange w:id="2908" w:author="Elena Borisenok" w:date="2024-11-18T10:45:00Z">
          <w:pPr/>
        </w:pPrChange>
      </w:pPr>
      <w:ins w:id="2909" w:author="Elena Borisenok" w:date="2024-11-18T10:45:00Z">
        <w:r w:rsidRPr="007C6B8C">
          <w:rPr>
            <w:lang w:val="ru-RU"/>
            <w:rPrChange w:id="2910" w:author="Elena Borisenok" w:date="2024-11-18T10:48:00Z">
              <w:rPr>
                <w:b/>
                <w:bCs/>
              </w:rPr>
            </w:rPrChange>
          </w:rPr>
          <w:t xml:space="preserve">Таблица </w:t>
        </w:r>
        <w:r>
          <w:fldChar w:fldCharType="begin"/>
        </w:r>
        <w:r w:rsidRPr="007C6B8C">
          <w:rPr>
            <w:lang w:val="ru-RU"/>
            <w:rPrChange w:id="2911" w:author="Elena Borisenok" w:date="2024-11-18T10:48:00Z">
              <w:rPr>
                <w:b/>
                <w:bCs/>
              </w:rPr>
            </w:rPrChange>
          </w:rPr>
          <w:instrText xml:space="preserve"> </w:instrText>
        </w:r>
        <w:r>
          <w:instrText>SEQ</w:instrText>
        </w:r>
        <w:r w:rsidRPr="007C6B8C">
          <w:rPr>
            <w:lang w:val="ru-RU"/>
            <w:rPrChange w:id="2912" w:author="Elena Borisenok" w:date="2024-11-18T10:48:00Z">
              <w:rPr>
                <w:b/>
                <w:bCs/>
              </w:rPr>
            </w:rPrChange>
          </w:rPr>
          <w:instrText xml:space="preserve"> Таблица \* </w:instrText>
        </w:r>
        <w:r>
          <w:instrText>ARABIC</w:instrText>
        </w:r>
        <w:r w:rsidRPr="007C6B8C">
          <w:rPr>
            <w:lang w:val="ru-RU"/>
            <w:rPrChange w:id="2913" w:author="Elena Borisenok" w:date="2024-11-18T10:48:00Z">
              <w:rPr>
                <w:b/>
                <w:bCs/>
              </w:rPr>
            </w:rPrChange>
          </w:rPr>
          <w:instrText xml:space="preserve"> </w:instrText>
        </w:r>
      </w:ins>
      <w:r>
        <w:fldChar w:fldCharType="separate"/>
      </w:r>
      <w:ins w:id="2914" w:author="Elena Borisenok" w:date="2024-11-18T11:24:00Z">
        <w:r w:rsidR="0085393C">
          <w:rPr>
            <w:noProof/>
          </w:rPr>
          <w:t>6</w:t>
        </w:r>
      </w:ins>
      <w:ins w:id="2915" w:author="Elena Borisenok" w:date="2024-11-18T10:45:00Z">
        <w:r>
          <w:fldChar w:fldCharType="end"/>
        </w:r>
        <w:r>
          <w:rPr>
            <w:lang w:val="ru-RU"/>
          </w:rPr>
          <w:t xml:space="preserve">. </w:t>
        </w:r>
        <w:r w:rsidRPr="007C6B8C">
          <w:rPr>
            <w:b w:val="0"/>
            <w:sz w:val="24"/>
            <w:szCs w:val="24"/>
            <w:lang w:val="ru-RU"/>
            <w:rPrChange w:id="2916" w:author="Elena Borisenok" w:date="2024-11-18T10:48:00Z">
              <w:rPr>
                <w:b/>
                <w:bCs/>
                <w:szCs w:val="24"/>
              </w:rPr>
            </w:rPrChange>
          </w:rPr>
          <w:t>Оценка трудозатрат на тестирование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2680"/>
      </w:tblGrid>
      <w:tr w:rsidR="007C6B8C" w14:paraId="6BAF8316" w14:textId="77777777" w:rsidTr="005F20EE">
        <w:trPr>
          <w:ins w:id="2917" w:author="Elena Borisenok" w:date="2024-11-18T10:45:00Z"/>
        </w:trPr>
        <w:tc>
          <w:tcPr>
            <w:tcW w:w="0" w:type="auto"/>
            <w:shd w:val="clear" w:color="auto" w:fill="F2F2F2"/>
          </w:tcPr>
          <w:p w14:paraId="7FD81900" w14:textId="77777777" w:rsidR="007C6B8C" w:rsidRDefault="007C6B8C" w:rsidP="005F20EE">
            <w:pPr>
              <w:spacing w:line="0" w:lineRule="atLeast"/>
              <w:jc w:val="center"/>
              <w:rPr>
                <w:ins w:id="2918" w:author="Elena Borisenok" w:date="2024-11-18T10:45:00Z"/>
                <w:lang w:eastAsia="en-US"/>
              </w:rPr>
            </w:pPr>
            <w:ins w:id="2919" w:author="Elena Borisenok" w:date="2024-11-18T10:45:00Z">
              <w:r>
                <w:rPr>
                  <w:b/>
                </w:rPr>
                <w:t>Количество проверок</w:t>
              </w:r>
            </w:ins>
          </w:p>
        </w:tc>
        <w:tc>
          <w:tcPr>
            <w:tcW w:w="2680" w:type="dxa"/>
            <w:shd w:val="clear" w:color="auto" w:fill="F2F2F2"/>
          </w:tcPr>
          <w:p w14:paraId="2043FF8D" w14:textId="77777777" w:rsidR="007C6B8C" w:rsidRDefault="007C6B8C" w:rsidP="005F20EE">
            <w:pPr>
              <w:spacing w:line="0" w:lineRule="atLeast"/>
              <w:jc w:val="center"/>
              <w:rPr>
                <w:ins w:id="2920" w:author="Elena Borisenok" w:date="2024-11-18T10:45:00Z"/>
                <w:lang w:eastAsia="en-US"/>
              </w:rPr>
            </w:pPr>
            <w:ins w:id="2921" w:author="Elena Borisenok" w:date="2024-11-18T10:45:00Z">
              <w:r>
                <w:rPr>
                  <w:b/>
                </w:rPr>
                <w:t>Общее время прохождения</w:t>
              </w:r>
            </w:ins>
          </w:p>
        </w:tc>
      </w:tr>
      <w:tr w:rsidR="007C6B8C" w14:paraId="07FCC8A9" w14:textId="77777777" w:rsidTr="005F20EE">
        <w:trPr>
          <w:ins w:id="2922" w:author="Elena Borisenok" w:date="2024-11-18T10:45:00Z"/>
        </w:trPr>
        <w:tc>
          <w:tcPr>
            <w:tcW w:w="0" w:type="auto"/>
            <w:shd w:val="clear" w:color="auto" w:fill="auto"/>
          </w:tcPr>
          <w:p w14:paraId="4744CC0B" w14:textId="2C78B212" w:rsidR="007C6B8C" w:rsidRPr="007C6B8C" w:rsidRDefault="007C6B8C">
            <w:pPr>
              <w:spacing w:line="0" w:lineRule="atLeast"/>
              <w:jc w:val="center"/>
              <w:rPr>
                <w:ins w:id="2923" w:author="Elena Borisenok" w:date="2024-11-18T10:45:00Z"/>
                <w:bCs/>
                <w:iCs/>
                <w:lang w:eastAsia="en-US"/>
                <w:rPrChange w:id="2924" w:author="Elena Borisenok" w:date="2024-11-18T10:45:00Z">
                  <w:rPr>
                    <w:ins w:id="2925" w:author="Elena Borisenok" w:date="2024-11-18T10:45:00Z"/>
                    <w:b/>
                    <w:i/>
                    <w:lang w:eastAsia="en-US"/>
                  </w:rPr>
                </w:rPrChange>
              </w:rPr>
              <w:pPrChange w:id="2926" w:author="Elena Borisenok" w:date="2024-11-18T10:45:00Z">
                <w:pPr>
                  <w:spacing w:line="0" w:lineRule="atLeast"/>
                </w:pPr>
              </w:pPrChange>
            </w:pPr>
            <w:ins w:id="2927" w:author="Elena Borisenok" w:date="2024-11-18T10:45:00Z">
              <w:r w:rsidRPr="007C6B8C">
                <w:rPr>
                  <w:bCs/>
                  <w:iCs/>
                  <w:lang w:eastAsia="en-US"/>
                  <w:rPrChange w:id="2928" w:author="Elena Borisenok" w:date="2024-11-18T10:45:00Z">
                    <w:rPr>
                      <w:b/>
                      <w:i/>
                      <w:lang w:eastAsia="en-US"/>
                    </w:rPr>
                  </w:rPrChange>
                </w:rPr>
                <w:t>22</w:t>
              </w:r>
            </w:ins>
          </w:p>
        </w:tc>
        <w:tc>
          <w:tcPr>
            <w:tcW w:w="2680" w:type="dxa"/>
            <w:shd w:val="clear" w:color="auto" w:fill="auto"/>
          </w:tcPr>
          <w:p w14:paraId="35548EF3" w14:textId="77777777" w:rsidR="007C6B8C" w:rsidRDefault="007C6B8C" w:rsidP="005F20EE">
            <w:pPr>
              <w:spacing w:line="0" w:lineRule="atLeast"/>
              <w:rPr>
                <w:ins w:id="2929" w:author="Elena Borisenok" w:date="2024-11-18T10:45:00Z"/>
                <w:lang w:eastAsia="en-US"/>
              </w:rPr>
            </w:pPr>
          </w:p>
        </w:tc>
      </w:tr>
    </w:tbl>
    <w:p w14:paraId="1C8BBE6C" w14:textId="29981207" w:rsidR="00E122FB" w:rsidDel="007C6B8C" w:rsidRDefault="00E122FB">
      <w:pPr>
        <w:pStyle w:val="3"/>
        <w:rPr>
          <w:del w:id="2930" w:author="Elena Borisenok" w:date="2024-11-15T19:17:00Z"/>
          <w:color w:val="000000" w:themeColor="text1"/>
        </w:rPr>
      </w:pPr>
    </w:p>
    <w:p w14:paraId="1A76715D" w14:textId="77777777" w:rsidR="007C6B8C" w:rsidRPr="007C6B8C" w:rsidRDefault="007C6B8C">
      <w:pPr>
        <w:rPr>
          <w:ins w:id="2931" w:author="Elena Borisenok" w:date="2024-11-18T10:44:00Z"/>
          <w:rPrChange w:id="2932" w:author="Elena Borisenok" w:date="2024-11-18T10:44:00Z">
            <w:rPr>
              <w:ins w:id="2933" w:author="Elena Borisenok" w:date="2024-11-18T10:44:00Z"/>
              <w:color w:val="000000" w:themeColor="text1"/>
            </w:rPr>
          </w:rPrChange>
        </w:rPr>
        <w:pPrChange w:id="2934" w:author="Elena Borisenok" w:date="2024-11-18T10:44:00Z">
          <w:pPr>
            <w:pStyle w:val="afc"/>
          </w:pPr>
        </w:pPrChange>
      </w:pPr>
    </w:p>
    <w:p w14:paraId="3815051C" w14:textId="07C2D2A8" w:rsidR="00E122FB" w:rsidRDefault="00000000">
      <w:pPr>
        <w:pStyle w:val="3"/>
        <w:rPr>
          <w:color w:val="000000" w:themeColor="text1"/>
          <w:lang w:eastAsia="en-US"/>
        </w:rPr>
      </w:pPr>
      <w:bookmarkStart w:id="2935" w:name="_Toc182824293"/>
      <w:r>
        <w:rPr>
          <w:color w:val="000000" w:themeColor="text1"/>
          <w:lang w:eastAsia="en-US"/>
        </w:rPr>
        <w:t>Критерии завершения</w:t>
      </w:r>
      <w:bookmarkEnd w:id="1858"/>
      <w:bookmarkEnd w:id="2935"/>
    </w:p>
    <w:p w14:paraId="1971CEC7" w14:textId="77777777" w:rsidR="00E122FB" w:rsidRDefault="00000000">
      <w:pPr>
        <w:rPr>
          <w:ins w:id="2936" w:author="Elena Borisenok" w:date="2024-11-15T19:14:00Z"/>
          <w:color w:val="000000" w:themeColor="text1"/>
        </w:rPr>
      </w:pPr>
      <w:r>
        <w:rPr>
          <w:color w:val="000000" w:themeColor="text1"/>
        </w:rPr>
        <w:t>Все запланированные тесты были выполнены. Все выявленные ошибки зафиксированы.</w:t>
      </w:r>
    </w:p>
    <w:p w14:paraId="233AE0CE" w14:textId="77777777" w:rsidR="00964FB3" w:rsidRDefault="00964FB3">
      <w:pPr>
        <w:rPr>
          <w:ins w:id="2937" w:author="Elena Borisenok" w:date="2024-11-15T19:14:00Z"/>
          <w:color w:val="000000" w:themeColor="text1"/>
          <w:lang w:eastAsia="en-US"/>
        </w:rPr>
        <w:sectPr w:rsidR="00964FB3" w:rsidSect="00EC255E">
          <w:pgSz w:w="16838" w:h="11906" w:orient="landscape"/>
          <w:pgMar w:top="1418" w:right="1134" w:bottom="851" w:left="1134" w:header="709" w:footer="425" w:gutter="0"/>
          <w:cols w:space="708"/>
          <w:docGrid w:linePitch="360"/>
        </w:sectPr>
      </w:pPr>
    </w:p>
    <w:p w14:paraId="20EBB0B0" w14:textId="2E0A7002" w:rsidR="00964FB3" w:rsidDel="00C65B06" w:rsidRDefault="00964FB3">
      <w:pPr>
        <w:rPr>
          <w:del w:id="2938" w:author="Elena Borisenok" w:date="2024-11-18T00:33:00Z"/>
          <w:color w:val="000000" w:themeColor="text1"/>
          <w:lang w:eastAsia="en-US"/>
        </w:rPr>
      </w:pPr>
      <w:bookmarkStart w:id="2939" w:name="_Toc182819417"/>
      <w:bookmarkStart w:id="2940" w:name="_Toc182819476"/>
      <w:bookmarkStart w:id="2941" w:name="_Toc182821510"/>
      <w:bookmarkStart w:id="2942" w:name="_Toc182821781"/>
      <w:bookmarkStart w:id="2943" w:name="_Toc182824294"/>
      <w:bookmarkEnd w:id="2939"/>
      <w:bookmarkEnd w:id="2940"/>
      <w:bookmarkEnd w:id="2941"/>
      <w:bookmarkEnd w:id="2942"/>
      <w:bookmarkEnd w:id="2943"/>
    </w:p>
    <w:p w14:paraId="3E166656" w14:textId="77777777" w:rsidR="00E122FB" w:rsidRDefault="00000000">
      <w:pPr>
        <w:pStyle w:val="2"/>
        <w:rPr>
          <w:color w:val="000000" w:themeColor="text1"/>
        </w:rPr>
      </w:pPr>
      <w:bookmarkStart w:id="2944" w:name="_Toc182824295"/>
      <w:r>
        <w:rPr>
          <w:color w:val="000000" w:themeColor="text1"/>
        </w:rPr>
        <w:t>Мониторинг</w:t>
      </w:r>
      <w:bookmarkEnd w:id="2944"/>
    </w:p>
    <w:p w14:paraId="7C60B400" w14:textId="77777777" w:rsidR="00E122FB" w:rsidRDefault="00000000">
      <w:pPr>
        <w:pStyle w:val="3"/>
        <w:rPr>
          <w:color w:val="000000" w:themeColor="text1"/>
          <w:lang w:eastAsia="en-US"/>
        </w:rPr>
      </w:pPr>
      <w:bookmarkStart w:id="2945" w:name="_Toc482360901"/>
      <w:bookmarkStart w:id="2946" w:name="_Toc182824296"/>
      <w:r>
        <w:rPr>
          <w:color w:val="000000" w:themeColor="text1"/>
          <w:lang w:eastAsia="en-US"/>
        </w:rPr>
        <w:t>Цель тестирования</w:t>
      </w:r>
      <w:bookmarkEnd w:id="2945"/>
      <w:bookmarkEnd w:id="2946"/>
    </w:p>
    <w:p w14:paraId="24E65E23" w14:textId="77777777" w:rsidR="00E122FB" w:rsidRDefault="00000000">
      <w:pPr>
        <w:rPr>
          <w:color w:val="000000" w:themeColor="text1"/>
        </w:rPr>
      </w:pPr>
      <w:r>
        <w:rPr>
          <w:color w:val="000000" w:themeColor="text1"/>
        </w:rPr>
        <w:t>Проверить, что обеспечиваются требования к ИС "Платформа" на предмет производительности, доступности и корректности работы в реальном времени.</w:t>
      </w:r>
    </w:p>
    <w:p w14:paraId="34B61B30" w14:textId="77777777" w:rsidR="00E122FB" w:rsidRDefault="00000000">
      <w:pPr>
        <w:pStyle w:val="3"/>
        <w:rPr>
          <w:color w:val="000000" w:themeColor="text1"/>
        </w:rPr>
      </w:pPr>
      <w:bookmarkStart w:id="2947" w:name="_Toc182824297"/>
      <w:r>
        <w:rPr>
          <w:color w:val="000000" w:themeColor="text1"/>
        </w:rPr>
        <w:t>Проверяемые требования</w:t>
      </w:r>
      <w:bookmarkEnd w:id="2947"/>
      <w:r>
        <w:rPr>
          <w:color w:val="000000" w:themeColor="text1"/>
        </w:rPr>
        <w:t xml:space="preserve"> </w:t>
      </w:r>
    </w:p>
    <w:p w14:paraId="493DDC4D" w14:textId="75A84C19" w:rsidR="00E122FB" w:rsidRDefault="00000000">
      <w:pPr>
        <w:pStyle w:val="afff"/>
        <w:rPr>
          <w:ins w:id="2948" w:author="Elena Borisenok" w:date="2024-11-17T17:13:00Z"/>
          <w:color w:val="000000" w:themeColor="text1"/>
        </w:rPr>
      </w:pPr>
      <w:r>
        <w:rPr>
          <w:color w:val="000000" w:themeColor="text1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Таблица \* ARABIC </w:instrText>
      </w:r>
      <w:r>
        <w:rPr>
          <w:color w:val="000000" w:themeColor="text1"/>
        </w:rPr>
        <w:fldChar w:fldCharType="separate"/>
      </w:r>
      <w:ins w:id="2949" w:author="Elena Borisenok" w:date="2024-11-18T11:24:00Z">
        <w:r w:rsidR="0085393C">
          <w:rPr>
            <w:noProof/>
            <w:color w:val="000000" w:themeColor="text1"/>
          </w:rPr>
          <w:t>7</w:t>
        </w:r>
      </w:ins>
      <w:del w:id="2950" w:author="Elena Borisenok" w:date="2024-11-18T10:44:00Z">
        <w:r w:rsidDel="007C6B8C">
          <w:rPr>
            <w:noProof/>
            <w:color w:val="000000" w:themeColor="text1"/>
          </w:rPr>
          <w:delText>5</w:delText>
        </w:r>
      </w:del>
      <w:r>
        <w:rPr>
          <w:color w:val="000000" w:themeColor="text1"/>
        </w:rPr>
        <w:fldChar w:fldCharType="end"/>
      </w:r>
      <w:r>
        <w:rPr>
          <w:color w:val="000000" w:themeColor="text1"/>
        </w:rPr>
        <w:t>. Требования тестирования мониторинга</w:t>
      </w:r>
    </w:p>
    <w:tbl>
      <w:tblPr>
        <w:tblW w:w="53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tblPrChange w:id="2951" w:author="Elena Borisenok" w:date="2024-11-17T18:51:00Z">
          <w:tblPr>
            <w:tblW w:w="5217" w:type="pct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984"/>
        <w:gridCol w:w="1522"/>
        <w:gridCol w:w="5850"/>
        <w:gridCol w:w="1842"/>
        <w:tblGridChange w:id="2952">
          <w:tblGrid>
            <w:gridCol w:w="985"/>
            <w:gridCol w:w="1521"/>
            <w:gridCol w:w="5850"/>
            <w:gridCol w:w="1682"/>
          </w:tblGrid>
        </w:tblGridChange>
      </w:tblGrid>
      <w:tr w:rsidR="00FA49A6" w:rsidRPr="00FA49A6" w14:paraId="6FA794AA" w14:textId="77777777" w:rsidTr="00070892">
        <w:trPr>
          <w:ins w:id="2953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54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D837559" w14:textId="77777777" w:rsidR="00FA49A6" w:rsidRPr="00FA49A6" w:rsidRDefault="00FA49A6" w:rsidP="00FA49A6">
            <w:pPr>
              <w:rPr>
                <w:ins w:id="2955" w:author="Elena Borisenok" w:date="2024-11-17T17:13:00Z"/>
                <w:color w:val="000000" w:themeColor="text1"/>
                <w:szCs w:val="24"/>
                <w:lang w:val="en-US"/>
              </w:rPr>
            </w:pPr>
            <w:ins w:id="2956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Номер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57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739A688" w14:textId="77777777" w:rsidR="00FA49A6" w:rsidRPr="00FA49A6" w:rsidRDefault="00FA49A6" w:rsidP="00FA49A6">
            <w:pPr>
              <w:rPr>
                <w:ins w:id="2958" w:author="Elena Borisenok" w:date="2024-11-17T17:13:00Z"/>
                <w:color w:val="000000" w:themeColor="text1"/>
                <w:szCs w:val="24"/>
                <w:lang w:val="en-US"/>
              </w:rPr>
            </w:pPr>
            <w:ins w:id="2959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Код требования в ТЗ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60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9B68905" w14:textId="77777777" w:rsidR="00FA49A6" w:rsidRPr="00FA49A6" w:rsidRDefault="00FA49A6" w:rsidP="00FA49A6">
            <w:pPr>
              <w:rPr>
                <w:ins w:id="2961" w:author="Elena Borisenok" w:date="2024-11-17T17:13:00Z"/>
                <w:color w:val="000000" w:themeColor="text1"/>
                <w:szCs w:val="24"/>
              </w:rPr>
            </w:pPr>
            <w:ins w:id="2962" w:author="Elena Borisenok" w:date="2024-11-17T17:13:00Z">
              <w:r w:rsidRPr="00FA49A6">
                <w:rPr>
                  <w:color w:val="000000" w:themeColor="text1"/>
                  <w:szCs w:val="24"/>
                </w:rPr>
                <w:t>Краткое описание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PrChange w:id="2963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1AB367F3" w14:textId="77777777" w:rsidR="00FA49A6" w:rsidRPr="00FA49A6" w:rsidRDefault="00FA49A6">
            <w:pPr>
              <w:jc w:val="left"/>
              <w:rPr>
                <w:ins w:id="2964" w:author="Elena Borisenok" w:date="2024-11-17T17:13:00Z"/>
                <w:color w:val="000000" w:themeColor="text1"/>
                <w:szCs w:val="24"/>
              </w:rPr>
              <w:pPrChange w:id="2965" w:author="Elena Borisenok" w:date="2024-11-17T19:00:00Z">
                <w:pPr/>
              </w:pPrChange>
            </w:pPr>
            <w:ins w:id="2966" w:author="Elena Borisenok" w:date="2024-11-17T17:13:00Z">
              <w:r w:rsidRPr="00FA49A6">
                <w:rPr>
                  <w:color w:val="000000" w:themeColor="text1"/>
                  <w:szCs w:val="24"/>
                </w:rPr>
                <w:t>Тестовые сценарии в ПМИ</w:t>
              </w:r>
            </w:ins>
          </w:p>
        </w:tc>
      </w:tr>
      <w:tr w:rsidR="00070892" w:rsidRPr="00FA49A6" w14:paraId="32E12A02" w14:textId="77777777" w:rsidTr="00070892">
        <w:trPr>
          <w:ins w:id="2967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68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AFF313A" w14:textId="77777777" w:rsidR="00070892" w:rsidRPr="00FA49A6" w:rsidRDefault="00070892">
            <w:pPr>
              <w:jc w:val="center"/>
              <w:rPr>
                <w:ins w:id="2969" w:author="Elena Borisenok" w:date="2024-11-17T17:13:00Z"/>
                <w:color w:val="000000" w:themeColor="text1"/>
                <w:szCs w:val="24"/>
                <w:lang w:val="en-US"/>
              </w:rPr>
              <w:pPrChange w:id="2970" w:author="Elena Borisenok" w:date="2024-11-17T18:51:00Z">
                <w:pPr/>
              </w:pPrChange>
            </w:pPr>
            <w:ins w:id="2971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1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72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7B102E19" w14:textId="77777777" w:rsidR="00070892" w:rsidRPr="00FA49A6" w:rsidRDefault="00070892" w:rsidP="00070892">
            <w:pPr>
              <w:rPr>
                <w:ins w:id="2973" w:author="Elena Borisenok" w:date="2024-11-17T17:13:00Z"/>
                <w:color w:val="000000" w:themeColor="text1"/>
                <w:szCs w:val="24"/>
                <w:lang w:val="en-US"/>
              </w:rPr>
            </w:pPr>
            <w:ins w:id="2974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П.3.3.9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75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6C55F7B" w14:textId="77777777" w:rsidR="00070892" w:rsidRPr="00FA49A6" w:rsidRDefault="00070892" w:rsidP="00070892">
            <w:pPr>
              <w:rPr>
                <w:ins w:id="2976" w:author="Elena Borisenok" w:date="2024-11-17T17:13:00Z"/>
                <w:color w:val="000000" w:themeColor="text1"/>
                <w:szCs w:val="24"/>
              </w:rPr>
            </w:pPr>
            <w:ins w:id="2977" w:author="Elena Borisenok" w:date="2024-11-17T17:13:00Z">
              <w:r w:rsidRPr="00FA49A6">
                <w:rPr>
                  <w:color w:val="000000" w:themeColor="text1"/>
                  <w:szCs w:val="24"/>
                </w:rPr>
                <w:t>Встроенная система мониторинга на основе стека Prometheus и Grafana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78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CECC8D3" w14:textId="3955C2DB" w:rsidR="00070892" w:rsidRPr="00070892" w:rsidRDefault="00070892" w:rsidP="00070892">
            <w:pPr>
              <w:rPr>
                <w:ins w:id="2979" w:author="Elena Borisenok" w:date="2024-11-17T17:13:00Z"/>
                <w:color w:val="000000" w:themeColor="text1"/>
                <w:szCs w:val="24"/>
              </w:rPr>
            </w:pPr>
            <w:ins w:id="2980" w:author="Elena Borisenok" w:date="2024-11-17T18:50:00Z">
              <w:r w:rsidRPr="00070892">
                <w:rPr>
                  <w:color w:val="000000"/>
                  <w:szCs w:val="24"/>
                  <w:rPrChange w:id="2981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М-1,М-2, М-3, М-8, М-4, М-7, М-6</w:t>
              </w:r>
            </w:ins>
          </w:p>
        </w:tc>
      </w:tr>
      <w:tr w:rsidR="00070892" w:rsidRPr="00FA49A6" w14:paraId="4D753B11" w14:textId="77777777" w:rsidTr="00070892">
        <w:trPr>
          <w:ins w:id="2982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83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3156306" w14:textId="77777777" w:rsidR="00070892" w:rsidRPr="00FA49A6" w:rsidRDefault="00070892">
            <w:pPr>
              <w:jc w:val="center"/>
              <w:rPr>
                <w:ins w:id="2984" w:author="Elena Borisenok" w:date="2024-11-17T17:13:00Z"/>
                <w:color w:val="000000" w:themeColor="text1"/>
                <w:szCs w:val="24"/>
                <w:lang w:val="en-US"/>
              </w:rPr>
              <w:pPrChange w:id="2985" w:author="Elena Borisenok" w:date="2024-11-17T18:51:00Z">
                <w:pPr/>
              </w:pPrChange>
            </w:pPr>
            <w:ins w:id="2986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2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87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66849DEA" w14:textId="77777777" w:rsidR="00070892" w:rsidRPr="00FA49A6" w:rsidRDefault="00070892" w:rsidP="00070892">
            <w:pPr>
              <w:rPr>
                <w:ins w:id="2988" w:author="Elena Borisenok" w:date="2024-11-17T17:13:00Z"/>
                <w:color w:val="000000" w:themeColor="text1"/>
                <w:szCs w:val="24"/>
                <w:lang w:val="en-US"/>
              </w:rPr>
            </w:pPr>
            <w:ins w:id="2989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П.6.1.10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90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8AB17D2" w14:textId="77777777" w:rsidR="00070892" w:rsidRPr="00FA49A6" w:rsidRDefault="00070892" w:rsidP="00070892">
            <w:pPr>
              <w:rPr>
                <w:ins w:id="2991" w:author="Elena Borisenok" w:date="2024-11-17T17:13:00Z"/>
                <w:color w:val="000000" w:themeColor="text1"/>
                <w:szCs w:val="24"/>
              </w:rPr>
            </w:pPr>
            <w:ins w:id="2992" w:author="Elena Borisenok" w:date="2024-11-17T17:13:00Z">
              <w:r w:rsidRPr="00FA49A6">
                <w:rPr>
                  <w:color w:val="000000" w:themeColor="text1"/>
                  <w:szCs w:val="24"/>
                </w:rPr>
                <w:t>Хранение всех настроек системы с поддержкой резервирования и версионирования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93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26BD766F" w14:textId="553A0500" w:rsidR="00070892" w:rsidRPr="00070892" w:rsidRDefault="00070892" w:rsidP="00070892">
            <w:pPr>
              <w:rPr>
                <w:ins w:id="2994" w:author="Elena Borisenok" w:date="2024-11-17T17:13:00Z"/>
                <w:color w:val="000000" w:themeColor="text1"/>
                <w:szCs w:val="24"/>
              </w:rPr>
            </w:pPr>
            <w:ins w:id="2995" w:author="Elena Borisenok" w:date="2024-11-17T18:50:00Z">
              <w:r w:rsidRPr="00070892">
                <w:rPr>
                  <w:color w:val="000000"/>
                  <w:szCs w:val="24"/>
                  <w:rPrChange w:id="2996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М-6, М-7, М-8</w:t>
              </w:r>
            </w:ins>
          </w:p>
        </w:tc>
      </w:tr>
      <w:tr w:rsidR="00070892" w:rsidRPr="00FA49A6" w14:paraId="55FCCFB7" w14:textId="77777777" w:rsidTr="00070892">
        <w:trPr>
          <w:ins w:id="2997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2998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567E49A" w14:textId="77777777" w:rsidR="00070892" w:rsidRPr="00FA49A6" w:rsidRDefault="00070892">
            <w:pPr>
              <w:jc w:val="center"/>
              <w:rPr>
                <w:ins w:id="2999" w:author="Elena Borisenok" w:date="2024-11-17T17:13:00Z"/>
                <w:color w:val="000000" w:themeColor="text1"/>
                <w:szCs w:val="24"/>
                <w:lang w:val="en-US"/>
              </w:rPr>
              <w:pPrChange w:id="3000" w:author="Elena Borisenok" w:date="2024-11-17T18:51:00Z">
                <w:pPr/>
              </w:pPrChange>
            </w:pPr>
            <w:ins w:id="3001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3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02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1DB9B13A" w14:textId="77777777" w:rsidR="00070892" w:rsidRPr="00FA49A6" w:rsidRDefault="00070892" w:rsidP="00070892">
            <w:pPr>
              <w:rPr>
                <w:ins w:id="3003" w:author="Elena Borisenok" w:date="2024-11-17T17:13:00Z"/>
                <w:color w:val="000000" w:themeColor="text1"/>
                <w:szCs w:val="24"/>
                <w:lang w:val="en-US"/>
              </w:rPr>
            </w:pPr>
            <w:ins w:id="3004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П.6.1.16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05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77D0CA45" w14:textId="77777777" w:rsidR="00070892" w:rsidRPr="00FA49A6" w:rsidRDefault="00070892" w:rsidP="00070892">
            <w:pPr>
              <w:rPr>
                <w:ins w:id="3006" w:author="Elena Borisenok" w:date="2024-11-17T17:13:00Z"/>
                <w:color w:val="000000" w:themeColor="text1"/>
                <w:szCs w:val="24"/>
              </w:rPr>
            </w:pPr>
            <w:ins w:id="3007" w:author="Elena Borisenok" w:date="2024-11-17T17:13:00Z">
              <w:r w:rsidRPr="00FA49A6">
                <w:rPr>
                  <w:color w:val="000000" w:themeColor="text1"/>
                  <w:szCs w:val="24"/>
                </w:rPr>
                <w:t>Постоянный контроль соответствия сетевых политик заранее заданным критериям.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08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1FECAEDB" w14:textId="549CF123" w:rsidR="00070892" w:rsidRPr="00070892" w:rsidRDefault="00070892" w:rsidP="00070892">
            <w:pPr>
              <w:rPr>
                <w:ins w:id="3009" w:author="Elena Borisenok" w:date="2024-11-17T17:13:00Z"/>
                <w:color w:val="000000" w:themeColor="text1"/>
                <w:szCs w:val="24"/>
              </w:rPr>
            </w:pPr>
            <w:ins w:id="3010" w:author="Elena Borisenok" w:date="2024-11-17T18:50:00Z">
              <w:r w:rsidRPr="00070892">
                <w:rPr>
                  <w:color w:val="000000"/>
                  <w:szCs w:val="24"/>
                  <w:rPrChange w:id="3011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М-1</w:t>
              </w:r>
            </w:ins>
          </w:p>
        </w:tc>
      </w:tr>
      <w:tr w:rsidR="00070892" w:rsidRPr="00FA49A6" w14:paraId="090DDA85" w14:textId="77777777" w:rsidTr="00070892">
        <w:trPr>
          <w:ins w:id="3012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13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5EB9763F" w14:textId="77777777" w:rsidR="00070892" w:rsidRPr="00FA49A6" w:rsidRDefault="00070892">
            <w:pPr>
              <w:jc w:val="center"/>
              <w:rPr>
                <w:ins w:id="3014" w:author="Elena Borisenok" w:date="2024-11-17T17:13:00Z"/>
                <w:color w:val="000000" w:themeColor="text1"/>
                <w:szCs w:val="24"/>
                <w:lang w:val="en-US"/>
              </w:rPr>
              <w:pPrChange w:id="3015" w:author="Elena Borisenok" w:date="2024-11-17T18:51:00Z">
                <w:pPr/>
              </w:pPrChange>
            </w:pPr>
            <w:ins w:id="3016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4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17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BFA35C4" w14:textId="77777777" w:rsidR="00070892" w:rsidRPr="00FA49A6" w:rsidRDefault="00070892" w:rsidP="00070892">
            <w:pPr>
              <w:rPr>
                <w:ins w:id="3018" w:author="Elena Borisenok" w:date="2024-11-17T17:13:00Z"/>
                <w:color w:val="000000" w:themeColor="text1"/>
                <w:szCs w:val="24"/>
                <w:lang w:val="en-US"/>
              </w:rPr>
            </w:pPr>
            <w:ins w:id="3019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П.6.3.2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20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18ED62BE" w14:textId="77777777" w:rsidR="00070892" w:rsidRPr="00FA49A6" w:rsidRDefault="00070892" w:rsidP="00070892">
            <w:pPr>
              <w:rPr>
                <w:ins w:id="3021" w:author="Elena Borisenok" w:date="2024-11-17T17:13:00Z"/>
                <w:color w:val="000000" w:themeColor="text1"/>
                <w:szCs w:val="24"/>
              </w:rPr>
            </w:pPr>
            <w:ins w:id="3022" w:author="Elena Borisenok" w:date="2024-11-17T17:13:00Z">
              <w:r w:rsidRPr="00FA49A6">
                <w:rPr>
                  <w:color w:val="000000" w:themeColor="text1"/>
                  <w:szCs w:val="24"/>
                </w:rPr>
                <w:t xml:space="preserve">Возможность вертикального масштабирования Кластера 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23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65F1D1E3" w14:textId="3B9C1392" w:rsidR="00070892" w:rsidRPr="00070892" w:rsidRDefault="00070892" w:rsidP="00070892">
            <w:pPr>
              <w:rPr>
                <w:ins w:id="3024" w:author="Elena Borisenok" w:date="2024-11-17T17:13:00Z"/>
                <w:color w:val="000000" w:themeColor="text1"/>
                <w:szCs w:val="24"/>
              </w:rPr>
            </w:pPr>
            <w:ins w:id="3025" w:author="Elena Borisenok" w:date="2024-11-17T18:50:00Z">
              <w:r w:rsidRPr="00070892">
                <w:rPr>
                  <w:color w:val="000000"/>
                  <w:szCs w:val="24"/>
                  <w:rPrChange w:id="3026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М-6, М-7</w:t>
              </w:r>
            </w:ins>
          </w:p>
        </w:tc>
      </w:tr>
      <w:tr w:rsidR="00070892" w:rsidRPr="00FA49A6" w14:paraId="46898239" w14:textId="77777777" w:rsidTr="00070892">
        <w:trPr>
          <w:ins w:id="3027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28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7384C6C0" w14:textId="77777777" w:rsidR="00070892" w:rsidRPr="00FA49A6" w:rsidRDefault="00070892">
            <w:pPr>
              <w:jc w:val="center"/>
              <w:rPr>
                <w:ins w:id="3029" w:author="Elena Borisenok" w:date="2024-11-17T17:13:00Z"/>
                <w:color w:val="000000" w:themeColor="text1"/>
                <w:szCs w:val="24"/>
                <w:lang w:val="en-US"/>
              </w:rPr>
              <w:pPrChange w:id="3030" w:author="Elena Borisenok" w:date="2024-11-17T18:51:00Z">
                <w:pPr/>
              </w:pPrChange>
            </w:pPr>
            <w:ins w:id="3031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5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32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7C9BAEC" w14:textId="77777777" w:rsidR="00070892" w:rsidRPr="00FA49A6" w:rsidRDefault="00070892" w:rsidP="00070892">
            <w:pPr>
              <w:rPr>
                <w:ins w:id="3033" w:author="Elena Borisenok" w:date="2024-11-17T17:13:00Z"/>
                <w:color w:val="000000" w:themeColor="text1"/>
                <w:szCs w:val="24"/>
                <w:lang w:val="en-US"/>
              </w:rPr>
            </w:pPr>
            <w:ins w:id="3034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П.6.6.1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35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114BD4A" w14:textId="77777777" w:rsidR="00070892" w:rsidRPr="00FA49A6" w:rsidRDefault="00070892" w:rsidP="00070892">
            <w:pPr>
              <w:rPr>
                <w:ins w:id="3036" w:author="Elena Borisenok" w:date="2024-11-17T17:13:00Z"/>
                <w:color w:val="000000" w:themeColor="text1"/>
                <w:szCs w:val="24"/>
              </w:rPr>
            </w:pPr>
            <w:ins w:id="3037" w:author="Elena Borisenok" w:date="2024-11-17T17:13:00Z">
              <w:r w:rsidRPr="00FA49A6">
                <w:rPr>
                  <w:color w:val="000000" w:themeColor="text1"/>
                  <w:szCs w:val="24"/>
                </w:rPr>
                <w:t>Наличие механизма автоматического распределения нагрузки.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38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33AE7349" w14:textId="5161D8C6" w:rsidR="00070892" w:rsidRPr="00070892" w:rsidRDefault="00070892" w:rsidP="00070892">
            <w:pPr>
              <w:rPr>
                <w:ins w:id="3039" w:author="Elena Borisenok" w:date="2024-11-17T17:13:00Z"/>
                <w:color w:val="000000" w:themeColor="text1"/>
                <w:szCs w:val="24"/>
              </w:rPr>
            </w:pPr>
            <w:ins w:id="3040" w:author="Elena Borisenok" w:date="2024-11-17T18:50:00Z">
              <w:r w:rsidRPr="00070892">
                <w:rPr>
                  <w:color w:val="000000"/>
                  <w:szCs w:val="24"/>
                  <w:rPrChange w:id="3041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М-2, М-4, М-6</w:t>
              </w:r>
            </w:ins>
          </w:p>
        </w:tc>
      </w:tr>
      <w:tr w:rsidR="00070892" w:rsidRPr="00FA49A6" w14:paraId="394E4C14" w14:textId="77777777" w:rsidTr="00070892">
        <w:trPr>
          <w:ins w:id="3042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43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455A238" w14:textId="77777777" w:rsidR="00070892" w:rsidRPr="00FA49A6" w:rsidRDefault="00070892">
            <w:pPr>
              <w:jc w:val="center"/>
              <w:rPr>
                <w:ins w:id="3044" w:author="Elena Borisenok" w:date="2024-11-17T17:13:00Z"/>
                <w:color w:val="000000" w:themeColor="text1"/>
                <w:szCs w:val="24"/>
                <w:lang w:val="en-US"/>
              </w:rPr>
              <w:pPrChange w:id="3045" w:author="Elena Borisenok" w:date="2024-11-17T18:51:00Z">
                <w:pPr/>
              </w:pPrChange>
            </w:pPr>
            <w:ins w:id="3046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6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47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43D0C33" w14:textId="2C3C5EF1" w:rsidR="00070892" w:rsidRPr="00FA49A6" w:rsidRDefault="00070892" w:rsidP="00070892">
            <w:pPr>
              <w:rPr>
                <w:ins w:id="3048" w:author="Elena Borisenok" w:date="2024-11-17T17:13:00Z"/>
                <w:color w:val="000000" w:themeColor="text1"/>
                <w:szCs w:val="24"/>
                <w:lang w:val="en-US"/>
              </w:rPr>
            </w:pPr>
            <w:ins w:id="3049" w:author="Elena Borisenok" w:date="2024-11-17T17:13:00Z">
              <w:r>
                <w:rPr>
                  <w:color w:val="000000" w:themeColor="text1"/>
                  <w:szCs w:val="24"/>
                </w:rPr>
                <w:t>П.</w:t>
              </w:r>
              <w:r w:rsidRPr="00FA49A6">
                <w:rPr>
                  <w:color w:val="000000" w:themeColor="text1"/>
                  <w:szCs w:val="24"/>
                  <w:lang w:val="en-US"/>
                </w:rPr>
                <w:t>6.12.2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50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509A970" w14:textId="77777777" w:rsidR="00070892" w:rsidRPr="00FA49A6" w:rsidRDefault="00070892" w:rsidP="00070892">
            <w:pPr>
              <w:rPr>
                <w:ins w:id="3051" w:author="Elena Borisenok" w:date="2024-11-17T17:13:00Z"/>
                <w:color w:val="000000" w:themeColor="text1"/>
                <w:szCs w:val="24"/>
              </w:rPr>
            </w:pPr>
            <w:ins w:id="3052" w:author="Elena Borisenok" w:date="2024-11-17T17:13:00Z">
              <w:r w:rsidRPr="00FA49A6">
                <w:rPr>
                  <w:color w:val="000000" w:themeColor="text1"/>
                  <w:szCs w:val="24"/>
                </w:rPr>
                <w:t xml:space="preserve"> Подсистема регистрации событий с модулями для записи, хранения и анализа данных.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53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EB60E45" w14:textId="1509B034" w:rsidR="00070892" w:rsidRPr="00070892" w:rsidRDefault="00070892" w:rsidP="00070892">
            <w:pPr>
              <w:rPr>
                <w:ins w:id="3054" w:author="Elena Borisenok" w:date="2024-11-17T17:13:00Z"/>
                <w:color w:val="000000" w:themeColor="text1"/>
                <w:szCs w:val="24"/>
              </w:rPr>
            </w:pPr>
            <w:ins w:id="3055" w:author="Elena Borisenok" w:date="2024-11-17T18:50:00Z">
              <w:r w:rsidRPr="00070892">
                <w:rPr>
                  <w:color w:val="000000"/>
                  <w:szCs w:val="24"/>
                  <w:rPrChange w:id="3056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М-7, М-8, М-6</w:t>
              </w:r>
            </w:ins>
          </w:p>
        </w:tc>
      </w:tr>
      <w:tr w:rsidR="00070892" w:rsidRPr="00FA49A6" w14:paraId="04260256" w14:textId="77777777" w:rsidTr="00070892">
        <w:trPr>
          <w:ins w:id="3057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58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BC95B08" w14:textId="77777777" w:rsidR="00070892" w:rsidRPr="00FA49A6" w:rsidRDefault="00070892">
            <w:pPr>
              <w:jc w:val="center"/>
              <w:rPr>
                <w:ins w:id="3059" w:author="Elena Borisenok" w:date="2024-11-17T17:13:00Z"/>
                <w:color w:val="000000" w:themeColor="text1"/>
                <w:szCs w:val="24"/>
                <w:lang w:val="en-US"/>
              </w:rPr>
              <w:pPrChange w:id="3060" w:author="Elena Borisenok" w:date="2024-11-17T18:51:00Z">
                <w:pPr/>
              </w:pPrChange>
            </w:pPr>
            <w:ins w:id="3061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7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62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6B60B7C" w14:textId="2A4A5C9F" w:rsidR="00070892" w:rsidRPr="00FA49A6" w:rsidRDefault="00070892" w:rsidP="00070892">
            <w:pPr>
              <w:rPr>
                <w:ins w:id="3063" w:author="Elena Borisenok" w:date="2024-11-17T17:13:00Z"/>
                <w:color w:val="000000" w:themeColor="text1"/>
                <w:szCs w:val="24"/>
                <w:lang w:val="en-US"/>
              </w:rPr>
            </w:pPr>
            <w:ins w:id="3064" w:author="Elena Borisenok" w:date="2024-11-17T17:13:00Z">
              <w:r>
                <w:rPr>
                  <w:color w:val="000000" w:themeColor="text1"/>
                  <w:szCs w:val="24"/>
                </w:rPr>
                <w:t>П.</w:t>
              </w:r>
              <w:r w:rsidRPr="00FA49A6">
                <w:rPr>
                  <w:color w:val="000000" w:themeColor="text1"/>
                  <w:szCs w:val="24"/>
                  <w:lang w:val="en-US"/>
                </w:rPr>
                <w:t>3.3.17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65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50E37C1F" w14:textId="77777777" w:rsidR="00070892" w:rsidRPr="00FA49A6" w:rsidRDefault="00070892" w:rsidP="00070892">
            <w:pPr>
              <w:rPr>
                <w:ins w:id="3066" w:author="Elena Borisenok" w:date="2024-11-17T17:13:00Z"/>
                <w:color w:val="000000" w:themeColor="text1"/>
                <w:szCs w:val="24"/>
              </w:rPr>
            </w:pPr>
            <w:ins w:id="3067" w:author="Elena Borisenok" w:date="2024-11-17T17:13:00Z">
              <w:r w:rsidRPr="00FA49A6">
                <w:rPr>
                  <w:color w:val="000000" w:themeColor="text1"/>
                  <w:szCs w:val="24"/>
                </w:rPr>
                <w:t>Агрегация доступности компонентов кластера по функциональности и всем кластерам.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tcPrChange w:id="3068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21D9691" w14:textId="7BA2F196" w:rsidR="00070892" w:rsidRPr="00070892" w:rsidRDefault="00070892" w:rsidP="00070892">
            <w:pPr>
              <w:rPr>
                <w:ins w:id="3069" w:author="Elena Borisenok" w:date="2024-11-17T17:13:00Z"/>
                <w:color w:val="000000" w:themeColor="text1"/>
                <w:szCs w:val="24"/>
              </w:rPr>
            </w:pPr>
            <w:ins w:id="3070" w:author="Elena Borisenok" w:date="2024-11-17T18:50:00Z">
              <w:r w:rsidRPr="00070892">
                <w:rPr>
                  <w:color w:val="000000"/>
                  <w:szCs w:val="24"/>
                  <w:rPrChange w:id="3071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М-1, М-2, М-3, М-4, М-7</w:t>
              </w:r>
            </w:ins>
          </w:p>
        </w:tc>
      </w:tr>
      <w:tr w:rsidR="00070892" w:rsidRPr="00FA49A6" w14:paraId="2DA3956B" w14:textId="77777777" w:rsidTr="00070892">
        <w:trPr>
          <w:ins w:id="3072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73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1343F8F" w14:textId="77777777" w:rsidR="00070892" w:rsidRPr="00FA49A6" w:rsidRDefault="00070892">
            <w:pPr>
              <w:jc w:val="center"/>
              <w:rPr>
                <w:ins w:id="3074" w:author="Elena Borisenok" w:date="2024-11-17T17:13:00Z"/>
                <w:color w:val="000000" w:themeColor="text1"/>
                <w:szCs w:val="24"/>
                <w:lang w:val="en-US"/>
              </w:rPr>
              <w:pPrChange w:id="3075" w:author="Elena Borisenok" w:date="2024-11-17T18:51:00Z">
                <w:pPr/>
              </w:pPrChange>
            </w:pPr>
            <w:ins w:id="3076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8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77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C773222" w14:textId="3889104A" w:rsidR="00070892" w:rsidRPr="00FA49A6" w:rsidRDefault="00070892" w:rsidP="00070892">
            <w:pPr>
              <w:rPr>
                <w:ins w:id="3078" w:author="Elena Borisenok" w:date="2024-11-17T17:13:00Z"/>
                <w:color w:val="000000" w:themeColor="text1"/>
                <w:szCs w:val="24"/>
                <w:lang w:val="en-US"/>
              </w:rPr>
            </w:pPr>
            <w:ins w:id="3079" w:author="Elena Borisenok" w:date="2024-11-17T17:13:00Z">
              <w:r>
                <w:rPr>
                  <w:color w:val="000000" w:themeColor="text1"/>
                  <w:szCs w:val="24"/>
                </w:rPr>
                <w:t>П.</w:t>
              </w:r>
              <w:r w:rsidRPr="00FA49A6">
                <w:rPr>
                  <w:color w:val="000000" w:themeColor="text1"/>
                  <w:szCs w:val="24"/>
                  <w:lang w:val="en-US"/>
                </w:rPr>
                <w:t>3.4.2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80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53CB0C61" w14:textId="77777777" w:rsidR="00070892" w:rsidRPr="00FA49A6" w:rsidRDefault="00070892" w:rsidP="00070892">
            <w:pPr>
              <w:rPr>
                <w:ins w:id="3081" w:author="Elena Borisenok" w:date="2024-11-17T17:13:00Z"/>
                <w:color w:val="000000" w:themeColor="text1"/>
                <w:szCs w:val="24"/>
              </w:rPr>
            </w:pPr>
            <w:ins w:id="3082" w:author="Elena Borisenok" w:date="2024-11-17T17:13:00Z">
              <w:r w:rsidRPr="00FA49A6">
                <w:rPr>
                  <w:color w:val="000000" w:themeColor="text1"/>
                  <w:szCs w:val="24"/>
                </w:rPr>
                <w:t>Интеграция с системой сбора логов и событий Opensearch.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tcPrChange w:id="3083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2FA6D0C3" w14:textId="6A72F8DB" w:rsidR="00070892" w:rsidRPr="00070892" w:rsidRDefault="00070892" w:rsidP="00070892">
            <w:pPr>
              <w:rPr>
                <w:ins w:id="3084" w:author="Elena Borisenok" w:date="2024-11-17T17:13:00Z"/>
                <w:color w:val="000000" w:themeColor="text1"/>
                <w:szCs w:val="24"/>
              </w:rPr>
            </w:pPr>
            <w:ins w:id="3085" w:author="Elena Borisenok" w:date="2024-11-17T18:50:00Z">
              <w:r w:rsidRPr="00070892">
                <w:rPr>
                  <w:color w:val="000000"/>
                  <w:szCs w:val="24"/>
                  <w:rPrChange w:id="3086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М-10</w:t>
              </w:r>
            </w:ins>
          </w:p>
        </w:tc>
      </w:tr>
      <w:tr w:rsidR="00070892" w:rsidRPr="00FA49A6" w14:paraId="7AE12126" w14:textId="77777777" w:rsidTr="00070892">
        <w:trPr>
          <w:ins w:id="3087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88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77A7F5C5" w14:textId="77777777" w:rsidR="00070892" w:rsidRPr="00FA49A6" w:rsidRDefault="00070892">
            <w:pPr>
              <w:jc w:val="center"/>
              <w:rPr>
                <w:ins w:id="3089" w:author="Elena Borisenok" w:date="2024-11-17T17:13:00Z"/>
                <w:color w:val="000000" w:themeColor="text1"/>
                <w:szCs w:val="24"/>
                <w:lang w:val="en-US"/>
              </w:rPr>
              <w:pPrChange w:id="3090" w:author="Elena Borisenok" w:date="2024-11-17T18:51:00Z">
                <w:pPr/>
              </w:pPrChange>
            </w:pPr>
            <w:ins w:id="3091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9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92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18C86D9" w14:textId="4393D82D" w:rsidR="00070892" w:rsidRPr="00FA49A6" w:rsidRDefault="00070892" w:rsidP="00070892">
            <w:pPr>
              <w:rPr>
                <w:ins w:id="3093" w:author="Elena Borisenok" w:date="2024-11-17T17:13:00Z"/>
                <w:color w:val="000000" w:themeColor="text1"/>
                <w:szCs w:val="24"/>
                <w:lang w:val="en-US"/>
              </w:rPr>
            </w:pPr>
            <w:ins w:id="3094" w:author="Elena Borisenok" w:date="2024-11-17T17:13:00Z">
              <w:r>
                <w:rPr>
                  <w:color w:val="000000" w:themeColor="text1"/>
                  <w:szCs w:val="24"/>
                </w:rPr>
                <w:t>П.</w:t>
              </w:r>
              <w:r w:rsidRPr="00FA49A6">
                <w:rPr>
                  <w:color w:val="000000" w:themeColor="text1"/>
                  <w:szCs w:val="24"/>
                  <w:lang w:val="en-US"/>
                </w:rPr>
                <w:t>6.1.13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095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71DE51D" w14:textId="77777777" w:rsidR="00070892" w:rsidRPr="00FA49A6" w:rsidRDefault="00070892" w:rsidP="00070892">
            <w:pPr>
              <w:rPr>
                <w:ins w:id="3096" w:author="Elena Borisenok" w:date="2024-11-17T17:13:00Z"/>
                <w:color w:val="000000" w:themeColor="text1"/>
                <w:szCs w:val="24"/>
              </w:rPr>
            </w:pPr>
            <w:ins w:id="3097" w:author="Elena Borisenok" w:date="2024-11-17T17:13:00Z">
              <w:r w:rsidRPr="00FA49A6">
                <w:rPr>
                  <w:color w:val="000000" w:themeColor="text1"/>
                  <w:szCs w:val="24"/>
                </w:rPr>
                <w:t>Поддержка отображения схем сетевых взаимодействий через Luntry.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tcPrChange w:id="3098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20EB3872" w14:textId="41DBF5EC" w:rsidR="00070892" w:rsidRPr="00070892" w:rsidRDefault="00070892" w:rsidP="00070892">
            <w:pPr>
              <w:rPr>
                <w:ins w:id="3099" w:author="Elena Borisenok" w:date="2024-11-17T17:13:00Z"/>
                <w:color w:val="000000" w:themeColor="text1"/>
                <w:szCs w:val="24"/>
              </w:rPr>
            </w:pPr>
            <w:ins w:id="3100" w:author="Elena Borisenok" w:date="2024-11-17T18:50:00Z">
              <w:r w:rsidRPr="00070892">
                <w:rPr>
                  <w:color w:val="000000"/>
                  <w:szCs w:val="24"/>
                  <w:rPrChange w:id="3101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М-1, М-3, М-4</w:t>
              </w:r>
            </w:ins>
          </w:p>
        </w:tc>
      </w:tr>
      <w:tr w:rsidR="00070892" w:rsidRPr="00FA49A6" w14:paraId="71F2EA5B" w14:textId="77777777" w:rsidTr="00070892">
        <w:trPr>
          <w:ins w:id="3102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103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29C1AC0D" w14:textId="77777777" w:rsidR="00070892" w:rsidRPr="00FA49A6" w:rsidRDefault="00070892">
            <w:pPr>
              <w:jc w:val="center"/>
              <w:rPr>
                <w:ins w:id="3104" w:author="Elena Borisenok" w:date="2024-11-17T17:13:00Z"/>
                <w:color w:val="000000" w:themeColor="text1"/>
                <w:szCs w:val="24"/>
                <w:lang w:val="en-US"/>
              </w:rPr>
              <w:pPrChange w:id="3105" w:author="Elena Borisenok" w:date="2024-11-17T18:51:00Z">
                <w:pPr/>
              </w:pPrChange>
            </w:pPr>
            <w:ins w:id="3106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10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107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5F2268C" w14:textId="058450DF" w:rsidR="00070892" w:rsidRPr="00FA49A6" w:rsidRDefault="00070892" w:rsidP="00070892">
            <w:pPr>
              <w:rPr>
                <w:ins w:id="3108" w:author="Elena Borisenok" w:date="2024-11-17T17:13:00Z"/>
                <w:color w:val="000000" w:themeColor="text1"/>
                <w:szCs w:val="24"/>
                <w:lang w:val="en-US"/>
              </w:rPr>
            </w:pPr>
            <w:ins w:id="3109" w:author="Elena Borisenok" w:date="2024-11-17T17:13:00Z">
              <w:r>
                <w:rPr>
                  <w:color w:val="000000" w:themeColor="text1"/>
                  <w:szCs w:val="24"/>
                </w:rPr>
                <w:t>П.</w:t>
              </w:r>
              <w:r w:rsidRPr="00FA49A6">
                <w:rPr>
                  <w:color w:val="000000" w:themeColor="text1"/>
                  <w:szCs w:val="24"/>
                  <w:lang w:val="en-US"/>
                </w:rPr>
                <w:t>6.2.2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110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35BD88B3" w14:textId="77777777" w:rsidR="00070892" w:rsidRPr="00FA49A6" w:rsidRDefault="00070892" w:rsidP="00070892">
            <w:pPr>
              <w:rPr>
                <w:ins w:id="3111" w:author="Elena Borisenok" w:date="2024-11-17T17:13:00Z"/>
                <w:color w:val="000000" w:themeColor="text1"/>
                <w:szCs w:val="24"/>
              </w:rPr>
            </w:pPr>
            <w:ins w:id="3112" w:author="Elena Borisenok" w:date="2024-11-17T17:13:00Z">
              <w:r w:rsidRPr="00FA49A6">
                <w:rPr>
                  <w:color w:val="000000" w:themeColor="text1"/>
                  <w:szCs w:val="24"/>
                </w:rPr>
                <w:t>Архитектура высокой доступности без единой точки отказа.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tcPrChange w:id="3113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3320B93" w14:textId="07C71831" w:rsidR="00070892" w:rsidRPr="00070892" w:rsidRDefault="00070892" w:rsidP="00070892">
            <w:pPr>
              <w:rPr>
                <w:ins w:id="3114" w:author="Elena Borisenok" w:date="2024-11-17T17:13:00Z"/>
                <w:color w:val="000000" w:themeColor="text1"/>
                <w:szCs w:val="24"/>
              </w:rPr>
            </w:pPr>
            <w:ins w:id="3115" w:author="Elena Borisenok" w:date="2024-11-17T18:50:00Z">
              <w:r w:rsidRPr="00070892">
                <w:rPr>
                  <w:color w:val="000000"/>
                  <w:szCs w:val="24"/>
                  <w:rPrChange w:id="3116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М-1, М-2, М-3, М-4, М-6</w:t>
              </w:r>
            </w:ins>
          </w:p>
        </w:tc>
      </w:tr>
      <w:tr w:rsidR="00070892" w:rsidRPr="00FA49A6" w14:paraId="1140AEFA" w14:textId="77777777" w:rsidTr="00070892">
        <w:trPr>
          <w:ins w:id="3117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118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0F158ABD" w14:textId="77777777" w:rsidR="00070892" w:rsidRPr="00FA49A6" w:rsidRDefault="00070892">
            <w:pPr>
              <w:jc w:val="center"/>
              <w:rPr>
                <w:ins w:id="3119" w:author="Elena Borisenok" w:date="2024-11-17T17:13:00Z"/>
                <w:color w:val="000000" w:themeColor="text1"/>
                <w:szCs w:val="24"/>
                <w:lang w:val="en-US"/>
              </w:rPr>
              <w:pPrChange w:id="3120" w:author="Elena Borisenok" w:date="2024-11-17T18:51:00Z">
                <w:pPr/>
              </w:pPrChange>
            </w:pPr>
            <w:ins w:id="3121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11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122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8783ADE" w14:textId="6D1AC678" w:rsidR="00070892" w:rsidRPr="00FA49A6" w:rsidRDefault="00070892" w:rsidP="00070892">
            <w:pPr>
              <w:rPr>
                <w:ins w:id="3123" w:author="Elena Borisenok" w:date="2024-11-17T17:13:00Z"/>
                <w:color w:val="000000" w:themeColor="text1"/>
                <w:szCs w:val="24"/>
                <w:lang w:val="en-US"/>
              </w:rPr>
            </w:pPr>
            <w:ins w:id="3124" w:author="Elena Borisenok" w:date="2024-11-17T17:13:00Z">
              <w:r>
                <w:rPr>
                  <w:color w:val="000000" w:themeColor="text1"/>
                  <w:szCs w:val="24"/>
                </w:rPr>
                <w:t>П.</w:t>
              </w:r>
              <w:r w:rsidRPr="00FA49A6">
                <w:rPr>
                  <w:color w:val="000000" w:themeColor="text1"/>
                  <w:szCs w:val="24"/>
                  <w:lang w:val="en-US"/>
                </w:rPr>
                <w:t>6.3.1.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125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4777380E" w14:textId="77777777" w:rsidR="00070892" w:rsidRPr="00FA49A6" w:rsidRDefault="00070892" w:rsidP="00070892">
            <w:pPr>
              <w:rPr>
                <w:ins w:id="3126" w:author="Elena Borisenok" w:date="2024-11-17T17:13:00Z"/>
                <w:color w:val="000000" w:themeColor="text1"/>
                <w:szCs w:val="24"/>
              </w:rPr>
            </w:pPr>
            <w:ins w:id="3127" w:author="Elena Borisenok" w:date="2024-11-17T17:13:00Z">
              <w:r w:rsidRPr="00FA49A6">
                <w:rPr>
                  <w:color w:val="000000" w:themeColor="text1"/>
                  <w:szCs w:val="24"/>
                </w:rPr>
                <w:t>Горизонтальное масштабирование кластеров без остановки сервиса.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128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43AE5005" w14:textId="6A72F351" w:rsidR="00070892" w:rsidRPr="00070892" w:rsidRDefault="00070892" w:rsidP="00070892">
            <w:pPr>
              <w:rPr>
                <w:ins w:id="3129" w:author="Elena Borisenok" w:date="2024-11-17T17:13:00Z"/>
                <w:color w:val="000000" w:themeColor="text1"/>
                <w:szCs w:val="24"/>
              </w:rPr>
            </w:pPr>
            <w:ins w:id="3130" w:author="Elena Borisenok" w:date="2024-11-17T18:50:00Z">
              <w:r w:rsidRPr="00070892">
                <w:rPr>
                  <w:color w:val="000000"/>
                  <w:szCs w:val="24"/>
                  <w:rPrChange w:id="3131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М-7, М-6, М-5</w:t>
              </w:r>
            </w:ins>
          </w:p>
        </w:tc>
      </w:tr>
      <w:tr w:rsidR="00070892" w:rsidRPr="00FA49A6" w14:paraId="5F5CF3E4" w14:textId="77777777" w:rsidTr="00070892">
        <w:trPr>
          <w:ins w:id="3132" w:author="Elena Borisenok" w:date="2024-11-17T17:13:00Z"/>
        </w:trPr>
        <w:tc>
          <w:tcPr>
            <w:tcW w:w="4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133" w:author="Elena Borisenok" w:date="2024-11-17T18:51:00Z">
              <w:tcPr>
                <w:tcW w:w="49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79857A85" w14:textId="77777777" w:rsidR="00070892" w:rsidRPr="00FA49A6" w:rsidRDefault="00070892">
            <w:pPr>
              <w:jc w:val="center"/>
              <w:rPr>
                <w:ins w:id="3134" w:author="Elena Borisenok" w:date="2024-11-17T17:13:00Z"/>
                <w:color w:val="000000" w:themeColor="text1"/>
                <w:szCs w:val="24"/>
                <w:lang w:val="en-US"/>
              </w:rPr>
              <w:pPrChange w:id="3135" w:author="Elena Borisenok" w:date="2024-11-17T18:51:00Z">
                <w:pPr/>
              </w:pPrChange>
            </w:pPr>
            <w:ins w:id="3136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12</w:t>
              </w:r>
            </w:ins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137" w:author="Elena Borisenok" w:date="2024-11-17T18:51:00Z">
              <w:tcPr>
                <w:tcW w:w="75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10BA2805" w14:textId="77777777" w:rsidR="00070892" w:rsidRPr="00FA49A6" w:rsidRDefault="00070892" w:rsidP="00070892">
            <w:pPr>
              <w:rPr>
                <w:ins w:id="3138" w:author="Elena Borisenok" w:date="2024-11-17T17:13:00Z"/>
                <w:color w:val="000000" w:themeColor="text1"/>
                <w:szCs w:val="24"/>
                <w:lang w:val="en-US"/>
              </w:rPr>
            </w:pPr>
            <w:ins w:id="3139" w:author="Elena Borisenok" w:date="2024-11-17T17:13:00Z">
              <w:r w:rsidRPr="00FA49A6">
                <w:rPr>
                  <w:color w:val="000000" w:themeColor="text1"/>
                  <w:szCs w:val="24"/>
                  <w:lang w:val="en-US"/>
                </w:rPr>
                <w:t>6.10.3</w:t>
              </w:r>
            </w:ins>
          </w:p>
        </w:tc>
        <w:tc>
          <w:tcPr>
            <w:tcW w:w="2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tcPrChange w:id="3140" w:author="Elena Borisenok" w:date="2024-11-17T18:51:00Z">
              <w:tcPr>
                <w:tcW w:w="291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  <w:vAlign w:val="center"/>
              </w:tcPr>
            </w:tcPrChange>
          </w:tcPr>
          <w:p w14:paraId="509E0A47" w14:textId="77777777" w:rsidR="00070892" w:rsidRPr="00FA49A6" w:rsidRDefault="00070892" w:rsidP="00070892">
            <w:pPr>
              <w:rPr>
                <w:ins w:id="3141" w:author="Elena Borisenok" w:date="2024-11-17T17:13:00Z"/>
                <w:color w:val="000000" w:themeColor="text1"/>
                <w:szCs w:val="24"/>
              </w:rPr>
            </w:pPr>
            <w:ins w:id="3142" w:author="Elena Borisenok" w:date="2024-11-17T17:13:00Z">
              <w:r w:rsidRPr="00FA49A6">
                <w:rPr>
                  <w:color w:val="000000" w:themeColor="text1"/>
                  <w:szCs w:val="24"/>
                </w:rPr>
                <w:t>Поддержка сетевых политик внутрикластерного взаимодействия.</w:t>
              </w:r>
            </w:ins>
          </w:p>
        </w:tc>
        <w:tc>
          <w:tcPr>
            <w:tcW w:w="9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  <w:tcPrChange w:id="3143" w:author="Elena Borisenok" w:date="2024-11-17T18:51:00Z">
              <w:tcPr>
                <w:tcW w:w="8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D9D9D9" w:themeFill="background1" w:themeFillShade="D9"/>
              </w:tcPr>
            </w:tcPrChange>
          </w:tcPr>
          <w:p w14:paraId="59FD240D" w14:textId="6B4EC91C" w:rsidR="00070892" w:rsidRPr="00070892" w:rsidRDefault="00070892" w:rsidP="00070892">
            <w:pPr>
              <w:rPr>
                <w:ins w:id="3144" w:author="Elena Borisenok" w:date="2024-11-17T17:13:00Z"/>
                <w:color w:val="000000" w:themeColor="text1"/>
                <w:szCs w:val="24"/>
              </w:rPr>
            </w:pPr>
            <w:ins w:id="3145" w:author="Elena Borisenok" w:date="2024-11-17T18:50:00Z">
              <w:r w:rsidRPr="00070892">
                <w:rPr>
                  <w:color w:val="000000"/>
                  <w:szCs w:val="24"/>
                  <w:rPrChange w:id="3146" w:author="Elena Borisenok" w:date="2024-11-17T18:50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М-6, М-10</w:t>
              </w:r>
            </w:ins>
          </w:p>
        </w:tc>
      </w:tr>
      <w:tr w:rsidR="00F34094" w:rsidDel="00F34094" w14:paraId="2A3DE3C1" w14:textId="77777777" w:rsidTr="00070892">
        <w:tblPrEx>
          <w:tblPrExChange w:id="3147" w:author="Elena Borisenok" w:date="2024-11-17T18:51:00Z">
            <w:tblPrEx>
              <w:tblW w:w="5290" w:type="pct"/>
            </w:tblPrEx>
          </w:tblPrExChange>
        </w:tblPrEx>
        <w:trPr>
          <w:del w:id="3148" w:author="Elena Borisenok" w:date="2024-11-15T20:04:00Z"/>
        </w:trPr>
        <w:tc>
          <w:tcPr>
            <w:tcW w:w="483" w:type="pct"/>
            <w:shd w:val="clear" w:color="auto" w:fill="D9D9D9" w:themeFill="background1" w:themeFillShade="D9"/>
            <w:vAlign w:val="center"/>
            <w:tcPrChange w:id="3149" w:author="Elena Borisenok" w:date="2024-11-17T18:51:00Z">
              <w:tcPr>
                <w:tcW w:w="711" w:type="pct"/>
                <w:shd w:val="clear" w:color="auto" w:fill="D9D9D9" w:themeFill="background1" w:themeFillShade="D9"/>
                <w:vAlign w:val="center"/>
              </w:tcPr>
            </w:tcPrChange>
          </w:tcPr>
          <w:p w14:paraId="653943F9" w14:textId="22225C39" w:rsidR="00E122FB" w:rsidDel="00F34094" w:rsidRDefault="00000000">
            <w:pPr>
              <w:rPr>
                <w:del w:id="3150" w:author="Elena Borisenok" w:date="2024-11-15T20:04:00Z"/>
                <w:color w:val="000000" w:themeColor="text1"/>
                <w:szCs w:val="24"/>
              </w:rPr>
            </w:pPr>
            <w:del w:id="3151" w:author="Elena Borisenok" w:date="2024-11-15T20:04:00Z">
              <w:r w:rsidDel="00F34094">
                <w:rPr>
                  <w:color w:val="000000" w:themeColor="text1"/>
                  <w:szCs w:val="24"/>
                  <w:lang w:val="en-US"/>
                </w:rPr>
                <w:delText>№ п/п</w:delText>
              </w:r>
            </w:del>
          </w:p>
        </w:tc>
        <w:tc>
          <w:tcPr>
            <w:tcW w:w="746" w:type="pct"/>
            <w:shd w:val="clear" w:color="auto" w:fill="D9D9D9" w:themeFill="background1" w:themeFillShade="D9"/>
            <w:vAlign w:val="center"/>
            <w:tcPrChange w:id="3152" w:author="Elena Borisenok" w:date="2024-11-17T18:51:00Z">
              <w:tcPr>
                <w:tcW w:w="747" w:type="pct"/>
                <w:shd w:val="clear" w:color="auto" w:fill="D9D9D9" w:themeFill="background1" w:themeFillShade="D9"/>
                <w:vAlign w:val="center"/>
              </w:tcPr>
            </w:tcPrChange>
          </w:tcPr>
          <w:p w14:paraId="60F184AB" w14:textId="6866F8ED" w:rsidR="00E122FB" w:rsidDel="00F34094" w:rsidRDefault="00000000">
            <w:pPr>
              <w:rPr>
                <w:del w:id="3153" w:author="Elena Borisenok" w:date="2024-11-15T20:04:00Z"/>
                <w:color w:val="000000" w:themeColor="text1"/>
                <w:szCs w:val="24"/>
              </w:rPr>
            </w:pPr>
            <w:del w:id="3154" w:author="Elena Borisenok" w:date="2024-11-15T20:04:00Z">
              <w:r w:rsidDel="00F34094">
                <w:rPr>
                  <w:color w:val="000000" w:themeColor="text1"/>
                  <w:szCs w:val="24"/>
                  <w:lang w:val="en-US"/>
                </w:rPr>
                <w:delText>Описание требования</w:delText>
              </w:r>
            </w:del>
          </w:p>
        </w:tc>
        <w:tc>
          <w:tcPr>
            <w:tcW w:w="2868" w:type="pct"/>
            <w:shd w:val="clear" w:color="auto" w:fill="D9D9D9" w:themeFill="background1" w:themeFillShade="D9"/>
            <w:vAlign w:val="center"/>
            <w:tcPrChange w:id="3155" w:author="Elena Borisenok" w:date="2024-11-17T18:51:00Z">
              <w:tcPr>
                <w:tcW w:w="2715" w:type="pct"/>
                <w:shd w:val="clear" w:color="auto" w:fill="D9D9D9" w:themeFill="background1" w:themeFillShade="D9"/>
                <w:vAlign w:val="center"/>
              </w:tcPr>
            </w:tcPrChange>
          </w:tcPr>
          <w:p w14:paraId="2C7B6C77" w14:textId="30645FA5" w:rsidR="00E122FB" w:rsidDel="00F34094" w:rsidRDefault="00000000">
            <w:pPr>
              <w:rPr>
                <w:del w:id="3156" w:author="Elena Borisenok" w:date="2024-11-15T20:04:00Z"/>
                <w:color w:val="000000" w:themeColor="text1"/>
                <w:szCs w:val="24"/>
              </w:rPr>
            </w:pPr>
            <w:del w:id="3157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Тестовая процедура</w:delText>
              </w:r>
            </w:del>
          </w:p>
        </w:tc>
        <w:tc>
          <w:tcPr>
            <w:tcW w:w="903" w:type="pct"/>
            <w:shd w:val="clear" w:color="auto" w:fill="D9D9D9" w:themeFill="background1" w:themeFillShade="D9"/>
            <w:tcPrChange w:id="3158" w:author="Elena Borisenok" w:date="2024-11-17T18:51:00Z">
              <w:tcPr>
                <w:tcW w:w="826" w:type="pct"/>
                <w:shd w:val="clear" w:color="auto" w:fill="D9D9D9" w:themeFill="background1" w:themeFillShade="D9"/>
              </w:tcPr>
            </w:tcPrChange>
          </w:tcPr>
          <w:p w14:paraId="15FCCAA1" w14:textId="02B7C94F" w:rsidR="00E122FB" w:rsidDel="00F34094" w:rsidRDefault="00000000">
            <w:pPr>
              <w:rPr>
                <w:del w:id="3159" w:author="Elena Borisenok" w:date="2024-11-15T20:04:00Z"/>
                <w:color w:val="000000" w:themeColor="text1"/>
                <w:szCs w:val="24"/>
              </w:rPr>
            </w:pPr>
            <w:del w:id="3160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Категория требования</w:delText>
              </w:r>
            </w:del>
          </w:p>
        </w:tc>
      </w:tr>
      <w:tr w:rsidR="00F34094" w:rsidDel="00F34094" w14:paraId="65FC9EF2" w14:textId="77777777" w:rsidTr="00070892">
        <w:tblPrEx>
          <w:tblPrExChange w:id="3161" w:author="Elena Borisenok" w:date="2024-11-17T18:51:00Z">
            <w:tblPrEx>
              <w:tblW w:w="5290" w:type="pct"/>
            </w:tblPrEx>
          </w:tblPrExChange>
        </w:tblPrEx>
        <w:trPr>
          <w:del w:id="3162" w:author="Elena Borisenok" w:date="2024-11-15T20:04:00Z"/>
        </w:trPr>
        <w:tc>
          <w:tcPr>
            <w:tcW w:w="483" w:type="pct"/>
            <w:shd w:val="clear" w:color="auto" w:fill="auto"/>
            <w:vAlign w:val="center"/>
            <w:tcPrChange w:id="3163" w:author="Elena Borisenok" w:date="2024-11-17T18:51:00Z">
              <w:tcPr>
                <w:tcW w:w="711" w:type="pct"/>
                <w:shd w:val="clear" w:color="auto" w:fill="auto"/>
                <w:vAlign w:val="center"/>
              </w:tcPr>
            </w:tcPrChange>
          </w:tcPr>
          <w:p w14:paraId="0A4A4D5A" w14:textId="7FF0EFE2" w:rsidR="00E122FB" w:rsidDel="00F34094" w:rsidRDefault="00000000">
            <w:pPr>
              <w:rPr>
                <w:del w:id="3164" w:author="Elena Borisenok" w:date="2024-11-15T20:04:00Z"/>
                <w:color w:val="000000" w:themeColor="text1"/>
                <w:szCs w:val="24"/>
              </w:rPr>
            </w:pPr>
            <w:del w:id="3165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М-1</w:delText>
              </w:r>
            </w:del>
          </w:p>
        </w:tc>
        <w:tc>
          <w:tcPr>
            <w:tcW w:w="746" w:type="pct"/>
            <w:shd w:val="clear" w:color="auto" w:fill="auto"/>
            <w:vAlign w:val="center"/>
            <w:tcPrChange w:id="3166" w:author="Elena Borisenok" w:date="2024-11-17T18:51:00Z">
              <w:tcPr>
                <w:tcW w:w="747" w:type="pct"/>
                <w:shd w:val="clear" w:color="auto" w:fill="auto"/>
                <w:vAlign w:val="center"/>
              </w:tcPr>
            </w:tcPrChange>
          </w:tcPr>
          <w:p w14:paraId="5F863B27" w14:textId="6ED47269" w:rsidR="00E122FB" w:rsidDel="00F34094" w:rsidRDefault="00000000">
            <w:pPr>
              <w:rPr>
                <w:del w:id="3167" w:author="Elena Borisenok" w:date="2024-11-15T20:04:00Z"/>
                <w:color w:val="000000" w:themeColor="text1"/>
                <w:szCs w:val="24"/>
              </w:rPr>
            </w:pPr>
            <w:del w:id="3168" w:author="Elena Borisenok" w:date="2024-11-15T20:04:00Z">
              <w:r w:rsidDel="00F34094">
                <w:rPr>
                  <w:szCs w:val="24"/>
                </w:rPr>
                <w:delText>Встроенный мониторинг состояния служебных компонент кластера</w:delText>
              </w:r>
            </w:del>
          </w:p>
        </w:tc>
        <w:tc>
          <w:tcPr>
            <w:tcW w:w="2868" w:type="pct"/>
            <w:shd w:val="clear" w:color="auto" w:fill="auto"/>
            <w:vAlign w:val="center"/>
            <w:tcPrChange w:id="3169" w:author="Elena Borisenok" w:date="2024-11-17T18:51:00Z">
              <w:tcPr>
                <w:tcW w:w="2715" w:type="pct"/>
                <w:shd w:val="clear" w:color="auto" w:fill="auto"/>
                <w:vAlign w:val="center"/>
              </w:tcPr>
            </w:tcPrChange>
          </w:tcPr>
          <w:p w14:paraId="3B982F9E" w14:textId="1F7063DD" w:rsidR="00E122FB" w:rsidDel="00F34094" w:rsidRDefault="00000000">
            <w:pPr>
              <w:rPr>
                <w:del w:id="3170" w:author="Elena Borisenok" w:date="2024-11-15T20:04:00Z"/>
                <w:color w:val="000000" w:themeColor="text1"/>
                <w:szCs w:val="24"/>
              </w:rPr>
            </w:pPr>
            <w:del w:id="3171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ТП-1</w:delText>
              </w:r>
            </w:del>
          </w:p>
        </w:tc>
        <w:tc>
          <w:tcPr>
            <w:tcW w:w="903" w:type="pct"/>
            <w:tcPrChange w:id="3172" w:author="Elena Borisenok" w:date="2024-11-17T18:51:00Z">
              <w:tcPr>
                <w:tcW w:w="826" w:type="pct"/>
              </w:tcPr>
            </w:tcPrChange>
          </w:tcPr>
          <w:p w14:paraId="5867A22E" w14:textId="35B3D054" w:rsidR="00E122FB" w:rsidDel="00F34094" w:rsidRDefault="00E122FB">
            <w:pPr>
              <w:rPr>
                <w:del w:id="3173" w:author="Elena Borisenok" w:date="2024-11-15T20:04:00Z"/>
                <w:color w:val="000000" w:themeColor="text1"/>
                <w:szCs w:val="24"/>
              </w:rPr>
            </w:pPr>
          </w:p>
        </w:tc>
      </w:tr>
      <w:tr w:rsidR="00F34094" w:rsidDel="00F34094" w14:paraId="6DBA9BB0" w14:textId="77777777" w:rsidTr="00070892">
        <w:tblPrEx>
          <w:tblPrExChange w:id="3174" w:author="Elena Borisenok" w:date="2024-11-17T18:51:00Z">
            <w:tblPrEx>
              <w:tblW w:w="5290" w:type="pct"/>
            </w:tblPrEx>
          </w:tblPrExChange>
        </w:tblPrEx>
        <w:trPr>
          <w:del w:id="3175" w:author="Elena Borisenok" w:date="2024-11-15T20:04:00Z"/>
        </w:trPr>
        <w:tc>
          <w:tcPr>
            <w:tcW w:w="483" w:type="pct"/>
            <w:shd w:val="clear" w:color="auto" w:fill="auto"/>
            <w:vAlign w:val="center"/>
            <w:tcPrChange w:id="3176" w:author="Elena Borisenok" w:date="2024-11-17T18:51:00Z">
              <w:tcPr>
                <w:tcW w:w="711" w:type="pct"/>
                <w:shd w:val="clear" w:color="auto" w:fill="auto"/>
                <w:vAlign w:val="center"/>
              </w:tcPr>
            </w:tcPrChange>
          </w:tcPr>
          <w:p w14:paraId="29B6882E" w14:textId="415D23E3" w:rsidR="00E122FB" w:rsidDel="00F34094" w:rsidRDefault="00000000">
            <w:pPr>
              <w:rPr>
                <w:del w:id="3177" w:author="Elena Borisenok" w:date="2024-11-15T20:04:00Z"/>
                <w:color w:val="000000" w:themeColor="text1"/>
                <w:szCs w:val="24"/>
              </w:rPr>
            </w:pPr>
            <w:del w:id="3178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М-2</w:delText>
              </w:r>
            </w:del>
          </w:p>
        </w:tc>
        <w:tc>
          <w:tcPr>
            <w:tcW w:w="746" w:type="pct"/>
            <w:shd w:val="clear" w:color="auto" w:fill="auto"/>
            <w:vAlign w:val="center"/>
            <w:tcPrChange w:id="3179" w:author="Elena Borisenok" w:date="2024-11-17T18:51:00Z">
              <w:tcPr>
                <w:tcW w:w="747" w:type="pct"/>
                <w:shd w:val="clear" w:color="auto" w:fill="auto"/>
                <w:vAlign w:val="center"/>
              </w:tcPr>
            </w:tcPrChange>
          </w:tcPr>
          <w:p w14:paraId="5A931C49" w14:textId="241E6B16" w:rsidR="00E122FB" w:rsidDel="00F34094" w:rsidRDefault="00000000">
            <w:pPr>
              <w:rPr>
                <w:del w:id="3180" w:author="Elena Borisenok" w:date="2024-11-15T20:04:00Z"/>
                <w:color w:val="000000" w:themeColor="text1"/>
                <w:szCs w:val="24"/>
              </w:rPr>
            </w:pPr>
            <w:del w:id="3181" w:author="Elena Borisenok" w:date="2024-11-15T20:04:00Z">
              <w:r w:rsidDel="00F34094">
                <w:rPr>
                  <w:szCs w:val="24"/>
                </w:rPr>
                <w:delText>Мониторинг аппаратных ресурсов платформы</w:delText>
              </w:r>
            </w:del>
          </w:p>
        </w:tc>
        <w:tc>
          <w:tcPr>
            <w:tcW w:w="2868" w:type="pct"/>
            <w:shd w:val="clear" w:color="auto" w:fill="auto"/>
            <w:vAlign w:val="center"/>
            <w:tcPrChange w:id="3182" w:author="Elena Borisenok" w:date="2024-11-17T18:51:00Z">
              <w:tcPr>
                <w:tcW w:w="2715" w:type="pct"/>
                <w:shd w:val="clear" w:color="auto" w:fill="auto"/>
                <w:vAlign w:val="center"/>
              </w:tcPr>
            </w:tcPrChange>
          </w:tcPr>
          <w:p w14:paraId="58B0F29C" w14:textId="76530BA2" w:rsidR="00E122FB" w:rsidDel="00F34094" w:rsidRDefault="00000000">
            <w:pPr>
              <w:rPr>
                <w:del w:id="3183" w:author="Elena Borisenok" w:date="2024-11-15T20:04:00Z"/>
                <w:color w:val="000000" w:themeColor="text1"/>
                <w:szCs w:val="24"/>
              </w:rPr>
            </w:pPr>
            <w:del w:id="3184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ТП-2</w:delText>
              </w:r>
            </w:del>
          </w:p>
        </w:tc>
        <w:tc>
          <w:tcPr>
            <w:tcW w:w="903" w:type="pct"/>
            <w:tcPrChange w:id="3185" w:author="Elena Borisenok" w:date="2024-11-17T18:51:00Z">
              <w:tcPr>
                <w:tcW w:w="826" w:type="pct"/>
              </w:tcPr>
            </w:tcPrChange>
          </w:tcPr>
          <w:p w14:paraId="17583F90" w14:textId="6AF238A4" w:rsidR="00E122FB" w:rsidDel="00F34094" w:rsidRDefault="00E122FB">
            <w:pPr>
              <w:rPr>
                <w:del w:id="3186" w:author="Elena Borisenok" w:date="2024-11-15T20:04:00Z"/>
                <w:color w:val="000000" w:themeColor="text1"/>
                <w:szCs w:val="24"/>
              </w:rPr>
            </w:pPr>
          </w:p>
        </w:tc>
      </w:tr>
      <w:tr w:rsidR="00F34094" w:rsidDel="00F34094" w14:paraId="45AD9CA8" w14:textId="77777777" w:rsidTr="00070892">
        <w:tblPrEx>
          <w:tblPrExChange w:id="3187" w:author="Elena Borisenok" w:date="2024-11-17T18:51:00Z">
            <w:tblPrEx>
              <w:tblW w:w="5290" w:type="pct"/>
            </w:tblPrEx>
          </w:tblPrExChange>
        </w:tblPrEx>
        <w:trPr>
          <w:del w:id="3188" w:author="Elena Borisenok" w:date="2024-11-15T20:04:00Z"/>
        </w:trPr>
        <w:tc>
          <w:tcPr>
            <w:tcW w:w="483" w:type="pct"/>
            <w:shd w:val="clear" w:color="auto" w:fill="auto"/>
            <w:vAlign w:val="center"/>
            <w:tcPrChange w:id="3189" w:author="Elena Borisenok" w:date="2024-11-17T18:51:00Z">
              <w:tcPr>
                <w:tcW w:w="711" w:type="pct"/>
                <w:shd w:val="clear" w:color="auto" w:fill="auto"/>
                <w:vAlign w:val="center"/>
              </w:tcPr>
            </w:tcPrChange>
          </w:tcPr>
          <w:p w14:paraId="0B064143" w14:textId="4AD45573" w:rsidR="00E122FB" w:rsidDel="00F34094" w:rsidRDefault="00000000">
            <w:pPr>
              <w:rPr>
                <w:del w:id="3190" w:author="Elena Borisenok" w:date="2024-11-15T20:04:00Z"/>
                <w:color w:val="000000" w:themeColor="text1"/>
                <w:szCs w:val="24"/>
              </w:rPr>
            </w:pPr>
            <w:del w:id="3191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М-3</w:delText>
              </w:r>
            </w:del>
          </w:p>
        </w:tc>
        <w:tc>
          <w:tcPr>
            <w:tcW w:w="746" w:type="pct"/>
            <w:shd w:val="clear" w:color="auto" w:fill="auto"/>
            <w:vAlign w:val="center"/>
            <w:tcPrChange w:id="3192" w:author="Elena Borisenok" w:date="2024-11-17T18:51:00Z">
              <w:tcPr>
                <w:tcW w:w="747" w:type="pct"/>
                <w:shd w:val="clear" w:color="auto" w:fill="auto"/>
                <w:vAlign w:val="center"/>
              </w:tcPr>
            </w:tcPrChange>
          </w:tcPr>
          <w:p w14:paraId="0A02635C" w14:textId="5A689FEA" w:rsidR="00E122FB" w:rsidDel="00F34094" w:rsidRDefault="00000000">
            <w:pPr>
              <w:rPr>
                <w:del w:id="3193" w:author="Elena Borisenok" w:date="2024-11-15T20:04:00Z"/>
                <w:color w:val="000000" w:themeColor="text1"/>
                <w:szCs w:val="24"/>
              </w:rPr>
            </w:pPr>
            <w:del w:id="3194" w:author="Elena Borisenok" w:date="2024-11-15T20:04:00Z">
              <w:r w:rsidDel="00F34094">
                <w:rPr>
                  <w:szCs w:val="24"/>
                </w:rPr>
                <w:delText>Мониторинг Kubernetes в составе платформы</w:delText>
              </w:r>
            </w:del>
          </w:p>
        </w:tc>
        <w:tc>
          <w:tcPr>
            <w:tcW w:w="2868" w:type="pct"/>
            <w:shd w:val="clear" w:color="auto" w:fill="auto"/>
            <w:vAlign w:val="center"/>
            <w:tcPrChange w:id="3195" w:author="Elena Borisenok" w:date="2024-11-17T18:51:00Z">
              <w:tcPr>
                <w:tcW w:w="2715" w:type="pct"/>
                <w:shd w:val="clear" w:color="auto" w:fill="auto"/>
                <w:vAlign w:val="center"/>
              </w:tcPr>
            </w:tcPrChange>
          </w:tcPr>
          <w:p w14:paraId="18AA86DB" w14:textId="74DE9839" w:rsidR="00E122FB" w:rsidDel="00F34094" w:rsidRDefault="00000000">
            <w:pPr>
              <w:rPr>
                <w:del w:id="3196" w:author="Elena Borisenok" w:date="2024-11-15T20:04:00Z"/>
                <w:color w:val="000000" w:themeColor="text1"/>
                <w:szCs w:val="24"/>
              </w:rPr>
            </w:pPr>
            <w:del w:id="3197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ТП-3</w:delText>
              </w:r>
            </w:del>
          </w:p>
        </w:tc>
        <w:tc>
          <w:tcPr>
            <w:tcW w:w="903" w:type="pct"/>
            <w:tcPrChange w:id="3198" w:author="Elena Borisenok" w:date="2024-11-17T18:51:00Z">
              <w:tcPr>
                <w:tcW w:w="826" w:type="pct"/>
              </w:tcPr>
            </w:tcPrChange>
          </w:tcPr>
          <w:p w14:paraId="61044F81" w14:textId="1A82B5B9" w:rsidR="00E122FB" w:rsidDel="00F34094" w:rsidRDefault="00E122FB">
            <w:pPr>
              <w:rPr>
                <w:del w:id="3199" w:author="Elena Borisenok" w:date="2024-11-15T20:04:00Z"/>
                <w:color w:val="000000" w:themeColor="text1"/>
                <w:szCs w:val="24"/>
              </w:rPr>
            </w:pPr>
          </w:p>
        </w:tc>
      </w:tr>
      <w:tr w:rsidR="00F34094" w:rsidDel="00F34094" w14:paraId="474E8EA0" w14:textId="77777777" w:rsidTr="00070892">
        <w:tblPrEx>
          <w:tblPrExChange w:id="3200" w:author="Elena Borisenok" w:date="2024-11-17T18:51:00Z">
            <w:tblPrEx>
              <w:tblW w:w="5290" w:type="pct"/>
            </w:tblPrEx>
          </w:tblPrExChange>
        </w:tblPrEx>
        <w:trPr>
          <w:del w:id="3201" w:author="Elena Borisenok" w:date="2024-11-15T20:04:00Z"/>
        </w:trPr>
        <w:tc>
          <w:tcPr>
            <w:tcW w:w="483" w:type="pct"/>
            <w:shd w:val="clear" w:color="auto" w:fill="auto"/>
            <w:vAlign w:val="center"/>
            <w:tcPrChange w:id="3202" w:author="Elena Borisenok" w:date="2024-11-17T18:51:00Z">
              <w:tcPr>
                <w:tcW w:w="711" w:type="pct"/>
                <w:shd w:val="clear" w:color="auto" w:fill="auto"/>
                <w:vAlign w:val="center"/>
              </w:tcPr>
            </w:tcPrChange>
          </w:tcPr>
          <w:p w14:paraId="0D0A7265" w14:textId="3EDB585B" w:rsidR="00E122FB" w:rsidDel="00F34094" w:rsidRDefault="00000000">
            <w:pPr>
              <w:rPr>
                <w:del w:id="3203" w:author="Elena Borisenok" w:date="2024-11-15T20:04:00Z"/>
                <w:color w:val="000000" w:themeColor="text1"/>
                <w:szCs w:val="24"/>
              </w:rPr>
            </w:pPr>
            <w:del w:id="3204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М-4</w:delText>
              </w:r>
            </w:del>
          </w:p>
        </w:tc>
        <w:tc>
          <w:tcPr>
            <w:tcW w:w="746" w:type="pct"/>
            <w:shd w:val="clear" w:color="auto" w:fill="auto"/>
            <w:vAlign w:val="center"/>
            <w:tcPrChange w:id="3205" w:author="Elena Borisenok" w:date="2024-11-17T18:51:00Z">
              <w:tcPr>
                <w:tcW w:w="747" w:type="pct"/>
                <w:shd w:val="clear" w:color="auto" w:fill="auto"/>
                <w:vAlign w:val="center"/>
              </w:tcPr>
            </w:tcPrChange>
          </w:tcPr>
          <w:p w14:paraId="64D34FE6" w14:textId="533E5A8C" w:rsidR="00E122FB" w:rsidDel="00F34094" w:rsidRDefault="00000000">
            <w:pPr>
              <w:rPr>
                <w:del w:id="3206" w:author="Elena Borisenok" w:date="2024-11-15T20:04:00Z"/>
                <w:color w:val="000000" w:themeColor="text1"/>
                <w:szCs w:val="24"/>
              </w:rPr>
            </w:pPr>
            <w:del w:id="3207" w:author="Elena Borisenok" w:date="2024-11-15T20:04:00Z">
              <w:r w:rsidDel="00F34094">
                <w:rPr>
                  <w:szCs w:val="24"/>
                </w:rPr>
                <w:delText>Встроенный мониторинг входящего трафика</w:delText>
              </w:r>
            </w:del>
          </w:p>
        </w:tc>
        <w:tc>
          <w:tcPr>
            <w:tcW w:w="2868" w:type="pct"/>
            <w:shd w:val="clear" w:color="auto" w:fill="auto"/>
            <w:vAlign w:val="center"/>
            <w:tcPrChange w:id="3208" w:author="Elena Borisenok" w:date="2024-11-17T18:51:00Z">
              <w:tcPr>
                <w:tcW w:w="2715" w:type="pct"/>
                <w:shd w:val="clear" w:color="auto" w:fill="auto"/>
                <w:vAlign w:val="center"/>
              </w:tcPr>
            </w:tcPrChange>
          </w:tcPr>
          <w:p w14:paraId="19AD2823" w14:textId="06A0CF15" w:rsidR="00E122FB" w:rsidDel="00F34094" w:rsidRDefault="00000000">
            <w:pPr>
              <w:rPr>
                <w:del w:id="3209" w:author="Elena Borisenok" w:date="2024-11-15T20:04:00Z"/>
                <w:color w:val="000000" w:themeColor="text1"/>
                <w:szCs w:val="24"/>
              </w:rPr>
            </w:pPr>
            <w:del w:id="3210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ТП-4</w:delText>
              </w:r>
            </w:del>
          </w:p>
        </w:tc>
        <w:tc>
          <w:tcPr>
            <w:tcW w:w="903" w:type="pct"/>
            <w:tcPrChange w:id="3211" w:author="Elena Borisenok" w:date="2024-11-17T18:51:00Z">
              <w:tcPr>
                <w:tcW w:w="826" w:type="pct"/>
              </w:tcPr>
            </w:tcPrChange>
          </w:tcPr>
          <w:p w14:paraId="22E98AAD" w14:textId="62350B5B" w:rsidR="00E122FB" w:rsidDel="00F34094" w:rsidRDefault="00E122FB">
            <w:pPr>
              <w:rPr>
                <w:del w:id="3212" w:author="Elena Borisenok" w:date="2024-11-15T20:04:00Z"/>
                <w:color w:val="000000" w:themeColor="text1"/>
                <w:szCs w:val="24"/>
              </w:rPr>
            </w:pPr>
          </w:p>
        </w:tc>
      </w:tr>
      <w:tr w:rsidR="00F34094" w:rsidDel="00F34094" w14:paraId="545BC8FB" w14:textId="77777777" w:rsidTr="00070892">
        <w:tblPrEx>
          <w:tblPrExChange w:id="3213" w:author="Elena Borisenok" w:date="2024-11-17T18:51:00Z">
            <w:tblPrEx>
              <w:tblW w:w="5290" w:type="pct"/>
            </w:tblPrEx>
          </w:tblPrExChange>
        </w:tblPrEx>
        <w:trPr>
          <w:del w:id="3214" w:author="Elena Borisenok" w:date="2024-11-15T20:04:00Z"/>
        </w:trPr>
        <w:tc>
          <w:tcPr>
            <w:tcW w:w="483" w:type="pct"/>
            <w:shd w:val="clear" w:color="auto" w:fill="auto"/>
            <w:vAlign w:val="center"/>
            <w:tcPrChange w:id="3215" w:author="Elena Borisenok" w:date="2024-11-17T18:51:00Z">
              <w:tcPr>
                <w:tcW w:w="711" w:type="pct"/>
                <w:shd w:val="clear" w:color="auto" w:fill="auto"/>
                <w:vAlign w:val="center"/>
              </w:tcPr>
            </w:tcPrChange>
          </w:tcPr>
          <w:p w14:paraId="026DAA4C" w14:textId="4FF16E19" w:rsidR="00E122FB" w:rsidDel="00F34094" w:rsidRDefault="00000000">
            <w:pPr>
              <w:rPr>
                <w:del w:id="3216" w:author="Elena Borisenok" w:date="2024-11-15T20:04:00Z"/>
                <w:color w:val="000000" w:themeColor="text1"/>
                <w:szCs w:val="24"/>
              </w:rPr>
            </w:pPr>
            <w:del w:id="3217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М-5</w:delText>
              </w:r>
            </w:del>
          </w:p>
        </w:tc>
        <w:tc>
          <w:tcPr>
            <w:tcW w:w="746" w:type="pct"/>
            <w:shd w:val="clear" w:color="auto" w:fill="auto"/>
            <w:vAlign w:val="center"/>
            <w:tcPrChange w:id="3218" w:author="Elena Borisenok" w:date="2024-11-17T18:51:00Z">
              <w:tcPr>
                <w:tcW w:w="747" w:type="pct"/>
                <w:shd w:val="clear" w:color="auto" w:fill="auto"/>
                <w:vAlign w:val="center"/>
              </w:tcPr>
            </w:tcPrChange>
          </w:tcPr>
          <w:p w14:paraId="442AD33E" w14:textId="7EB760EF" w:rsidR="00E122FB" w:rsidDel="00F34094" w:rsidRDefault="00000000">
            <w:pPr>
              <w:rPr>
                <w:del w:id="3219" w:author="Elena Borisenok" w:date="2024-11-15T20:04:00Z"/>
                <w:color w:val="000000" w:themeColor="text1"/>
                <w:szCs w:val="24"/>
              </w:rPr>
            </w:pPr>
            <w:del w:id="3220" w:author="Elena Borisenok" w:date="2024-11-15T20:04:00Z">
              <w:r w:rsidDel="00F34094">
                <w:rPr>
                  <w:szCs w:val="24"/>
                </w:rPr>
                <w:delText>Оценка использования ресурсов</w:delText>
              </w:r>
            </w:del>
          </w:p>
        </w:tc>
        <w:tc>
          <w:tcPr>
            <w:tcW w:w="2868" w:type="pct"/>
            <w:shd w:val="clear" w:color="auto" w:fill="auto"/>
            <w:vAlign w:val="center"/>
            <w:tcPrChange w:id="3221" w:author="Elena Borisenok" w:date="2024-11-17T18:51:00Z">
              <w:tcPr>
                <w:tcW w:w="2715" w:type="pct"/>
                <w:shd w:val="clear" w:color="auto" w:fill="auto"/>
                <w:vAlign w:val="center"/>
              </w:tcPr>
            </w:tcPrChange>
          </w:tcPr>
          <w:p w14:paraId="39F6BCC1" w14:textId="38E9BF77" w:rsidR="00E122FB" w:rsidDel="00F34094" w:rsidRDefault="00000000">
            <w:pPr>
              <w:rPr>
                <w:del w:id="3222" w:author="Elena Borisenok" w:date="2024-11-15T20:04:00Z"/>
                <w:color w:val="000000" w:themeColor="text1"/>
                <w:szCs w:val="24"/>
              </w:rPr>
            </w:pPr>
            <w:del w:id="3223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ТП-5</w:delText>
              </w:r>
            </w:del>
          </w:p>
        </w:tc>
        <w:tc>
          <w:tcPr>
            <w:tcW w:w="903" w:type="pct"/>
            <w:tcPrChange w:id="3224" w:author="Elena Borisenok" w:date="2024-11-17T18:51:00Z">
              <w:tcPr>
                <w:tcW w:w="826" w:type="pct"/>
              </w:tcPr>
            </w:tcPrChange>
          </w:tcPr>
          <w:p w14:paraId="49B410AE" w14:textId="7A630F4B" w:rsidR="00E122FB" w:rsidDel="00F34094" w:rsidRDefault="00E122FB">
            <w:pPr>
              <w:rPr>
                <w:del w:id="3225" w:author="Elena Borisenok" w:date="2024-11-15T20:04:00Z"/>
                <w:color w:val="000000" w:themeColor="text1"/>
                <w:szCs w:val="24"/>
              </w:rPr>
            </w:pPr>
          </w:p>
        </w:tc>
      </w:tr>
      <w:tr w:rsidR="00F34094" w:rsidDel="00F34094" w14:paraId="35BB5263" w14:textId="77777777" w:rsidTr="00070892">
        <w:tblPrEx>
          <w:tblPrExChange w:id="3226" w:author="Elena Borisenok" w:date="2024-11-17T18:51:00Z">
            <w:tblPrEx>
              <w:tblW w:w="5290" w:type="pct"/>
            </w:tblPrEx>
          </w:tblPrExChange>
        </w:tblPrEx>
        <w:trPr>
          <w:del w:id="3227" w:author="Elena Borisenok" w:date="2024-11-15T20:04:00Z"/>
        </w:trPr>
        <w:tc>
          <w:tcPr>
            <w:tcW w:w="483" w:type="pct"/>
            <w:shd w:val="clear" w:color="auto" w:fill="auto"/>
            <w:vAlign w:val="center"/>
            <w:tcPrChange w:id="3228" w:author="Elena Borisenok" w:date="2024-11-17T18:51:00Z">
              <w:tcPr>
                <w:tcW w:w="711" w:type="pct"/>
                <w:shd w:val="clear" w:color="auto" w:fill="auto"/>
                <w:vAlign w:val="center"/>
              </w:tcPr>
            </w:tcPrChange>
          </w:tcPr>
          <w:p w14:paraId="7BD6C14F" w14:textId="630BEE51" w:rsidR="00E122FB" w:rsidDel="00F34094" w:rsidRDefault="00000000">
            <w:pPr>
              <w:rPr>
                <w:del w:id="3229" w:author="Elena Borisenok" w:date="2024-11-15T20:04:00Z"/>
                <w:color w:val="000000" w:themeColor="text1"/>
                <w:szCs w:val="24"/>
              </w:rPr>
            </w:pPr>
            <w:del w:id="3230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М-6</w:delText>
              </w:r>
            </w:del>
          </w:p>
        </w:tc>
        <w:tc>
          <w:tcPr>
            <w:tcW w:w="746" w:type="pct"/>
            <w:shd w:val="clear" w:color="auto" w:fill="auto"/>
            <w:vAlign w:val="center"/>
            <w:tcPrChange w:id="3231" w:author="Elena Borisenok" w:date="2024-11-17T18:51:00Z">
              <w:tcPr>
                <w:tcW w:w="747" w:type="pct"/>
                <w:shd w:val="clear" w:color="auto" w:fill="auto"/>
                <w:vAlign w:val="center"/>
              </w:tcPr>
            </w:tcPrChange>
          </w:tcPr>
          <w:p w14:paraId="78C2E1EA" w14:textId="53198C55" w:rsidR="00E122FB" w:rsidDel="00F34094" w:rsidRDefault="00000000">
            <w:pPr>
              <w:rPr>
                <w:del w:id="3232" w:author="Elena Borisenok" w:date="2024-11-15T20:04:00Z"/>
                <w:color w:val="000000" w:themeColor="text1"/>
                <w:szCs w:val="24"/>
              </w:rPr>
            </w:pPr>
            <w:del w:id="3233" w:author="Elena Borisenok" w:date="2024-11-15T20:04:00Z">
              <w:r w:rsidDel="00F34094">
                <w:rPr>
                  <w:szCs w:val="24"/>
                </w:rPr>
                <w:delText>Уведомления (alerts) по нагрузке серверов кластера, количество ошибочных запросов ingress и пр.</w:delText>
              </w:r>
            </w:del>
          </w:p>
        </w:tc>
        <w:tc>
          <w:tcPr>
            <w:tcW w:w="2868" w:type="pct"/>
            <w:shd w:val="clear" w:color="auto" w:fill="auto"/>
            <w:vAlign w:val="center"/>
            <w:tcPrChange w:id="3234" w:author="Elena Borisenok" w:date="2024-11-17T18:51:00Z">
              <w:tcPr>
                <w:tcW w:w="2715" w:type="pct"/>
                <w:shd w:val="clear" w:color="auto" w:fill="auto"/>
                <w:vAlign w:val="center"/>
              </w:tcPr>
            </w:tcPrChange>
          </w:tcPr>
          <w:p w14:paraId="6761D5B3" w14:textId="50C67BA2" w:rsidR="00E122FB" w:rsidDel="00F34094" w:rsidRDefault="00000000">
            <w:pPr>
              <w:rPr>
                <w:del w:id="3235" w:author="Elena Borisenok" w:date="2024-11-15T20:04:00Z"/>
                <w:color w:val="000000" w:themeColor="text1"/>
                <w:szCs w:val="24"/>
              </w:rPr>
            </w:pPr>
            <w:del w:id="3236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ТП-6</w:delText>
              </w:r>
            </w:del>
          </w:p>
        </w:tc>
        <w:tc>
          <w:tcPr>
            <w:tcW w:w="903" w:type="pct"/>
            <w:tcPrChange w:id="3237" w:author="Elena Borisenok" w:date="2024-11-17T18:51:00Z">
              <w:tcPr>
                <w:tcW w:w="826" w:type="pct"/>
              </w:tcPr>
            </w:tcPrChange>
          </w:tcPr>
          <w:p w14:paraId="2F50326F" w14:textId="6981DB61" w:rsidR="00E122FB" w:rsidDel="00F34094" w:rsidRDefault="00E122FB">
            <w:pPr>
              <w:rPr>
                <w:del w:id="3238" w:author="Elena Borisenok" w:date="2024-11-15T20:04:00Z"/>
                <w:color w:val="000000" w:themeColor="text1"/>
                <w:szCs w:val="24"/>
              </w:rPr>
            </w:pPr>
          </w:p>
        </w:tc>
      </w:tr>
      <w:tr w:rsidR="00F34094" w:rsidDel="00F34094" w14:paraId="53A1706F" w14:textId="77777777" w:rsidTr="00070892">
        <w:tblPrEx>
          <w:tblPrExChange w:id="3239" w:author="Elena Borisenok" w:date="2024-11-17T18:51:00Z">
            <w:tblPrEx>
              <w:tblW w:w="5290" w:type="pct"/>
            </w:tblPrEx>
          </w:tblPrExChange>
        </w:tblPrEx>
        <w:trPr>
          <w:del w:id="3240" w:author="Elena Borisenok" w:date="2024-11-15T20:04:00Z"/>
        </w:trPr>
        <w:tc>
          <w:tcPr>
            <w:tcW w:w="483" w:type="pct"/>
            <w:shd w:val="clear" w:color="auto" w:fill="auto"/>
            <w:vAlign w:val="center"/>
            <w:tcPrChange w:id="3241" w:author="Elena Borisenok" w:date="2024-11-17T18:51:00Z">
              <w:tcPr>
                <w:tcW w:w="711" w:type="pct"/>
                <w:shd w:val="clear" w:color="auto" w:fill="auto"/>
                <w:vAlign w:val="center"/>
              </w:tcPr>
            </w:tcPrChange>
          </w:tcPr>
          <w:p w14:paraId="7AC830D2" w14:textId="4D5C71B0" w:rsidR="00E122FB" w:rsidDel="00F34094" w:rsidRDefault="00000000">
            <w:pPr>
              <w:rPr>
                <w:del w:id="3242" w:author="Elena Borisenok" w:date="2024-11-15T20:04:00Z"/>
                <w:color w:val="000000" w:themeColor="text1"/>
                <w:szCs w:val="24"/>
              </w:rPr>
            </w:pPr>
            <w:del w:id="3243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М-7</w:delText>
              </w:r>
            </w:del>
          </w:p>
        </w:tc>
        <w:tc>
          <w:tcPr>
            <w:tcW w:w="746" w:type="pct"/>
            <w:shd w:val="clear" w:color="auto" w:fill="auto"/>
            <w:vAlign w:val="center"/>
            <w:tcPrChange w:id="3244" w:author="Elena Borisenok" w:date="2024-11-17T18:51:00Z">
              <w:tcPr>
                <w:tcW w:w="747" w:type="pct"/>
                <w:shd w:val="clear" w:color="auto" w:fill="auto"/>
                <w:vAlign w:val="center"/>
              </w:tcPr>
            </w:tcPrChange>
          </w:tcPr>
          <w:p w14:paraId="6D05D3E2" w14:textId="18ADFD47" w:rsidR="00E122FB" w:rsidDel="00F34094" w:rsidRDefault="00000000">
            <w:pPr>
              <w:rPr>
                <w:del w:id="3245" w:author="Elena Borisenok" w:date="2024-11-15T20:04:00Z"/>
                <w:color w:val="000000" w:themeColor="text1"/>
                <w:szCs w:val="24"/>
              </w:rPr>
            </w:pPr>
            <w:del w:id="3246" w:author="Elena Borisenok" w:date="2024-11-15T20:04:00Z">
              <w:r w:rsidDel="00F34094">
                <w:rPr>
                  <w:szCs w:val="24"/>
                </w:rPr>
                <w:delText>Расширенный мониторинг состояния прикладных сервисов</w:delText>
              </w:r>
            </w:del>
          </w:p>
        </w:tc>
        <w:tc>
          <w:tcPr>
            <w:tcW w:w="2868" w:type="pct"/>
            <w:shd w:val="clear" w:color="auto" w:fill="auto"/>
            <w:vAlign w:val="center"/>
            <w:tcPrChange w:id="3247" w:author="Elena Borisenok" w:date="2024-11-17T18:51:00Z">
              <w:tcPr>
                <w:tcW w:w="2715" w:type="pct"/>
                <w:shd w:val="clear" w:color="auto" w:fill="auto"/>
                <w:vAlign w:val="center"/>
              </w:tcPr>
            </w:tcPrChange>
          </w:tcPr>
          <w:p w14:paraId="139E7F03" w14:textId="7FC0F5AB" w:rsidR="00E122FB" w:rsidDel="00F34094" w:rsidRDefault="00000000">
            <w:pPr>
              <w:rPr>
                <w:del w:id="3248" w:author="Elena Borisenok" w:date="2024-11-15T20:04:00Z"/>
                <w:color w:val="000000" w:themeColor="text1"/>
                <w:szCs w:val="24"/>
              </w:rPr>
            </w:pPr>
            <w:del w:id="3249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ТП-7</w:delText>
              </w:r>
            </w:del>
          </w:p>
        </w:tc>
        <w:tc>
          <w:tcPr>
            <w:tcW w:w="903" w:type="pct"/>
            <w:tcPrChange w:id="3250" w:author="Elena Borisenok" w:date="2024-11-17T18:51:00Z">
              <w:tcPr>
                <w:tcW w:w="826" w:type="pct"/>
              </w:tcPr>
            </w:tcPrChange>
          </w:tcPr>
          <w:p w14:paraId="427B5DF2" w14:textId="289D96FC" w:rsidR="00E122FB" w:rsidDel="00F34094" w:rsidRDefault="00E122FB">
            <w:pPr>
              <w:rPr>
                <w:del w:id="3251" w:author="Elena Borisenok" w:date="2024-11-15T20:04:00Z"/>
                <w:color w:val="000000" w:themeColor="text1"/>
                <w:szCs w:val="24"/>
              </w:rPr>
            </w:pPr>
          </w:p>
        </w:tc>
      </w:tr>
      <w:tr w:rsidR="00F34094" w:rsidDel="00F34094" w14:paraId="384B7547" w14:textId="77777777" w:rsidTr="00070892">
        <w:tblPrEx>
          <w:tblPrExChange w:id="3252" w:author="Elena Borisenok" w:date="2024-11-17T18:51:00Z">
            <w:tblPrEx>
              <w:tblW w:w="5290" w:type="pct"/>
            </w:tblPrEx>
          </w:tblPrExChange>
        </w:tblPrEx>
        <w:trPr>
          <w:del w:id="3253" w:author="Elena Borisenok" w:date="2024-11-15T20:04:00Z"/>
        </w:trPr>
        <w:tc>
          <w:tcPr>
            <w:tcW w:w="483" w:type="pct"/>
            <w:shd w:val="clear" w:color="auto" w:fill="auto"/>
            <w:vAlign w:val="center"/>
            <w:tcPrChange w:id="3254" w:author="Elena Borisenok" w:date="2024-11-17T18:51:00Z">
              <w:tcPr>
                <w:tcW w:w="711" w:type="pct"/>
                <w:shd w:val="clear" w:color="auto" w:fill="auto"/>
                <w:vAlign w:val="center"/>
              </w:tcPr>
            </w:tcPrChange>
          </w:tcPr>
          <w:p w14:paraId="70F0DEFB" w14:textId="49D66821" w:rsidR="00E122FB" w:rsidDel="00F34094" w:rsidRDefault="00000000">
            <w:pPr>
              <w:rPr>
                <w:del w:id="3255" w:author="Elena Borisenok" w:date="2024-11-15T20:04:00Z"/>
                <w:color w:val="000000" w:themeColor="text1"/>
                <w:szCs w:val="24"/>
              </w:rPr>
            </w:pPr>
            <w:del w:id="3256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М-8</w:delText>
              </w:r>
            </w:del>
          </w:p>
        </w:tc>
        <w:tc>
          <w:tcPr>
            <w:tcW w:w="746" w:type="pct"/>
            <w:shd w:val="clear" w:color="auto" w:fill="auto"/>
            <w:vAlign w:val="center"/>
            <w:tcPrChange w:id="3257" w:author="Elena Borisenok" w:date="2024-11-17T18:51:00Z">
              <w:tcPr>
                <w:tcW w:w="747" w:type="pct"/>
                <w:shd w:val="clear" w:color="auto" w:fill="auto"/>
                <w:vAlign w:val="center"/>
              </w:tcPr>
            </w:tcPrChange>
          </w:tcPr>
          <w:p w14:paraId="63A72A95" w14:textId="72AE091F" w:rsidR="00E122FB" w:rsidDel="00F34094" w:rsidRDefault="00000000">
            <w:pPr>
              <w:rPr>
                <w:del w:id="3258" w:author="Elena Borisenok" w:date="2024-11-15T20:04:00Z"/>
                <w:color w:val="000000" w:themeColor="text1"/>
                <w:szCs w:val="24"/>
              </w:rPr>
            </w:pPr>
            <w:del w:id="3259" w:author="Elena Borisenok" w:date="2024-11-15T20:04:00Z">
              <w:r w:rsidDel="00F34094">
                <w:rPr>
                  <w:szCs w:val="24"/>
                </w:rPr>
                <w:delText>Мониторинг прикладных сервисов</w:delText>
              </w:r>
            </w:del>
          </w:p>
        </w:tc>
        <w:tc>
          <w:tcPr>
            <w:tcW w:w="2868" w:type="pct"/>
            <w:shd w:val="clear" w:color="auto" w:fill="auto"/>
            <w:vAlign w:val="center"/>
            <w:tcPrChange w:id="3260" w:author="Elena Borisenok" w:date="2024-11-17T18:51:00Z">
              <w:tcPr>
                <w:tcW w:w="2715" w:type="pct"/>
                <w:shd w:val="clear" w:color="auto" w:fill="auto"/>
                <w:vAlign w:val="center"/>
              </w:tcPr>
            </w:tcPrChange>
          </w:tcPr>
          <w:p w14:paraId="1F198972" w14:textId="4CC88EFB" w:rsidR="00E122FB" w:rsidDel="00F34094" w:rsidRDefault="00000000">
            <w:pPr>
              <w:rPr>
                <w:del w:id="3261" w:author="Elena Borisenok" w:date="2024-11-15T20:04:00Z"/>
                <w:color w:val="000000" w:themeColor="text1"/>
                <w:szCs w:val="24"/>
              </w:rPr>
            </w:pPr>
            <w:del w:id="3262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ТП-8</w:delText>
              </w:r>
            </w:del>
          </w:p>
        </w:tc>
        <w:tc>
          <w:tcPr>
            <w:tcW w:w="903" w:type="pct"/>
            <w:tcPrChange w:id="3263" w:author="Elena Borisenok" w:date="2024-11-17T18:51:00Z">
              <w:tcPr>
                <w:tcW w:w="826" w:type="pct"/>
              </w:tcPr>
            </w:tcPrChange>
          </w:tcPr>
          <w:p w14:paraId="31BAA2CC" w14:textId="45220E72" w:rsidR="00E122FB" w:rsidDel="00F34094" w:rsidRDefault="00E122FB">
            <w:pPr>
              <w:rPr>
                <w:del w:id="3264" w:author="Elena Borisenok" w:date="2024-11-15T20:04:00Z"/>
                <w:color w:val="000000" w:themeColor="text1"/>
                <w:szCs w:val="24"/>
              </w:rPr>
            </w:pPr>
          </w:p>
        </w:tc>
      </w:tr>
      <w:tr w:rsidR="00F34094" w:rsidDel="00F34094" w14:paraId="279B4A98" w14:textId="77777777" w:rsidTr="00070892">
        <w:tblPrEx>
          <w:tblPrExChange w:id="3265" w:author="Elena Borisenok" w:date="2024-11-17T18:51:00Z">
            <w:tblPrEx>
              <w:tblW w:w="5290" w:type="pct"/>
            </w:tblPrEx>
          </w:tblPrExChange>
        </w:tblPrEx>
        <w:trPr>
          <w:del w:id="3266" w:author="Elena Borisenok" w:date="2024-11-15T20:04:00Z"/>
        </w:trPr>
        <w:tc>
          <w:tcPr>
            <w:tcW w:w="483" w:type="pct"/>
            <w:shd w:val="clear" w:color="auto" w:fill="auto"/>
            <w:vAlign w:val="center"/>
            <w:tcPrChange w:id="3267" w:author="Elena Borisenok" w:date="2024-11-17T18:51:00Z">
              <w:tcPr>
                <w:tcW w:w="711" w:type="pct"/>
                <w:shd w:val="clear" w:color="auto" w:fill="auto"/>
                <w:vAlign w:val="center"/>
              </w:tcPr>
            </w:tcPrChange>
          </w:tcPr>
          <w:p w14:paraId="1BE8B063" w14:textId="0CA02093" w:rsidR="00E122FB" w:rsidDel="00F34094" w:rsidRDefault="00000000">
            <w:pPr>
              <w:rPr>
                <w:del w:id="3268" w:author="Elena Borisenok" w:date="2024-11-15T20:04:00Z"/>
                <w:color w:val="000000" w:themeColor="text1"/>
                <w:szCs w:val="24"/>
              </w:rPr>
            </w:pPr>
            <w:del w:id="3269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М-9</w:delText>
              </w:r>
            </w:del>
          </w:p>
        </w:tc>
        <w:tc>
          <w:tcPr>
            <w:tcW w:w="746" w:type="pct"/>
            <w:shd w:val="clear" w:color="auto" w:fill="auto"/>
            <w:vAlign w:val="center"/>
            <w:tcPrChange w:id="3270" w:author="Elena Borisenok" w:date="2024-11-17T18:51:00Z">
              <w:tcPr>
                <w:tcW w:w="747" w:type="pct"/>
                <w:shd w:val="clear" w:color="auto" w:fill="auto"/>
                <w:vAlign w:val="center"/>
              </w:tcPr>
            </w:tcPrChange>
          </w:tcPr>
          <w:p w14:paraId="48C389A0" w14:textId="456370D7" w:rsidR="00E122FB" w:rsidDel="00F34094" w:rsidRDefault="00000000">
            <w:pPr>
              <w:rPr>
                <w:del w:id="3271" w:author="Elena Borisenok" w:date="2024-11-15T20:04:00Z"/>
                <w:color w:val="000000" w:themeColor="text1"/>
                <w:szCs w:val="24"/>
              </w:rPr>
            </w:pPr>
            <w:del w:id="3272" w:author="Elena Borisenok" w:date="2024-11-15T20:04:00Z">
              <w:r w:rsidDel="00F34094">
                <w:rPr>
                  <w:szCs w:val="24"/>
                </w:rPr>
                <w:delText>Возможность добавления своего набора уведомлений (alerts)</w:delText>
              </w:r>
            </w:del>
          </w:p>
        </w:tc>
        <w:tc>
          <w:tcPr>
            <w:tcW w:w="2868" w:type="pct"/>
            <w:shd w:val="clear" w:color="auto" w:fill="auto"/>
            <w:vAlign w:val="center"/>
            <w:tcPrChange w:id="3273" w:author="Elena Borisenok" w:date="2024-11-17T18:51:00Z">
              <w:tcPr>
                <w:tcW w:w="2715" w:type="pct"/>
                <w:shd w:val="clear" w:color="auto" w:fill="auto"/>
                <w:vAlign w:val="center"/>
              </w:tcPr>
            </w:tcPrChange>
          </w:tcPr>
          <w:p w14:paraId="108399CB" w14:textId="21B37D40" w:rsidR="00E122FB" w:rsidDel="00F34094" w:rsidRDefault="00000000">
            <w:pPr>
              <w:rPr>
                <w:del w:id="3274" w:author="Elena Borisenok" w:date="2024-11-15T20:04:00Z"/>
                <w:color w:val="000000" w:themeColor="text1"/>
                <w:szCs w:val="24"/>
              </w:rPr>
            </w:pPr>
            <w:del w:id="3275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ТП-9</w:delText>
              </w:r>
            </w:del>
          </w:p>
        </w:tc>
        <w:tc>
          <w:tcPr>
            <w:tcW w:w="903" w:type="pct"/>
            <w:tcPrChange w:id="3276" w:author="Elena Borisenok" w:date="2024-11-17T18:51:00Z">
              <w:tcPr>
                <w:tcW w:w="826" w:type="pct"/>
              </w:tcPr>
            </w:tcPrChange>
          </w:tcPr>
          <w:p w14:paraId="23AFABFB" w14:textId="7DD8BDD6" w:rsidR="00E122FB" w:rsidDel="00F34094" w:rsidRDefault="00E122FB">
            <w:pPr>
              <w:rPr>
                <w:del w:id="3277" w:author="Elena Borisenok" w:date="2024-11-15T20:04:00Z"/>
                <w:color w:val="000000" w:themeColor="text1"/>
                <w:szCs w:val="24"/>
              </w:rPr>
            </w:pPr>
          </w:p>
        </w:tc>
      </w:tr>
      <w:tr w:rsidR="00F34094" w:rsidDel="00F34094" w14:paraId="2C6F59F3" w14:textId="77777777" w:rsidTr="00070892">
        <w:tblPrEx>
          <w:tblPrExChange w:id="3278" w:author="Elena Borisenok" w:date="2024-11-17T18:51:00Z">
            <w:tblPrEx>
              <w:tblW w:w="5290" w:type="pct"/>
            </w:tblPrEx>
          </w:tblPrExChange>
        </w:tblPrEx>
        <w:trPr>
          <w:del w:id="3279" w:author="Elena Borisenok" w:date="2024-11-15T20:04:00Z"/>
        </w:trPr>
        <w:tc>
          <w:tcPr>
            <w:tcW w:w="483" w:type="pct"/>
            <w:shd w:val="clear" w:color="auto" w:fill="auto"/>
            <w:vAlign w:val="center"/>
            <w:tcPrChange w:id="3280" w:author="Elena Borisenok" w:date="2024-11-17T18:51:00Z">
              <w:tcPr>
                <w:tcW w:w="711" w:type="pct"/>
                <w:shd w:val="clear" w:color="auto" w:fill="auto"/>
                <w:vAlign w:val="center"/>
              </w:tcPr>
            </w:tcPrChange>
          </w:tcPr>
          <w:p w14:paraId="441CA2A8" w14:textId="2F61398E" w:rsidR="00E122FB" w:rsidDel="00F34094" w:rsidRDefault="00000000">
            <w:pPr>
              <w:rPr>
                <w:del w:id="3281" w:author="Elena Borisenok" w:date="2024-11-15T20:04:00Z"/>
                <w:color w:val="000000" w:themeColor="text1"/>
                <w:szCs w:val="24"/>
              </w:rPr>
            </w:pPr>
            <w:del w:id="3282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М-10</w:delText>
              </w:r>
            </w:del>
          </w:p>
        </w:tc>
        <w:tc>
          <w:tcPr>
            <w:tcW w:w="746" w:type="pct"/>
            <w:shd w:val="clear" w:color="auto" w:fill="auto"/>
            <w:vAlign w:val="center"/>
            <w:tcPrChange w:id="3283" w:author="Elena Borisenok" w:date="2024-11-17T18:51:00Z">
              <w:tcPr>
                <w:tcW w:w="747" w:type="pct"/>
                <w:shd w:val="clear" w:color="auto" w:fill="auto"/>
                <w:vAlign w:val="center"/>
              </w:tcPr>
            </w:tcPrChange>
          </w:tcPr>
          <w:p w14:paraId="1998D269" w14:textId="04E309AB" w:rsidR="00E122FB" w:rsidDel="00F34094" w:rsidRDefault="00000000">
            <w:pPr>
              <w:rPr>
                <w:del w:id="3284" w:author="Elena Borisenok" w:date="2024-11-15T20:04:00Z"/>
                <w:szCs w:val="24"/>
              </w:rPr>
            </w:pPr>
            <w:del w:id="3285" w:author="Elena Borisenok" w:date="2024-11-15T20:04:00Z">
              <w:r w:rsidDel="00F34094">
                <w:rPr>
                  <w:szCs w:val="24"/>
                </w:rPr>
                <w:delText>Возможность отправки уведомлений (alerts) во внешнюю систему</w:delText>
              </w:r>
            </w:del>
          </w:p>
        </w:tc>
        <w:tc>
          <w:tcPr>
            <w:tcW w:w="2868" w:type="pct"/>
            <w:shd w:val="clear" w:color="auto" w:fill="auto"/>
            <w:vAlign w:val="center"/>
            <w:tcPrChange w:id="3286" w:author="Elena Borisenok" w:date="2024-11-17T18:51:00Z">
              <w:tcPr>
                <w:tcW w:w="2715" w:type="pct"/>
                <w:shd w:val="clear" w:color="auto" w:fill="auto"/>
                <w:vAlign w:val="center"/>
              </w:tcPr>
            </w:tcPrChange>
          </w:tcPr>
          <w:p w14:paraId="16CCD5A5" w14:textId="55E998FE" w:rsidR="00E122FB" w:rsidDel="00F34094" w:rsidRDefault="00000000">
            <w:pPr>
              <w:rPr>
                <w:del w:id="3287" w:author="Elena Borisenok" w:date="2024-11-15T20:04:00Z"/>
                <w:color w:val="000000" w:themeColor="text1"/>
                <w:szCs w:val="24"/>
              </w:rPr>
            </w:pPr>
            <w:del w:id="3288" w:author="Elena Borisenok" w:date="2024-11-15T20:04:00Z">
              <w:r w:rsidDel="00F34094">
                <w:rPr>
                  <w:color w:val="000000" w:themeColor="text1"/>
                  <w:szCs w:val="24"/>
                </w:rPr>
                <w:delText>ТП-10</w:delText>
              </w:r>
            </w:del>
          </w:p>
        </w:tc>
        <w:tc>
          <w:tcPr>
            <w:tcW w:w="903" w:type="pct"/>
            <w:tcPrChange w:id="3289" w:author="Elena Borisenok" w:date="2024-11-17T18:51:00Z">
              <w:tcPr>
                <w:tcW w:w="826" w:type="pct"/>
              </w:tcPr>
            </w:tcPrChange>
          </w:tcPr>
          <w:p w14:paraId="4B2CEA11" w14:textId="7D9F1C6A" w:rsidR="00E122FB" w:rsidDel="00F34094" w:rsidRDefault="00E122FB">
            <w:pPr>
              <w:rPr>
                <w:del w:id="3290" w:author="Elena Borisenok" w:date="2024-11-15T20:04:00Z"/>
                <w:color w:val="000000" w:themeColor="text1"/>
                <w:szCs w:val="24"/>
              </w:rPr>
            </w:pPr>
          </w:p>
        </w:tc>
      </w:tr>
    </w:tbl>
    <w:p w14:paraId="7FD3C094" w14:textId="77777777" w:rsidR="00EC255E" w:rsidRDefault="00EC255E">
      <w:pPr>
        <w:rPr>
          <w:ins w:id="3291" w:author="Elena Borisenok" w:date="2024-11-17T17:49:00Z"/>
          <w:color w:val="000000" w:themeColor="text1"/>
        </w:rPr>
        <w:sectPr w:rsidR="00EC255E" w:rsidSect="00964FB3">
          <w:pgSz w:w="11906" w:h="16838"/>
          <w:pgMar w:top="1134" w:right="851" w:bottom="1134" w:left="1418" w:header="709" w:footer="425" w:gutter="0"/>
          <w:cols w:space="708"/>
          <w:docGrid w:linePitch="360"/>
        </w:sectPr>
      </w:pPr>
    </w:p>
    <w:p w14:paraId="7CBB3F89" w14:textId="77777777" w:rsidR="00E122FB" w:rsidRDefault="00E122FB">
      <w:pPr>
        <w:rPr>
          <w:color w:val="000000" w:themeColor="text1"/>
        </w:rPr>
      </w:pPr>
    </w:p>
    <w:p w14:paraId="36817683" w14:textId="77777777" w:rsidR="00E122FB" w:rsidRDefault="00000000">
      <w:pPr>
        <w:pStyle w:val="3"/>
        <w:rPr>
          <w:color w:val="000000" w:themeColor="text1"/>
          <w:lang w:eastAsia="en-US"/>
        </w:rPr>
      </w:pPr>
      <w:bookmarkStart w:id="3292" w:name="_Toc482360902"/>
      <w:bookmarkStart w:id="3293" w:name="_Toc182824298"/>
      <w:r>
        <w:rPr>
          <w:color w:val="000000" w:themeColor="text1"/>
          <w:lang w:eastAsia="en-US"/>
        </w:rPr>
        <w:t>Методика тестирования</w:t>
      </w:r>
      <w:bookmarkEnd w:id="3292"/>
      <w:bookmarkEnd w:id="3293"/>
    </w:p>
    <w:p w14:paraId="1FAC504A" w14:textId="77777777" w:rsidR="00E122FB" w:rsidRDefault="00000000">
      <w:pPr>
        <w:pStyle w:val="afc"/>
        <w:rPr>
          <w:color w:val="000000" w:themeColor="text1"/>
        </w:rPr>
      </w:pPr>
      <w:r>
        <w:rPr>
          <w:color w:val="000000" w:themeColor="text1"/>
        </w:rPr>
        <w:t>Тестирование отказоустойчивости/восстановления предполагает выполнение тестовых процедур, приведенных в таблице ниже.</w:t>
      </w:r>
    </w:p>
    <w:p w14:paraId="3090F269" w14:textId="18F6AB6A" w:rsidR="00E122FB" w:rsidRDefault="00000000">
      <w:pPr>
        <w:pStyle w:val="afff"/>
        <w:rPr>
          <w:ins w:id="3294" w:author="Elena Borisenok" w:date="2024-11-17T17:48:00Z"/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ins w:id="3295" w:author="Elena Borisenok" w:date="2024-11-18T11:24:00Z">
        <w:r w:rsidR="0085393C">
          <w:rPr>
            <w:noProof/>
            <w:color w:val="000000" w:themeColor="text1"/>
          </w:rPr>
          <w:t>8</w:t>
        </w:r>
      </w:ins>
      <w:del w:id="3296" w:author="Elena Borisenok" w:date="2024-11-18T10:44:00Z">
        <w:r w:rsidDel="007C6B8C">
          <w:rPr>
            <w:noProof/>
            <w:color w:val="000000" w:themeColor="text1"/>
            <w:lang w:val="ru-RU"/>
          </w:rPr>
          <w:delText>6</w:delText>
        </w:r>
      </w:del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 xml:space="preserve">. Порядок проведения тестирования </w:t>
      </w:r>
      <w:del w:id="3297" w:author="Elena Borisenok" w:date="2024-11-13T16:20:00Z">
        <w:r w:rsidDel="00A473CD">
          <w:rPr>
            <w:color w:val="000000" w:themeColor="text1"/>
            <w:lang w:val="ru-RU"/>
          </w:rPr>
          <w:delText>отказоустойчивости/восстановления</w:delText>
        </w:r>
      </w:del>
      <w:ins w:id="3298" w:author="Elena Borisenok" w:date="2024-11-13T16:20:00Z">
        <w:r w:rsidR="00A473CD">
          <w:rPr>
            <w:color w:val="000000" w:themeColor="text1"/>
            <w:lang w:val="ru-RU"/>
          </w:rPr>
          <w:t>мониторинга</w:t>
        </w:r>
      </w:ins>
    </w:p>
    <w:tbl>
      <w:tblPr>
        <w:tblW w:w="15446" w:type="dxa"/>
        <w:tblLayout w:type="fixed"/>
        <w:tblLook w:val="04A0" w:firstRow="1" w:lastRow="0" w:firstColumn="1" w:lastColumn="0" w:noHBand="0" w:noVBand="1"/>
        <w:tblPrChange w:id="3299" w:author="Elena Borisenok" w:date="2024-11-18T12:31:00Z">
          <w:tblPr>
            <w:tblW w:w="15446" w:type="dxa"/>
            <w:tblLook w:val="04A0" w:firstRow="1" w:lastRow="0" w:firstColumn="1" w:lastColumn="0" w:noHBand="0" w:noVBand="1"/>
          </w:tblPr>
        </w:tblPrChange>
      </w:tblPr>
      <w:tblGrid>
        <w:gridCol w:w="343"/>
        <w:gridCol w:w="1212"/>
        <w:gridCol w:w="1903"/>
        <w:gridCol w:w="1215"/>
        <w:gridCol w:w="5245"/>
        <w:gridCol w:w="4394"/>
        <w:gridCol w:w="1134"/>
        <w:tblGridChange w:id="3300">
          <w:tblGrid>
            <w:gridCol w:w="5"/>
            <w:gridCol w:w="266"/>
            <w:gridCol w:w="72"/>
            <w:gridCol w:w="5"/>
            <w:gridCol w:w="421"/>
            <w:gridCol w:w="442"/>
            <w:gridCol w:w="5"/>
            <w:gridCol w:w="110"/>
            <w:gridCol w:w="229"/>
            <w:gridCol w:w="255"/>
            <w:gridCol w:w="405"/>
            <w:gridCol w:w="5"/>
            <w:gridCol w:w="831"/>
            <w:gridCol w:w="5"/>
            <w:gridCol w:w="402"/>
            <w:gridCol w:w="1215"/>
            <w:gridCol w:w="4432"/>
            <w:gridCol w:w="813"/>
            <w:gridCol w:w="4097"/>
            <w:gridCol w:w="297"/>
            <w:gridCol w:w="243"/>
            <w:gridCol w:w="722"/>
            <w:gridCol w:w="169"/>
            <w:gridCol w:w="4186"/>
            <w:gridCol w:w="5"/>
            <w:gridCol w:w="11063"/>
            <w:gridCol w:w="5"/>
            <w:gridCol w:w="960"/>
            <w:gridCol w:w="5"/>
          </w:tblGrid>
        </w:tblGridChange>
      </w:tblGrid>
      <w:tr w:rsidR="0076295A" w:rsidRPr="00381F33" w14:paraId="2CAAC866" w14:textId="77777777" w:rsidTr="001D042C">
        <w:trPr>
          <w:cantSplit/>
          <w:ins w:id="3301" w:author="Elena Borisenok" w:date="2024-11-17T18:57:00Z"/>
          <w:trPrChange w:id="3302" w:author="Elena Borisenok" w:date="2024-11-18T12:31:00Z">
            <w:trPr>
              <w:gridBefore w:val="1"/>
              <w:cantSplit/>
            </w:trPr>
          </w:trPrChange>
        </w:trPr>
        <w:tc>
          <w:tcPr>
            <w:tcW w:w="3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  <w:tcPrChange w:id="3303" w:author="Elena Borisenok" w:date="2024-11-18T12:31:00Z">
              <w:tcPr>
                <w:tcW w:w="0" w:type="auto"/>
                <w:gridSpan w:val="3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83A660A" w14:textId="77777777" w:rsidR="00381F33" w:rsidRPr="00381F33" w:rsidRDefault="00381F33" w:rsidP="00381F33">
            <w:pPr>
              <w:spacing w:before="0" w:after="0"/>
              <w:jc w:val="center"/>
              <w:rPr>
                <w:ins w:id="3304" w:author="Elena Borisenok" w:date="2024-11-17T18:57:00Z"/>
                <w:b/>
                <w:bCs/>
                <w:color w:val="000000"/>
                <w:szCs w:val="24"/>
              </w:rPr>
            </w:pPr>
            <w:ins w:id="3305" w:author="Elena Borisenok" w:date="2024-11-17T18:57:00Z">
              <w:r w:rsidRPr="00381F33">
                <w:rPr>
                  <w:b/>
                  <w:bCs/>
                  <w:szCs w:val="24"/>
                </w:rPr>
                <w:t>№</w:t>
              </w:r>
            </w:ins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  <w:tcPrChange w:id="3306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3696B25" w14:textId="77777777" w:rsidR="00381F33" w:rsidRPr="00381F33" w:rsidRDefault="00381F33" w:rsidP="00381F33">
            <w:pPr>
              <w:spacing w:before="0" w:after="0"/>
              <w:jc w:val="left"/>
              <w:rPr>
                <w:ins w:id="3307" w:author="Elena Borisenok" w:date="2024-11-17T18:57:00Z"/>
                <w:b/>
                <w:bCs/>
                <w:color w:val="000000"/>
                <w:szCs w:val="24"/>
              </w:rPr>
            </w:pPr>
            <w:ins w:id="3308" w:author="Elena Borisenok" w:date="2024-11-17T18:57:00Z">
              <w:r w:rsidRPr="00381F33">
                <w:rPr>
                  <w:b/>
                  <w:bCs/>
                  <w:color w:val="000000"/>
                  <w:szCs w:val="24"/>
                </w:rPr>
                <w:t>Код требования в ТЗ</w:t>
              </w:r>
            </w:ins>
          </w:p>
        </w:tc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  <w:tcPrChange w:id="3309" w:author="Elena Borisenok" w:date="2024-11-18T12:31:00Z">
              <w:tcPr>
                <w:tcW w:w="0" w:type="auto"/>
                <w:gridSpan w:val="5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E40384B" w14:textId="77777777" w:rsidR="00381F33" w:rsidRPr="00381F33" w:rsidRDefault="00381F33" w:rsidP="00381F33">
            <w:pPr>
              <w:spacing w:before="0" w:after="0"/>
              <w:jc w:val="center"/>
              <w:rPr>
                <w:ins w:id="3310" w:author="Elena Borisenok" w:date="2024-11-17T18:57:00Z"/>
                <w:b/>
                <w:bCs/>
                <w:color w:val="000000"/>
                <w:szCs w:val="24"/>
              </w:rPr>
            </w:pPr>
            <w:ins w:id="3311" w:author="Elena Borisenok" w:date="2024-11-17T18:57:00Z">
              <w:r w:rsidRPr="00381F33">
                <w:rPr>
                  <w:b/>
                  <w:bCs/>
                  <w:color w:val="000000"/>
                  <w:szCs w:val="24"/>
                </w:rPr>
                <w:t>Название Тестового сценария</w:t>
              </w:r>
            </w:ins>
          </w:p>
        </w:tc>
        <w:tc>
          <w:tcPr>
            <w:tcW w:w="1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  <w:tcPrChange w:id="3312" w:author="Elena Borisenok" w:date="2024-11-18T12:31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0BC6486" w14:textId="77777777" w:rsidR="00381F33" w:rsidRPr="00381F33" w:rsidRDefault="00381F33" w:rsidP="00381F33">
            <w:pPr>
              <w:spacing w:before="0" w:after="0"/>
              <w:jc w:val="center"/>
              <w:rPr>
                <w:ins w:id="3313" w:author="Elena Borisenok" w:date="2024-11-17T18:57:00Z"/>
                <w:b/>
                <w:bCs/>
                <w:color w:val="000000"/>
                <w:szCs w:val="24"/>
              </w:rPr>
            </w:pPr>
            <w:ins w:id="3314" w:author="Elena Borisenok" w:date="2024-11-17T18:57:00Z">
              <w:r w:rsidRPr="00381F33">
                <w:rPr>
                  <w:b/>
                  <w:bCs/>
                  <w:color w:val="000000"/>
                  <w:szCs w:val="24"/>
                </w:rPr>
                <w:t>Приоритет проверки</w:t>
              </w:r>
            </w:ins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  <w:tcPrChange w:id="3315" w:author="Elena Borisenok" w:date="2024-11-18T12:31:00Z">
              <w:tcPr>
                <w:tcW w:w="0" w:type="auto"/>
                <w:gridSpan w:val="11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66922E5" w14:textId="77777777" w:rsidR="00381F33" w:rsidRPr="00381F33" w:rsidRDefault="00381F33" w:rsidP="00381F33">
            <w:pPr>
              <w:spacing w:before="0" w:after="0"/>
              <w:jc w:val="center"/>
              <w:rPr>
                <w:ins w:id="3316" w:author="Elena Borisenok" w:date="2024-11-17T18:57:00Z"/>
                <w:b/>
                <w:bCs/>
                <w:color w:val="000000"/>
                <w:szCs w:val="24"/>
              </w:rPr>
            </w:pPr>
            <w:ins w:id="3317" w:author="Elena Borisenok" w:date="2024-11-17T18:57:00Z">
              <w:r w:rsidRPr="00381F33">
                <w:rPr>
                  <w:b/>
                  <w:bCs/>
                  <w:szCs w:val="24"/>
                </w:rPr>
                <w:t>Шаги</w:t>
              </w:r>
            </w:ins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  <w:tcPrChange w:id="3318" w:author="Elena Borisenok" w:date="2024-11-18T12:31:00Z">
              <w:tcPr>
                <w:tcW w:w="0" w:type="auto"/>
                <w:gridSpan w:val="2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A6CB090" w14:textId="77777777" w:rsidR="00381F33" w:rsidRPr="00381F33" w:rsidRDefault="00381F33" w:rsidP="00381F33">
            <w:pPr>
              <w:spacing w:before="0" w:after="0"/>
              <w:jc w:val="center"/>
              <w:rPr>
                <w:ins w:id="3319" w:author="Elena Borisenok" w:date="2024-11-17T18:57:00Z"/>
                <w:b/>
                <w:bCs/>
                <w:color w:val="000000"/>
                <w:szCs w:val="24"/>
              </w:rPr>
            </w:pPr>
            <w:ins w:id="3320" w:author="Elena Borisenok" w:date="2024-11-17T18:57:00Z">
              <w:r w:rsidRPr="00381F33">
                <w:rPr>
                  <w:b/>
                  <w:bCs/>
                  <w:szCs w:val="24"/>
                </w:rPr>
                <w:t>Ожидаемый результат</w:t>
              </w:r>
            </w:ins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  <w:tcPrChange w:id="3321" w:author="Elena Borisenok" w:date="2024-11-18T12:31:00Z">
              <w:tcPr>
                <w:tcW w:w="1239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6BE6A70" w14:textId="77777777" w:rsidR="00381F33" w:rsidRPr="00381F33" w:rsidRDefault="00381F33" w:rsidP="00381F33">
            <w:pPr>
              <w:spacing w:before="0" w:after="0"/>
              <w:jc w:val="center"/>
              <w:rPr>
                <w:ins w:id="3322" w:author="Elena Borisenok" w:date="2024-11-17T18:57:00Z"/>
                <w:b/>
                <w:bCs/>
                <w:color w:val="000000"/>
                <w:szCs w:val="24"/>
              </w:rPr>
            </w:pPr>
            <w:ins w:id="3323" w:author="Elena Borisenok" w:date="2024-11-17T18:57:00Z">
              <w:r w:rsidRPr="00381F33">
                <w:rPr>
                  <w:b/>
                  <w:bCs/>
                  <w:color w:val="000000"/>
                  <w:szCs w:val="24"/>
                </w:rPr>
                <w:t>Время прохождения</w:t>
              </w:r>
            </w:ins>
          </w:p>
        </w:tc>
      </w:tr>
      <w:tr w:rsidR="008F6606" w:rsidRPr="00381F33" w14:paraId="2148DA19" w14:textId="77777777" w:rsidTr="001D042C">
        <w:tblPrEx>
          <w:tblPrExChange w:id="3324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325" w:author="Elena Borisenok" w:date="2024-11-17T18:57:00Z"/>
          <w:trPrChange w:id="3326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  <w:tcPrChange w:id="3327" w:author="Elena Borisenok" w:date="2024-11-18T12:31:00Z">
              <w:tcPr>
                <w:tcW w:w="343" w:type="dxa"/>
                <w:gridSpan w:val="3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4041AB7" w14:textId="77777777" w:rsidR="00381F33" w:rsidRPr="00381F33" w:rsidRDefault="00381F33" w:rsidP="00381F33">
            <w:pPr>
              <w:spacing w:before="0" w:after="0"/>
              <w:jc w:val="center"/>
              <w:rPr>
                <w:ins w:id="3328" w:author="Elena Borisenok" w:date="2024-11-17T18:57:00Z"/>
                <w:b/>
                <w:bCs/>
                <w:color w:val="000000"/>
                <w:szCs w:val="24"/>
              </w:rPr>
            </w:pPr>
            <w:ins w:id="3329" w:author="Elena Borisenok" w:date="2024-11-17T18:57:00Z">
              <w:r w:rsidRPr="00381F33">
                <w:rPr>
                  <w:b/>
                  <w:bCs/>
                  <w:color w:val="000000"/>
                  <w:szCs w:val="24"/>
                </w:rPr>
                <w:t>1</w:t>
              </w:r>
            </w:ins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330" w:author="Elena Borisenok" w:date="2024-11-18T12:31:00Z">
              <w:tcPr>
                <w:tcW w:w="1212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6C81AB5B" w14:textId="77777777" w:rsidR="00381F33" w:rsidRPr="00381F33" w:rsidRDefault="00381F33" w:rsidP="00381F33">
            <w:pPr>
              <w:spacing w:before="0" w:after="0"/>
              <w:jc w:val="left"/>
              <w:rPr>
                <w:ins w:id="3331" w:author="Elena Borisenok" w:date="2024-11-17T18:57:00Z"/>
                <w:color w:val="000000"/>
                <w:szCs w:val="24"/>
                <w:rPrChange w:id="3332" w:author="Elena Borisenok" w:date="2024-11-17T18:59:00Z">
                  <w:rPr>
                    <w:ins w:id="333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334" w:author="Elena Borisenok" w:date="2024-11-17T18:57:00Z">
              <w:r w:rsidRPr="00381F33">
                <w:rPr>
                  <w:color w:val="000000"/>
                  <w:szCs w:val="24"/>
                  <w:rPrChange w:id="3335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3.3.9</w:t>
              </w:r>
            </w:ins>
          </w:p>
        </w:tc>
        <w:tc>
          <w:tcPr>
            <w:tcW w:w="1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  <w:tcPrChange w:id="3336" w:author="Elena Borisenok" w:date="2024-11-18T12:31:00Z">
              <w:tcPr>
                <w:tcW w:w="1903" w:type="dxa"/>
                <w:gridSpan w:val="6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597C0D6" w14:textId="3F470FCE" w:rsidR="00381F33" w:rsidRPr="00381F33" w:rsidRDefault="00381F33" w:rsidP="00381F33">
            <w:pPr>
              <w:spacing w:before="0" w:after="0"/>
              <w:jc w:val="left"/>
              <w:rPr>
                <w:ins w:id="3337" w:author="Elena Borisenok" w:date="2024-11-17T18:57:00Z"/>
                <w:color w:val="000000"/>
                <w:szCs w:val="24"/>
                <w:rPrChange w:id="3338" w:author="Elena Borisenok" w:date="2024-11-17T18:59:00Z">
                  <w:rPr>
                    <w:ins w:id="333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340" w:author="Elena Borisenok" w:date="2024-11-17T18:57:00Z">
              <w:r w:rsidRPr="00381F33">
                <w:rPr>
                  <w:color w:val="000000" w:themeColor="text1"/>
                  <w:szCs w:val="24"/>
                  <w:rPrChange w:id="3341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rPrChange>
                </w:rPr>
                <w:t xml:space="preserve">М-1, </w:t>
              </w:r>
            </w:ins>
            <w:ins w:id="3342" w:author="Elena Borisenok" w:date="2024-11-17T18:59:00Z">
              <w:r w:rsidRPr="00381F33">
                <w:rPr>
                  <w:color w:val="000000" w:themeColor="text1"/>
                  <w:szCs w:val="24"/>
                  <w:lang w:val="ru-UA"/>
                  <w:rPrChange w:id="3343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  <w:lang w:val="ru-UA"/>
                    </w:rPr>
                  </w:rPrChange>
                </w:rPr>
                <w:t>В</w:t>
              </w:r>
            </w:ins>
            <w:ins w:id="3344" w:author="Elena Borisenok" w:date="2024-11-17T18:57:00Z">
              <w:r w:rsidRPr="00381F33">
                <w:rPr>
                  <w:color w:val="000000" w:themeColor="text1"/>
                  <w:szCs w:val="24"/>
                  <w:rPrChange w:id="3345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rPrChange>
                </w:rPr>
                <w:t>строенный мониторинг состояния служебных компонент кластера</w:t>
              </w:r>
            </w:ins>
          </w:p>
        </w:tc>
        <w:tc>
          <w:tcPr>
            <w:tcW w:w="12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346" w:author="Elena Borisenok" w:date="2024-11-18T12:31:00Z">
              <w:tcPr>
                <w:tcW w:w="121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69CDB877" w14:textId="77777777" w:rsidR="00381F33" w:rsidRPr="00381F33" w:rsidRDefault="00381F33" w:rsidP="00381F33">
            <w:pPr>
              <w:spacing w:before="0" w:after="0"/>
              <w:jc w:val="center"/>
              <w:rPr>
                <w:ins w:id="3347" w:author="Elena Borisenok" w:date="2024-11-17T18:57:00Z"/>
                <w:color w:val="000000"/>
                <w:szCs w:val="24"/>
                <w:rPrChange w:id="3348" w:author="Elena Borisenok" w:date="2024-11-17T18:59:00Z">
                  <w:rPr>
                    <w:ins w:id="334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350" w:author="Elena Borisenok" w:date="2024-11-17T18:57:00Z">
              <w:r w:rsidRPr="00381F33">
                <w:rPr>
                  <w:color w:val="000000"/>
                  <w:szCs w:val="24"/>
                  <w:rPrChange w:id="3351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352" w:author="Elena Borisenok" w:date="2024-11-18T12:31:00Z">
              <w:tcPr>
                <w:tcW w:w="5245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142AAE8F" w14:textId="77777777" w:rsidR="00381F33" w:rsidRPr="00381F33" w:rsidRDefault="00381F33" w:rsidP="00381F33">
            <w:pPr>
              <w:spacing w:before="0" w:after="0"/>
              <w:jc w:val="left"/>
              <w:rPr>
                <w:ins w:id="3353" w:author="Elena Borisenok" w:date="2024-11-17T18:57:00Z"/>
                <w:color w:val="000000"/>
                <w:szCs w:val="24"/>
                <w:rPrChange w:id="3354" w:author="Elena Borisenok" w:date="2024-11-17T18:59:00Z">
                  <w:rPr>
                    <w:ins w:id="335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356" w:author="Elena Borisenok" w:date="2024-11-17T18:57:00Z">
              <w:r w:rsidRPr="00381F33">
                <w:rPr>
                  <w:color w:val="000000"/>
                  <w:szCs w:val="24"/>
                  <w:rPrChange w:id="335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Убедиться, что модуль мониторинга Deckhouse включен и корректно настроен. Проверить наличие в Grafana предустановленных дашбордов и метрик, связанных с состоянием служебных компонентов кластера, включая Deckhouse. Открыть соответствующие дашборды и убедиться в отображении актуальных метрик.</w:t>
              </w:r>
            </w:ins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358" w:author="Elena Borisenok" w:date="2024-11-18T12:31:00Z">
              <w:tcPr>
                <w:tcW w:w="4394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44776B0E" w14:textId="77777777" w:rsidR="00381F33" w:rsidRPr="00381F33" w:rsidRDefault="00381F33" w:rsidP="00381F33">
            <w:pPr>
              <w:spacing w:before="0" w:after="0"/>
              <w:jc w:val="left"/>
              <w:rPr>
                <w:ins w:id="3359" w:author="Elena Borisenok" w:date="2024-11-17T18:57:00Z"/>
                <w:color w:val="000000"/>
                <w:szCs w:val="24"/>
                <w:rPrChange w:id="3360" w:author="Elena Borisenok" w:date="2024-11-17T18:59:00Z">
                  <w:rPr>
                    <w:ins w:id="336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362" w:author="Elena Borisenok" w:date="2024-11-17T18:57:00Z">
              <w:r w:rsidRPr="00381F33">
                <w:rPr>
                  <w:color w:val="000000"/>
                  <w:szCs w:val="24"/>
                  <w:rPrChange w:id="3363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 Grafana присутствуют дашборды с метриками по Deckhouse, отображающими состояние служебных компонентов кластера, и данные обновляются корректно.</w:t>
              </w:r>
            </w:ins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  <w:tcPrChange w:id="3364" w:author="Elena Borisenok" w:date="2024-11-18T12:31:00Z">
              <w:tcPr>
                <w:tcW w:w="965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452E063" w14:textId="706D87C7" w:rsidR="00381F33" w:rsidRPr="00381F33" w:rsidRDefault="00381F33" w:rsidP="00381F33">
            <w:pPr>
              <w:spacing w:before="0" w:after="0"/>
              <w:jc w:val="center"/>
              <w:rPr>
                <w:ins w:id="3365" w:author="Elena Borisenok" w:date="2024-11-17T18:57:00Z"/>
                <w:b/>
                <w:bCs/>
                <w:color w:val="000000"/>
                <w:szCs w:val="24"/>
              </w:rPr>
            </w:pPr>
          </w:p>
        </w:tc>
      </w:tr>
      <w:tr w:rsidR="008F6606" w:rsidRPr="00381F33" w14:paraId="49BD7BD0" w14:textId="77777777" w:rsidTr="001D042C">
        <w:tblPrEx>
          <w:tblPrExChange w:id="3366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367" w:author="Elena Borisenok" w:date="2024-11-17T18:57:00Z"/>
          <w:trPrChange w:id="3368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369" w:author="Elena Borisenok" w:date="2024-11-18T12:31:00Z">
              <w:tcPr>
                <w:tcW w:w="343" w:type="dxa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3C02DDA" w14:textId="77777777" w:rsidR="00381F33" w:rsidRPr="00381F33" w:rsidRDefault="00381F33" w:rsidP="00381F33">
            <w:pPr>
              <w:spacing w:before="0" w:after="0"/>
              <w:jc w:val="left"/>
              <w:rPr>
                <w:ins w:id="3370" w:author="Elena Borisenok" w:date="2024-11-17T18:57:00Z"/>
                <w:b/>
                <w:bCs/>
                <w:color w:val="000000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371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2EABF45D" w14:textId="77777777" w:rsidR="00381F33" w:rsidRPr="00381F33" w:rsidRDefault="00381F33" w:rsidP="00381F33">
            <w:pPr>
              <w:spacing w:before="0" w:after="0"/>
              <w:jc w:val="left"/>
              <w:rPr>
                <w:ins w:id="3372" w:author="Elena Borisenok" w:date="2024-11-17T18:57:00Z"/>
                <w:color w:val="000000"/>
                <w:szCs w:val="24"/>
                <w:rPrChange w:id="3373" w:author="Elena Borisenok" w:date="2024-11-17T18:59:00Z">
                  <w:rPr>
                    <w:ins w:id="337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375" w:author="Elena Borisenok" w:date="2024-11-17T18:57:00Z">
              <w:r w:rsidRPr="00381F33">
                <w:rPr>
                  <w:color w:val="000000"/>
                  <w:szCs w:val="24"/>
                  <w:rPrChange w:id="3376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3.3.17</w:t>
              </w:r>
            </w:ins>
          </w:p>
        </w:tc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377" w:author="Elena Borisenok" w:date="2024-11-18T12:31:00Z">
              <w:tcPr>
                <w:tcW w:w="1903" w:type="dxa"/>
                <w:gridSpan w:val="6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5CA6A7B" w14:textId="77777777" w:rsidR="00381F33" w:rsidRPr="00381F33" w:rsidRDefault="00381F33" w:rsidP="00381F33">
            <w:pPr>
              <w:spacing w:before="0" w:after="0"/>
              <w:jc w:val="left"/>
              <w:rPr>
                <w:ins w:id="3378" w:author="Elena Borisenok" w:date="2024-11-17T18:57:00Z"/>
                <w:color w:val="000000"/>
                <w:szCs w:val="24"/>
                <w:rPrChange w:id="3379" w:author="Elena Borisenok" w:date="2024-11-17T18:59:00Z">
                  <w:rPr>
                    <w:ins w:id="338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381" w:author="Elena Borisenok" w:date="2024-11-18T12:31:00Z">
              <w:tcPr>
                <w:tcW w:w="121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163AA3B" w14:textId="77777777" w:rsidR="00381F33" w:rsidRPr="00381F33" w:rsidRDefault="00381F33" w:rsidP="00381F33">
            <w:pPr>
              <w:spacing w:before="0" w:after="0"/>
              <w:jc w:val="left"/>
              <w:rPr>
                <w:ins w:id="3382" w:author="Elena Borisenok" w:date="2024-11-17T18:57:00Z"/>
                <w:color w:val="000000"/>
                <w:szCs w:val="24"/>
                <w:rPrChange w:id="3383" w:author="Elena Borisenok" w:date="2024-11-17T18:59:00Z">
                  <w:rPr>
                    <w:ins w:id="338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385" w:author="Elena Borisenok" w:date="2024-11-18T12:31:00Z">
              <w:tcPr>
                <w:tcW w:w="5245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7866018" w14:textId="77777777" w:rsidR="00381F33" w:rsidRPr="00381F33" w:rsidRDefault="00381F33" w:rsidP="00381F33">
            <w:pPr>
              <w:spacing w:before="0" w:after="0"/>
              <w:jc w:val="left"/>
              <w:rPr>
                <w:ins w:id="3386" w:author="Elena Borisenok" w:date="2024-11-17T18:57:00Z"/>
                <w:color w:val="000000"/>
                <w:szCs w:val="24"/>
                <w:rPrChange w:id="3387" w:author="Elena Borisenok" w:date="2024-11-17T18:59:00Z">
                  <w:rPr>
                    <w:ins w:id="338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389" w:author="Elena Borisenok" w:date="2024-11-18T12:31:00Z">
              <w:tcPr>
                <w:tcW w:w="4394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9213736" w14:textId="77777777" w:rsidR="00381F33" w:rsidRPr="00381F33" w:rsidRDefault="00381F33" w:rsidP="00381F33">
            <w:pPr>
              <w:spacing w:before="0" w:after="0"/>
              <w:jc w:val="left"/>
              <w:rPr>
                <w:ins w:id="3390" w:author="Elena Borisenok" w:date="2024-11-17T18:57:00Z"/>
                <w:color w:val="000000"/>
                <w:szCs w:val="24"/>
                <w:rPrChange w:id="3391" w:author="Elena Borisenok" w:date="2024-11-17T18:59:00Z">
                  <w:rPr>
                    <w:ins w:id="339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393" w:author="Elena Borisenok" w:date="2024-11-18T12:31:00Z">
              <w:tcPr>
                <w:tcW w:w="965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A4FD8D3" w14:textId="77777777" w:rsidR="00381F33" w:rsidRPr="00381F33" w:rsidRDefault="00381F33" w:rsidP="00381F33">
            <w:pPr>
              <w:spacing w:before="0" w:after="0"/>
              <w:jc w:val="left"/>
              <w:rPr>
                <w:ins w:id="3394" w:author="Elena Borisenok" w:date="2024-11-17T18:57:00Z"/>
                <w:b/>
                <w:bCs/>
                <w:color w:val="000000"/>
                <w:szCs w:val="24"/>
              </w:rPr>
            </w:pPr>
          </w:p>
        </w:tc>
      </w:tr>
      <w:tr w:rsidR="008F6606" w:rsidRPr="00381F33" w14:paraId="5BE7AD94" w14:textId="77777777" w:rsidTr="001D042C">
        <w:tblPrEx>
          <w:tblPrExChange w:id="3395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396" w:author="Elena Borisenok" w:date="2024-11-17T18:57:00Z"/>
          <w:trPrChange w:id="3397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398" w:author="Elena Borisenok" w:date="2024-11-18T12:31:00Z">
              <w:tcPr>
                <w:tcW w:w="343" w:type="dxa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8623663" w14:textId="77777777" w:rsidR="00381F33" w:rsidRPr="00381F33" w:rsidRDefault="00381F33" w:rsidP="00381F33">
            <w:pPr>
              <w:spacing w:before="0" w:after="0"/>
              <w:jc w:val="left"/>
              <w:rPr>
                <w:ins w:id="3399" w:author="Elena Borisenok" w:date="2024-11-17T18:57:00Z"/>
                <w:b/>
                <w:bCs/>
                <w:color w:val="000000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400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3ACD2CD6" w14:textId="77777777" w:rsidR="00381F33" w:rsidRPr="00381F33" w:rsidRDefault="00381F33" w:rsidP="00381F33">
            <w:pPr>
              <w:spacing w:before="0" w:after="0"/>
              <w:jc w:val="left"/>
              <w:rPr>
                <w:ins w:id="3401" w:author="Elena Borisenok" w:date="2024-11-17T18:57:00Z"/>
                <w:color w:val="000000"/>
                <w:szCs w:val="24"/>
                <w:rPrChange w:id="3402" w:author="Elena Borisenok" w:date="2024-11-17T18:59:00Z">
                  <w:rPr>
                    <w:ins w:id="340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404" w:author="Elena Borisenok" w:date="2024-11-17T18:57:00Z">
              <w:r w:rsidRPr="00381F33">
                <w:rPr>
                  <w:color w:val="000000"/>
                  <w:szCs w:val="24"/>
                  <w:rPrChange w:id="3405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6.1.13</w:t>
              </w:r>
            </w:ins>
          </w:p>
        </w:tc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06" w:author="Elena Borisenok" w:date="2024-11-18T12:31:00Z">
              <w:tcPr>
                <w:tcW w:w="1903" w:type="dxa"/>
                <w:gridSpan w:val="6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C3DE269" w14:textId="77777777" w:rsidR="00381F33" w:rsidRPr="00381F33" w:rsidRDefault="00381F33" w:rsidP="00381F33">
            <w:pPr>
              <w:spacing w:before="0" w:after="0"/>
              <w:jc w:val="left"/>
              <w:rPr>
                <w:ins w:id="3407" w:author="Elena Borisenok" w:date="2024-11-17T18:57:00Z"/>
                <w:color w:val="000000"/>
                <w:szCs w:val="24"/>
                <w:rPrChange w:id="3408" w:author="Elena Borisenok" w:date="2024-11-17T18:59:00Z">
                  <w:rPr>
                    <w:ins w:id="340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10" w:author="Elena Borisenok" w:date="2024-11-18T12:31:00Z">
              <w:tcPr>
                <w:tcW w:w="121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D23B9BA" w14:textId="77777777" w:rsidR="00381F33" w:rsidRPr="00381F33" w:rsidRDefault="00381F33" w:rsidP="00381F33">
            <w:pPr>
              <w:spacing w:before="0" w:after="0"/>
              <w:jc w:val="left"/>
              <w:rPr>
                <w:ins w:id="3411" w:author="Elena Borisenok" w:date="2024-11-17T18:57:00Z"/>
                <w:color w:val="000000"/>
                <w:szCs w:val="24"/>
                <w:rPrChange w:id="3412" w:author="Elena Borisenok" w:date="2024-11-17T18:59:00Z">
                  <w:rPr>
                    <w:ins w:id="341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14" w:author="Elena Borisenok" w:date="2024-11-18T12:31:00Z">
              <w:tcPr>
                <w:tcW w:w="5245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E98D77A" w14:textId="77777777" w:rsidR="00381F33" w:rsidRPr="00381F33" w:rsidRDefault="00381F33" w:rsidP="00381F33">
            <w:pPr>
              <w:spacing w:before="0" w:after="0"/>
              <w:jc w:val="left"/>
              <w:rPr>
                <w:ins w:id="3415" w:author="Elena Borisenok" w:date="2024-11-17T18:57:00Z"/>
                <w:color w:val="000000"/>
                <w:szCs w:val="24"/>
                <w:rPrChange w:id="3416" w:author="Elena Borisenok" w:date="2024-11-17T18:59:00Z">
                  <w:rPr>
                    <w:ins w:id="341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18" w:author="Elena Borisenok" w:date="2024-11-18T12:31:00Z">
              <w:tcPr>
                <w:tcW w:w="4394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88F6B64" w14:textId="77777777" w:rsidR="00381F33" w:rsidRPr="00381F33" w:rsidRDefault="00381F33" w:rsidP="00381F33">
            <w:pPr>
              <w:spacing w:before="0" w:after="0"/>
              <w:jc w:val="left"/>
              <w:rPr>
                <w:ins w:id="3419" w:author="Elena Borisenok" w:date="2024-11-17T18:57:00Z"/>
                <w:color w:val="000000"/>
                <w:szCs w:val="24"/>
                <w:rPrChange w:id="3420" w:author="Elena Borisenok" w:date="2024-11-17T18:59:00Z">
                  <w:rPr>
                    <w:ins w:id="342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22" w:author="Elena Borisenok" w:date="2024-11-18T12:31:00Z">
              <w:tcPr>
                <w:tcW w:w="965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117AFC6" w14:textId="77777777" w:rsidR="00381F33" w:rsidRPr="00381F33" w:rsidRDefault="00381F33" w:rsidP="00381F33">
            <w:pPr>
              <w:spacing w:before="0" w:after="0"/>
              <w:jc w:val="left"/>
              <w:rPr>
                <w:ins w:id="3423" w:author="Elena Borisenok" w:date="2024-11-17T18:57:00Z"/>
                <w:b/>
                <w:bCs/>
                <w:color w:val="000000"/>
                <w:szCs w:val="24"/>
              </w:rPr>
            </w:pPr>
          </w:p>
        </w:tc>
      </w:tr>
      <w:tr w:rsidR="008F6606" w:rsidRPr="00381F33" w14:paraId="7FDC84A9" w14:textId="77777777" w:rsidTr="001D042C">
        <w:tblPrEx>
          <w:tblPrExChange w:id="3424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425" w:author="Elena Borisenok" w:date="2024-11-17T18:57:00Z"/>
          <w:trPrChange w:id="3426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27" w:author="Elena Borisenok" w:date="2024-11-18T12:31:00Z">
              <w:tcPr>
                <w:tcW w:w="343" w:type="dxa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079C281" w14:textId="77777777" w:rsidR="00381F33" w:rsidRPr="00381F33" w:rsidRDefault="00381F33" w:rsidP="00381F33">
            <w:pPr>
              <w:spacing w:before="0" w:after="0"/>
              <w:jc w:val="left"/>
              <w:rPr>
                <w:ins w:id="3428" w:author="Elena Borisenok" w:date="2024-11-17T18:57:00Z"/>
                <w:b/>
                <w:bCs/>
                <w:color w:val="000000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429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0A27CED8" w14:textId="77777777" w:rsidR="00381F33" w:rsidRPr="00381F33" w:rsidRDefault="00381F33" w:rsidP="00381F33">
            <w:pPr>
              <w:spacing w:before="0" w:after="0"/>
              <w:jc w:val="left"/>
              <w:rPr>
                <w:ins w:id="3430" w:author="Elena Borisenok" w:date="2024-11-17T18:57:00Z"/>
                <w:color w:val="000000"/>
                <w:szCs w:val="24"/>
                <w:rPrChange w:id="3431" w:author="Elena Borisenok" w:date="2024-11-17T18:59:00Z">
                  <w:rPr>
                    <w:ins w:id="343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433" w:author="Elena Borisenok" w:date="2024-11-17T18:57:00Z">
              <w:r w:rsidRPr="00381F33">
                <w:rPr>
                  <w:color w:val="000000"/>
                  <w:szCs w:val="24"/>
                  <w:rPrChange w:id="3434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6.1.16</w:t>
              </w:r>
            </w:ins>
          </w:p>
        </w:tc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35" w:author="Elena Borisenok" w:date="2024-11-18T12:31:00Z">
              <w:tcPr>
                <w:tcW w:w="1903" w:type="dxa"/>
                <w:gridSpan w:val="6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436F13D" w14:textId="77777777" w:rsidR="00381F33" w:rsidRPr="00381F33" w:rsidRDefault="00381F33" w:rsidP="00381F33">
            <w:pPr>
              <w:spacing w:before="0" w:after="0"/>
              <w:jc w:val="left"/>
              <w:rPr>
                <w:ins w:id="3436" w:author="Elena Borisenok" w:date="2024-11-17T18:57:00Z"/>
                <w:color w:val="000000"/>
                <w:szCs w:val="24"/>
                <w:rPrChange w:id="3437" w:author="Elena Borisenok" w:date="2024-11-17T18:59:00Z">
                  <w:rPr>
                    <w:ins w:id="343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39" w:author="Elena Borisenok" w:date="2024-11-18T12:31:00Z">
              <w:tcPr>
                <w:tcW w:w="121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AD1708D" w14:textId="77777777" w:rsidR="00381F33" w:rsidRPr="00381F33" w:rsidRDefault="00381F33" w:rsidP="00381F33">
            <w:pPr>
              <w:spacing w:before="0" w:after="0"/>
              <w:jc w:val="left"/>
              <w:rPr>
                <w:ins w:id="3440" w:author="Elena Borisenok" w:date="2024-11-17T18:57:00Z"/>
                <w:color w:val="000000"/>
                <w:szCs w:val="24"/>
                <w:rPrChange w:id="3441" w:author="Elena Borisenok" w:date="2024-11-17T18:59:00Z">
                  <w:rPr>
                    <w:ins w:id="344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43" w:author="Elena Borisenok" w:date="2024-11-18T12:31:00Z">
              <w:tcPr>
                <w:tcW w:w="5245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FD79E54" w14:textId="77777777" w:rsidR="00381F33" w:rsidRPr="00381F33" w:rsidRDefault="00381F33" w:rsidP="00381F33">
            <w:pPr>
              <w:spacing w:before="0" w:after="0"/>
              <w:jc w:val="left"/>
              <w:rPr>
                <w:ins w:id="3444" w:author="Elena Borisenok" w:date="2024-11-17T18:57:00Z"/>
                <w:color w:val="000000"/>
                <w:szCs w:val="24"/>
                <w:rPrChange w:id="3445" w:author="Elena Borisenok" w:date="2024-11-17T18:59:00Z">
                  <w:rPr>
                    <w:ins w:id="344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47" w:author="Elena Borisenok" w:date="2024-11-18T12:31:00Z">
              <w:tcPr>
                <w:tcW w:w="4394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DE1AC78" w14:textId="77777777" w:rsidR="00381F33" w:rsidRPr="00381F33" w:rsidRDefault="00381F33" w:rsidP="00381F33">
            <w:pPr>
              <w:spacing w:before="0" w:after="0"/>
              <w:jc w:val="left"/>
              <w:rPr>
                <w:ins w:id="3448" w:author="Elena Borisenok" w:date="2024-11-17T18:57:00Z"/>
                <w:color w:val="000000"/>
                <w:szCs w:val="24"/>
                <w:rPrChange w:id="3449" w:author="Elena Borisenok" w:date="2024-11-17T18:59:00Z">
                  <w:rPr>
                    <w:ins w:id="345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51" w:author="Elena Borisenok" w:date="2024-11-18T12:31:00Z">
              <w:tcPr>
                <w:tcW w:w="965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5A25B06" w14:textId="77777777" w:rsidR="00381F33" w:rsidRPr="00381F33" w:rsidRDefault="00381F33" w:rsidP="00381F33">
            <w:pPr>
              <w:spacing w:before="0" w:after="0"/>
              <w:jc w:val="left"/>
              <w:rPr>
                <w:ins w:id="3452" w:author="Elena Borisenok" w:date="2024-11-17T18:57:00Z"/>
                <w:b/>
                <w:bCs/>
                <w:color w:val="000000"/>
                <w:szCs w:val="24"/>
              </w:rPr>
            </w:pPr>
          </w:p>
        </w:tc>
      </w:tr>
      <w:tr w:rsidR="008F6606" w:rsidRPr="00381F33" w14:paraId="0C0C6908" w14:textId="77777777" w:rsidTr="001D042C">
        <w:tblPrEx>
          <w:tblPrExChange w:id="3453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454" w:author="Elena Borisenok" w:date="2024-11-17T18:57:00Z"/>
          <w:trPrChange w:id="3455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56" w:author="Elena Borisenok" w:date="2024-11-18T12:31:00Z">
              <w:tcPr>
                <w:tcW w:w="343" w:type="dxa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86B6208" w14:textId="77777777" w:rsidR="00381F33" w:rsidRPr="00381F33" w:rsidRDefault="00381F33" w:rsidP="00381F33">
            <w:pPr>
              <w:spacing w:before="0" w:after="0"/>
              <w:jc w:val="left"/>
              <w:rPr>
                <w:ins w:id="3457" w:author="Elena Borisenok" w:date="2024-11-17T18:57:00Z"/>
                <w:b/>
                <w:bCs/>
                <w:color w:val="000000"/>
                <w:szCs w:val="24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458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2A9CA4B9" w14:textId="77777777" w:rsidR="00381F33" w:rsidRPr="00381F33" w:rsidRDefault="00381F33" w:rsidP="00381F33">
            <w:pPr>
              <w:spacing w:before="0" w:after="0"/>
              <w:jc w:val="left"/>
              <w:rPr>
                <w:ins w:id="3459" w:author="Elena Borisenok" w:date="2024-11-17T18:57:00Z"/>
                <w:color w:val="000000"/>
                <w:szCs w:val="24"/>
                <w:rPrChange w:id="3460" w:author="Elena Borisenok" w:date="2024-11-17T18:59:00Z">
                  <w:rPr>
                    <w:ins w:id="346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462" w:author="Elena Borisenok" w:date="2024-11-17T18:57:00Z">
              <w:r w:rsidRPr="00381F33">
                <w:rPr>
                  <w:color w:val="000000"/>
                  <w:szCs w:val="24"/>
                  <w:rPrChange w:id="3463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6.2.2</w:t>
              </w:r>
            </w:ins>
          </w:p>
        </w:tc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64" w:author="Elena Borisenok" w:date="2024-11-18T12:31:00Z">
              <w:tcPr>
                <w:tcW w:w="1903" w:type="dxa"/>
                <w:gridSpan w:val="6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668228D" w14:textId="77777777" w:rsidR="00381F33" w:rsidRPr="00381F33" w:rsidRDefault="00381F33" w:rsidP="00381F33">
            <w:pPr>
              <w:spacing w:before="0" w:after="0"/>
              <w:jc w:val="left"/>
              <w:rPr>
                <w:ins w:id="3465" w:author="Elena Borisenok" w:date="2024-11-17T18:57:00Z"/>
                <w:color w:val="000000"/>
                <w:szCs w:val="24"/>
                <w:rPrChange w:id="3466" w:author="Elena Borisenok" w:date="2024-11-17T18:59:00Z">
                  <w:rPr>
                    <w:ins w:id="346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68" w:author="Elena Borisenok" w:date="2024-11-18T12:31:00Z">
              <w:tcPr>
                <w:tcW w:w="121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40250CA" w14:textId="77777777" w:rsidR="00381F33" w:rsidRPr="00381F33" w:rsidRDefault="00381F33" w:rsidP="00381F33">
            <w:pPr>
              <w:spacing w:before="0" w:after="0"/>
              <w:jc w:val="left"/>
              <w:rPr>
                <w:ins w:id="3469" w:author="Elena Borisenok" w:date="2024-11-17T18:57:00Z"/>
                <w:color w:val="000000"/>
                <w:szCs w:val="24"/>
                <w:rPrChange w:id="3470" w:author="Elena Borisenok" w:date="2024-11-17T18:59:00Z">
                  <w:rPr>
                    <w:ins w:id="347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72" w:author="Elena Borisenok" w:date="2024-11-18T12:31:00Z">
              <w:tcPr>
                <w:tcW w:w="5245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7E23FDC" w14:textId="77777777" w:rsidR="00381F33" w:rsidRPr="00381F33" w:rsidRDefault="00381F33" w:rsidP="00381F33">
            <w:pPr>
              <w:spacing w:before="0" w:after="0"/>
              <w:jc w:val="left"/>
              <w:rPr>
                <w:ins w:id="3473" w:author="Elena Borisenok" w:date="2024-11-17T18:57:00Z"/>
                <w:color w:val="000000"/>
                <w:szCs w:val="24"/>
                <w:rPrChange w:id="3474" w:author="Elena Borisenok" w:date="2024-11-17T18:59:00Z">
                  <w:rPr>
                    <w:ins w:id="347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76" w:author="Elena Borisenok" w:date="2024-11-18T12:31:00Z">
              <w:tcPr>
                <w:tcW w:w="4394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DB892BE" w14:textId="77777777" w:rsidR="00381F33" w:rsidRPr="00381F33" w:rsidRDefault="00381F33" w:rsidP="00381F33">
            <w:pPr>
              <w:spacing w:before="0" w:after="0"/>
              <w:jc w:val="left"/>
              <w:rPr>
                <w:ins w:id="3477" w:author="Elena Borisenok" w:date="2024-11-17T18:57:00Z"/>
                <w:color w:val="000000"/>
                <w:szCs w:val="24"/>
                <w:rPrChange w:id="3478" w:author="Elena Borisenok" w:date="2024-11-17T18:59:00Z">
                  <w:rPr>
                    <w:ins w:id="347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480" w:author="Elena Borisenok" w:date="2024-11-18T12:31:00Z">
              <w:tcPr>
                <w:tcW w:w="965" w:type="dxa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CE2693B" w14:textId="77777777" w:rsidR="00381F33" w:rsidRPr="00381F33" w:rsidRDefault="00381F33" w:rsidP="00381F33">
            <w:pPr>
              <w:spacing w:before="0" w:after="0"/>
              <w:jc w:val="left"/>
              <w:rPr>
                <w:ins w:id="3481" w:author="Elena Borisenok" w:date="2024-11-17T18:57:00Z"/>
                <w:b/>
                <w:bCs/>
                <w:color w:val="000000"/>
                <w:szCs w:val="24"/>
              </w:rPr>
            </w:pPr>
          </w:p>
        </w:tc>
      </w:tr>
      <w:tr w:rsidR="001D042C" w:rsidRPr="00381F33" w14:paraId="7ECA2EA1" w14:textId="77777777" w:rsidTr="001D042C">
        <w:trPr>
          <w:cantSplit/>
          <w:ins w:id="3482" w:author="Elena Borisenok" w:date="2024-11-17T18:57:00Z"/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DF5A" w14:textId="77777777" w:rsidR="00381F33" w:rsidRPr="00381F33" w:rsidRDefault="00381F33" w:rsidP="00381F33">
            <w:pPr>
              <w:spacing w:before="0" w:after="0"/>
              <w:jc w:val="center"/>
              <w:rPr>
                <w:ins w:id="3483" w:author="Elena Borisenok" w:date="2024-11-17T18:57:00Z"/>
                <w:color w:val="000000"/>
                <w:szCs w:val="24"/>
                <w:rPrChange w:id="3484" w:author="Elena Borisenok" w:date="2024-11-17T18:59:00Z">
                  <w:rPr>
                    <w:ins w:id="348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486" w:author="Elena Borisenok" w:date="2024-11-17T18:57:00Z">
              <w:r w:rsidRPr="00381F33">
                <w:rPr>
                  <w:color w:val="000000"/>
                  <w:szCs w:val="24"/>
                  <w:rPrChange w:id="348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2</w:t>
              </w:r>
            </w:ins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C655F" w14:textId="77777777" w:rsidR="00381F33" w:rsidRPr="00381F33" w:rsidRDefault="00381F33" w:rsidP="00381F33">
            <w:pPr>
              <w:spacing w:before="0" w:after="0"/>
              <w:jc w:val="left"/>
              <w:rPr>
                <w:ins w:id="3488" w:author="Elena Borisenok" w:date="2024-11-17T18:57:00Z"/>
                <w:color w:val="000000"/>
                <w:szCs w:val="24"/>
                <w:rPrChange w:id="3489" w:author="Elena Borisenok" w:date="2024-11-17T18:59:00Z">
                  <w:rPr>
                    <w:ins w:id="349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491" w:author="Elena Borisenok" w:date="2024-11-17T18:57:00Z">
              <w:r w:rsidRPr="00381F33">
                <w:rPr>
                  <w:color w:val="000000"/>
                  <w:szCs w:val="24"/>
                  <w:rPrChange w:id="349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3.3.9</w:t>
              </w:r>
            </w:ins>
          </w:p>
        </w:tc>
        <w:tc>
          <w:tcPr>
            <w:tcW w:w="19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049DA02" w14:textId="77777777" w:rsidR="00381F33" w:rsidRPr="00381F33" w:rsidRDefault="00381F33" w:rsidP="00381F33">
            <w:pPr>
              <w:spacing w:before="0" w:after="0"/>
              <w:jc w:val="left"/>
              <w:rPr>
                <w:ins w:id="3493" w:author="Elena Borisenok" w:date="2024-11-17T18:57:00Z"/>
                <w:color w:val="000000"/>
                <w:szCs w:val="24"/>
                <w:rPrChange w:id="3494" w:author="Elena Borisenok" w:date="2024-11-17T18:59:00Z">
                  <w:rPr>
                    <w:ins w:id="349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496" w:author="Elena Borisenok" w:date="2024-11-17T18:57:00Z">
              <w:r w:rsidRPr="00381F33">
                <w:rPr>
                  <w:color w:val="000000" w:themeColor="text1"/>
                  <w:szCs w:val="24"/>
                  <w:rPrChange w:id="3497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rPrChange>
                </w:rPr>
                <w:t>М-2, Мониторинг аппаратных ресурсов платформы</w:t>
              </w:r>
            </w:ins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C3D592A" w14:textId="77777777" w:rsidR="00381F33" w:rsidRPr="00381F33" w:rsidRDefault="00381F33" w:rsidP="00381F33">
            <w:pPr>
              <w:spacing w:before="0" w:after="0"/>
              <w:jc w:val="center"/>
              <w:rPr>
                <w:ins w:id="3498" w:author="Elena Borisenok" w:date="2024-11-17T18:57:00Z"/>
                <w:color w:val="000000"/>
                <w:szCs w:val="24"/>
                <w:rPrChange w:id="3499" w:author="Elena Borisenok" w:date="2024-11-17T18:59:00Z">
                  <w:rPr>
                    <w:ins w:id="350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501" w:author="Elena Borisenok" w:date="2024-11-17T18:57:00Z">
              <w:r w:rsidRPr="00381F33">
                <w:rPr>
                  <w:color w:val="000000"/>
                  <w:szCs w:val="24"/>
                  <w:rPrChange w:id="350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52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28351" w14:textId="77777777" w:rsidR="00381F33" w:rsidRPr="00381F33" w:rsidRDefault="00381F33" w:rsidP="00381F33">
            <w:pPr>
              <w:spacing w:before="0" w:after="0"/>
              <w:jc w:val="left"/>
              <w:rPr>
                <w:ins w:id="3503" w:author="Elena Borisenok" w:date="2024-11-17T18:57:00Z"/>
                <w:color w:val="000000"/>
                <w:szCs w:val="24"/>
                <w:rPrChange w:id="3504" w:author="Elena Borisenok" w:date="2024-11-17T18:59:00Z">
                  <w:rPr>
                    <w:ins w:id="350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506" w:author="Elena Borisenok" w:date="2024-11-17T18:57:00Z">
              <w:r w:rsidRPr="00381F33">
                <w:rPr>
                  <w:color w:val="000000"/>
                  <w:szCs w:val="24"/>
                  <w:rPrChange w:id="350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Убедиться, что модуль мониторинга аппаратных ресурсов (например, node-exporter) включен и настроен в Deckhouse Platform. Проверить наличие в Grafana предустановленных дашбордов и метрик, связанных с мониторингом аппаратных ресурсов узлов кластера. Открыть соответствующие дашборды и убедиться, что метрики по CPU, памяти, диску и сети отображаются корректно.</w:t>
              </w:r>
            </w:ins>
          </w:p>
        </w:tc>
        <w:tc>
          <w:tcPr>
            <w:tcW w:w="439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7C472FE" w14:textId="77777777" w:rsidR="00381F33" w:rsidRPr="00381F33" w:rsidRDefault="00381F33" w:rsidP="00381F33">
            <w:pPr>
              <w:spacing w:before="0" w:after="0"/>
              <w:jc w:val="left"/>
              <w:rPr>
                <w:ins w:id="3508" w:author="Elena Borisenok" w:date="2024-11-17T18:57:00Z"/>
                <w:color w:val="000000"/>
                <w:szCs w:val="24"/>
                <w:rPrChange w:id="3509" w:author="Elena Borisenok" w:date="2024-11-17T18:59:00Z">
                  <w:rPr>
                    <w:ins w:id="351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511" w:author="Elena Borisenok" w:date="2024-11-17T18:57:00Z">
              <w:r w:rsidRPr="00381F33">
                <w:rPr>
                  <w:color w:val="000000"/>
                  <w:szCs w:val="24"/>
                  <w:rPrChange w:id="351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 Grafana присутствуют дашборды и метрики по аппаратным ресурсам (node-exporter), данные отображаются и обновляются корректно.</w:t>
              </w:r>
            </w:ins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7FCC" w14:textId="77777777" w:rsidR="00381F33" w:rsidRPr="00381F33" w:rsidRDefault="00381F33" w:rsidP="00381F33">
            <w:pPr>
              <w:spacing w:before="0" w:after="0"/>
              <w:jc w:val="left"/>
              <w:rPr>
                <w:ins w:id="3513" w:author="Elena Borisenok" w:date="2024-11-17T18:57:00Z"/>
                <w:color w:val="000000"/>
                <w:szCs w:val="24"/>
                <w:rPrChange w:id="3514" w:author="Elena Borisenok" w:date="2024-11-17T18:59:00Z">
                  <w:rPr>
                    <w:ins w:id="351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516" w:author="Elena Borisenok" w:date="2024-11-17T18:57:00Z">
              <w:r w:rsidRPr="00381F33">
                <w:rPr>
                  <w:color w:val="000000"/>
                  <w:szCs w:val="24"/>
                  <w:rPrChange w:id="351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76295A" w:rsidRPr="00381F33" w14:paraId="4D1FF2C0" w14:textId="77777777" w:rsidTr="001D042C">
        <w:trPr>
          <w:cantSplit/>
          <w:ins w:id="3518" w:author="Elena Borisenok" w:date="2024-11-17T18:57:00Z"/>
          <w:trPrChange w:id="3519" w:author="Elena Borisenok" w:date="2024-11-18T12:31:00Z">
            <w:trPr>
              <w:gridBefore w:val="1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20" w:author="Elena Borisenok" w:date="2024-11-18T12:31:00Z">
              <w:tcPr>
                <w:tcW w:w="0" w:type="auto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C8FE6A4" w14:textId="77777777" w:rsidR="00381F33" w:rsidRPr="00381F33" w:rsidRDefault="00381F33" w:rsidP="00381F33">
            <w:pPr>
              <w:spacing w:before="0" w:after="0"/>
              <w:jc w:val="left"/>
              <w:rPr>
                <w:ins w:id="3521" w:author="Elena Borisenok" w:date="2024-11-17T18:57:00Z"/>
                <w:color w:val="000000"/>
                <w:szCs w:val="24"/>
                <w:rPrChange w:id="3522" w:author="Elena Borisenok" w:date="2024-11-17T18:59:00Z">
                  <w:rPr>
                    <w:ins w:id="352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524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67900229" w14:textId="77777777" w:rsidR="00381F33" w:rsidRPr="00381F33" w:rsidRDefault="00381F33" w:rsidP="00381F33">
            <w:pPr>
              <w:spacing w:before="0" w:after="0"/>
              <w:jc w:val="left"/>
              <w:rPr>
                <w:ins w:id="3525" w:author="Elena Borisenok" w:date="2024-11-17T18:57:00Z"/>
                <w:color w:val="000000"/>
                <w:szCs w:val="24"/>
                <w:rPrChange w:id="3526" w:author="Elena Borisenok" w:date="2024-11-17T18:59:00Z">
                  <w:rPr>
                    <w:ins w:id="352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528" w:author="Elena Borisenok" w:date="2024-11-17T18:57:00Z">
              <w:r w:rsidRPr="00381F33">
                <w:rPr>
                  <w:color w:val="000000"/>
                  <w:szCs w:val="24"/>
                  <w:rPrChange w:id="3529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3.3.17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30" w:author="Elena Borisenok" w:date="2024-11-18T12:31:00Z">
              <w:tcPr>
                <w:tcW w:w="0" w:type="auto"/>
                <w:gridSpan w:val="5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AAFBDFB" w14:textId="77777777" w:rsidR="00381F33" w:rsidRPr="00381F33" w:rsidRDefault="00381F33" w:rsidP="00381F33">
            <w:pPr>
              <w:spacing w:before="0" w:after="0"/>
              <w:jc w:val="left"/>
              <w:rPr>
                <w:ins w:id="3531" w:author="Elena Borisenok" w:date="2024-11-17T18:57:00Z"/>
                <w:color w:val="000000"/>
                <w:szCs w:val="24"/>
                <w:rPrChange w:id="3532" w:author="Elena Borisenok" w:date="2024-11-17T18:59:00Z">
                  <w:rPr>
                    <w:ins w:id="353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34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3180CEA" w14:textId="77777777" w:rsidR="00381F33" w:rsidRPr="00381F33" w:rsidRDefault="00381F33" w:rsidP="00381F33">
            <w:pPr>
              <w:spacing w:before="0" w:after="0"/>
              <w:jc w:val="left"/>
              <w:rPr>
                <w:ins w:id="3535" w:author="Elena Borisenok" w:date="2024-11-17T18:57:00Z"/>
                <w:color w:val="000000"/>
                <w:szCs w:val="24"/>
                <w:rPrChange w:id="3536" w:author="Elena Borisenok" w:date="2024-11-17T18:59:00Z">
                  <w:rPr>
                    <w:ins w:id="353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538" w:author="Elena Borisenok" w:date="2024-11-18T12:31:00Z">
              <w:tcPr>
                <w:tcW w:w="0" w:type="auto"/>
                <w:gridSpan w:val="11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CB458D5" w14:textId="77777777" w:rsidR="00381F33" w:rsidRPr="00381F33" w:rsidRDefault="00381F33" w:rsidP="00381F33">
            <w:pPr>
              <w:spacing w:before="0" w:after="0"/>
              <w:jc w:val="left"/>
              <w:rPr>
                <w:ins w:id="3539" w:author="Elena Borisenok" w:date="2024-11-17T18:57:00Z"/>
                <w:color w:val="000000"/>
                <w:szCs w:val="24"/>
                <w:rPrChange w:id="3540" w:author="Elena Borisenok" w:date="2024-11-17T18:59:00Z">
                  <w:rPr>
                    <w:ins w:id="354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42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nil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DC0A578" w14:textId="77777777" w:rsidR="00381F33" w:rsidRPr="00381F33" w:rsidRDefault="00381F33" w:rsidP="00381F33">
            <w:pPr>
              <w:spacing w:before="0" w:after="0"/>
              <w:jc w:val="left"/>
              <w:rPr>
                <w:ins w:id="3543" w:author="Elena Borisenok" w:date="2024-11-17T18:57:00Z"/>
                <w:color w:val="000000"/>
                <w:szCs w:val="24"/>
                <w:rPrChange w:id="3544" w:author="Elena Borisenok" w:date="2024-11-17T18:59:00Z">
                  <w:rPr>
                    <w:ins w:id="354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46" w:author="Elena Borisenok" w:date="2024-11-18T12:31:00Z">
              <w:tcPr>
                <w:tcW w:w="1239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298A804" w14:textId="77777777" w:rsidR="00381F33" w:rsidRPr="00381F33" w:rsidRDefault="00381F33" w:rsidP="00381F33">
            <w:pPr>
              <w:spacing w:before="0" w:after="0"/>
              <w:jc w:val="left"/>
              <w:rPr>
                <w:ins w:id="3547" w:author="Elena Borisenok" w:date="2024-11-17T18:57:00Z"/>
                <w:color w:val="000000"/>
                <w:szCs w:val="24"/>
                <w:rPrChange w:id="3548" w:author="Elena Borisenok" w:date="2024-11-17T18:59:00Z">
                  <w:rPr>
                    <w:ins w:id="354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76295A" w:rsidRPr="00381F33" w14:paraId="51B77274" w14:textId="77777777" w:rsidTr="001D042C">
        <w:trPr>
          <w:cantSplit/>
          <w:ins w:id="3550" w:author="Elena Borisenok" w:date="2024-11-17T18:57:00Z"/>
          <w:trPrChange w:id="3551" w:author="Elena Borisenok" w:date="2024-11-18T12:31:00Z">
            <w:trPr>
              <w:gridBefore w:val="1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52" w:author="Elena Borisenok" w:date="2024-11-18T12:31:00Z">
              <w:tcPr>
                <w:tcW w:w="0" w:type="auto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E6D5D6A" w14:textId="77777777" w:rsidR="00381F33" w:rsidRPr="00381F33" w:rsidRDefault="00381F33" w:rsidP="00381F33">
            <w:pPr>
              <w:spacing w:before="0" w:after="0"/>
              <w:jc w:val="left"/>
              <w:rPr>
                <w:ins w:id="3553" w:author="Elena Borisenok" w:date="2024-11-17T18:57:00Z"/>
                <w:color w:val="000000"/>
                <w:szCs w:val="24"/>
                <w:rPrChange w:id="3554" w:author="Elena Borisenok" w:date="2024-11-17T18:59:00Z">
                  <w:rPr>
                    <w:ins w:id="355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556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44A5B873" w14:textId="77777777" w:rsidR="00381F33" w:rsidRPr="00381F33" w:rsidRDefault="00381F33" w:rsidP="00381F33">
            <w:pPr>
              <w:spacing w:before="0" w:after="0"/>
              <w:jc w:val="left"/>
              <w:rPr>
                <w:ins w:id="3557" w:author="Elena Borisenok" w:date="2024-11-17T18:57:00Z"/>
                <w:color w:val="000000"/>
                <w:szCs w:val="24"/>
                <w:rPrChange w:id="3558" w:author="Elena Borisenok" w:date="2024-11-17T18:59:00Z">
                  <w:rPr>
                    <w:ins w:id="355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560" w:author="Elena Borisenok" w:date="2024-11-17T18:57:00Z">
              <w:r w:rsidRPr="00381F33">
                <w:rPr>
                  <w:color w:val="000000"/>
                  <w:szCs w:val="24"/>
                  <w:rPrChange w:id="3561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6.2.2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62" w:author="Elena Borisenok" w:date="2024-11-18T12:31:00Z">
              <w:tcPr>
                <w:tcW w:w="0" w:type="auto"/>
                <w:gridSpan w:val="5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4A1E0E1" w14:textId="77777777" w:rsidR="00381F33" w:rsidRPr="00381F33" w:rsidRDefault="00381F33" w:rsidP="00381F33">
            <w:pPr>
              <w:spacing w:before="0" w:after="0"/>
              <w:jc w:val="left"/>
              <w:rPr>
                <w:ins w:id="3563" w:author="Elena Borisenok" w:date="2024-11-17T18:57:00Z"/>
                <w:color w:val="000000"/>
                <w:szCs w:val="24"/>
                <w:rPrChange w:id="3564" w:author="Elena Borisenok" w:date="2024-11-17T18:59:00Z">
                  <w:rPr>
                    <w:ins w:id="356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66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13CEE0E" w14:textId="77777777" w:rsidR="00381F33" w:rsidRPr="00381F33" w:rsidRDefault="00381F33" w:rsidP="00381F33">
            <w:pPr>
              <w:spacing w:before="0" w:after="0"/>
              <w:jc w:val="left"/>
              <w:rPr>
                <w:ins w:id="3567" w:author="Elena Borisenok" w:date="2024-11-17T18:57:00Z"/>
                <w:color w:val="000000"/>
                <w:szCs w:val="24"/>
                <w:rPrChange w:id="3568" w:author="Elena Borisenok" w:date="2024-11-17T18:59:00Z">
                  <w:rPr>
                    <w:ins w:id="356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570" w:author="Elena Borisenok" w:date="2024-11-18T12:31:00Z">
              <w:tcPr>
                <w:tcW w:w="0" w:type="auto"/>
                <w:gridSpan w:val="11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9857284" w14:textId="77777777" w:rsidR="00381F33" w:rsidRPr="00381F33" w:rsidRDefault="00381F33" w:rsidP="00381F33">
            <w:pPr>
              <w:spacing w:before="0" w:after="0"/>
              <w:jc w:val="left"/>
              <w:rPr>
                <w:ins w:id="3571" w:author="Elena Borisenok" w:date="2024-11-17T18:57:00Z"/>
                <w:color w:val="000000"/>
                <w:szCs w:val="24"/>
                <w:rPrChange w:id="3572" w:author="Elena Borisenok" w:date="2024-11-17T18:59:00Z">
                  <w:rPr>
                    <w:ins w:id="357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74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nil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F870D4B" w14:textId="77777777" w:rsidR="00381F33" w:rsidRPr="00381F33" w:rsidRDefault="00381F33" w:rsidP="00381F33">
            <w:pPr>
              <w:spacing w:before="0" w:after="0"/>
              <w:jc w:val="left"/>
              <w:rPr>
                <w:ins w:id="3575" w:author="Elena Borisenok" w:date="2024-11-17T18:57:00Z"/>
                <w:color w:val="000000"/>
                <w:szCs w:val="24"/>
                <w:rPrChange w:id="3576" w:author="Elena Borisenok" w:date="2024-11-17T18:59:00Z">
                  <w:rPr>
                    <w:ins w:id="357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78" w:author="Elena Borisenok" w:date="2024-11-18T12:31:00Z">
              <w:tcPr>
                <w:tcW w:w="1239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B15B9D6" w14:textId="77777777" w:rsidR="00381F33" w:rsidRPr="00381F33" w:rsidRDefault="00381F33" w:rsidP="00381F33">
            <w:pPr>
              <w:spacing w:before="0" w:after="0"/>
              <w:jc w:val="left"/>
              <w:rPr>
                <w:ins w:id="3579" w:author="Elena Borisenok" w:date="2024-11-17T18:57:00Z"/>
                <w:color w:val="000000"/>
                <w:szCs w:val="24"/>
                <w:rPrChange w:id="3580" w:author="Elena Borisenok" w:date="2024-11-17T18:59:00Z">
                  <w:rPr>
                    <w:ins w:id="358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76295A" w:rsidRPr="00381F33" w14:paraId="4D1956F7" w14:textId="77777777" w:rsidTr="001D042C">
        <w:trPr>
          <w:cantSplit/>
          <w:ins w:id="3582" w:author="Elena Borisenok" w:date="2024-11-17T18:57:00Z"/>
          <w:trPrChange w:id="3583" w:author="Elena Borisenok" w:date="2024-11-18T12:31:00Z">
            <w:trPr>
              <w:gridBefore w:val="1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84" w:author="Elena Borisenok" w:date="2024-11-18T12:31:00Z">
              <w:tcPr>
                <w:tcW w:w="0" w:type="auto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34E529E" w14:textId="77777777" w:rsidR="00381F33" w:rsidRPr="00381F33" w:rsidRDefault="00381F33" w:rsidP="00381F33">
            <w:pPr>
              <w:spacing w:before="0" w:after="0"/>
              <w:jc w:val="left"/>
              <w:rPr>
                <w:ins w:id="3585" w:author="Elena Borisenok" w:date="2024-11-17T18:57:00Z"/>
                <w:color w:val="000000"/>
                <w:szCs w:val="24"/>
                <w:rPrChange w:id="3586" w:author="Elena Borisenok" w:date="2024-11-17T18:59:00Z">
                  <w:rPr>
                    <w:ins w:id="358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588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1EC46FD0" w14:textId="77777777" w:rsidR="00381F33" w:rsidRPr="00381F33" w:rsidRDefault="00381F33" w:rsidP="00381F33">
            <w:pPr>
              <w:spacing w:before="0" w:after="0"/>
              <w:jc w:val="left"/>
              <w:rPr>
                <w:ins w:id="3589" w:author="Elena Borisenok" w:date="2024-11-17T18:57:00Z"/>
                <w:color w:val="000000"/>
                <w:szCs w:val="24"/>
                <w:rPrChange w:id="3590" w:author="Elena Borisenok" w:date="2024-11-17T18:59:00Z">
                  <w:rPr>
                    <w:ins w:id="359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592" w:author="Elena Borisenok" w:date="2024-11-17T18:57:00Z">
              <w:r w:rsidRPr="00381F33">
                <w:rPr>
                  <w:color w:val="000000"/>
                  <w:szCs w:val="24"/>
                  <w:rPrChange w:id="3593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6.6.1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94" w:author="Elena Borisenok" w:date="2024-11-18T12:31:00Z">
              <w:tcPr>
                <w:tcW w:w="0" w:type="auto"/>
                <w:gridSpan w:val="5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1022E24" w14:textId="77777777" w:rsidR="00381F33" w:rsidRPr="00381F33" w:rsidRDefault="00381F33" w:rsidP="00381F33">
            <w:pPr>
              <w:spacing w:before="0" w:after="0"/>
              <w:jc w:val="left"/>
              <w:rPr>
                <w:ins w:id="3595" w:author="Elena Borisenok" w:date="2024-11-17T18:57:00Z"/>
                <w:color w:val="000000"/>
                <w:szCs w:val="24"/>
                <w:rPrChange w:id="3596" w:author="Elena Borisenok" w:date="2024-11-17T18:59:00Z">
                  <w:rPr>
                    <w:ins w:id="359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598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BB10207" w14:textId="77777777" w:rsidR="00381F33" w:rsidRPr="00381F33" w:rsidRDefault="00381F33" w:rsidP="00381F33">
            <w:pPr>
              <w:spacing w:before="0" w:after="0"/>
              <w:jc w:val="left"/>
              <w:rPr>
                <w:ins w:id="3599" w:author="Elena Borisenok" w:date="2024-11-17T18:57:00Z"/>
                <w:color w:val="000000"/>
                <w:szCs w:val="24"/>
                <w:rPrChange w:id="3600" w:author="Elena Borisenok" w:date="2024-11-17T18:59:00Z">
                  <w:rPr>
                    <w:ins w:id="360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02" w:author="Elena Borisenok" w:date="2024-11-18T12:31:00Z">
              <w:tcPr>
                <w:tcW w:w="0" w:type="auto"/>
                <w:gridSpan w:val="11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0A7B68F" w14:textId="77777777" w:rsidR="00381F33" w:rsidRPr="00381F33" w:rsidRDefault="00381F33" w:rsidP="00381F33">
            <w:pPr>
              <w:spacing w:before="0" w:after="0"/>
              <w:jc w:val="left"/>
              <w:rPr>
                <w:ins w:id="3603" w:author="Elena Borisenok" w:date="2024-11-17T18:57:00Z"/>
                <w:color w:val="000000"/>
                <w:szCs w:val="24"/>
                <w:rPrChange w:id="3604" w:author="Elena Borisenok" w:date="2024-11-17T18:59:00Z">
                  <w:rPr>
                    <w:ins w:id="360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606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nil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D137B11" w14:textId="77777777" w:rsidR="00381F33" w:rsidRPr="00381F33" w:rsidRDefault="00381F33" w:rsidP="00381F33">
            <w:pPr>
              <w:spacing w:before="0" w:after="0"/>
              <w:jc w:val="left"/>
              <w:rPr>
                <w:ins w:id="3607" w:author="Elena Borisenok" w:date="2024-11-17T18:57:00Z"/>
                <w:color w:val="000000"/>
                <w:szCs w:val="24"/>
                <w:rPrChange w:id="3608" w:author="Elena Borisenok" w:date="2024-11-17T18:59:00Z">
                  <w:rPr>
                    <w:ins w:id="360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610" w:author="Elena Borisenok" w:date="2024-11-18T12:31:00Z">
              <w:tcPr>
                <w:tcW w:w="1239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F652353" w14:textId="77777777" w:rsidR="00381F33" w:rsidRPr="00381F33" w:rsidRDefault="00381F33" w:rsidP="00381F33">
            <w:pPr>
              <w:spacing w:before="0" w:after="0"/>
              <w:jc w:val="left"/>
              <w:rPr>
                <w:ins w:id="3611" w:author="Elena Borisenok" w:date="2024-11-17T18:57:00Z"/>
                <w:color w:val="000000"/>
                <w:szCs w:val="24"/>
                <w:rPrChange w:id="3612" w:author="Elena Borisenok" w:date="2024-11-17T18:59:00Z">
                  <w:rPr>
                    <w:ins w:id="361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32666ABC" w14:textId="77777777" w:rsidTr="001D042C">
        <w:tblPrEx>
          <w:tblPrExChange w:id="3614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615" w:author="Elena Borisenok" w:date="2024-11-17T18:57:00Z"/>
          <w:trPrChange w:id="3616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617" w:author="Elena Borisenok" w:date="2024-11-18T12:31:00Z">
              <w:tcPr>
                <w:tcW w:w="343" w:type="dxa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53B0236" w14:textId="77777777" w:rsidR="00381F33" w:rsidRPr="00381F33" w:rsidRDefault="00381F33" w:rsidP="00381F33">
            <w:pPr>
              <w:spacing w:before="0" w:after="0"/>
              <w:jc w:val="center"/>
              <w:rPr>
                <w:ins w:id="3618" w:author="Elena Borisenok" w:date="2024-11-17T18:57:00Z"/>
                <w:color w:val="000000"/>
                <w:szCs w:val="24"/>
                <w:rPrChange w:id="3619" w:author="Elena Borisenok" w:date="2024-11-17T18:59:00Z">
                  <w:rPr>
                    <w:ins w:id="362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621" w:author="Elena Borisenok" w:date="2024-11-17T18:57:00Z">
              <w:r w:rsidRPr="00381F33">
                <w:rPr>
                  <w:color w:val="000000"/>
                  <w:szCs w:val="24"/>
                  <w:rPrChange w:id="362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3</w:t>
              </w:r>
            </w:ins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623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43D07B47" w14:textId="77777777" w:rsidR="00381F33" w:rsidRPr="00381F33" w:rsidRDefault="00381F33" w:rsidP="00381F33">
            <w:pPr>
              <w:spacing w:before="0" w:after="0"/>
              <w:jc w:val="left"/>
              <w:rPr>
                <w:ins w:id="3624" w:author="Elena Borisenok" w:date="2024-11-17T18:57:00Z"/>
                <w:color w:val="000000"/>
                <w:szCs w:val="24"/>
                <w:rPrChange w:id="3625" w:author="Elena Borisenok" w:date="2024-11-17T18:59:00Z">
                  <w:rPr>
                    <w:ins w:id="362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627" w:author="Elena Borisenok" w:date="2024-11-17T18:57:00Z">
              <w:r w:rsidRPr="00381F33">
                <w:rPr>
                  <w:color w:val="000000"/>
                  <w:szCs w:val="24"/>
                  <w:rPrChange w:id="3628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3.3.9</w:t>
              </w:r>
            </w:ins>
          </w:p>
        </w:tc>
        <w:tc>
          <w:tcPr>
            <w:tcW w:w="19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  <w:tcPrChange w:id="3629" w:author="Elena Borisenok" w:date="2024-11-18T12:31:00Z">
              <w:tcPr>
                <w:tcW w:w="1903" w:type="dxa"/>
                <w:gridSpan w:val="6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30162C55" w14:textId="77777777" w:rsidR="00381F33" w:rsidRPr="00381F33" w:rsidRDefault="00381F33" w:rsidP="00381F33">
            <w:pPr>
              <w:spacing w:before="0" w:after="0"/>
              <w:jc w:val="left"/>
              <w:rPr>
                <w:ins w:id="3630" w:author="Elena Borisenok" w:date="2024-11-17T18:57:00Z"/>
                <w:color w:val="000000"/>
                <w:szCs w:val="24"/>
                <w:rPrChange w:id="3631" w:author="Elena Borisenok" w:date="2024-11-17T18:59:00Z">
                  <w:rPr>
                    <w:ins w:id="363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633" w:author="Elena Borisenok" w:date="2024-11-17T18:57:00Z">
              <w:r w:rsidRPr="00381F33">
                <w:rPr>
                  <w:color w:val="000000" w:themeColor="text1"/>
                  <w:szCs w:val="24"/>
                  <w:rPrChange w:id="3634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rPrChange>
                </w:rPr>
                <w:t xml:space="preserve">М-3, Мониторинг Kubernetes в </w:t>
              </w:r>
              <w:r w:rsidRPr="00381F33">
                <w:rPr>
                  <w:color w:val="000000" w:themeColor="text1"/>
                  <w:szCs w:val="24"/>
                  <w:rPrChange w:id="3635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rPrChange>
                </w:rPr>
                <w:lastRenderedPageBreak/>
                <w:t>составе платформы</w:t>
              </w:r>
            </w:ins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636" w:author="Elena Borisenok" w:date="2024-11-18T12:31:00Z">
              <w:tcPr>
                <w:tcW w:w="1215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DAF950A" w14:textId="77777777" w:rsidR="00381F33" w:rsidRPr="00381F33" w:rsidRDefault="00381F33" w:rsidP="00381F33">
            <w:pPr>
              <w:spacing w:before="0" w:after="0"/>
              <w:jc w:val="center"/>
              <w:rPr>
                <w:ins w:id="3637" w:author="Elena Borisenok" w:date="2024-11-17T18:57:00Z"/>
                <w:color w:val="000000"/>
                <w:szCs w:val="24"/>
                <w:rPrChange w:id="3638" w:author="Elena Borisenok" w:date="2024-11-17T18:59:00Z">
                  <w:rPr>
                    <w:ins w:id="363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640" w:author="Elena Borisenok" w:date="2024-11-17T18:57:00Z">
              <w:r w:rsidRPr="00381F33">
                <w:rPr>
                  <w:color w:val="000000"/>
                  <w:szCs w:val="24"/>
                  <w:rPrChange w:id="3641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Высокий</w:t>
              </w:r>
            </w:ins>
          </w:p>
        </w:tc>
        <w:tc>
          <w:tcPr>
            <w:tcW w:w="52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642" w:author="Elena Borisenok" w:date="2024-11-18T12:31:00Z">
              <w:tcPr>
                <w:tcW w:w="5245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33F58A82" w14:textId="77777777" w:rsidR="00381F33" w:rsidRPr="00381F33" w:rsidRDefault="00381F33" w:rsidP="00381F33">
            <w:pPr>
              <w:spacing w:before="0" w:after="0"/>
              <w:jc w:val="left"/>
              <w:rPr>
                <w:ins w:id="3643" w:author="Elena Borisenok" w:date="2024-11-17T18:57:00Z"/>
                <w:color w:val="000000"/>
                <w:szCs w:val="24"/>
                <w:rPrChange w:id="3644" w:author="Elena Borisenok" w:date="2024-11-17T18:59:00Z">
                  <w:rPr>
                    <w:ins w:id="364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646" w:author="Elena Borisenok" w:date="2024-11-17T18:57:00Z">
              <w:r w:rsidRPr="00381F33">
                <w:rPr>
                  <w:color w:val="000000"/>
                  <w:szCs w:val="24"/>
                  <w:rPrChange w:id="364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Убедиться, что модуль мониторинга Kubernetes control plane включен и настроен в Deckhouse Platform. Проверить наличие в Grafana </w:t>
              </w:r>
              <w:r w:rsidRPr="00381F33">
                <w:rPr>
                  <w:color w:val="000000"/>
                  <w:szCs w:val="24"/>
                  <w:rPrChange w:id="3648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предустановленных дашбордов и метрик, отображающих состояние компонентов Kubernetes control plane (API Server, Scheduler, Controller Manager и др.). Открыть соответствующие дашборды и убедиться, что метрики отображаются корректно и обновляются в реальном времени.</w:t>
              </w:r>
            </w:ins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649" w:author="Elena Borisenok" w:date="2024-11-18T12:31:00Z">
              <w:tcPr>
                <w:tcW w:w="4394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6DCF69F3" w14:textId="77777777" w:rsidR="00381F33" w:rsidRPr="00381F33" w:rsidRDefault="00381F33" w:rsidP="00381F33">
            <w:pPr>
              <w:spacing w:before="0" w:after="0"/>
              <w:jc w:val="left"/>
              <w:rPr>
                <w:ins w:id="3650" w:author="Elena Borisenok" w:date="2024-11-17T18:57:00Z"/>
                <w:color w:val="000000"/>
                <w:szCs w:val="24"/>
                <w:rPrChange w:id="3651" w:author="Elena Borisenok" w:date="2024-11-17T18:59:00Z">
                  <w:rPr>
                    <w:ins w:id="365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653" w:author="Elena Borisenok" w:date="2024-11-17T18:57:00Z">
              <w:r w:rsidRPr="00381F33">
                <w:rPr>
                  <w:color w:val="000000"/>
                  <w:szCs w:val="24"/>
                  <w:rPrChange w:id="3654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 xml:space="preserve">В Grafana присутствуют дашборды с метриками по Kubernetes control plane, </w:t>
              </w:r>
              <w:r w:rsidRPr="00381F33">
                <w:rPr>
                  <w:color w:val="000000"/>
                  <w:szCs w:val="24"/>
                  <w:rPrChange w:id="3655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данные отображаются и обновляются корректно.</w:t>
              </w:r>
            </w:ins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656" w:author="Elena Borisenok" w:date="2024-11-18T12:31:00Z">
              <w:tcPr>
                <w:tcW w:w="965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9208F7B" w14:textId="77777777" w:rsidR="00381F33" w:rsidRPr="00381F33" w:rsidRDefault="00381F33" w:rsidP="00381F33">
            <w:pPr>
              <w:spacing w:before="0" w:after="0"/>
              <w:jc w:val="left"/>
              <w:rPr>
                <w:ins w:id="3657" w:author="Elena Borisenok" w:date="2024-11-17T18:57:00Z"/>
                <w:color w:val="000000"/>
                <w:szCs w:val="24"/>
                <w:rPrChange w:id="3658" w:author="Elena Borisenok" w:date="2024-11-17T18:59:00Z">
                  <w:rPr>
                    <w:ins w:id="365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660" w:author="Elena Borisenok" w:date="2024-11-17T18:57:00Z">
              <w:r w:rsidRPr="00381F33">
                <w:rPr>
                  <w:color w:val="000000"/>
                  <w:szCs w:val="24"/>
                  <w:rPrChange w:id="3661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 </w:t>
              </w:r>
            </w:ins>
          </w:p>
        </w:tc>
      </w:tr>
      <w:tr w:rsidR="008F6606" w:rsidRPr="00381F33" w14:paraId="507BAAD1" w14:textId="77777777" w:rsidTr="001D042C">
        <w:tblPrEx>
          <w:tblPrExChange w:id="3662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663" w:author="Elena Borisenok" w:date="2024-11-17T18:57:00Z"/>
          <w:trPrChange w:id="3664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665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E1AE352" w14:textId="77777777" w:rsidR="00381F33" w:rsidRPr="00381F33" w:rsidRDefault="00381F33" w:rsidP="00381F33">
            <w:pPr>
              <w:spacing w:before="0" w:after="0"/>
              <w:jc w:val="left"/>
              <w:rPr>
                <w:ins w:id="3666" w:author="Elena Borisenok" w:date="2024-11-17T18:57:00Z"/>
                <w:color w:val="000000"/>
                <w:szCs w:val="24"/>
                <w:rPrChange w:id="3667" w:author="Elena Borisenok" w:date="2024-11-17T18:59:00Z">
                  <w:rPr>
                    <w:ins w:id="366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669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288F8AE5" w14:textId="77777777" w:rsidR="00381F33" w:rsidRPr="00381F33" w:rsidRDefault="00381F33" w:rsidP="00381F33">
            <w:pPr>
              <w:spacing w:before="0" w:after="0"/>
              <w:jc w:val="left"/>
              <w:rPr>
                <w:ins w:id="3670" w:author="Elena Borisenok" w:date="2024-11-17T18:57:00Z"/>
                <w:color w:val="000000"/>
                <w:szCs w:val="24"/>
                <w:rPrChange w:id="3671" w:author="Elena Borisenok" w:date="2024-11-17T18:59:00Z">
                  <w:rPr>
                    <w:ins w:id="367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673" w:author="Elena Borisenok" w:date="2024-11-17T18:57:00Z">
              <w:r w:rsidRPr="00381F33">
                <w:rPr>
                  <w:color w:val="000000"/>
                  <w:szCs w:val="24"/>
                  <w:rPrChange w:id="3674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3.3.17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675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5D04AC9" w14:textId="77777777" w:rsidR="00381F33" w:rsidRPr="00381F33" w:rsidRDefault="00381F33" w:rsidP="00381F33">
            <w:pPr>
              <w:spacing w:before="0" w:after="0"/>
              <w:jc w:val="left"/>
              <w:rPr>
                <w:ins w:id="3676" w:author="Elena Borisenok" w:date="2024-11-17T18:57:00Z"/>
                <w:color w:val="000000"/>
                <w:szCs w:val="24"/>
                <w:rPrChange w:id="3677" w:author="Elena Borisenok" w:date="2024-11-17T18:59:00Z">
                  <w:rPr>
                    <w:ins w:id="367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679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2D1C175" w14:textId="77777777" w:rsidR="00381F33" w:rsidRPr="00381F33" w:rsidRDefault="00381F33" w:rsidP="00381F33">
            <w:pPr>
              <w:spacing w:before="0" w:after="0"/>
              <w:jc w:val="left"/>
              <w:rPr>
                <w:ins w:id="3680" w:author="Elena Borisenok" w:date="2024-11-17T18:57:00Z"/>
                <w:color w:val="000000"/>
                <w:szCs w:val="24"/>
                <w:rPrChange w:id="3681" w:author="Elena Borisenok" w:date="2024-11-17T18:59:00Z">
                  <w:rPr>
                    <w:ins w:id="368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683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3F78770" w14:textId="77777777" w:rsidR="00381F33" w:rsidRPr="00381F33" w:rsidRDefault="00381F33" w:rsidP="00381F33">
            <w:pPr>
              <w:spacing w:before="0" w:after="0"/>
              <w:jc w:val="left"/>
              <w:rPr>
                <w:ins w:id="3684" w:author="Elena Borisenok" w:date="2024-11-17T18:57:00Z"/>
                <w:color w:val="000000"/>
                <w:szCs w:val="24"/>
                <w:rPrChange w:id="3685" w:author="Elena Borisenok" w:date="2024-11-17T18:59:00Z">
                  <w:rPr>
                    <w:ins w:id="368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687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A1396AC" w14:textId="77777777" w:rsidR="00381F33" w:rsidRPr="00381F33" w:rsidRDefault="00381F33" w:rsidP="00381F33">
            <w:pPr>
              <w:spacing w:before="0" w:after="0"/>
              <w:jc w:val="left"/>
              <w:rPr>
                <w:ins w:id="3688" w:author="Elena Borisenok" w:date="2024-11-17T18:57:00Z"/>
                <w:color w:val="000000"/>
                <w:szCs w:val="24"/>
                <w:rPrChange w:id="3689" w:author="Elena Borisenok" w:date="2024-11-17T18:59:00Z">
                  <w:rPr>
                    <w:ins w:id="369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91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C882D28" w14:textId="77777777" w:rsidR="00381F33" w:rsidRPr="00381F33" w:rsidRDefault="00381F33" w:rsidP="00381F33">
            <w:pPr>
              <w:spacing w:before="0" w:after="0"/>
              <w:jc w:val="left"/>
              <w:rPr>
                <w:ins w:id="3692" w:author="Elena Borisenok" w:date="2024-11-17T18:57:00Z"/>
                <w:color w:val="000000"/>
                <w:szCs w:val="24"/>
                <w:rPrChange w:id="3693" w:author="Elena Borisenok" w:date="2024-11-17T18:59:00Z">
                  <w:rPr>
                    <w:ins w:id="369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7A95F02D" w14:textId="77777777" w:rsidTr="001D042C">
        <w:tblPrEx>
          <w:tblPrExChange w:id="3695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696" w:author="Elena Borisenok" w:date="2024-11-17T18:57:00Z"/>
          <w:trPrChange w:id="3697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698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47A8965" w14:textId="77777777" w:rsidR="00381F33" w:rsidRPr="00381F33" w:rsidRDefault="00381F33" w:rsidP="00381F33">
            <w:pPr>
              <w:spacing w:before="0" w:after="0"/>
              <w:jc w:val="left"/>
              <w:rPr>
                <w:ins w:id="3699" w:author="Elena Borisenok" w:date="2024-11-17T18:57:00Z"/>
                <w:color w:val="000000"/>
                <w:szCs w:val="24"/>
                <w:rPrChange w:id="3700" w:author="Elena Borisenok" w:date="2024-11-17T18:59:00Z">
                  <w:rPr>
                    <w:ins w:id="370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702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3BF5B35F" w14:textId="77777777" w:rsidR="00381F33" w:rsidRPr="00381F33" w:rsidRDefault="00381F33" w:rsidP="00381F33">
            <w:pPr>
              <w:spacing w:before="0" w:after="0"/>
              <w:jc w:val="left"/>
              <w:rPr>
                <w:ins w:id="3703" w:author="Elena Borisenok" w:date="2024-11-17T18:57:00Z"/>
                <w:color w:val="000000"/>
                <w:szCs w:val="24"/>
                <w:rPrChange w:id="3704" w:author="Elena Borisenok" w:date="2024-11-17T18:59:00Z">
                  <w:rPr>
                    <w:ins w:id="370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706" w:author="Elena Borisenok" w:date="2024-11-17T18:57:00Z">
              <w:r w:rsidRPr="00381F33">
                <w:rPr>
                  <w:color w:val="000000"/>
                  <w:szCs w:val="24"/>
                  <w:rPrChange w:id="370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6.1.13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708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BEF0885" w14:textId="77777777" w:rsidR="00381F33" w:rsidRPr="00381F33" w:rsidRDefault="00381F33" w:rsidP="00381F33">
            <w:pPr>
              <w:spacing w:before="0" w:after="0"/>
              <w:jc w:val="left"/>
              <w:rPr>
                <w:ins w:id="3709" w:author="Elena Borisenok" w:date="2024-11-17T18:57:00Z"/>
                <w:color w:val="000000"/>
                <w:szCs w:val="24"/>
                <w:rPrChange w:id="3710" w:author="Elena Borisenok" w:date="2024-11-17T18:59:00Z">
                  <w:rPr>
                    <w:ins w:id="371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712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C26BB51" w14:textId="77777777" w:rsidR="00381F33" w:rsidRPr="00381F33" w:rsidRDefault="00381F33" w:rsidP="00381F33">
            <w:pPr>
              <w:spacing w:before="0" w:after="0"/>
              <w:jc w:val="left"/>
              <w:rPr>
                <w:ins w:id="3713" w:author="Elena Borisenok" w:date="2024-11-17T18:57:00Z"/>
                <w:color w:val="000000"/>
                <w:szCs w:val="24"/>
                <w:rPrChange w:id="3714" w:author="Elena Borisenok" w:date="2024-11-17T18:59:00Z">
                  <w:rPr>
                    <w:ins w:id="371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716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4ED0CEE" w14:textId="77777777" w:rsidR="00381F33" w:rsidRPr="00381F33" w:rsidRDefault="00381F33" w:rsidP="00381F33">
            <w:pPr>
              <w:spacing w:before="0" w:after="0"/>
              <w:jc w:val="left"/>
              <w:rPr>
                <w:ins w:id="3717" w:author="Elena Borisenok" w:date="2024-11-17T18:57:00Z"/>
                <w:color w:val="000000"/>
                <w:szCs w:val="24"/>
                <w:rPrChange w:id="3718" w:author="Elena Borisenok" w:date="2024-11-17T18:59:00Z">
                  <w:rPr>
                    <w:ins w:id="371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720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5160610" w14:textId="77777777" w:rsidR="00381F33" w:rsidRPr="00381F33" w:rsidRDefault="00381F33" w:rsidP="00381F33">
            <w:pPr>
              <w:spacing w:before="0" w:after="0"/>
              <w:jc w:val="left"/>
              <w:rPr>
                <w:ins w:id="3721" w:author="Elena Borisenok" w:date="2024-11-17T18:57:00Z"/>
                <w:color w:val="000000"/>
                <w:szCs w:val="24"/>
                <w:rPrChange w:id="3722" w:author="Elena Borisenok" w:date="2024-11-17T18:59:00Z">
                  <w:rPr>
                    <w:ins w:id="372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724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8F37A89" w14:textId="77777777" w:rsidR="00381F33" w:rsidRPr="00381F33" w:rsidRDefault="00381F33" w:rsidP="00381F33">
            <w:pPr>
              <w:spacing w:before="0" w:after="0"/>
              <w:jc w:val="left"/>
              <w:rPr>
                <w:ins w:id="3725" w:author="Elena Borisenok" w:date="2024-11-17T18:57:00Z"/>
                <w:color w:val="000000"/>
                <w:szCs w:val="24"/>
                <w:rPrChange w:id="3726" w:author="Elena Borisenok" w:date="2024-11-17T18:59:00Z">
                  <w:rPr>
                    <w:ins w:id="372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4EDBA6BB" w14:textId="77777777" w:rsidTr="001D042C">
        <w:tblPrEx>
          <w:tblPrExChange w:id="3728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729" w:author="Elena Borisenok" w:date="2024-11-17T18:57:00Z"/>
          <w:trPrChange w:id="3730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731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ED21557" w14:textId="77777777" w:rsidR="00381F33" w:rsidRPr="00381F33" w:rsidRDefault="00381F33" w:rsidP="00381F33">
            <w:pPr>
              <w:spacing w:before="0" w:after="0"/>
              <w:jc w:val="left"/>
              <w:rPr>
                <w:ins w:id="3732" w:author="Elena Borisenok" w:date="2024-11-17T18:57:00Z"/>
                <w:color w:val="000000"/>
                <w:szCs w:val="24"/>
                <w:rPrChange w:id="3733" w:author="Elena Borisenok" w:date="2024-11-17T18:59:00Z">
                  <w:rPr>
                    <w:ins w:id="373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735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4C897A7B" w14:textId="77777777" w:rsidR="00381F33" w:rsidRPr="00381F33" w:rsidRDefault="00381F33" w:rsidP="00381F33">
            <w:pPr>
              <w:spacing w:before="0" w:after="0"/>
              <w:jc w:val="left"/>
              <w:rPr>
                <w:ins w:id="3736" w:author="Elena Borisenok" w:date="2024-11-17T18:57:00Z"/>
                <w:color w:val="000000"/>
                <w:szCs w:val="24"/>
                <w:rPrChange w:id="3737" w:author="Elena Borisenok" w:date="2024-11-17T18:59:00Z">
                  <w:rPr>
                    <w:ins w:id="373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739" w:author="Elena Borisenok" w:date="2024-11-17T18:57:00Z">
              <w:r w:rsidRPr="00381F33">
                <w:rPr>
                  <w:color w:val="000000"/>
                  <w:szCs w:val="24"/>
                  <w:rPrChange w:id="3740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6.2.2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741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12C8C49" w14:textId="77777777" w:rsidR="00381F33" w:rsidRPr="00381F33" w:rsidRDefault="00381F33" w:rsidP="00381F33">
            <w:pPr>
              <w:spacing w:before="0" w:after="0"/>
              <w:jc w:val="left"/>
              <w:rPr>
                <w:ins w:id="3742" w:author="Elena Borisenok" w:date="2024-11-17T18:57:00Z"/>
                <w:color w:val="000000"/>
                <w:szCs w:val="24"/>
                <w:rPrChange w:id="3743" w:author="Elena Borisenok" w:date="2024-11-17T18:59:00Z">
                  <w:rPr>
                    <w:ins w:id="374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745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50EB0ED" w14:textId="77777777" w:rsidR="00381F33" w:rsidRPr="00381F33" w:rsidRDefault="00381F33" w:rsidP="00381F33">
            <w:pPr>
              <w:spacing w:before="0" w:after="0"/>
              <w:jc w:val="left"/>
              <w:rPr>
                <w:ins w:id="3746" w:author="Elena Borisenok" w:date="2024-11-17T18:57:00Z"/>
                <w:color w:val="000000"/>
                <w:szCs w:val="24"/>
                <w:rPrChange w:id="3747" w:author="Elena Borisenok" w:date="2024-11-17T18:59:00Z">
                  <w:rPr>
                    <w:ins w:id="374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749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FA636DD" w14:textId="77777777" w:rsidR="00381F33" w:rsidRPr="00381F33" w:rsidRDefault="00381F33" w:rsidP="00381F33">
            <w:pPr>
              <w:spacing w:before="0" w:after="0"/>
              <w:jc w:val="left"/>
              <w:rPr>
                <w:ins w:id="3750" w:author="Elena Borisenok" w:date="2024-11-17T18:57:00Z"/>
                <w:color w:val="000000"/>
                <w:szCs w:val="24"/>
                <w:rPrChange w:id="3751" w:author="Elena Borisenok" w:date="2024-11-17T18:59:00Z">
                  <w:rPr>
                    <w:ins w:id="375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753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69369B0" w14:textId="77777777" w:rsidR="00381F33" w:rsidRPr="00381F33" w:rsidRDefault="00381F33" w:rsidP="00381F33">
            <w:pPr>
              <w:spacing w:before="0" w:after="0"/>
              <w:jc w:val="left"/>
              <w:rPr>
                <w:ins w:id="3754" w:author="Elena Borisenok" w:date="2024-11-17T18:57:00Z"/>
                <w:color w:val="000000"/>
                <w:szCs w:val="24"/>
                <w:rPrChange w:id="3755" w:author="Elena Borisenok" w:date="2024-11-17T18:59:00Z">
                  <w:rPr>
                    <w:ins w:id="375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757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04A87FE" w14:textId="77777777" w:rsidR="00381F33" w:rsidRPr="00381F33" w:rsidRDefault="00381F33" w:rsidP="00381F33">
            <w:pPr>
              <w:spacing w:before="0" w:after="0"/>
              <w:jc w:val="left"/>
              <w:rPr>
                <w:ins w:id="3758" w:author="Elena Borisenok" w:date="2024-11-17T18:57:00Z"/>
                <w:color w:val="000000"/>
                <w:szCs w:val="24"/>
                <w:rPrChange w:id="3759" w:author="Elena Borisenok" w:date="2024-11-17T18:59:00Z">
                  <w:rPr>
                    <w:ins w:id="376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3B42B9D5" w14:textId="77777777" w:rsidTr="001D042C">
        <w:tblPrEx>
          <w:tblPrExChange w:id="3761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762" w:author="Elena Borisenok" w:date="2024-11-17T18:57:00Z"/>
          <w:trPrChange w:id="3763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764" w:author="Elena Borisenok" w:date="2024-11-18T12:31:00Z">
              <w:tcPr>
                <w:tcW w:w="343" w:type="dxa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CF541DC" w14:textId="77777777" w:rsidR="00381F33" w:rsidRPr="00381F33" w:rsidRDefault="00381F33" w:rsidP="00381F33">
            <w:pPr>
              <w:spacing w:before="0" w:after="0"/>
              <w:jc w:val="center"/>
              <w:rPr>
                <w:ins w:id="3765" w:author="Elena Borisenok" w:date="2024-11-17T18:57:00Z"/>
                <w:color w:val="000000"/>
                <w:szCs w:val="24"/>
                <w:rPrChange w:id="3766" w:author="Elena Borisenok" w:date="2024-11-17T18:59:00Z">
                  <w:rPr>
                    <w:ins w:id="376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768" w:author="Elena Borisenok" w:date="2024-11-17T18:57:00Z">
              <w:r w:rsidRPr="00381F33">
                <w:rPr>
                  <w:color w:val="000000"/>
                  <w:szCs w:val="24"/>
                  <w:rPrChange w:id="3769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4</w:t>
              </w:r>
            </w:ins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770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37EC46E6" w14:textId="77777777" w:rsidR="00381F33" w:rsidRPr="00381F33" w:rsidRDefault="00381F33" w:rsidP="00381F33">
            <w:pPr>
              <w:spacing w:before="0" w:after="0"/>
              <w:jc w:val="left"/>
              <w:rPr>
                <w:ins w:id="3771" w:author="Elena Borisenok" w:date="2024-11-17T18:57:00Z"/>
                <w:color w:val="000000"/>
                <w:szCs w:val="24"/>
                <w:rPrChange w:id="3772" w:author="Elena Borisenok" w:date="2024-11-17T18:59:00Z">
                  <w:rPr>
                    <w:ins w:id="377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774" w:author="Elena Borisenok" w:date="2024-11-17T18:57:00Z">
              <w:r w:rsidRPr="00381F33">
                <w:rPr>
                  <w:color w:val="000000"/>
                  <w:szCs w:val="24"/>
                  <w:rPrChange w:id="3775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3.3.9</w:t>
              </w:r>
            </w:ins>
          </w:p>
        </w:tc>
        <w:tc>
          <w:tcPr>
            <w:tcW w:w="19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  <w:tcPrChange w:id="3776" w:author="Elena Borisenok" w:date="2024-11-18T12:31:00Z">
              <w:tcPr>
                <w:tcW w:w="1903" w:type="dxa"/>
                <w:gridSpan w:val="6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E68C54F" w14:textId="77777777" w:rsidR="00381F33" w:rsidRPr="00381F33" w:rsidRDefault="00381F33" w:rsidP="00381F33">
            <w:pPr>
              <w:spacing w:before="0" w:after="0"/>
              <w:jc w:val="left"/>
              <w:rPr>
                <w:ins w:id="3777" w:author="Elena Borisenok" w:date="2024-11-17T18:57:00Z"/>
                <w:color w:val="000000"/>
                <w:szCs w:val="24"/>
                <w:rPrChange w:id="3778" w:author="Elena Borisenok" w:date="2024-11-17T18:59:00Z">
                  <w:rPr>
                    <w:ins w:id="377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780" w:author="Elena Borisenok" w:date="2024-11-17T18:57:00Z">
              <w:r w:rsidRPr="00381F33">
                <w:rPr>
                  <w:color w:val="000000" w:themeColor="text1"/>
                  <w:szCs w:val="24"/>
                  <w:rPrChange w:id="3781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rPrChange>
                </w:rPr>
                <w:t>М-4, Встроенный мониторинг входящего трафика</w:t>
              </w:r>
            </w:ins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782" w:author="Elena Borisenok" w:date="2024-11-18T12:31:00Z">
              <w:tcPr>
                <w:tcW w:w="1215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14666D26" w14:textId="77777777" w:rsidR="00381F33" w:rsidRPr="00381F33" w:rsidRDefault="00381F33" w:rsidP="00381F33">
            <w:pPr>
              <w:spacing w:before="0" w:after="0"/>
              <w:jc w:val="center"/>
              <w:rPr>
                <w:ins w:id="3783" w:author="Elena Borisenok" w:date="2024-11-17T18:57:00Z"/>
                <w:color w:val="000000"/>
                <w:szCs w:val="24"/>
                <w:rPrChange w:id="3784" w:author="Elena Borisenok" w:date="2024-11-17T18:59:00Z">
                  <w:rPr>
                    <w:ins w:id="378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786" w:author="Elena Borisenok" w:date="2024-11-17T18:57:00Z">
              <w:r w:rsidRPr="00381F33">
                <w:rPr>
                  <w:color w:val="000000"/>
                  <w:szCs w:val="24"/>
                  <w:rPrChange w:id="378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Низкий</w:t>
              </w:r>
            </w:ins>
          </w:p>
        </w:tc>
        <w:tc>
          <w:tcPr>
            <w:tcW w:w="52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788" w:author="Elena Borisenok" w:date="2024-11-18T12:31:00Z">
              <w:tcPr>
                <w:tcW w:w="5245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3876119D" w14:textId="77777777" w:rsidR="00381F33" w:rsidRPr="00381F33" w:rsidRDefault="00381F33" w:rsidP="00381F33">
            <w:pPr>
              <w:spacing w:before="0" w:after="0"/>
              <w:jc w:val="left"/>
              <w:rPr>
                <w:ins w:id="3789" w:author="Elena Borisenok" w:date="2024-11-17T18:57:00Z"/>
                <w:color w:val="000000"/>
                <w:szCs w:val="24"/>
                <w:rPrChange w:id="3790" w:author="Elena Borisenok" w:date="2024-11-17T18:59:00Z">
                  <w:rPr>
                    <w:ins w:id="379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792" w:author="Elena Borisenok" w:date="2024-11-17T18:57:00Z">
              <w:r w:rsidRPr="00381F33">
                <w:rPr>
                  <w:color w:val="000000"/>
                  <w:szCs w:val="24"/>
                  <w:rPrChange w:id="3793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Убедиться, что модуль мониторинга Ingress Nginx включен и настроен в Deckhouse Platform. Проверить наличие в Grafana дашбордов и метрик, связанных с входящим трафиком, включая состояние и производительность Ingress Nginx. Открыть дашборды и убедиться, что метрики по входящему трафику отображаются корректно.</w:t>
              </w:r>
            </w:ins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794" w:author="Elena Borisenok" w:date="2024-11-18T12:31:00Z">
              <w:tcPr>
                <w:tcW w:w="4394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248E8077" w14:textId="77777777" w:rsidR="00381F33" w:rsidRPr="00381F33" w:rsidRDefault="00381F33" w:rsidP="00381F33">
            <w:pPr>
              <w:spacing w:before="0" w:after="0"/>
              <w:jc w:val="left"/>
              <w:rPr>
                <w:ins w:id="3795" w:author="Elena Borisenok" w:date="2024-11-17T18:57:00Z"/>
                <w:color w:val="000000"/>
                <w:szCs w:val="24"/>
                <w:rPrChange w:id="3796" w:author="Elena Borisenok" w:date="2024-11-17T18:59:00Z">
                  <w:rPr>
                    <w:ins w:id="379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798" w:author="Elena Borisenok" w:date="2024-11-17T18:57:00Z">
              <w:r w:rsidRPr="00381F33">
                <w:rPr>
                  <w:color w:val="000000"/>
                  <w:szCs w:val="24"/>
                  <w:rPrChange w:id="3799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 Grafana присутствуют дашборды с метриками по Ingress Nginx, данные о входящем трафике отображаются и обновляются корректно.</w:t>
              </w:r>
            </w:ins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800" w:author="Elena Borisenok" w:date="2024-11-18T12:31:00Z">
              <w:tcPr>
                <w:tcW w:w="965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9E31333" w14:textId="77777777" w:rsidR="00381F33" w:rsidRPr="00381F33" w:rsidRDefault="00381F33" w:rsidP="00381F33">
            <w:pPr>
              <w:spacing w:before="0" w:after="0"/>
              <w:jc w:val="left"/>
              <w:rPr>
                <w:ins w:id="3801" w:author="Elena Borisenok" w:date="2024-11-17T18:57:00Z"/>
                <w:color w:val="000000"/>
                <w:szCs w:val="24"/>
                <w:rPrChange w:id="3802" w:author="Elena Borisenok" w:date="2024-11-17T18:59:00Z">
                  <w:rPr>
                    <w:ins w:id="380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804" w:author="Elena Borisenok" w:date="2024-11-17T18:57:00Z">
              <w:r w:rsidRPr="00381F33">
                <w:rPr>
                  <w:color w:val="000000"/>
                  <w:szCs w:val="24"/>
                  <w:rPrChange w:id="3805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8F6606" w:rsidRPr="00381F33" w14:paraId="7CA8D2BA" w14:textId="77777777" w:rsidTr="001D042C">
        <w:tblPrEx>
          <w:tblPrExChange w:id="3806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807" w:author="Elena Borisenok" w:date="2024-11-17T18:57:00Z"/>
          <w:trPrChange w:id="3808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09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D10ECAF" w14:textId="77777777" w:rsidR="00381F33" w:rsidRPr="00381F33" w:rsidRDefault="00381F33" w:rsidP="00381F33">
            <w:pPr>
              <w:spacing w:before="0" w:after="0"/>
              <w:jc w:val="left"/>
              <w:rPr>
                <w:ins w:id="3810" w:author="Elena Borisenok" w:date="2024-11-17T18:57:00Z"/>
                <w:color w:val="000000"/>
                <w:szCs w:val="24"/>
                <w:rPrChange w:id="3811" w:author="Elena Borisenok" w:date="2024-11-17T18:59:00Z">
                  <w:rPr>
                    <w:ins w:id="381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813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D54AB85" w14:textId="77777777" w:rsidR="00381F33" w:rsidRPr="00381F33" w:rsidRDefault="00381F33" w:rsidP="00381F33">
            <w:pPr>
              <w:spacing w:before="0" w:after="0"/>
              <w:jc w:val="left"/>
              <w:rPr>
                <w:ins w:id="3814" w:author="Elena Borisenok" w:date="2024-11-17T18:57:00Z"/>
                <w:color w:val="000000"/>
                <w:szCs w:val="24"/>
                <w:rPrChange w:id="3815" w:author="Elena Borisenok" w:date="2024-11-17T18:59:00Z">
                  <w:rPr>
                    <w:ins w:id="381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817" w:author="Elena Borisenok" w:date="2024-11-17T18:57:00Z">
              <w:r w:rsidRPr="00381F33">
                <w:rPr>
                  <w:color w:val="000000"/>
                  <w:szCs w:val="24"/>
                  <w:rPrChange w:id="3818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3.3.17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19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4450521" w14:textId="77777777" w:rsidR="00381F33" w:rsidRPr="00381F33" w:rsidRDefault="00381F33" w:rsidP="00381F33">
            <w:pPr>
              <w:spacing w:before="0" w:after="0"/>
              <w:jc w:val="left"/>
              <w:rPr>
                <w:ins w:id="3820" w:author="Elena Borisenok" w:date="2024-11-17T18:57:00Z"/>
                <w:color w:val="000000"/>
                <w:szCs w:val="24"/>
                <w:rPrChange w:id="3821" w:author="Elena Borisenok" w:date="2024-11-17T18:59:00Z">
                  <w:rPr>
                    <w:ins w:id="382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23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6E28779" w14:textId="77777777" w:rsidR="00381F33" w:rsidRPr="00381F33" w:rsidRDefault="00381F33" w:rsidP="00381F33">
            <w:pPr>
              <w:spacing w:before="0" w:after="0"/>
              <w:jc w:val="left"/>
              <w:rPr>
                <w:ins w:id="3824" w:author="Elena Borisenok" w:date="2024-11-17T18:57:00Z"/>
                <w:color w:val="000000"/>
                <w:szCs w:val="24"/>
                <w:rPrChange w:id="3825" w:author="Elena Borisenok" w:date="2024-11-17T18:59:00Z">
                  <w:rPr>
                    <w:ins w:id="382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27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B74078C" w14:textId="77777777" w:rsidR="00381F33" w:rsidRPr="00381F33" w:rsidRDefault="00381F33" w:rsidP="00381F33">
            <w:pPr>
              <w:spacing w:before="0" w:after="0"/>
              <w:jc w:val="left"/>
              <w:rPr>
                <w:ins w:id="3828" w:author="Elena Borisenok" w:date="2024-11-17T18:57:00Z"/>
                <w:color w:val="000000"/>
                <w:szCs w:val="24"/>
                <w:rPrChange w:id="3829" w:author="Elena Borisenok" w:date="2024-11-17T18:59:00Z">
                  <w:rPr>
                    <w:ins w:id="383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31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D52507E" w14:textId="77777777" w:rsidR="00381F33" w:rsidRPr="00381F33" w:rsidRDefault="00381F33" w:rsidP="00381F33">
            <w:pPr>
              <w:spacing w:before="0" w:after="0"/>
              <w:jc w:val="left"/>
              <w:rPr>
                <w:ins w:id="3832" w:author="Elena Borisenok" w:date="2024-11-17T18:57:00Z"/>
                <w:color w:val="000000"/>
                <w:szCs w:val="24"/>
                <w:rPrChange w:id="3833" w:author="Elena Borisenok" w:date="2024-11-17T18:59:00Z">
                  <w:rPr>
                    <w:ins w:id="383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35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9E6A1F3" w14:textId="77777777" w:rsidR="00381F33" w:rsidRPr="00381F33" w:rsidRDefault="00381F33" w:rsidP="00381F33">
            <w:pPr>
              <w:spacing w:before="0" w:after="0"/>
              <w:jc w:val="left"/>
              <w:rPr>
                <w:ins w:id="3836" w:author="Elena Borisenok" w:date="2024-11-17T18:57:00Z"/>
                <w:color w:val="000000"/>
                <w:szCs w:val="24"/>
                <w:rPrChange w:id="3837" w:author="Elena Borisenok" w:date="2024-11-17T18:59:00Z">
                  <w:rPr>
                    <w:ins w:id="383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7EA9D05B" w14:textId="77777777" w:rsidTr="001D042C">
        <w:tblPrEx>
          <w:tblPrExChange w:id="3839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840" w:author="Elena Borisenok" w:date="2024-11-17T18:57:00Z"/>
          <w:trPrChange w:id="3841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42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A925915" w14:textId="77777777" w:rsidR="00381F33" w:rsidRPr="00381F33" w:rsidRDefault="00381F33" w:rsidP="00381F33">
            <w:pPr>
              <w:spacing w:before="0" w:after="0"/>
              <w:jc w:val="left"/>
              <w:rPr>
                <w:ins w:id="3843" w:author="Elena Borisenok" w:date="2024-11-17T18:57:00Z"/>
                <w:color w:val="000000"/>
                <w:szCs w:val="24"/>
                <w:rPrChange w:id="3844" w:author="Elena Borisenok" w:date="2024-11-17T18:59:00Z">
                  <w:rPr>
                    <w:ins w:id="384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846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0B706CAC" w14:textId="77777777" w:rsidR="00381F33" w:rsidRPr="00381F33" w:rsidRDefault="00381F33" w:rsidP="00381F33">
            <w:pPr>
              <w:spacing w:before="0" w:after="0"/>
              <w:jc w:val="left"/>
              <w:rPr>
                <w:ins w:id="3847" w:author="Elena Borisenok" w:date="2024-11-17T18:57:00Z"/>
                <w:color w:val="000000"/>
                <w:szCs w:val="24"/>
                <w:rPrChange w:id="3848" w:author="Elena Borisenok" w:date="2024-11-17T18:59:00Z">
                  <w:rPr>
                    <w:ins w:id="384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850" w:author="Elena Borisenok" w:date="2024-11-17T18:57:00Z">
              <w:r w:rsidRPr="00381F33">
                <w:rPr>
                  <w:color w:val="000000"/>
                  <w:szCs w:val="24"/>
                  <w:rPrChange w:id="3851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6.1.13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52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305C77E" w14:textId="77777777" w:rsidR="00381F33" w:rsidRPr="00381F33" w:rsidRDefault="00381F33" w:rsidP="00381F33">
            <w:pPr>
              <w:spacing w:before="0" w:after="0"/>
              <w:jc w:val="left"/>
              <w:rPr>
                <w:ins w:id="3853" w:author="Elena Borisenok" w:date="2024-11-17T18:57:00Z"/>
                <w:color w:val="000000"/>
                <w:szCs w:val="24"/>
                <w:rPrChange w:id="3854" w:author="Elena Borisenok" w:date="2024-11-17T18:59:00Z">
                  <w:rPr>
                    <w:ins w:id="385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56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FC311C7" w14:textId="77777777" w:rsidR="00381F33" w:rsidRPr="00381F33" w:rsidRDefault="00381F33" w:rsidP="00381F33">
            <w:pPr>
              <w:spacing w:before="0" w:after="0"/>
              <w:jc w:val="left"/>
              <w:rPr>
                <w:ins w:id="3857" w:author="Elena Borisenok" w:date="2024-11-17T18:57:00Z"/>
                <w:color w:val="000000"/>
                <w:szCs w:val="24"/>
                <w:rPrChange w:id="3858" w:author="Elena Borisenok" w:date="2024-11-17T18:59:00Z">
                  <w:rPr>
                    <w:ins w:id="385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60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98DD370" w14:textId="77777777" w:rsidR="00381F33" w:rsidRPr="00381F33" w:rsidRDefault="00381F33" w:rsidP="00381F33">
            <w:pPr>
              <w:spacing w:before="0" w:after="0"/>
              <w:jc w:val="left"/>
              <w:rPr>
                <w:ins w:id="3861" w:author="Elena Borisenok" w:date="2024-11-17T18:57:00Z"/>
                <w:color w:val="000000"/>
                <w:szCs w:val="24"/>
                <w:rPrChange w:id="3862" w:author="Elena Borisenok" w:date="2024-11-17T18:59:00Z">
                  <w:rPr>
                    <w:ins w:id="386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64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0F548DB" w14:textId="77777777" w:rsidR="00381F33" w:rsidRPr="00381F33" w:rsidRDefault="00381F33" w:rsidP="00381F33">
            <w:pPr>
              <w:spacing w:before="0" w:after="0"/>
              <w:jc w:val="left"/>
              <w:rPr>
                <w:ins w:id="3865" w:author="Elena Borisenok" w:date="2024-11-17T18:57:00Z"/>
                <w:color w:val="000000"/>
                <w:szCs w:val="24"/>
                <w:rPrChange w:id="3866" w:author="Elena Borisenok" w:date="2024-11-17T18:59:00Z">
                  <w:rPr>
                    <w:ins w:id="386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68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CF8B2E1" w14:textId="77777777" w:rsidR="00381F33" w:rsidRPr="00381F33" w:rsidRDefault="00381F33" w:rsidP="00381F33">
            <w:pPr>
              <w:spacing w:before="0" w:after="0"/>
              <w:jc w:val="left"/>
              <w:rPr>
                <w:ins w:id="3869" w:author="Elena Borisenok" w:date="2024-11-17T18:57:00Z"/>
                <w:color w:val="000000"/>
                <w:szCs w:val="24"/>
                <w:rPrChange w:id="3870" w:author="Elena Borisenok" w:date="2024-11-17T18:59:00Z">
                  <w:rPr>
                    <w:ins w:id="387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5B94291B" w14:textId="77777777" w:rsidTr="001D042C">
        <w:tblPrEx>
          <w:tblPrExChange w:id="3872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873" w:author="Elena Borisenok" w:date="2024-11-17T18:57:00Z"/>
          <w:trPrChange w:id="3874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75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CFF516A" w14:textId="77777777" w:rsidR="00381F33" w:rsidRPr="00381F33" w:rsidRDefault="00381F33" w:rsidP="00381F33">
            <w:pPr>
              <w:spacing w:before="0" w:after="0"/>
              <w:jc w:val="left"/>
              <w:rPr>
                <w:ins w:id="3876" w:author="Elena Borisenok" w:date="2024-11-17T18:57:00Z"/>
                <w:color w:val="000000"/>
                <w:szCs w:val="24"/>
                <w:rPrChange w:id="3877" w:author="Elena Borisenok" w:date="2024-11-17T18:59:00Z">
                  <w:rPr>
                    <w:ins w:id="387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879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09E31498" w14:textId="77777777" w:rsidR="00381F33" w:rsidRPr="00381F33" w:rsidRDefault="00381F33" w:rsidP="00381F33">
            <w:pPr>
              <w:spacing w:before="0" w:after="0"/>
              <w:jc w:val="left"/>
              <w:rPr>
                <w:ins w:id="3880" w:author="Elena Borisenok" w:date="2024-11-17T18:57:00Z"/>
                <w:color w:val="000000"/>
                <w:szCs w:val="24"/>
                <w:rPrChange w:id="3881" w:author="Elena Borisenok" w:date="2024-11-17T18:59:00Z">
                  <w:rPr>
                    <w:ins w:id="388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883" w:author="Elena Borisenok" w:date="2024-11-17T18:57:00Z">
              <w:r w:rsidRPr="00381F33">
                <w:rPr>
                  <w:color w:val="000000"/>
                  <w:szCs w:val="24"/>
                  <w:rPrChange w:id="3884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6.2.2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85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799D0D3" w14:textId="77777777" w:rsidR="00381F33" w:rsidRPr="00381F33" w:rsidRDefault="00381F33" w:rsidP="00381F33">
            <w:pPr>
              <w:spacing w:before="0" w:after="0"/>
              <w:jc w:val="left"/>
              <w:rPr>
                <w:ins w:id="3886" w:author="Elena Borisenok" w:date="2024-11-17T18:57:00Z"/>
                <w:color w:val="000000"/>
                <w:szCs w:val="24"/>
                <w:rPrChange w:id="3887" w:author="Elena Borisenok" w:date="2024-11-17T18:59:00Z">
                  <w:rPr>
                    <w:ins w:id="388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89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2ED250B" w14:textId="77777777" w:rsidR="00381F33" w:rsidRPr="00381F33" w:rsidRDefault="00381F33" w:rsidP="00381F33">
            <w:pPr>
              <w:spacing w:before="0" w:after="0"/>
              <w:jc w:val="left"/>
              <w:rPr>
                <w:ins w:id="3890" w:author="Elena Borisenok" w:date="2024-11-17T18:57:00Z"/>
                <w:color w:val="000000"/>
                <w:szCs w:val="24"/>
                <w:rPrChange w:id="3891" w:author="Elena Borisenok" w:date="2024-11-17T18:59:00Z">
                  <w:rPr>
                    <w:ins w:id="389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93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EB2CA2C" w14:textId="77777777" w:rsidR="00381F33" w:rsidRPr="00381F33" w:rsidRDefault="00381F33" w:rsidP="00381F33">
            <w:pPr>
              <w:spacing w:before="0" w:after="0"/>
              <w:jc w:val="left"/>
              <w:rPr>
                <w:ins w:id="3894" w:author="Elena Borisenok" w:date="2024-11-17T18:57:00Z"/>
                <w:color w:val="000000"/>
                <w:szCs w:val="24"/>
                <w:rPrChange w:id="3895" w:author="Elena Borisenok" w:date="2024-11-17T18:59:00Z">
                  <w:rPr>
                    <w:ins w:id="389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897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C02D626" w14:textId="77777777" w:rsidR="00381F33" w:rsidRPr="00381F33" w:rsidRDefault="00381F33" w:rsidP="00381F33">
            <w:pPr>
              <w:spacing w:before="0" w:after="0"/>
              <w:jc w:val="left"/>
              <w:rPr>
                <w:ins w:id="3898" w:author="Elena Borisenok" w:date="2024-11-17T18:57:00Z"/>
                <w:color w:val="000000"/>
                <w:szCs w:val="24"/>
                <w:rPrChange w:id="3899" w:author="Elena Borisenok" w:date="2024-11-17T18:59:00Z">
                  <w:rPr>
                    <w:ins w:id="390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901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3DE3351" w14:textId="77777777" w:rsidR="00381F33" w:rsidRPr="00381F33" w:rsidRDefault="00381F33" w:rsidP="00381F33">
            <w:pPr>
              <w:spacing w:before="0" w:after="0"/>
              <w:jc w:val="left"/>
              <w:rPr>
                <w:ins w:id="3902" w:author="Elena Borisenok" w:date="2024-11-17T18:57:00Z"/>
                <w:color w:val="000000"/>
                <w:szCs w:val="24"/>
                <w:rPrChange w:id="3903" w:author="Elena Borisenok" w:date="2024-11-17T18:59:00Z">
                  <w:rPr>
                    <w:ins w:id="390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0784997F" w14:textId="77777777" w:rsidTr="001D042C">
        <w:tblPrEx>
          <w:tblPrExChange w:id="3905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906" w:author="Elena Borisenok" w:date="2024-11-17T18:57:00Z"/>
          <w:trPrChange w:id="3907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908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8DEED01" w14:textId="77777777" w:rsidR="00381F33" w:rsidRPr="00381F33" w:rsidRDefault="00381F33" w:rsidP="00381F33">
            <w:pPr>
              <w:spacing w:before="0" w:after="0"/>
              <w:jc w:val="left"/>
              <w:rPr>
                <w:ins w:id="3909" w:author="Elena Borisenok" w:date="2024-11-17T18:57:00Z"/>
                <w:color w:val="000000"/>
                <w:szCs w:val="24"/>
                <w:rPrChange w:id="3910" w:author="Elena Borisenok" w:date="2024-11-17T18:59:00Z">
                  <w:rPr>
                    <w:ins w:id="391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912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1B37377A" w14:textId="77777777" w:rsidR="00381F33" w:rsidRPr="00381F33" w:rsidRDefault="00381F33" w:rsidP="00381F33">
            <w:pPr>
              <w:spacing w:before="0" w:after="0"/>
              <w:jc w:val="left"/>
              <w:rPr>
                <w:ins w:id="3913" w:author="Elena Borisenok" w:date="2024-11-17T18:57:00Z"/>
                <w:color w:val="000000"/>
                <w:szCs w:val="24"/>
                <w:rPrChange w:id="3914" w:author="Elena Borisenok" w:date="2024-11-17T18:59:00Z">
                  <w:rPr>
                    <w:ins w:id="391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916" w:author="Elena Borisenok" w:date="2024-11-17T18:57:00Z">
              <w:r w:rsidRPr="00381F33">
                <w:rPr>
                  <w:color w:val="000000"/>
                  <w:szCs w:val="24"/>
                  <w:rPrChange w:id="391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6.6.1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918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057FD64" w14:textId="77777777" w:rsidR="00381F33" w:rsidRPr="00381F33" w:rsidRDefault="00381F33" w:rsidP="00381F33">
            <w:pPr>
              <w:spacing w:before="0" w:after="0"/>
              <w:jc w:val="left"/>
              <w:rPr>
                <w:ins w:id="3919" w:author="Elena Borisenok" w:date="2024-11-17T18:57:00Z"/>
                <w:color w:val="000000"/>
                <w:szCs w:val="24"/>
                <w:rPrChange w:id="3920" w:author="Elena Borisenok" w:date="2024-11-17T18:59:00Z">
                  <w:rPr>
                    <w:ins w:id="392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922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AA0B667" w14:textId="77777777" w:rsidR="00381F33" w:rsidRPr="00381F33" w:rsidRDefault="00381F33" w:rsidP="00381F33">
            <w:pPr>
              <w:spacing w:before="0" w:after="0"/>
              <w:jc w:val="left"/>
              <w:rPr>
                <w:ins w:id="3923" w:author="Elena Borisenok" w:date="2024-11-17T18:57:00Z"/>
                <w:color w:val="000000"/>
                <w:szCs w:val="24"/>
                <w:rPrChange w:id="3924" w:author="Elena Borisenok" w:date="2024-11-17T18:59:00Z">
                  <w:rPr>
                    <w:ins w:id="392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926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282556D" w14:textId="77777777" w:rsidR="00381F33" w:rsidRPr="00381F33" w:rsidRDefault="00381F33" w:rsidP="00381F33">
            <w:pPr>
              <w:spacing w:before="0" w:after="0"/>
              <w:jc w:val="left"/>
              <w:rPr>
                <w:ins w:id="3927" w:author="Elena Borisenok" w:date="2024-11-17T18:57:00Z"/>
                <w:color w:val="000000"/>
                <w:szCs w:val="24"/>
                <w:rPrChange w:id="3928" w:author="Elena Borisenok" w:date="2024-11-17T18:59:00Z">
                  <w:rPr>
                    <w:ins w:id="392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930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D13FF6E" w14:textId="77777777" w:rsidR="00381F33" w:rsidRPr="00381F33" w:rsidRDefault="00381F33" w:rsidP="00381F33">
            <w:pPr>
              <w:spacing w:before="0" w:after="0"/>
              <w:jc w:val="left"/>
              <w:rPr>
                <w:ins w:id="3931" w:author="Elena Borisenok" w:date="2024-11-17T18:57:00Z"/>
                <w:color w:val="000000"/>
                <w:szCs w:val="24"/>
                <w:rPrChange w:id="3932" w:author="Elena Borisenok" w:date="2024-11-17T18:59:00Z">
                  <w:rPr>
                    <w:ins w:id="393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934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33AE7B8" w14:textId="77777777" w:rsidR="00381F33" w:rsidRPr="00381F33" w:rsidRDefault="00381F33" w:rsidP="00381F33">
            <w:pPr>
              <w:spacing w:before="0" w:after="0"/>
              <w:jc w:val="left"/>
              <w:rPr>
                <w:ins w:id="3935" w:author="Elena Borisenok" w:date="2024-11-17T18:57:00Z"/>
                <w:color w:val="000000"/>
                <w:szCs w:val="24"/>
                <w:rPrChange w:id="3936" w:author="Elena Borisenok" w:date="2024-11-17T18:59:00Z">
                  <w:rPr>
                    <w:ins w:id="393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6F132E83" w14:textId="77777777" w:rsidTr="001D042C">
        <w:tblPrEx>
          <w:tblPrExChange w:id="3938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939" w:author="Elena Borisenok" w:date="2024-11-17T18:57:00Z"/>
          <w:trPrChange w:id="3940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941" w:author="Elena Borisenok" w:date="2024-11-18T12:31:00Z">
              <w:tcPr>
                <w:tcW w:w="343" w:type="dxa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40DEFC2" w14:textId="77777777" w:rsidR="00381F33" w:rsidRPr="00381F33" w:rsidRDefault="00381F33" w:rsidP="00381F33">
            <w:pPr>
              <w:spacing w:before="0" w:after="0"/>
              <w:jc w:val="center"/>
              <w:rPr>
                <w:ins w:id="3942" w:author="Elena Borisenok" w:date="2024-11-17T18:57:00Z"/>
                <w:color w:val="000000"/>
                <w:szCs w:val="24"/>
                <w:rPrChange w:id="3943" w:author="Elena Borisenok" w:date="2024-11-17T18:59:00Z">
                  <w:rPr>
                    <w:ins w:id="394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945" w:author="Elena Borisenok" w:date="2024-11-17T18:57:00Z">
              <w:r w:rsidRPr="00381F33">
                <w:rPr>
                  <w:color w:val="000000"/>
                  <w:szCs w:val="24"/>
                  <w:rPrChange w:id="3946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5</w:t>
              </w:r>
            </w:ins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947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5B3D15F" w14:textId="77777777" w:rsidR="00381F33" w:rsidRPr="00381F33" w:rsidRDefault="00381F33" w:rsidP="00381F33">
            <w:pPr>
              <w:spacing w:before="0" w:after="0"/>
              <w:jc w:val="left"/>
              <w:rPr>
                <w:ins w:id="3948" w:author="Elena Borisenok" w:date="2024-11-17T18:57:00Z"/>
                <w:color w:val="000000"/>
                <w:szCs w:val="24"/>
                <w:rPrChange w:id="3949" w:author="Elena Borisenok" w:date="2024-11-17T18:59:00Z">
                  <w:rPr>
                    <w:ins w:id="395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951" w:author="Elena Borisenok" w:date="2024-11-17T18:57:00Z">
              <w:r w:rsidRPr="00381F33">
                <w:rPr>
                  <w:color w:val="000000"/>
                  <w:szCs w:val="24"/>
                  <w:rPrChange w:id="395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6.3.1</w:t>
              </w:r>
            </w:ins>
          </w:p>
        </w:tc>
        <w:tc>
          <w:tcPr>
            <w:tcW w:w="19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  <w:tcPrChange w:id="3953" w:author="Elena Borisenok" w:date="2024-11-18T12:31:00Z">
              <w:tcPr>
                <w:tcW w:w="1903" w:type="dxa"/>
                <w:gridSpan w:val="6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E7418ED" w14:textId="77777777" w:rsidR="00381F33" w:rsidRPr="00381F33" w:rsidRDefault="00381F33" w:rsidP="00381F33">
            <w:pPr>
              <w:spacing w:before="0" w:after="0"/>
              <w:jc w:val="left"/>
              <w:rPr>
                <w:ins w:id="3954" w:author="Elena Borisenok" w:date="2024-11-17T18:57:00Z"/>
                <w:color w:val="000000"/>
                <w:szCs w:val="24"/>
                <w:rPrChange w:id="3955" w:author="Elena Borisenok" w:date="2024-11-17T18:59:00Z">
                  <w:rPr>
                    <w:ins w:id="395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957" w:author="Elena Borisenok" w:date="2024-11-17T18:57:00Z">
              <w:r w:rsidRPr="00381F33">
                <w:rPr>
                  <w:color w:val="000000" w:themeColor="text1"/>
                  <w:szCs w:val="24"/>
                  <w:rPrChange w:id="3958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rPrChange>
                </w:rPr>
                <w:t>М-5, Оценка использования ресурсов</w:t>
              </w:r>
            </w:ins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959" w:author="Elena Borisenok" w:date="2024-11-18T12:31:00Z">
              <w:tcPr>
                <w:tcW w:w="1215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76ED401E" w14:textId="77777777" w:rsidR="00381F33" w:rsidRPr="00381F33" w:rsidRDefault="00381F33" w:rsidP="00381F33">
            <w:pPr>
              <w:spacing w:before="0" w:after="0"/>
              <w:jc w:val="center"/>
              <w:rPr>
                <w:ins w:id="3960" w:author="Elena Borisenok" w:date="2024-11-17T18:57:00Z"/>
                <w:color w:val="000000"/>
                <w:szCs w:val="24"/>
                <w:rPrChange w:id="3961" w:author="Elena Borisenok" w:date="2024-11-17T18:59:00Z">
                  <w:rPr>
                    <w:ins w:id="396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963" w:author="Elena Borisenok" w:date="2024-11-17T18:57:00Z">
              <w:r w:rsidRPr="00381F33">
                <w:rPr>
                  <w:color w:val="000000"/>
                  <w:szCs w:val="24"/>
                  <w:rPrChange w:id="3964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52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965" w:author="Elena Borisenok" w:date="2024-11-18T12:31:00Z">
              <w:tcPr>
                <w:tcW w:w="5245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06C1C134" w14:textId="77777777" w:rsidR="00381F33" w:rsidRPr="00381F33" w:rsidRDefault="00381F33" w:rsidP="00381F33">
            <w:pPr>
              <w:spacing w:before="0" w:after="0"/>
              <w:jc w:val="left"/>
              <w:rPr>
                <w:ins w:id="3966" w:author="Elena Borisenok" w:date="2024-11-17T18:57:00Z"/>
                <w:color w:val="000000"/>
                <w:szCs w:val="24"/>
                <w:rPrChange w:id="3967" w:author="Elena Borisenok" w:date="2024-11-17T18:59:00Z">
                  <w:rPr>
                    <w:ins w:id="396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969" w:author="Elena Borisenok" w:date="2024-11-17T18:57:00Z">
              <w:r w:rsidRPr="00381F33">
                <w:rPr>
                  <w:color w:val="000000"/>
                  <w:szCs w:val="24"/>
                  <w:rPrChange w:id="3970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Убедиться, что модуль мониторинга ресурсов и Capacity Planning включен и настроен в Deckhouse Platform. Проверить наличие в Grafana дашбордов и метрик, связанных с анализом использования ресурсов кластера (CPU, память, диск). Открыть дашборды и убедиться, что данные по текущей загрузке и прогнозированию использования ресурсов отображаются корректно.</w:t>
              </w:r>
            </w:ins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3971" w:author="Elena Borisenok" w:date="2024-11-18T12:31:00Z">
              <w:tcPr>
                <w:tcW w:w="4394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21D9692" w14:textId="77777777" w:rsidR="00381F33" w:rsidRPr="00381F33" w:rsidRDefault="00381F33" w:rsidP="00381F33">
            <w:pPr>
              <w:spacing w:before="0" w:after="0"/>
              <w:jc w:val="left"/>
              <w:rPr>
                <w:ins w:id="3972" w:author="Elena Borisenok" w:date="2024-11-17T18:57:00Z"/>
                <w:color w:val="000000"/>
                <w:szCs w:val="24"/>
                <w:rPrChange w:id="3973" w:author="Elena Borisenok" w:date="2024-11-17T18:59:00Z">
                  <w:rPr>
                    <w:ins w:id="397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975" w:author="Elena Borisenok" w:date="2024-11-17T18:57:00Z">
              <w:r w:rsidRPr="00381F33">
                <w:rPr>
                  <w:color w:val="000000"/>
                  <w:szCs w:val="24"/>
                  <w:rPrChange w:id="3976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 Grafana присутствуют дашборды с метриками по Capacity Planning, данные по использованию ресурсов отображаются и обновляются корректно.</w:t>
              </w:r>
            </w:ins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977" w:author="Elena Borisenok" w:date="2024-11-18T12:31:00Z">
              <w:tcPr>
                <w:tcW w:w="965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263F19" w14:textId="77777777" w:rsidR="00381F33" w:rsidRPr="00381F33" w:rsidRDefault="00381F33" w:rsidP="00381F33">
            <w:pPr>
              <w:spacing w:before="0" w:after="0"/>
              <w:jc w:val="left"/>
              <w:rPr>
                <w:ins w:id="3978" w:author="Elena Borisenok" w:date="2024-11-17T18:57:00Z"/>
                <w:color w:val="000000"/>
                <w:szCs w:val="24"/>
                <w:rPrChange w:id="3979" w:author="Elena Borisenok" w:date="2024-11-17T18:59:00Z">
                  <w:rPr>
                    <w:ins w:id="398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981" w:author="Elena Borisenok" w:date="2024-11-17T18:57:00Z">
              <w:r w:rsidRPr="00381F33">
                <w:rPr>
                  <w:color w:val="000000"/>
                  <w:szCs w:val="24"/>
                  <w:rPrChange w:id="398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8F6606" w:rsidRPr="00381F33" w14:paraId="73CDA62B" w14:textId="77777777" w:rsidTr="001D042C">
        <w:tblPrEx>
          <w:tblPrExChange w:id="3983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3984" w:author="Elena Borisenok" w:date="2024-11-17T18:57:00Z"/>
          <w:trPrChange w:id="3985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986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588A776" w14:textId="77777777" w:rsidR="00381F33" w:rsidRPr="00381F33" w:rsidRDefault="00381F33" w:rsidP="00381F33">
            <w:pPr>
              <w:spacing w:before="0" w:after="0"/>
              <w:jc w:val="left"/>
              <w:rPr>
                <w:ins w:id="3987" w:author="Elena Borisenok" w:date="2024-11-17T18:57:00Z"/>
                <w:color w:val="000000"/>
                <w:szCs w:val="24"/>
                <w:rPrChange w:id="3988" w:author="Elena Borisenok" w:date="2024-11-17T18:59:00Z">
                  <w:rPr>
                    <w:ins w:id="398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3990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68D20D3" w14:textId="77777777" w:rsidR="00381F33" w:rsidRPr="00381F33" w:rsidRDefault="00381F33" w:rsidP="00381F33">
            <w:pPr>
              <w:spacing w:before="0" w:after="0"/>
              <w:jc w:val="left"/>
              <w:rPr>
                <w:ins w:id="3991" w:author="Elena Borisenok" w:date="2024-11-17T18:57:00Z"/>
                <w:color w:val="000000"/>
                <w:szCs w:val="24"/>
                <w:rPrChange w:id="3992" w:author="Elena Borisenok" w:date="2024-11-17T18:59:00Z">
                  <w:rPr>
                    <w:ins w:id="399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3994" w:author="Elena Borisenok" w:date="2024-11-17T18:57:00Z">
              <w:r w:rsidRPr="00381F33">
                <w:rPr>
                  <w:color w:val="000000"/>
                  <w:szCs w:val="24"/>
                  <w:rPrChange w:id="3995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6.3.2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3996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F311903" w14:textId="77777777" w:rsidR="00381F33" w:rsidRPr="00381F33" w:rsidRDefault="00381F33" w:rsidP="00381F33">
            <w:pPr>
              <w:spacing w:before="0" w:after="0"/>
              <w:jc w:val="left"/>
              <w:rPr>
                <w:ins w:id="3997" w:author="Elena Borisenok" w:date="2024-11-17T18:57:00Z"/>
                <w:color w:val="000000"/>
                <w:szCs w:val="24"/>
                <w:rPrChange w:id="3998" w:author="Elena Borisenok" w:date="2024-11-17T18:59:00Z">
                  <w:rPr>
                    <w:ins w:id="399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000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9998A8B" w14:textId="77777777" w:rsidR="00381F33" w:rsidRPr="00381F33" w:rsidRDefault="00381F33" w:rsidP="00381F33">
            <w:pPr>
              <w:spacing w:before="0" w:after="0"/>
              <w:jc w:val="left"/>
              <w:rPr>
                <w:ins w:id="4001" w:author="Elena Borisenok" w:date="2024-11-17T18:57:00Z"/>
                <w:color w:val="000000"/>
                <w:szCs w:val="24"/>
                <w:rPrChange w:id="4002" w:author="Elena Borisenok" w:date="2024-11-17T18:59:00Z">
                  <w:rPr>
                    <w:ins w:id="400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004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264B31D" w14:textId="77777777" w:rsidR="00381F33" w:rsidRPr="00381F33" w:rsidRDefault="00381F33" w:rsidP="00381F33">
            <w:pPr>
              <w:spacing w:before="0" w:after="0"/>
              <w:jc w:val="left"/>
              <w:rPr>
                <w:ins w:id="4005" w:author="Elena Borisenok" w:date="2024-11-17T18:57:00Z"/>
                <w:color w:val="000000"/>
                <w:szCs w:val="24"/>
                <w:rPrChange w:id="4006" w:author="Elena Borisenok" w:date="2024-11-17T18:59:00Z">
                  <w:rPr>
                    <w:ins w:id="400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008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C38375A" w14:textId="77777777" w:rsidR="00381F33" w:rsidRPr="00381F33" w:rsidRDefault="00381F33" w:rsidP="00381F33">
            <w:pPr>
              <w:spacing w:before="0" w:after="0"/>
              <w:jc w:val="left"/>
              <w:rPr>
                <w:ins w:id="4009" w:author="Elena Borisenok" w:date="2024-11-17T18:57:00Z"/>
                <w:color w:val="000000"/>
                <w:szCs w:val="24"/>
                <w:rPrChange w:id="4010" w:author="Elena Borisenok" w:date="2024-11-17T18:59:00Z">
                  <w:rPr>
                    <w:ins w:id="401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012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3B04D09" w14:textId="77777777" w:rsidR="00381F33" w:rsidRPr="00381F33" w:rsidRDefault="00381F33" w:rsidP="00381F33">
            <w:pPr>
              <w:spacing w:before="0" w:after="0"/>
              <w:jc w:val="left"/>
              <w:rPr>
                <w:ins w:id="4013" w:author="Elena Borisenok" w:date="2024-11-17T18:57:00Z"/>
                <w:color w:val="000000"/>
                <w:szCs w:val="24"/>
                <w:rPrChange w:id="4014" w:author="Elena Borisenok" w:date="2024-11-17T18:59:00Z">
                  <w:rPr>
                    <w:ins w:id="401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637241FA" w14:textId="77777777" w:rsidTr="001D042C">
        <w:tblPrEx>
          <w:tblPrExChange w:id="4016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4017" w:author="Elena Borisenok" w:date="2024-11-17T18:57:00Z"/>
          <w:trPrChange w:id="4018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19" w:author="Elena Borisenok" w:date="2024-11-18T12:31:00Z">
              <w:tcPr>
                <w:tcW w:w="343" w:type="dxa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12CE528" w14:textId="77777777" w:rsidR="00381F33" w:rsidRPr="00381F33" w:rsidRDefault="00381F33" w:rsidP="00381F33">
            <w:pPr>
              <w:spacing w:before="0" w:after="0"/>
              <w:jc w:val="center"/>
              <w:rPr>
                <w:ins w:id="4020" w:author="Elena Borisenok" w:date="2024-11-17T18:57:00Z"/>
                <w:color w:val="000000"/>
                <w:szCs w:val="24"/>
                <w:rPrChange w:id="4021" w:author="Elena Borisenok" w:date="2024-11-17T18:59:00Z">
                  <w:rPr>
                    <w:ins w:id="402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023" w:author="Elena Borisenok" w:date="2024-11-17T18:57:00Z">
              <w:r w:rsidRPr="00381F33">
                <w:rPr>
                  <w:color w:val="000000"/>
                  <w:szCs w:val="24"/>
                  <w:rPrChange w:id="4024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6</w:t>
              </w:r>
            </w:ins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025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325FCEDA" w14:textId="77777777" w:rsidR="00381F33" w:rsidRPr="00381F33" w:rsidRDefault="00381F33" w:rsidP="00381F33">
            <w:pPr>
              <w:spacing w:before="0" w:after="0"/>
              <w:jc w:val="left"/>
              <w:rPr>
                <w:ins w:id="4026" w:author="Elena Borisenok" w:date="2024-11-17T18:57:00Z"/>
                <w:color w:val="000000"/>
                <w:szCs w:val="24"/>
                <w:rPrChange w:id="4027" w:author="Elena Borisenok" w:date="2024-11-17T18:59:00Z">
                  <w:rPr>
                    <w:ins w:id="402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029" w:author="Elena Borisenok" w:date="2024-11-17T18:57:00Z">
              <w:r w:rsidRPr="00381F33">
                <w:rPr>
                  <w:color w:val="000000"/>
                  <w:szCs w:val="24"/>
                  <w:rPrChange w:id="4030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3.3.9</w:t>
              </w:r>
            </w:ins>
          </w:p>
        </w:tc>
        <w:tc>
          <w:tcPr>
            <w:tcW w:w="19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  <w:tcPrChange w:id="4031" w:author="Elena Borisenok" w:date="2024-11-18T12:31:00Z">
              <w:tcPr>
                <w:tcW w:w="1903" w:type="dxa"/>
                <w:gridSpan w:val="6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208F5831" w14:textId="77777777" w:rsidR="00381F33" w:rsidRPr="00381F33" w:rsidRDefault="00381F33" w:rsidP="00381F33">
            <w:pPr>
              <w:spacing w:before="0" w:after="0"/>
              <w:jc w:val="left"/>
              <w:rPr>
                <w:ins w:id="4032" w:author="Elena Borisenok" w:date="2024-11-17T18:57:00Z"/>
                <w:color w:val="000000"/>
                <w:szCs w:val="24"/>
                <w:rPrChange w:id="4033" w:author="Elena Borisenok" w:date="2024-11-17T18:59:00Z">
                  <w:rPr>
                    <w:ins w:id="403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035" w:author="Elena Borisenok" w:date="2024-11-17T18:57:00Z">
              <w:r w:rsidRPr="00381F33">
                <w:rPr>
                  <w:color w:val="000000" w:themeColor="text1"/>
                  <w:szCs w:val="24"/>
                  <w:rPrChange w:id="4036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rPrChange>
                </w:rPr>
                <w:t xml:space="preserve">М-6, Уведомления (alerts) по нагрузке серверов кластера, количество </w:t>
              </w:r>
              <w:r w:rsidRPr="00381F33">
                <w:rPr>
                  <w:color w:val="000000" w:themeColor="text1"/>
                  <w:szCs w:val="24"/>
                  <w:rPrChange w:id="4037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2"/>
                    </w:rPr>
                  </w:rPrChange>
                </w:rPr>
                <w:lastRenderedPageBreak/>
                <w:t>ошибочных запросов ingress и пр.</w:t>
              </w:r>
            </w:ins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038" w:author="Elena Borisenok" w:date="2024-11-18T12:31:00Z">
              <w:tcPr>
                <w:tcW w:w="1215" w:type="dxa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36370A5C" w14:textId="77777777" w:rsidR="00381F33" w:rsidRPr="00381F33" w:rsidRDefault="00381F33" w:rsidP="00381F33">
            <w:pPr>
              <w:spacing w:before="0" w:after="0"/>
              <w:jc w:val="center"/>
              <w:rPr>
                <w:ins w:id="4039" w:author="Elena Borisenok" w:date="2024-11-17T18:57:00Z"/>
                <w:color w:val="000000"/>
                <w:szCs w:val="24"/>
                <w:rPrChange w:id="4040" w:author="Elena Borisenok" w:date="2024-11-17T18:59:00Z">
                  <w:rPr>
                    <w:ins w:id="404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042" w:author="Elena Borisenok" w:date="2024-11-17T18:57:00Z">
              <w:r w:rsidRPr="00381F33">
                <w:rPr>
                  <w:color w:val="000000"/>
                  <w:szCs w:val="24"/>
                  <w:rPrChange w:id="4043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Высокий</w:t>
              </w:r>
            </w:ins>
          </w:p>
        </w:tc>
        <w:tc>
          <w:tcPr>
            <w:tcW w:w="52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044" w:author="Elena Borisenok" w:date="2024-11-18T12:31:00Z">
              <w:tcPr>
                <w:tcW w:w="5245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7895303E" w14:textId="77777777" w:rsidR="00381F33" w:rsidRPr="00381F33" w:rsidRDefault="00381F33" w:rsidP="00381F33">
            <w:pPr>
              <w:spacing w:before="0" w:after="0"/>
              <w:jc w:val="left"/>
              <w:rPr>
                <w:ins w:id="4045" w:author="Elena Borisenok" w:date="2024-11-17T18:57:00Z"/>
                <w:color w:val="000000"/>
                <w:szCs w:val="24"/>
                <w:rPrChange w:id="4046" w:author="Elena Borisenok" w:date="2024-11-17T18:59:00Z">
                  <w:rPr>
                    <w:ins w:id="404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048" w:author="Elena Borisenok" w:date="2024-11-17T18:57:00Z">
              <w:r w:rsidRPr="00381F33">
                <w:rPr>
                  <w:color w:val="000000"/>
                  <w:szCs w:val="24"/>
                  <w:rPrChange w:id="4049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Проверить настройки Prometheus в Deckhouse Platform, убедившись, что включены предустановленные правила для уведомлений (alerts). Просмотреть список доступных правил оповещений в Prometheus, связанных с нагрузкой серверов, ошибочными запросами Ingress и другими метриками. Смоделировать </w:t>
              </w:r>
              <w:r w:rsidRPr="00381F33">
                <w:rPr>
                  <w:color w:val="000000"/>
                  <w:szCs w:val="24"/>
                  <w:rPrChange w:id="4050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условия, вызывающие срабатывание правил, и убедиться, что уведомления генерируются корректно.</w:t>
              </w:r>
            </w:ins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051" w:author="Elena Borisenok" w:date="2024-11-18T12:31:00Z">
              <w:tcPr>
                <w:tcW w:w="4394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0E68A154" w14:textId="77777777" w:rsidR="00381F33" w:rsidRPr="00381F33" w:rsidRDefault="00381F33" w:rsidP="00381F33">
            <w:pPr>
              <w:spacing w:before="0" w:after="0"/>
              <w:jc w:val="left"/>
              <w:rPr>
                <w:ins w:id="4052" w:author="Elena Borisenok" w:date="2024-11-17T18:57:00Z"/>
                <w:color w:val="000000"/>
                <w:szCs w:val="24"/>
                <w:rPrChange w:id="4053" w:author="Elena Borisenok" w:date="2024-11-17T18:59:00Z">
                  <w:rPr>
                    <w:ins w:id="405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055" w:author="Elena Borisenok" w:date="2024-11-17T18:57:00Z">
              <w:r w:rsidRPr="00381F33">
                <w:rPr>
                  <w:color w:val="000000"/>
                  <w:szCs w:val="24"/>
                  <w:rPrChange w:id="4056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В платформе настроен обширный набор уведомлений в Prometheus, правила оповещения работают корректно и охватывают метрики нагрузки серверов, ошибочных запросов Ingress и другие показатели.</w:t>
              </w:r>
            </w:ins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57" w:author="Elena Borisenok" w:date="2024-11-18T12:31:00Z">
              <w:tcPr>
                <w:tcW w:w="965" w:type="dxa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F01CF15" w14:textId="77777777" w:rsidR="00381F33" w:rsidRPr="00381F33" w:rsidRDefault="00381F33" w:rsidP="00381F33">
            <w:pPr>
              <w:spacing w:before="0" w:after="0"/>
              <w:jc w:val="left"/>
              <w:rPr>
                <w:ins w:id="4058" w:author="Elena Borisenok" w:date="2024-11-17T18:57:00Z"/>
                <w:color w:val="000000"/>
                <w:szCs w:val="24"/>
                <w:rPrChange w:id="4059" w:author="Elena Borisenok" w:date="2024-11-17T18:59:00Z">
                  <w:rPr>
                    <w:ins w:id="406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061" w:author="Elena Borisenok" w:date="2024-11-17T18:57:00Z">
              <w:r w:rsidRPr="00381F33">
                <w:rPr>
                  <w:color w:val="000000"/>
                  <w:szCs w:val="24"/>
                  <w:rPrChange w:id="406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8F6606" w:rsidRPr="00381F33" w14:paraId="1A47920C" w14:textId="77777777" w:rsidTr="001D042C">
        <w:tblPrEx>
          <w:tblPrExChange w:id="4063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4064" w:author="Elena Borisenok" w:date="2024-11-17T18:57:00Z"/>
          <w:trPrChange w:id="4065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066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159FC7F" w14:textId="77777777" w:rsidR="00381F33" w:rsidRPr="00381F33" w:rsidRDefault="00381F33" w:rsidP="00381F33">
            <w:pPr>
              <w:spacing w:before="0" w:after="0"/>
              <w:jc w:val="left"/>
              <w:rPr>
                <w:ins w:id="4067" w:author="Elena Borisenok" w:date="2024-11-17T18:57:00Z"/>
                <w:color w:val="000000"/>
                <w:szCs w:val="24"/>
                <w:rPrChange w:id="4068" w:author="Elena Borisenok" w:date="2024-11-17T18:59:00Z">
                  <w:rPr>
                    <w:ins w:id="406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070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64386475" w14:textId="77777777" w:rsidR="00381F33" w:rsidRPr="00381F33" w:rsidRDefault="00381F33" w:rsidP="00381F33">
            <w:pPr>
              <w:spacing w:before="0" w:after="0"/>
              <w:jc w:val="left"/>
              <w:rPr>
                <w:ins w:id="4071" w:author="Elena Borisenok" w:date="2024-11-17T18:57:00Z"/>
                <w:color w:val="000000"/>
                <w:szCs w:val="24"/>
                <w:rPrChange w:id="4072" w:author="Elena Borisenok" w:date="2024-11-17T18:59:00Z">
                  <w:rPr>
                    <w:ins w:id="407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074" w:author="Elena Borisenok" w:date="2024-11-17T18:57:00Z">
              <w:r w:rsidRPr="00381F33">
                <w:rPr>
                  <w:color w:val="000000"/>
                  <w:szCs w:val="24"/>
                  <w:rPrChange w:id="4075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6.2.2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076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272D1EA" w14:textId="77777777" w:rsidR="00381F33" w:rsidRPr="00381F33" w:rsidRDefault="00381F33" w:rsidP="00381F33">
            <w:pPr>
              <w:spacing w:before="0" w:after="0"/>
              <w:jc w:val="left"/>
              <w:rPr>
                <w:ins w:id="4077" w:author="Elena Borisenok" w:date="2024-11-17T18:57:00Z"/>
                <w:color w:val="000000"/>
                <w:szCs w:val="24"/>
                <w:rPrChange w:id="4078" w:author="Elena Borisenok" w:date="2024-11-17T18:59:00Z">
                  <w:rPr>
                    <w:ins w:id="407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080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9EBF00C" w14:textId="77777777" w:rsidR="00381F33" w:rsidRPr="00381F33" w:rsidRDefault="00381F33" w:rsidP="00381F33">
            <w:pPr>
              <w:spacing w:before="0" w:after="0"/>
              <w:jc w:val="left"/>
              <w:rPr>
                <w:ins w:id="4081" w:author="Elena Borisenok" w:date="2024-11-17T18:57:00Z"/>
                <w:color w:val="000000"/>
                <w:szCs w:val="24"/>
                <w:rPrChange w:id="4082" w:author="Elena Borisenok" w:date="2024-11-17T18:59:00Z">
                  <w:rPr>
                    <w:ins w:id="408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084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B64E7BC" w14:textId="77777777" w:rsidR="00381F33" w:rsidRPr="00381F33" w:rsidRDefault="00381F33" w:rsidP="00381F33">
            <w:pPr>
              <w:spacing w:before="0" w:after="0"/>
              <w:jc w:val="left"/>
              <w:rPr>
                <w:ins w:id="4085" w:author="Elena Borisenok" w:date="2024-11-17T18:57:00Z"/>
                <w:color w:val="000000"/>
                <w:szCs w:val="24"/>
                <w:rPrChange w:id="4086" w:author="Elena Borisenok" w:date="2024-11-17T18:59:00Z">
                  <w:rPr>
                    <w:ins w:id="408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088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91AD5F1" w14:textId="77777777" w:rsidR="00381F33" w:rsidRPr="00381F33" w:rsidRDefault="00381F33" w:rsidP="00381F33">
            <w:pPr>
              <w:spacing w:before="0" w:after="0"/>
              <w:jc w:val="left"/>
              <w:rPr>
                <w:ins w:id="4089" w:author="Elena Borisenok" w:date="2024-11-17T18:57:00Z"/>
                <w:color w:val="000000"/>
                <w:szCs w:val="24"/>
                <w:rPrChange w:id="4090" w:author="Elena Borisenok" w:date="2024-11-17T18:59:00Z">
                  <w:rPr>
                    <w:ins w:id="409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092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58E2C54" w14:textId="77777777" w:rsidR="00381F33" w:rsidRPr="00381F33" w:rsidRDefault="00381F33" w:rsidP="00381F33">
            <w:pPr>
              <w:spacing w:before="0" w:after="0"/>
              <w:jc w:val="left"/>
              <w:rPr>
                <w:ins w:id="4093" w:author="Elena Borisenok" w:date="2024-11-17T18:57:00Z"/>
                <w:color w:val="000000"/>
                <w:szCs w:val="24"/>
                <w:rPrChange w:id="4094" w:author="Elena Borisenok" w:date="2024-11-17T18:59:00Z">
                  <w:rPr>
                    <w:ins w:id="409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4E2E0D55" w14:textId="77777777" w:rsidTr="001D042C">
        <w:tblPrEx>
          <w:tblPrExChange w:id="4096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4097" w:author="Elena Borisenok" w:date="2024-11-17T18:57:00Z"/>
          <w:trPrChange w:id="4098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099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6BA8FAE" w14:textId="77777777" w:rsidR="00381F33" w:rsidRPr="00381F33" w:rsidRDefault="00381F33" w:rsidP="00381F33">
            <w:pPr>
              <w:spacing w:before="0" w:after="0"/>
              <w:jc w:val="left"/>
              <w:rPr>
                <w:ins w:id="4100" w:author="Elena Borisenok" w:date="2024-11-17T18:57:00Z"/>
                <w:color w:val="000000"/>
                <w:szCs w:val="24"/>
                <w:rPrChange w:id="4101" w:author="Elena Borisenok" w:date="2024-11-17T18:59:00Z">
                  <w:rPr>
                    <w:ins w:id="410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103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7E26DE53" w14:textId="77777777" w:rsidR="00381F33" w:rsidRPr="00381F33" w:rsidRDefault="00381F33" w:rsidP="00381F33">
            <w:pPr>
              <w:spacing w:before="0" w:after="0"/>
              <w:jc w:val="left"/>
              <w:rPr>
                <w:ins w:id="4104" w:author="Elena Borisenok" w:date="2024-11-17T18:57:00Z"/>
                <w:color w:val="000000"/>
                <w:szCs w:val="24"/>
                <w:rPrChange w:id="4105" w:author="Elena Borisenok" w:date="2024-11-17T18:59:00Z">
                  <w:rPr>
                    <w:ins w:id="410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107" w:author="Elena Borisenok" w:date="2024-11-17T18:57:00Z">
              <w:r w:rsidRPr="00381F33">
                <w:rPr>
                  <w:color w:val="000000"/>
                  <w:szCs w:val="24"/>
                  <w:rPrChange w:id="4108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6.6.1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09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42C075F" w14:textId="77777777" w:rsidR="00381F33" w:rsidRPr="00381F33" w:rsidRDefault="00381F33" w:rsidP="00381F33">
            <w:pPr>
              <w:spacing w:before="0" w:after="0"/>
              <w:jc w:val="left"/>
              <w:rPr>
                <w:ins w:id="4110" w:author="Elena Borisenok" w:date="2024-11-17T18:57:00Z"/>
                <w:color w:val="000000"/>
                <w:szCs w:val="24"/>
                <w:rPrChange w:id="4111" w:author="Elena Borisenok" w:date="2024-11-17T18:59:00Z">
                  <w:rPr>
                    <w:ins w:id="411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13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8238CAC" w14:textId="77777777" w:rsidR="00381F33" w:rsidRPr="00381F33" w:rsidRDefault="00381F33" w:rsidP="00381F33">
            <w:pPr>
              <w:spacing w:before="0" w:after="0"/>
              <w:jc w:val="left"/>
              <w:rPr>
                <w:ins w:id="4114" w:author="Elena Borisenok" w:date="2024-11-17T18:57:00Z"/>
                <w:color w:val="000000"/>
                <w:szCs w:val="24"/>
                <w:rPrChange w:id="4115" w:author="Elena Borisenok" w:date="2024-11-17T18:59:00Z">
                  <w:rPr>
                    <w:ins w:id="411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17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6D86F10" w14:textId="77777777" w:rsidR="00381F33" w:rsidRPr="00381F33" w:rsidRDefault="00381F33" w:rsidP="00381F33">
            <w:pPr>
              <w:spacing w:before="0" w:after="0"/>
              <w:jc w:val="left"/>
              <w:rPr>
                <w:ins w:id="4118" w:author="Elena Borisenok" w:date="2024-11-17T18:57:00Z"/>
                <w:color w:val="000000"/>
                <w:szCs w:val="24"/>
                <w:rPrChange w:id="4119" w:author="Elena Borisenok" w:date="2024-11-17T18:59:00Z">
                  <w:rPr>
                    <w:ins w:id="412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21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82984B7" w14:textId="77777777" w:rsidR="00381F33" w:rsidRPr="00381F33" w:rsidRDefault="00381F33" w:rsidP="00381F33">
            <w:pPr>
              <w:spacing w:before="0" w:after="0"/>
              <w:jc w:val="left"/>
              <w:rPr>
                <w:ins w:id="4122" w:author="Elena Borisenok" w:date="2024-11-17T18:57:00Z"/>
                <w:color w:val="000000"/>
                <w:szCs w:val="24"/>
                <w:rPrChange w:id="4123" w:author="Elena Borisenok" w:date="2024-11-17T18:59:00Z">
                  <w:rPr>
                    <w:ins w:id="412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25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BD53A65" w14:textId="77777777" w:rsidR="00381F33" w:rsidRPr="00381F33" w:rsidRDefault="00381F33" w:rsidP="00381F33">
            <w:pPr>
              <w:spacing w:before="0" w:after="0"/>
              <w:jc w:val="left"/>
              <w:rPr>
                <w:ins w:id="4126" w:author="Elena Borisenok" w:date="2024-11-17T18:57:00Z"/>
                <w:color w:val="000000"/>
                <w:szCs w:val="24"/>
                <w:rPrChange w:id="4127" w:author="Elena Borisenok" w:date="2024-11-17T18:59:00Z">
                  <w:rPr>
                    <w:ins w:id="412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78105B35" w14:textId="77777777" w:rsidTr="001D042C">
        <w:tblPrEx>
          <w:tblPrExChange w:id="4129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4130" w:author="Elena Borisenok" w:date="2024-11-17T18:57:00Z"/>
          <w:trPrChange w:id="4131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32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7C24B25" w14:textId="77777777" w:rsidR="00381F33" w:rsidRPr="00381F33" w:rsidRDefault="00381F33" w:rsidP="00381F33">
            <w:pPr>
              <w:spacing w:before="0" w:after="0"/>
              <w:jc w:val="left"/>
              <w:rPr>
                <w:ins w:id="4133" w:author="Elena Borisenok" w:date="2024-11-17T18:57:00Z"/>
                <w:color w:val="000000"/>
                <w:szCs w:val="24"/>
                <w:rPrChange w:id="4134" w:author="Elena Borisenok" w:date="2024-11-17T18:59:00Z">
                  <w:rPr>
                    <w:ins w:id="413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136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3C9BF67" w14:textId="77777777" w:rsidR="00381F33" w:rsidRPr="00381F33" w:rsidRDefault="00381F33" w:rsidP="00381F33">
            <w:pPr>
              <w:spacing w:before="0" w:after="0"/>
              <w:jc w:val="left"/>
              <w:rPr>
                <w:ins w:id="4137" w:author="Elena Borisenok" w:date="2024-11-17T18:57:00Z"/>
                <w:color w:val="000000"/>
                <w:szCs w:val="24"/>
                <w:rPrChange w:id="4138" w:author="Elena Borisenok" w:date="2024-11-17T18:59:00Z">
                  <w:rPr>
                    <w:ins w:id="413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140" w:author="Elena Borisenok" w:date="2024-11-17T18:57:00Z">
              <w:r w:rsidRPr="00381F33">
                <w:rPr>
                  <w:color w:val="000000"/>
                  <w:szCs w:val="24"/>
                  <w:rPrChange w:id="4141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6.12.2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42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DC0C102" w14:textId="77777777" w:rsidR="00381F33" w:rsidRPr="00381F33" w:rsidRDefault="00381F33" w:rsidP="00381F33">
            <w:pPr>
              <w:spacing w:before="0" w:after="0"/>
              <w:jc w:val="left"/>
              <w:rPr>
                <w:ins w:id="4143" w:author="Elena Borisenok" w:date="2024-11-17T18:57:00Z"/>
                <w:color w:val="000000"/>
                <w:szCs w:val="24"/>
                <w:rPrChange w:id="4144" w:author="Elena Borisenok" w:date="2024-11-17T18:59:00Z">
                  <w:rPr>
                    <w:ins w:id="414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46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6B96DD3" w14:textId="77777777" w:rsidR="00381F33" w:rsidRPr="00381F33" w:rsidRDefault="00381F33" w:rsidP="00381F33">
            <w:pPr>
              <w:spacing w:before="0" w:after="0"/>
              <w:jc w:val="left"/>
              <w:rPr>
                <w:ins w:id="4147" w:author="Elena Borisenok" w:date="2024-11-17T18:57:00Z"/>
                <w:color w:val="000000"/>
                <w:szCs w:val="24"/>
                <w:rPrChange w:id="4148" w:author="Elena Borisenok" w:date="2024-11-17T18:59:00Z">
                  <w:rPr>
                    <w:ins w:id="414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50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2B71A7B" w14:textId="77777777" w:rsidR="00381F33" w:rsidRPr="00381F33" w:rsidRDefault="00381F33" w:rsidP="00381F33">
            <w:pPr>
              <w:spacing w:before="0" w:after="0"/>
              <w:jc w:val="left"/>
              <w:rPr>
                <w:ins w:id="4151" w:author="Elena Borisenok" w:date="2024-11-17T18:57:00Z"/>
                <w:color w:val="000000"/>
                <w:szCs w:val="24"/>
                <w:rPrChange w:id="4152" w:author="Elena Borisenok" w:date="2024-11-17T18:59:00Z">
                  <w:rPr>
                    <w:ins w:id="415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54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57FD0EC" w14:textId="77777777" w:rsidR="00381F33" w:rsidRPr="00381F33" w:rsidRDefault="00381F33" w:rsidP="00381F33">
            <w:pPr>
              <w:spacing w:before="0" w:after="0"/>
              <w:jc w:val="left"/>
              <w:rPr>
                <w:ins w:id="4155" w:author="Elena Borisenok" w:date="2024-11-17T18:57:00Z"/>
                <w:color w:val="000000"/>
                <w:szCs w:val="24"/>
                <w:rPrChange w:id="4156" w:author="Elena Borisenok" w:date="2024-11-17T18:59:00Z">
                  <w:rPr>
                    <w:ins w:id="415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58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37EF1D5" w14:textId="77777777" w:rsidR="00381F33" w:rsidRPr="00381F33" w:rsidRDefault="00381F33" w:rsidP="00381F33">
            <w:pPr>
              <w:spacing w:before="0" w:after="0"/>
              <w:jc w:val="left"/>
              <w:rPr>
                <w:ins w:id="4159" w:author="Elena Borisenok" w:date="2024-11-17T18:57:00Z"/>
                <w:color w:val="000000"/>
                <w:szCs w:val="24"/>
                <w:rPrChange w:id="4160" w:author="Elena Borisenok" w:date="2024-11-17T18:59:00Z">
                  <w:rPr>
                    <w:ins w:id="416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8F6606" w:rsidRPr="00381F33" w14:paraId="74DAF1B0" w14:textId="77777777" w:rsidTr="001D042C">
        <w:tblPrEx>
          <w:tblPrExChange w:id="4162" w:author="Elena Borisenok" w:date="2024-11-18T12:31:00Z">
            <w:tblPrEx>
              <w:tblW w:w="15277" w:type="dxa"/>
              <w:tblLayout w:type="fixed"/>
            </w:tblPrEx>
          </w:tblPrExChange>
        </w:tblPrEx>
        <w:trPr>
          <w:cantSplit/>
          <w:ins w:id="4163" w:author="Elena Borisenok" w:date="2024-11-17T18:57:00Z"/>
          <w:trPrChange w:id="4164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65" w:author="Elena Borisenok" w:date="2024-11-18T12:31:00Z">
              <w:tcPr>
                <w:tcW w:w="343" w:type="dxa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687F080" w14:textId="77777777" w:rsidR="00381F33" w:rsidRPr="00381F33" w:rsidRDefault="00381F33" w:rsidP="00381F33">
            <w:pPr>
              <w:spacing w:before="0" w:after="0"/>
              <w:jc w:val="left"/>
              <w:rPr>
                <w:ins w:id="4166" w:author="Elena Borisenok" w:date="2024-11-17T18:57:00Z"/>
                <w:color w:val="000000"/>
                <w:szCs w:val="24"/>
                <w:rPrChange w:id="4167" w:author="Elena Borisenok" w:date="2024-11-17T18:59:00Z">
                  <w:rPr>
                    <w:ins w:id="416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169" w:author="Elena Borisenok" w:date="2024-11-18T12:31:00Z">
              <w:tcPr>
                <w:tcW w:w="1212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482215DF" w14:textId="77777777" w:rsidR="00381F33" w:rsidRPr="00381F33" w:rsidRDefault="00381F33" w:rsidP="00381F33">
            <w:pPr>
              <w:spacing w:before="0" w:after="0"/>
              <w:jc w:val="left"/>
              <w:rPr>
                <w:ins w:id="4170" w:author="Elena Borisenok" w:date="2024-11-17T18:57:00Z"/>
                <w:color w:val="000000"/>
                <w:szCs w:val="24"/>
                <w:rPrChange w:id="4171" w:author="Elena Borisenok" w:date="2024-11-17T18:59:00Z">
                  <w:rPr>
                    <w:ins w:id="417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173" w:author="Elena Borisenok" w:date="2024-11-17T18:57:00Z">
              <w:r w:rsidRPr="00381F33">
                <w:rPr>
                  <w:color w:val="000000"/>
                  <w:szCs w:val="24"/>
                  <w:rPrChange w:id="4174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6.1.10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75" w:author="Elena Borisenok" w:date="2024-11-18T12:31:00Z">
              <w:tcPr>
                <w:tcW w:w="1903" w:type="dxa"/>
                <w:gridSpan w:val="6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EADEEC4" w14:textId="77777777" w:rsidR="00381F33" w:rsidRPr="00381F33" w:rsidRDefault="00381F33" w:rsidP="00381F33">
            <w:pPr>
              <w:spacing w:before="0" w:after="0"/>
              <w:jc w:val="left"/>
              <w:rPr>
                <w:ins w:id="4176" w:author="Elena Borisenok" w:date="2024-11-17T18:57:00Z"/>
                <w:color w:val="000000"/>
                <w:szCs w:val="24"/>
                <w:rPrChange w:id="4177" w:author="Elena Borisenok" w:date="2024-11-17T18:59:00Z">
                  <w:rPr>
                    <w:ins w:id="417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79" w:author="Elena Borisenok" w:date="2024-11-18T12:31:00Z">
              <w:tcPr>
                <w:tcW w:w="1215" w:type="dxa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1ADBE7A" w14:textId="77777777" w:rsidR="00381F33" w:rsidRPr="00381F33" w:rsidRDefault="00381F33" w:rsidP="00381F33">
            <w:pPr>
              <w:spacing w:before="0" w:after="0"/>
              <w:jc w:val="left"/>
              <w:rPr>
                <w:ins w:id="4180" w:author="Elena Borisenok" w:date="2024-11-17T18:57:00Z"/>
                <w:color w:val="000000"/>
                <w:szCs w:val="24"/>
                <w:rPrChange w:id="4181" w:author="Elena Borisenok" w:date="2024-11-17T18:59:00Z">
                  <w:rPr>
                    <w:ins w:id="418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83" w:author="Elena Borisenok" w:date="2024-11-18T12:31:00Z">
              <w:tcPr>
                <w:tcW w:w="524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1713008" w14:textId="77777777" w:rsidR="00381F33" w:rsidRPr="00381F33" w:rsidRDefault="00381F33" w:rsidP="00381F33">
            <w:pPr>
              <w:spacing w:before="0" w:after="0"/>
              <w:jc w:val="left"/>
              <w:rPr>
                <w:ins w:id="4184" w:author="Elena Borisenok" w:date="2024-11-17T18:57:00Z"/>
                <w:color w:val="000000"/>
                <w:szCs w:val="24"/>
                <w:rPrChange w:id="4185" w:author="Elena Borisenok" w:date="2024-11-17T18:59:00Z">
                  <w:rPr>
                    <w:ins w:id="418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87" w:author="Elena Borisenok" w:date="2024-11-18T12:31:00Z">
              <w:tcPr>
                <w:tcW w:w="4394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E4C50FD" w14:textId="77777777" w:rsidR="00381F33" w:rsidRPr="00381F33" w:rsidRDefault="00381F33" w:rsidP="00381F33">
            <w:pPr>
              <w:spacing w:before="0" w:after="0"/>
              <w:jc w:val="left"/>
              <w:rPr>
                <w:ins w:id="4188" w:author="Elena Borisenok" w:date="2024-11-17T18:57:00Z"/>
                <w:color w:val="000000"/>
                <w:szCs w:val="24"/>
                <w:rPrChange w:id="4189" w:author="Elena Borisenok" w:date="2024-11-17T18:59:00Z">
                  <w:rPr>
                    <w:ins w:id="419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91" w:author="Elena Borisenok" w:date="2024-11-18T12:31:00Z">
              <w:tcPr>
                <w:tcW w:w="965" w:type="dxa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0CBC897" w14:textId="77777777" w:rsidR="00381F33" w:rsidRPr="00381F33" w:rsidRDefault="00381F33" w:rsidP="00381F33">
            <w:pPr>
              <w:spacing w:before="0" w:after="0"/>
              <w:jc w:val="left"/>
              <w:rPr>
                <w:ins w:id="4192" w:author="Elena Borisenok" w:date="2024-11-17T18:57:00Z"/>
                <w:color w:val="000000"/>
                <w:szCs w:val="24"/>
                <w:rPrChange w:id="4193" w:author="Elena Borisenok" w:date="2024-11-17T18:59:00Z">
                  <w:rPr>
                    <w:ins w:id="419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A6B2B" w:rsidRPr="00381F33" w14:paraId="31B0B697" w14:textId="77777777" w:rsidTr="001D042C">
        <w:tblPrEx>
          <w:tblPrExChange w:id="4195" w:author="Elena Borisenok" w:date="2024-11-18T12:31:00Z">
            <w:tblPrEx>
              <w:tblW w:w="0" w:type="auto"/>
            </w:tblPrEx>
          </w:tblPrExChange>
        </w:tblPrEx>
        <w:trPr>
          <w:cantSplit/>
          <w:ins w:id="4196" w:author="Elena Borisenok" w:date="2024-11-17T18:57:00Z"/>
          <w:trPrChange w:id="4197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198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E76ECEB" w14:textId="77777777" w:rsidR="00381F33" w:rsidRPr="00381F33" w:rsidRDefault="00381F33" w:rsidP="00381F33">
            <w:pPr>
              <w:spacing w:before="0" w:after="0"/>
              <w:jc w:val="left"/>
              <w:rPr>
                <w:ins w:id="4199" w:author="Elena Borisenok" w:date="2024-11-17T18:57:00Z"/>
                <w:color w:val="000000"/>
                <w:szCs w:val="24"/>
                <w:rPrChange w:id="4200" w:author="Elena Borisenok" w:date="2024-11-17T18:59:00Z">
                  <w:rPr>
                    <w:ins w:id="420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202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036BB024" w14:textId="77777777" w:rsidR="00381F33" w:rsidRPr="00381F33" w:rsidRDefault="00381F33" w:rsidP="00381F33">
            <w:pPr>
              <w:spacing w:before="0" w:after="0"/>
              <w:jc w:val="left"/>
              <w:rPr>
                <w:ins w:id="4203" w:author="Elena Borisenok" w:date="2024-11-17T18:57:00Z"/>
                <w:color w:val="000000"/>
                <w:szCs w:val="24"/>
                <w:rPrChange w:id="4204" w:author="Elena Borisenok" w:date="2024-11-17T18:59:00Z">
                  <w:rPr>
                    <w:ins w:id="420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206" w:author="Elena Borisenok" w:date="2024-11-17T18:57:00Z">
              <w:r w:rsidRPr="00381F33">
                <w:rPr>
                  <w:color w:val="000000"/>
                  <w:szCs w:val="24"/>
                  <w:rPrChange w:id="420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6.3.1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08" w:author="Elena Borisenok" w:date="2024-11-18T12:31:00Z">
              <w:tcPr>
                <w:tcW w:w="0" w:type="auto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5511477" w14:textId="77777777" w:rsidR="00381F33" w:rsidRPr="00381F33" w:rsidRDefault="00381F33" w:rsidP="00381F33">
            <w:pPr>
              <w:spacing w:before="0" w:after="0"/>
              <w:jc w:val="left"/>
              <w:rPr>
                <w:ins w:id="4209" w:author="Elena Borisenok" w:date="2024-11-17T18:57:00Z"/>
                <w:color w:val="000000"/>
                <w:szCs w:val="24"/>
                <w:rPrChange w:id="4210" w:author="Elena Borisenok" w:date="2024-11-17T18:59:00Z">
                  <w:rPr>
                    <w:ins w:id="421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12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28B0CB2" w14:textId="77777777" w:rsidR="00381F33" w:rsidRPr="00381F33" w:rsidRDefault="00381F33" w:rsidP="00381F33">
            <w:pPr>
              <w:spacing w:before="0" w:after="0"/>
              <w:jc w:val="left"/>
              <w:rPr>
                <w:ins w:id="4213" w:author="Elena Borisenok" w:date="2024-11-17T18:57:00Z"/>
                <w:color w:val="000000"/>
                <w:szCs w:val="24"/>
                <w:rPrChange w:id="4214" w:author="Elena Borisenok" w:date="2024-11-17T18:59:00Z">
                  <w:rPr>
                    <w:ins w:id="421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16" w:author="Elena Borisenok" w:date="2024-11-18T12:31:00Z">
              <w:tcPr>
                <w:tcW w:w="0" w:type="auto"/>
                <w:gridSpan w:val="7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B72DEFB" w14:textId="77777777" w:rsidR="00381F33" w:rsidRPr="00381F33" w:rsidRDefault="00381F33" w:rsidP="00381F33">
            <w:pPr>
              <w:spacing w:before="0" w:after="0"/>
              <w:jc w:val="left"/>
              <w:rPr>
                <w:ins w:id="4217" w:author="Elena Borisenok" w:date="2024-11-17T18:57:00Z"/>
                <w:color w:val="000000"/>
                <w:szCs w:val="24"/>
                <w:rPrChange w:id="4218" w:author="Elena Borisenok" w:date="2024-11-17T18:59:00Z">
                  <w:rPr>
                    <w:ins w:id="421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20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0E1269E" w14:textId="77777777" w:rsidR="00381F33" w:rsidRPr="00381F33" w:rsidRDefault="00381F33" w:rsidP="00381F33">
            <w:pPr>
              <w:spacing w:before="0" w:after="0"/>
              <w:jc w:val="left"/>
              <w:rPr>
                <w:ins w:id="4221" w:author="Elena Borisenok" w:date="2024-11-17T18:57:00Z"/>
                <w:color w:val="000000"/>
                <w:szCs w:val="24"/>
                <w:rPrChange w:id="4222" w:author="Elena Borisenok" w:date="2024-11-17T18:59:00Z">
                  <w:rPr>
                    <w:ins w:id="422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24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893304D" w14:textId="77777777" w:rsidR="00381F33" w:rsidRPr="00381F33" w:rsidRDefault="00381F33" w:rsidP="00381F33">
            <w:pPr>
              <w:spacing w:before="0" w:after="0"/>
              <w:jc w:val="left"/>
              <w:rPr>
                <w:ins w:id="4225" w:author="Elena Borisenok" w:date="2024-11-17T18:57:00Z"/>
                <w:color w:val="000000"/>
                <w:szCs w:val="24"/>
                <w:rPrChange w:id="4226" w:author="Elena Borisenok" w:date="2024-11-17T18:59:00Z">
                  <w:rPr>
                    <w:ins w:id="422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A6B2B" w:rsidRPr="00381F33" w14:paraId="240313D3" w14:textId="77777777" w:rsidTr="001D042C">
        <w:tblPrEx>
          <w:tblPrExChange w:id="4228" w:author="Elena Borisenok" w:date="2024-11-18T12:31:00Z">
            <w:tblPrEx>
              <w:tblW w:w="0" w:type="auto"/>
            </w:tblPrEx>
          </w:tblPrExChange>
        </w:tblPrEx>
        <w:trPr>
          <w:cantSplit/>
          <w:ins w:id="4229" w:author="Elena Borisenok" w:date="2024-11-17T18:57:00Z"/>
          <w:trPrChange w:id="4230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31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35996AB" w14:textId="77777777" w:rsidR="00381F33" w:rsidRPr="00381F33" w:rsidRDefault="00381F33" w:rsidP="00381F33">
            <w:pPr>
              <w:spacing w:before="0" w:after="0"/>
              <w:jc w:val="left"/>
              <w:rPr>
                <w:ins w:id="4232" w:author="Elena Borisenok" w:date="2024-11-17T18:57:00Z"/>
                <w:color w:val="000000"/>
                <w:szCs w:val="24"/>
                <w:rPrChange w:id="4233" w:author="Elena Borisenok" w:date="2024-11-17T18:59:00Z">
                  <w:rPr>
                    <w:ins w:id="423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235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7EF619D3" w14:textId="77777777" w:rsidR="00381F33" w:rsidRPr="00381F33" w:rsidRDefault="00381F33" w:rsidP="00381F33">
            <w:pPr>
              <w:spacing w:before="0" w:after="0"/>
              <w:jc w:val="left"/>
              <w:rPr>
                <w:ins w:id="4236" w:author="Elena Borisenok" w:date="2024-11-17T18:57:00Z"/>
                <w:color w:val="000000"/>
                <w:szCs w:val="24"/>
                <w:rPrChange w:id="4237" w:author="Elena Borisenok" w:date="2024-11-17T18:59:00Z">
                  <w:rPr>
                    <w:ins w:id="423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239" w:author="Elena Borisenok" w:date="2024-11-17T18:57:00Z">
              <w:r w:rsidRPr="00381F33">
                <w:rPr>
                  <w:color w:val="000000"/>
                  <w:szCs w:val="24"/>
                  <w:rPrChange w:id="4240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6.3.2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41" w:author="Elena Borisenok" w:date="2024-11-18T12:31:00Z">
              <w:tcPr>
                <w:tcW w:w="0" w:type="auto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249AF95" w14:textId="77777777" w:rsidR="00381F33" w:rsidRPr="00381F33" w:rsidRDefault="00381F33" w:rsidP="00381F33">
            <w:pPr>
              <w:spacing w:before="0" w:after="0"/>
              <w:jc w:val="left"/>
              <w:rPr>
                <w:ins w:id="4242" w:author="Elena Borisenok" w:date="2024-11-17T18:57:00Z"/>
                <w:color w:val="000000"/>
                <w:szCs w:val="24"/>
                <w:rPrChange w:id="4243" w:author="Elena Borisenok" w:date="2024-11-17T18:59:00Z">
                  <w:rPr>
                    <w:ins w:id="424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45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FE1D1C1" w14:textId="77777777" w:rsidR="00381F33" w:rsidRPr="00381F33" w:rsidRDefault="00381F33" w:rsidP="00381F33">
            <w:pPr>
              <w:spacing w:before="0" w:after="0"/>
              <w:jc w:val="left"/>
              <w:rPr>
                <w:ins w:id="4246" w:author="Elena Borisenok" w:date="2024-11-17T18:57:00Z"/>
                <w:color w:val="000000"/>
                <w:szCs w:val="24"/>
                <w:rPrChange w:id="4247" w:author="Elena Borisenok" w:date="2024-11-17T18:59:00Z">
                  <w:rPr>
                    <w:ins w:id="424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49" w:author="Elena Borisenok" w:date="2024-11-18T12:31:00Z">
              <w:tcPr>
                <w:tcW w:w="0" w:type="auto"/>
                <w:gridSpan w:val="7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5389ECC" w14:textId="77777777" w:rsidR="00381F33" w:rsidRPr="00381F33" w:rsidRDefault="00381F33" w:rsidP="00381F33">
            <w:pPr>
              <w:spacing w:before="0" w:after="0"/>
              <w:jc w:val="left"/>
              <w:rPr>
                <w:ins w:id="4250" w:author="Elena Borisenok" w:date="2024-11-17T18:57:00Z"/>
                <w:color w:val="000000"/>
                <w:szCs w:val="24"/>
                <w:rPrChange w:id="4251" w:author="Elena Borisenok" w:date="2024-11-17T18:59:00Z">
                  <w:rPr>
                    <w:ins w:id="425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53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830CF1A" w14:textId="77777777" w:rsidR="00381F33" w:rsidRPr="00381F33" w:rsidRDefault="00381F33" w:rsidP="00381F33">
            <w:pPr>
              <w:spacing w:before="0" w:after="0"/>
              <w:jc w:val="left"/>
              <w:rPr>
                <w:ins w:id="4254" w:author="Elena Borisenok" w:date="2024-11-17T18:57:00Z"/>
                <w:color w:val="000000"/>
                <w:szCs w:val="24"/>
                <w:rPrChange w:id="4255" w:author="Elena Borisenok" w:date="2024-11-17T18:59:00Z">
                  <w:rPr>
                    <w:ins w:id="425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57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385EDDD" w14:textId="77777777" w:rsidR="00381F33" w:rsidRPr="00381F33" w:rsidRDefault="00381F33" w:rsidP="00381F33">
            <w:pPr>
              <w:spacing w:before="0" w:after="0"/>
              <w:jc w:val="left"/>
              <w:rPr>
                <w:ins w:id="4258" w:author="Elena Borisenok" w:date="2024-11-17T18:57:00Z"/>
                <w:color w:val="000000"/>
                <w:szCs w:val="24"/>
                <w:rPrChange w:id="4259" w:author="Elena Borisenok" w:date="2024-11-17T18:59:00Z">
                  <w:rPr>
                    <w:ins w:id="426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A6B2B" w:rsidRPr="00381F33" w14:paraId="6B9BDA45" w14:textId="77777777" w:rsidTr="001D042C">
        <w:tblPrEx>
          <w:tblPrExChange w:id="4261" w:author="Elena Borisenok" w:date="2024-11-18T12:31:00Z">
            <w:tblPrEx>
              <w:tblW w:w="0" w:type="auto"/>
            </w:tblPrEx>
          </w:tblPrExChange>
        </w:tblPrEx>
        <w:trPr>
          <w:cantSplit/>
          <w:ins w:id="4262" w:author="Elena Borisenok" w:date="2024-11-17T18:57:00Z"/>
          <w:trPrChange w:id="4263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64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51C45A5" w14:textId="77777777" w:rsidR="00381F33" w:rsidRPr="00381F33" w:rsidRDefault="00381F33" w:rsidP="00381F33">
            <w:pPr>
              <w:spacing w:before="0" w:after="0"/>
              <w:jc w:val="left"/>
              <w:rPr>
                <w:ins w:id="4265" w:author="Elena Borisenok" w:date="2024-11-17T18:57:00Z"/>
                <w:color w:val="000000"/>
                <w:szCs w:val="24"/>
                <w:rPrChange w:id="4266" w:author="Elena Borisenok" w:date="2024-11-17T18:59:00Z">
                  <w:rPr>
                    <w:ins w:id="426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268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48A88310" w14:textId="77777777" w:rsidR="00381F33" w:rsidRPr="00381F33" w:rsidRDefault="00381F33" w:rsidP="00381F33">
            <w:pPr>
              <w:spacing w:before="0" w:after="0"/>
              <w:jc w:val="left"/>
              <w:rPr>
                <w:ins w:id="4269" w:author="Elena Borisenok" w:date="2024-11-17T18:57:00Z"/>
                <w:color w:val="000000"/>
                <w:szCs w:val="24"/>
                <w:rPrChange w:id="4270" w:author="Elena Borisenok" w:date="2024-11-17T18:59:00Z">
                  <w:rPr>
                    <w:ins w:id="427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272" w:author="Elena Borisenok" w:date="2024-11-17T18:57:00Z">
              <w:r w:rsidRPr="00381F33">
                <w:rPr>
                  <w:color w:val="000000"/>
                  <w:szCs w:val="24"/>
                  <w:rPrChange w:id="4273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6.10.3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74" w:author="Elena Borisenok" w:date="2024-11-18T12:31:00Z">
              <w:tcPr>
                <w:tcW w:w="0" w:type="auto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3B8D887" w14:textId="77777777" w:rsidR="00381F33" w:rsidRPr="00381F33" w:rsidRDefault="00381F33" w:rsidP="00381F33">
            <w:pPr>
              <w:spacing w:before="0" w:after="0"/>
              <w:jc w:val="left"/>
              <w:rPr>
                <w:ins w:id="4275" w:author="Elena Borisenok" w:date="2024-11-17T18:57:00Z"/>
                <w:color w:val="000000"/>
                <w:szCs w:val="24"/>
                <w:rPrChange w:id="4276" w:author="Elena Borisenok" w:date="2024-11-17T18:59:00Z">
                  <w:rPr>
                    <w:ins w:id="427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78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557731B" w14:textId="77777777" w:rsidR="00381F33" w:rsidRPr="00381F33" w:rsidRDefault="00381F33" w:rsidP="00381F33">
            <w:pPr>
              <w:spacing w:before="0" w:after="0"/>
              <w:jc w:val="left"/>
              <w:rPr>
                <w:ins w:id="4279" w:author="Elena Borisenok" w:date="2024-11-17T18:57:00Z"/>
                <w:color w:val="000000"/>
                <w:szCs w:val="24"/>
                <w:rPrChange w:id="4280" w:author="Elena Borisenok" w:date="2024-11-17T18:59:00Z">
                  <w:rPr>
                    <w:ins w:id="428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82" w:author="Elena Borisenok" w:date="2024-11-18T12:31:00Z">
              <w:tcPr>
                <w:tcW w:w="0" w:type="auto"/>
                <w:gridSpan w:val="7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6E7B842" w14:textId="77777777" w:rsidR="00381F33" w:rsidRPr="00381F33" w:rsidRDefault="00381F33" w:rsidP="00381F33">
            <w:pPr>
              <w:spacing w:before="0" w:after="0"/>
              <w:jc w:val="left"/>
              <w:rPr>
                <w:ins w:id="4283" w:author="Elena Borisenok" w:date="2024-11-17T18:57:00Z"/>
                <w:color w:val="000000"/>
                <w:szCs w:val="24"/>
                <w:rPrChange w:id="4284" w:author="Elena Borisenok" w:date="2024-11-17T18:59:00Z">
                  <w:rPr>
                    <w:ins w:id="428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86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294B9EE" w14:textId="77777777" w:rsidR="00381F33" w:rsidRPr="00381F33" w:rsidRDefault="00381F33" w:rsidP="00381F33">
            <w:pPr>
              <w:spacing w:before="0" w:after="0"/>
              <w:jc w:val="left"/>
              <w:rPr>
                <w:ins w:id="4287" w:author="Elena Borisenok" w:date="2024-11-17T18:57:00Z"/>
                <w:color w:val="000000"/>
                <w:szCs w:val="24"/>
                <w:rPrChange w:id="4288" w:author="Elena Borisenok" w:date="2024-11-17T18:59:00Z">
                  <w:rPr>
                    <w:ins w:id="428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290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EADC642" w14:textId="77777777" w:rsidR="00381F33" w:rsidRPr="00381F33" w:rsidRDefault="00381F33" w:rsidP="00381F33">
            <w:pPr>
              <w:spacing w:before="0" w:after="0"/>
              <w:jc w:val="left"/>
              <w:rPr>
                <w:ins w:id="4291" w:author="Elena Borisenok" w:date="2024-11-17T18:57:00Z"/>
                <w:color w:val="000000"/>
                <w:szCs w:val="24"/>
                <w:rPrChange w:id="4292" w:author="Elena Borisenok" w:date="2024-11-17T18:59:00Z">
                  <w:rPr>
                    <w:ins w:id="429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A6B2B" w:rsidRPr="00381F33" w14:paraId="45B42299" w14:textId="77777777" w:rsidTr="001D042C">
        <w:tblPrEx>
          <w:tblPrExChange w:id="4294" w:author="Elena Borisenok" w:date="2024-11-18T12:31:00Z">
            <w:tblPrEx>
              <w:tblW w:w="0" w:type="auto"/>
            </w:tblPrEx>
          </w:tblPrExChange>
        </w:tblPrEx>
        <w:trPr>
          <w:cantSplit/>
          <w:ins w:id="4295" w:author="Elena Borisenok" w:date="2024-11-17T18:57:00Z"/>
          <w:trPrChange w:id="4296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297" w:author="Elena Borisenok" w:date="2024-11-18T12:31:00Z">
              <w:tcPr>
                <w:tcW w:w="0" w:type="auto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11727D" w14:textId="77777777" w:rsidR="00381F33" w:rsidRPr="00381F33" w:rsidRDefault="00381F33" w:rsidP="00381F33">
            <w:pPr>
              <w:spacing w:before="0" w:after="0"/>
              <w:jc w:val="center"/>
              <w:rPr>
                <w:ins w:id="4298" w:author="Elena Borisenok" w:date="2024-11-17T18:57:00Z"/>
                <w:color w:val="000000"/>
                <w:szCs w:val="24"/>
                <w:rPrChange w:id="4299" w:author="Elena Borisenok" w:date="2024-11-17T18:59:00Z">
                  <w:rPr>
                    <w:ins w:id="430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301" w:author="Elena Borisenok" w:date="2024-11-17T18:57:00Z">
              <w:r w:rsidRPr="00381F33">
                <w:rPr>
                  <w:color w:val="000000"/>
                  <w:szCs w:val="24"/>
                  <w:rPrChange w:id="430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7</w:t>
              </w:r>
            </w:ins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303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19621522" w14:textId="77777777" w:rsidR="00381F33" w:rsidRPr="00381F33" w:rsidRDefault="00381F33" w:rsidP="00381F33">
            <w:pPr>
              <w:spacing w:before="0" w:after="0"/>
              <w:jc w:val="left"/>
              <w:rPr>
                <w:ins w:id="4304" w:author="Elena Borisenok" w:date="2024-11-17T18:57:00Z"/>
                <w:color w:val="000000"/>
                <w:szCs w:val="24"/>
                <w:rPrChange w:id="4305" w:author="Elena Borisenok" w:date="2024-11-17T18:59:00Z">
                  <w:rPr>
                    <w:ins w:id="430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307" w:author="Elena Borisenok" w:date="2024-11-17T18:57:00Z">
              <w:r w:rsidRPr="00381F33">
                <w:rPr>
                  <w:color w:val="000000"/>
                  <w:szCs w:val="24"/>
                  <w:rPrChange w:id="4308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3.3.9</w:t>
              </w:r>
            </w:ins>
          </w:p>
        </w:tc>
        <w:tc>
          <w:tcPr>
            <w:tcW w:w="19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  <w:tcPrChange w:id="4309" w:author="Elena Borisenok" w:date="2024-11-18T12:31:00Z">
              <w:tcPr>
                <w:tcW w:w="0" w:type="auto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2D16628" w14:textId="77777777" w:rsidR="00381F33" w:rsidRPr="00381F33" w:rsidRDefault="00381F33" w:rsidP="00381F33">
            <w:pPr>
              <w:spacing w:before="0" w:after="0"/>
              <w:jc w:val="left"/>
              <w:rPr>
                <w:ins w:id="4310" w:author="Elena Borisenok" w:date="2024-11-17T18:57:00Z"/>
                <w:color w:val="000000"/>
                <w:szCs w:val="24"/>
                <w:rPrChange w:id="4311" w:author="Elena Borisenok" w:date="2024-11-17T18:59:00Z">
                  <w:rPr>
                    <w:ins w:id="431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313" w:author="Elena Borisenok" w:date="2024-11-17T18:57:00Z">
              <w:r w:rsidRPr="00381F33">
                <w:rPr>
                  <w:color w:val="000000" w:themeColor="text1"/>
                  <w:szCs w:val="24"/>
                  <w:rPrChange w:id="4314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4"/>
                    </w:rPr>
                  </w:rPrChange>
                </w:rPr>
                <w:t>М-7, Расширенный мониторинг состояния прикладных сервисов</w:t>
              </w:r>
            </w:ins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315" w:author="Elena Borisenok" w:date="2024-11-18T12:31:00Z">
              <w:tcPr>
                <w:tcW w:w="0" w:type="auto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1648FE33" w14:textId="77777777" w:rsidR="00381F33" w:rsidRPr="00381F33" w:rsidRDefault="00381F33" w:rsidP="00381F33">
            <w:pPr>
              <w:spacing w:before="0" w:after="0"/>
              <w:jc w:val="center"/>
              <w:rPr>
                <w:ins w:id="4316" w:author="Elena Borisenok" w:date="2024-11-17T18:57:00Z"/>
                <w:color w:val="000000"/>
                <w:szCs w:val="24"/>
                <w:rPrChange w:id="4317" w:author="Elena Borisenok" w:date="2024-11-17T18:59:00Z">
                  <w:rPr>
                    <w:ins w:id="431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319" w:author="Elena Borisenok" w:date="2024-11-17T18:57:00Z">
              <w:r w:rsidRPr="00381F33">
                <w:rPr>
                  <w:color w:val="000000"/>
                  <w:szCs w:val="24"/>
                  <w:rPrChange w:id="4320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Средний</w:t>
              </w:r>
            </w:ins>
          </w:p>
        </w:tc>
        <w:tc>
          <w:tcPr>
            <w:tcW w:w="52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321" w:author="Elena Borisenok" w:date="2024-11-18T12:31:00Z">
              <w:tcPr>
                <w:tcW w:w="0" w:type="auto"/>
                <w:gridSpan w:val="7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094CB310" w14:textId="77777777" w:rsidR="00381F33" w:rsidRPr="00381F33" w:rsidRDefault="00381F33" w:rsidP="00381F33">
            <w:pPr>
              <w:spacing w:before="0" w:after="0"/>
              <w:jc w:val="left"/>
              <w:rPr>
                <w:ins w:id="4322" w:author="Elena Borisenok" w:date="2024-11-17T18:57:00Z"/>
                <w:color w:val="000000"/>
                <w:szCs w:val="24"/>
                <w:rPrChange w:id="4323" w:author="Elena Borisenok" w:date="2024-11-17T18:59:00Z">
                  <w:rPr>
                    <w:ins w:id="432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325" w:author="Elena Borisenok" w:date="2024-11-17T18:57:00Z">
              <w:r w:rsidRPr="00381F33">
                <w:rPr>
                  <w:color w:val="000000"/>
                  <w:szCs w:val="24"/>
                  <w:rPrChange w:id="4326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Применить лейбл для активации мониторинга на выбранный namespace. Создать заведомо неработающий Deployment в этом namespace (например, указав недоступный образ контейнера). Убедиться, что в Prometheus появляются уведомления (alerts) о проблемах с состоянием Deployment, и проверить отображение соответствующих метрик в Grafana.</w:t>
              </w:r>
            </w:ins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327" w:author="Elena Borisenok" w:date="2024-11-18T12:31:00Z">
              <w:tcPr>
                <w:tcW w:w="0" w:type="auto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E7E19B1" w14:textId="77777777" w:rsidR="00381F33" w:rsidRPr="00381F33" w:rsidRDefault="00381F33" w:rsidP="00381F33">
            <w:pPr>
              <w:spacing w:before="0" w:after="0"/>
              <w:jc w:val="left"/>
              <w:rPr>
                <w:ins w:id="4328" w:author="Elena Borisenok" w:date="2024-11-17T18:57:00Z"/>
                <w:color w:val="000000"/>
                <w:szCs w:val="24"/>
                <w:rPrChange w:id="4329" w:author="Elena Borisenok" w:date="2024-11-17T18:59:00Z">
                  <w:rPr>
                    <w:ins w:id="433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331" w:author="Elena Borisenok" w:date="2024-11-17T18:57:00Z">
              <w:r w:rsidRPr="00381F33">
                <w:rPr>
                  <w:color w:val="000000"/>
                  <w:szCs w:val="24"/>
                  <w:rPrChange w:id="433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После применения лейбла и создания неработающего Deployment в namespace система мониторинга генерирует уведомления о проблемах, и метрики отображаются в Grafana.</w:t>
              </w:r>
            </w:ins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333" w:author="Elena Borisenok" w:date="2024-11-18T12:31:00Z">
              <w:tcPr>
                <w:tcW w:w="0" w:type="auto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6AC93F0" w14:textId="77777777" w:rsidR="00381F33" w:rsidRPr="00381F33" w:rsidRDefault="00381F33" w:rsidP="00381F33">
            <w:pPr>
              <w:spacing w:before="0" w:after="0"/>
              <w:jc w:val="left"/>
              <w:rPr>
                <w:ins w:id="4334" w:author="Elena Borisenok" w:date="2024-11-17T18:57:00Z"/>
                <w:color w:val="000000"/>
                <w:szCs w:val="24"/>
                <w:rPrChange w:id="4335" w:author="Elena Borisenok" w:date="2024-11-17T18:59:00Z">
                  <w:rPr>
                    <w:ins w:id="433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337" w:author="Elena Borisenok" w:date="2024-11-17T18:57:00Z">
              <w:r w:rsidRPr="00381F33">
                <w:rPr>
                  <w:color w:val="000000"/>
                  <w:szCs w:val="24"/>
                  <w:rPrChange w:id="4338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6A6B2B" w:rsidRPr="00381F33" w14:paraId="6F4E2EA5" w14:textId="77777777" w:rsidTr="001D042C">
        <w:tblPrEx>
          <w:tblPrExChange w:id="4339" w:author="Elena Borisenok" w:date="2024-11-18T12:31:00Z">
            <w:tblPrEx>
              <w:tblW w:w="0" w:type="auto"/>
            </w:tblPrEx>
          </w:tblPrExChange>
        </w:tblPrEx>
        <w:trPr>
          <w:cantSplit/>
          <w:ins w:id="4340" w:author="Elena Borisenok" w:date="2024-11-17T18:57:00Z"/>
          <w:trPrChange w:id="4341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342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AA01B34" w14:textId="77777777" w:rsidR="00381F33" w:rsidRPr="00381F33" w:rsidRDefault="00381F33" w:rsidP="00381F33">
            <w:pPr>
              <w:spacing w:before="0" w:after="0"/>
              <w:jc w:val="left"/>
              <w:rPr>
                <w:ins w:id="4343" w:author="Elena Borisenok" w:date="2024-11-17T18:57:00Z"/>
                <w:color w:val="000000"/>
                <w:szCs w:val="24"/>
                <w:rPrChange w:id="4344" w:author="Elena Borisenok" w:date="2024-11-17T18:59:00Z">
                  <w:rPr>
                    <w:ins w:id="434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346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B4068A4" w14:textId="77777777" w:rsidR="00381F33" w:rsidRPr="00381F33" w:rsidRDefault="00381F33" w:rsidP="00381F33">
            <w:pPr>
              <w:spacing w:before="0" w:after="0"/>
              <w:jc w:val="left"/>
              <w:rPr>
                <w:ins w:id="4347" w:author="Elena Borisenok" w:date="2024-11-17T18:57:00Z"/>
                <w:color w:val="000000"/>
                <w:szCs w:val="24"/>
                <w:rPrChange w:id="4348" w:author="Elena Borisenok" w:date="2024-11-17T18:59:00Z">
                  <w:rPr>
                    <w:ins w:id="434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350" w:author="Elena Borisenok" w:date="2024-11-17T18:57:00Z">
              <w:r w:rsidRPr="00381F33">
                <w:rPr>
                  <w:color w:val="000000"/>
                  <w:szCs w:val="24"/>
                  <w:rPrChange w:id="4351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3.3.17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352" w:author="Elena Borisenok" w:date="2024-11-18T12:31:00Z">
              <w:tcPr>
                <w:tcW w:w="0" w:type="auto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0FB31BF" w14:textId="77777777" w:rsidR="00381F33" w:rsidRPr="00381F33" w:rsidRDefault="00381F33" w:rsidP="00381F33">
            <w:pPr>
              <w:spacing w:before="0" w:after="0"/>
              <w:jc w:val="left"/>
              <w:rPr>
                <w:ins w:id="4353" w:author="Elena Borisenok" w:date="2024-11-17T18:57:00Z"/>
                <w:color w:val="000000"/>
                <w:szCs w:val="24"/>
                <w:rPrChange w:id="4354" w:author="Elena Borisenok" w:date="2024-11-17T18:59:00Z">
                  <w:rPr>
                    <w:ins w:id="435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356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FB041E1" w14:textId="77777777" w:rsidR="00381F33" w:rsidRPr="00381F33" w:rsidRDefault="00381F33" w:rsidP="00381F33">
            <w:pPr>
              <w:spacing w:before="0" w:after="0"/>
              <w:jc w:val="left"/>
              <w:rPr>
                <w:ins w:id="4357" w:author="Elena Borisenok" w:date="2024-11-17T18:57:00Z"/>
                <w:color w:val="000000"/>
                <w:szCs w:val="24"/>
                <w:rPrChange w:id="4358" w:author="Elena Borisenok" w:date="2024-11-17T18:59:00Z">
                  <w:rPr>
                    <w:ins w:id="435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360" w:author="Elena Borisenok" w:date="2024-11-18T12:31:00Z">
              <w:tcPr>
                <w:tcW w:w="0" w:type="auto"/>
                <w:gridSpan w:val="7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7DC383E" w14:textId="77777777" w:rsidR="00381F33" w:rsidRPr="00381F33" w:rsidRDefault="00381F33" w:rsidP="00381F33">
            <w:pPr>
              <w:spacing w:before="0" w:after="0"/>
              <w:jc w:val="left"/>
              <w:rPr>
                <w:ins w:id="4361" w:author="Elena Borisenok" w:date="2024-11-17T18:57:00Z"/>
                <w:color w:val="000000"/>
                <w:szCs w:val="24"/>
                <w:rPrChange w:id="4362" w:author="Elena Borisenok" w:date="2024-11-17T18:59:00Z">
                  <w:rPr>
                    <w:ins w:id="436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364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66684C2" w14:textId="77777777" w:rsidR="00381F33" w:rsidRPr="00381F33" w:rsidRDefault="00381F33" w:rsidP="00381F33">
            <w:pPr>
              <w:spacing w:before="0" w:after="0"/>
              <w:jc w:val="left"/>
              <w:rPr>
                <w:ins w:id="4365" w:author="Elena Borisenok" w:date="2024-11-17T18:57:00Z"/>
                <w:color w:val="000000"/>
                <w:szCs w:val="24"/>
                <w:rPrChange w:id="4366" w:author="Elena Borisenok" w:date="2024-11-17T18:59:00Z">
                  <w:rPr>
                    <w:ins w:id="436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368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5FFBEF8" w14:textId="77777777" w:rsidR="00381F33" w:rsidRPr="00381F33" w:rsidRDefault="00381F33" w:rsidP="00381F33">
            <w:pPr>
              <w:spacing w:before="0" w:after="0"/>
              <w:jc w:val="left"/>
              <w:rPr>
                <w:ins w:id="4369" w:author="Elena Borisenok" w:date="2024-11-17T18:57:00Z"/>
                <w:color w:val="000000"/>
                <w:szCs w:val="24"/>
                <w:rPrChange w:id="4370" w:author="Elena Borisenok" w:date="2024-11-17T18:59:00Z">
                  <w:rPr>
                    <w:ins w:id="437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A6B2B" w:rsidRPr="00381F33" w14:paraId="138BF1C0" w14:textId="77777777" w:rsidTr="001D042C">
        <w:tblPrEx>
          <w:tblPrExChange w:id="4372" w:author="Elena Borisenok" w:date="2024-11-18T12:31:00Z">
            <w:tblPrEx>
              <w:tblW w:w="0" w:type="auto"/>
            </w:tblPrEx>
          </w:tblPrExChange>
        </w:tblPrEx>
        <w:trPr>
          <w:cantSplit/>
          <w:ins w:id="4373" w:author="Elena Borisenok" w:date="2024-11-17T18:57:00Z"/>
          <w:trPrChange w:id="4374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375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5606834" w14:textId="77777777" w:rsidR="00381F33" w:rsidRPr="00381F33" w:rsidRDefault="00381F33" w:rsidP="00381F33">
            <w:pPr>
              <w:spacing w:before="0" w:after="0"/>
              <w:jc w:val="left"/>
              <w:rPr>
                <w:ins w:id="4376" w:author="Elena Borisenok" w:date="2024-11-17T18:57:00Z"/>
                <w:color w:val="000000"/>
                <w:szCs w:val="24"/>
                <w:rPrChange w:id="4377" w:author="Elena Borisenok" w:date="2024-11-17T18:59:00Z">
                  <w:rPr>
                    <w:ins w:id="437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379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7E8A5AE5" w14:textId="77777777" w:rsidR="00381F33" w:rsidRPr="00381F33" w:rsidRDefault="00381F33" w:rsidP="00381F33">
            <w:pPr>
              <w:spacing w:before="0" w:after="0"/>
              <w:jc w:val="left"/>
              <w:rPr>
                <w:ins w:id="4380" w:author="Elena Borisenok" w:date="2024-11-17T18:57:00Z"/>
                <w:color w:val="000000"/>
                <w:szCs w:val="24"/>
                <w:rPrChange w:id="4381" w:author="Elena Borisenok" w:date="2024-11-17T18:59:00Z">
                  <w:rPr>
                    <w:ins w:id="438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383" w:author="Elena Borisenok" w:date="2024-11-17T18:57:00Z">
              <w:r w:rsidRPr="00381F33">
                <w:rPr>
                  <w:color w:val="000000"/>
                  <w:szCs w:val="24"/>
                  <w:rPrChange w:id="4384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6.1.10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385" w:author="Elena Borisenok" w:date="2024-11-18T12:31:00Z">
              <w:tcPr>
                <w:tcW w:w="0" w:type="auto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CCDF263" w14:textId="77777777" w:rsidR="00381F33" w:rsidRPr="00381F33" w:rsidRDefault="00381F33" w:rsidP="00381F33">
            <w:pPr>
              <w:spacing w:before="0" w:after="0"/>
              <w:jc w:val="left"/>
              <w:rPr>
                <w:ins w:id="4386" w:author="Elena Borisenok" w:date="2024-11-17T18:57:00Z"/>
                <w:color w:val="000000"/>
                <w:szCs w:val="24"/>
                <w:rPrChange w:id="4387" w:author="Elena Borisenok" w:date="2024-11-17T18:59:00Z">
                  <w:rPr>
                    <w:ins w:id="438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389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3D888B9" w14:textId="77777777" w:rsidR="00381F33" w:rsidRPr="00381F33" w:rsidRDefault="00381F33" w:rsidP="00381F33">
            <w:pPr>
              <w:spacing w:before="0" w:after="0"/>
              <w:jc w:val="left"/>
              <w:rPr>
                <w:ins w:id="4390" w:author="Elena Borisenok" w:date="2024-11-17T18:57:00Z"/>
                <w:color w:val="000000"/>
                <w:szCs w:val="24"/>
                <w:rPrChange w:id="4391" w:author="Elena Borisenok" w:date="2024-11-17T18:59:00Z">
                  <w:rPr>
                    <w:ins w:id="439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393" w:author="Elena Borisenok" w:date="2024-11-18T12:31:00Z">
              <w:tcPr>
                <w:tcW w:w="0" w:type="auto"/>
                <w:gridSpan w:val="7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501E2FE" w14:textId="77777777" w:rsidR="00381F33" w:rsidRPr="00381F33" w:rsidRDefault="00381F33" w:rsidP="00381F33">
            <w:pPr>
              <w:spacing w:before="0" w:after="0"/>
              <w:jc w:val="left"/>
              <w:rPr>
                <w:ins w:id="4394" w:author="Elena Borisenok" w:date="2024-11-17T18:57:00Z"/>
                <w:color w:val="000000"/>
                <w:szCs w:val="24"/>
                <w:rPrChange w:id="4395" w:author="Elena Borisenok" w:date="2024-11-17T18:59:00Z">
                  <w:rPr>
                    <w:ins w:id="439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397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46E168B" w14:textId="77777777" w:rsidR="00381F33" w:rsidRPr="00381F33" w:rsidRDefault="00381F33" w:rsidP="00381F33">
            <w:pPr>
              <w:spacing w:before="0" w:after="0"/>
              <w:jc w:val="left"/>
              <w:rPr>
                <w:ins w:id="4398" w:author="Elena Borisenok" w:date="2024-11-17T18:57:00Z"/>
                <w:color w:val="000000"/>
                <w:szCs w:val="24"/>
                <w:rPrChange w:id="4399" w:author="Elena Borisenok" w:date="2024-11-17T18:59:00Z">
                  <w:rPr>
                    <w:ins w:id="440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01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E63BE65" w14:textId="77777777" w:rsidR="00381F33" w:rsidRPr="00381F33" w:rsidRDefault="00381F33" w:rsidP="00381F33">
            <w:pPr>
              <w:spacing w:before="0" w:after="0"/>
              <w:jc w:val="left"/>
              <w:rPr>
                <w:ins w:id="4402" w:author="Elena Borisenok" w:date="2024-11-17T18:57:00Z"/>
                <w:color w:val="000000"/>
                <w:szCs w:val="24"/>
                <w:rPrChange w:id="4403" w:author="Elena Borisenok" w:date="2024-11-17T18:59:00Z">
                  <w:rPr>
                    <w:ins w:id="440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A6B2B" w:rsidRPr="00381F33" w14:paraId="19E6B60B" w14:textId="77777777" w:rsidTr="001D042C">
        <w:tblPrEx>
          <w:tblPrExChange w:id="4405" w:author="Elena Borisenok" w:date="2024-11-18T12:31:00Z">
            <w:tblPrEx>
              <w:tblW w:w="0" w:type="auto"/>
            </w:tblPrEx>
          </w:tblPrExChange>
        </w:tblPrEx>
        <w:trPr>
          <w:cantSplit/>
          <w:ins w:id="4406" w:author="Elena Borisenok" w:date="2024-11-17T18:57:00Z"/>
          <w:trPrChange w:id="4407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08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AC60A0B" w14:textId="77777777" w:rsidR="00381F33" w:rsidRPr="00381F33" w:rsidRDefault="00381F33" w:rsidP="00381F33">
            <w:pPr>
              <w:spacing w:before="0" w:after="0"/>
              <w:jc w:val="left"/>
              <w:rPr>
                <w:ins w:id="4409" w:author="Elena Borisenok" w:date="2024-11-17T18:57:00Z"/>
                <w:color w:val="000000"/>
                <w:szCs w:val="24"/>
                <w:rPrChange w:id="4410" w:author="Elena Borisenok" w:date="2024-11-17T18:59:00Z">
                  <w:rPr>
                    <w:ins w:id="441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412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1A7C4A26" w14:textId="77777777" w:rsidR="00381F33" w:rsidRPr="00381F33" w:rsidRDefault="00381F33" w:rsidP="00381F33">
            <w:pPr>
              <w:spacing w:before="0" w:after="0"/>
              <w:jc w:val="left"/>
              <w:rPr>
                <w:ins w:id="4413" w:author="Elena Borisenok" w:date="2024-11-17T18:57:00Z"/>
                <w:color w:val="000000"/>
                <w:szCs w:val="24"/>
                <w:rPrChange w:id="4414" w:author="Elena Borisenok" w:date="2024-11-17T18:59:00Z">
                  <w:rPr>
                    <w:ins w:id="441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416" w:author="Elena Borisenok" w:date="2024-11-17T18:57:00Z">
              <w:r w:rsidRPr="00381F33">
                <w:rPr>
                  <w:color w:val="000000"/>
                  <w:szCs w:val="24"/>
                  <w:rPrChange w:id="441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6.3.1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18" w:author="Elena Borisenok" w:date="2024-11-18T12:31:00Z">
              <w:tcPr>
                <w:tcW w:w="0" w:type="auto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D355AEA" w14:textId="77777777" w:rsidR="00381F33" w:rsidRPr="00381F33" w:rsidRDefault="00381F33" w:rsidP="00381F33">
            <w:pPr>
              <w:spacing w:before="0" w:after="0"/>
              <w:jc w:val="left"/>
              <w:rPr>
                <w:ins w:id="4419" w:author="Elena Borisenok" w:date="2024-11-17T18:57:00Z"/>
                <w:color w:val="000000"/>
                <w:szCs w:val="24"/>
                <w:rPrChange w:id="4420" w:author="Elena Borisenok" w:date="2024-11-17T18:59:00Z">
                  <w:rPr>
                    <w:ins w:id="442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22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2ED84F1" w14:textId="77777777" w:rsidR="00381F33" w:rsidRPr="00381F33" w:rsidRDefault="00381F33" w:rsidP="00381F33">
            <w:pPr>
              <w:spacing w:before="0" w:after="0"/>
              <w:jc w:val="left"/>
              <w:rPr>
                <w:ins w:id="4423" w:author="Elena Borisenok" w:date="2024-11-17T18:57:00Z"/>
                <w:color w:val="000000"/>
                <w:szCs w:val="24"/>
                <w:rPrChange w:id="4424" w:author="Elena Borisenok" w:date="2024-11-17T18:59:00Z">
                  <w:rPr>
                    <w:ins w:id="442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26" w:author="Elena Borisenok" w:date="2024-11-18T12:31:00Z">
              <w:tcPr>
                <w:tcW w:w="0" w:type="auto"/>
                <w:gridSpan w:val="7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D120BC3" w14:textId="77777777" w:rsidR="00381F33" w:rsidRPr="00381F33" w:rsidRDefault="00381F33" w:rsidP="00381F33">
            <w:pPr>
              <w:spacing w:before="0" w:after="0"/>
              <w:jc w:val="left"/>
              <w:rPr>
                <w:ins w:id="4427" w:author="Elena Borisenok" w:date="2024-11-17T18:57:00Z"/>
                <w:color w:val="000000"/>
                <w:szCs w:val="24"/>
                <w:rPrChange w:id="4428" w:author="Elena Borisenok" w:date="2024-11-17T18:59:00Z">
                  <w:rPr>
                    <w:ins w:id="442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30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859F534" w14:textId="77777777" w:rsidR="00381F33" w:rsidRPr="00381F33" w:rsidRDefault="00381F33" w:rsidP="00381F33">
            <w:pPr>
              <w:spacing w:before="0" w:after="0"/>
              <w:jc w:val="left"/>
              <w:rPr>
                <w:ins w:id="4431" w:author="Elena Borisenok" w:date="2024-11-17T18:57:00Z"/>
                <w:color w:val="000000"/>
                <w:szCs w:val="24"/>
                <w:rPrChange w:id="4432" w:author="Elena Borisenok" w:date="2024-11-17T18:59:00Z">
                  <w:rPr>
                    <w:ins w:id="443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34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E20C308" w14:textId="77777777" w:rsidR="00381F33" w:rsidRPr="00381F33" w:rsidRDefault="00381F33" w:rsidP="00381F33">
            <w:pPr>
              <w:spacing w:before="0" w:after="0"/>
              <w:jc w:val="left"/>
              <w:rPr>
                <w:ins w:id="4435" w:author="Elena Borisenok" w:date="2024-11-17T18:57:00Z"/>
                <w:color w:val="000000"/>
                <w:szCs w:val="24"/>
                <w:rPrChange w:id="4436" w:author="Elena Borisenok" w:date="2024-11-17T18:59:00Z">
                  <w:rPr>
                    <w:ins w:id="443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A6B2B" w:rsidRPr="00381F33" w14:paraId="497496DF" w14:textId="77777777" w:rsidTr="001D042C">
        <w:tblPrEx>
          <w:tblPrExChange w:id="4438" w:author="Elena Borisenok" w:date="2024-11-18T12:31:00Z">
            <w:tblPrEx>
              <w:tblW w:w="0" w:type="auto"/>
            </w:tblPrEx>
          </w:tblPrExChange>
        </w:tblPrEx>
        <w:trPr>
          <w:cantSplit/>
          <w:ins w:id="4439" w:author="Elena Borisenok" w:date="2024-11-17T18:57:00Z"/>
          <w:trPrChange w:id="4440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41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2E276F3" w14:textId="77777777" w:rsidR="00381F33" w:rsidRPr="00381F33" w:rsidRDefault="00381F33" w:rsidP="00381F33">
            <w:pPr>
              <w:spacing w:before="0" w:after="0"/>
              <w:jc w:val="left"/>
              <w:rPr>
                <w:ins w:id="4442" w:author="Elena Borisenok" w:date="2024-11-17T18:57:00Z"/>
                <w:color w:val="000000"/>
                <w:szCs w:val="24"/>
                <w:rPrChange w:id="4443" w:author="Elena Borisenok" w:date="2024-11-17T18:59:00Z">
                  <w:rPr>
                    <w:ins w:id="444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445" w:author="Elena Borisenok" w:date="2024-11-18T12:31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04FA0F8A" w14:textId="77777777" w:rsidR="00381F33" w:rsidRPr="00381F33" w:rsidRDefault="00381F33" w:rsidP="00381F33">
            <w:pPr>
              <w:spacing w:before="0" w:after="0"/>
              <w:jc w:val="left"/>
              <w:rPr>
                <w:ins w:id="4446" w:author="Elena Borisenok" w:date="2024-11-17T18:57:00Z"/>
                <w:color w:val="000000"/>
                <w:szCs w:val="24"/>
                <w:rPrChange w:id="4447" w:author="Elena Borisenok" w:date="2024-11-17T18:59:00Z">
                  <w:rPr>
                    <w:ins w:id="444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449" w:author="Elena Borisenok" w:date="2024-11-17T18:57:00Z">
              <w:r w:rsidRPr="00381F33">
                <w:rPr>
                  <w:color w:val="000000"/>
                  <w:szCs w:val="24"/>
                  <w:rPrChange w:id="4450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6.3.2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51" w:author="Elena Borisenok" w:date="2024-11-18T12:31:00Z">
              <w:tcPr>
                <w:tcW w:w="0" w:type="auto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832CAA6" w14:textId="77777777" w:rsidR="00381F33" w:rsidRPr="00381F33" w:rsidRDefault="00381F33" w:rsidP="00381F33">
            <w:pPr>
              <w:spacing w:before="0" w:after="0"/>
              <w:jc w:val="left"/>
              <w:rPr>
                <w:ins w:id="4452" w:author="Elena Borisenok" w:date="2024-11-17T18:57:00Z"/>
                <w:color w:val="000000"/>
                <w:szCs w:val="24"/>
                <w:rPrChange w:id="4453" w:author="Elena Borisenok" w:date="2024-11-17T18:59:00Z">
                  <w:rPr>
                    <w:ins w:id="445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55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F94E78C" w14:textId="77777777" w:rsidR="00381F33" w:rsidRPr="00381F33" w:rsidRDefault="00381F33" w:rsidP="00381F33">
            <w:pPr>
              <w:spacing w:before="0" w:after="0"/>
              <w:jc w:val="left"/>
              <w:rPr>
                <w:ins w:id="4456" w:author="Elena Borisenok" w:date="2024-11-17T18:57:00Z"/>
                <w:color w:val="000000"/>
                <w:szCs w:val="24"/>
                <w:rPrChange w:id="4457" w:author="Elena Borisenok" w:date="2024-11-17T18:59:00Z">
                  <w:rPr>
                    <w:ins w:id="445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59" w:author="Elena Borisenok" w:date="2024-11-18T12:31:00Z">
              <w:tcPr>
                <w:tcW w:w="0" w:type="auto"/>
                <w:gridSpan w:val="7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E83A3E7" w14:textId="77777777" w:rsidR="00381F33" w:rsidRPr="00381F33" w:rsidRDefault="00381F33" w:rsidP="00381F33">
            <w:pPr>
              <w:spacing w:before="0" w:after="0"/>
              <w:jc w:val="left"/>
              <w:rPr>
                <w:ins w:id="4460" w:author="Elena Borisenok" w:date="2024-11-17T18:57:00Z"/>
                <w:color w:val="000000"/>
                <w:szCs w:val="24"/>
                <w:rPrChange w:id="4461" w:author="Elena Borisenok" w:date="2024-11-17T18:59:00Z">
                  <w:rPr>
                    <w:ins w:id="446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63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B3397AF" w14:textId="77777777" w:rsidR="00381F33" w:rsidRPr="00381F33" w:rsidRDefault="00381F33" w:rsidP="00381F33">
            <w:pPr>
              <w:spacing w:before="0" w:after="0"/>
              <w:jc w:val="left"/>
              <w:rPr>
                <w:ins w:id="4464" w:author="Elena Borisenok" w:date="2024-11-17T18:57:00Z"/>
                <w:color w:val="000000"/>
                <w:szCs w:val="24"/>
                <w:rPrChange w:id="4465" w:author="Elena Borisenok" w:date="2024-11-17T18:59:00Z">
                  <w:rPr>
                    <w:ins w:id="446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67" w:author="Elena Borisenok" w:date="2024-11-18T12:31:00Z">
              <w:tcPr>
                <w:tcW w:w="0" w:type="auto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54EC1FB" w14:textId="77777777" w:rsidR="00381F33" w:rsidRPr="00381F33" w:rsidRDefault="00381F33" w:rsidP="00381F33">
            <w:pPr>
              <w:spacing w:before="0" w:after="0"/>
              <w:jc w:val="left"/>
              <w:rPr>
                <w:ins w:id="4468" w:author="Elena Borisenok" w:date="2024-11-17T18:57:00Z"/>
                <w:color w:val="000000"/>
                <w:szCs w:val="24"/>
                <w:rPrChange w:id="4469" w:author="Elena Borisenok" w:date="2024-11-17T18:59:00Z">
                  <w:rPr>
                    <w:ins w:id="447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9E4D8C" w:rsidRPr="00381F33" w14:paraId="05648F94" w14:textId="77777777" w:rsidTr="001D042C">
        <w:tblPrEx>
          <w:tblPrExChange w:id="4471" w:author="Elena Borisenok" w:date="2024-11-18T12:31:00Z">
            <w:tblPrEx>
              <w:tblW w:w="5306" w:type="pct"/>
            </w:tblPrEx>
          </w:tblPrExChange>
        </w:tblPrEx>
        <w:trPr>
          <w:cantSplit/>
          <w:ins w:id="4472" w:author="Elena Borisenok" w:date="2024-11-17T18:57:00Z"/>
          <w:trPrChange w:id="4473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74" w:author="Elena Borisenok" w:date="2024-11-18T12:31:00Z">
              <w:tcPr>
                <w:tcW w:w="182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8CCB6F1" w14:textId="77777777" w:rsidR="00381F33" w:rsidRPr="00381F33" w:rsidRDefault="00381F33" w:rsidP="00381F33">
            <w:pPr>
              <w:spacing w:before="0" w:after="0"/>
              <w:jc w:val="left"/>
              <w:rPr>
                <w:ins w:id="4475" w:author="Elena Borisenok" w:date="2024-11-17T18:57:00Z"/>
                <w:color w:val="000000"/>
                <w:szCs w:val="24"/>
                <w:rPrChange w:id="4476" w:author="Elena Borisenok" w:date="2024-11-17T18:59:00Z">
                  <w:rPr>
                    <w:ins w:id="447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478" w:author="Elena Borisenok" w:date="2024-11-18T12:31:00Z">
              <w:tcPr>
                <w:tcW w:w="41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0092EB6F" w14:textId="77777777" w:rsidR="00381F33" w:rsidRPr="00381F33" w:rsidRDefault="00381F33" w:rsidP="00381F33">
            <w:pPr>
              <w:spacing w:before="0" w:after="0"/>
              <w:jc w:val="left"/>
              <w:rPr>
                <w:ins w:id="4479" w:author="Elena Borisenok" w:date="2024-11-17T18:57:00Z"/>
                <w:color w:val="000000"/>
                <w:szCs w:val="24"/>
                <w:rPrChange w:id="4480" w:author="Elena Borisenok" w:date="2024-11-17T18:59:00Z">
                  <w:rPr>
                    <w:ins w:id="448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482" w:author="Elena Borisenok" w:date="2024-11-17T18:57:00Z">
              <w:r w:rsidRPr="00381F33">
                <w:rPr>
                  <w:color w:val="000000"/>
                  <w:szCs w:val="24"/>
                  <w:rPrChange w:id="4483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6.12.2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84" w:author="Elena Borisenok" w:date="2024-11-18T12:31:00Z">
              <w:tcPr>
                <w:tcW w:w="734" w:type="pct"/>
                <w:gridSpan w:val="5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F5EB76D" w14:textId="77777777" w:rsidR="00381F33" w:rsidRPr="00381F33" w:rsidRDefault="00381F33" w:rsidP="00381F33">
            <w:pPr>
              <w:spacing w:before="0" w:after="0"/>
              <w:jc w:val="left"/>
              <w:rPr>
                <w:ins w:id="4485" w:author="Elena Borisenok" w:date="2024-11-17T18:57:00Z"/>
                <w:color w:val="000000"/>
                <w:szCs w:val="24"/>
                <w:rPrChange w:id="4486" w:author="Elena Borisenok" w:date="2024-11-17T18:59:00Z">
                  <w:rPr>
                    <w:ins w:id="448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88" w:author="Elena Borisenok" w:date="2024-11-18T12:31:00Z">
              <w:tcPr>
                <w:tcW w:w="36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FAF899F" w14:textId="77777777" w:rsidR="00381F33" w:rsidRPr="00381F33" w:rsidRDefault="00381F33" w:rsidP="00381F33">
            <w:pPr>
              <w:spacing w:before="0" w:after="0"/>
              <w:jc w:val="left"/>
              <w:rPr>
                <w:ins w:id="4489" w:author="Elena Borisenok" w:date="2024-11-17T18:57:00Z"/>
                <w:color w:val="000000"/>
                <w:szCs w:val="24"/>
                <w:rPrChange w:id="4490" w:author="Elena Borisenok" w:date="2024-11-17T18:59:00Z">
                  <w:rPr>
                    <w:ins w:id="449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92" w:author="Elena Borisenok" w:date="2024-11-18T12:31:00Z">
              <w:tcPr>
                <w:tcW w:w="1606" w:type="pct"/>
                <w:gridSpan w:val="11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C3F6081" w14:textId="77777777" w:rsidR="00381F33" w:rsidRPr="00381F33" w:rsidRDefault="00381F33" w:rsidP="00381F33">
            <w:pPr>
              <w:spacing w:before="0" w:after="0"/>
              <w:jc w:val="left"/>
              <w:rPr>
                <w:ins w:id="4493" w:author="Elena Borisenok" w:date="2024-11-17T18:57:00Z"/>
                <w:color w:val="000000"/>
                <w:szCs w:val="24"/>
                <w:rPrChange w:id="4494" w:author="Elena Borisenok" w:date="2024-11-17T18:59:00Z">
                  <w:rPr>
                    <w:ins w:id="449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496" w:author="Elena Borisenok" w:date="2024-11-18T12:31:00Z">
              <w:tcPr>
                <w:tcW w:w="114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6661EDA" w14:textId="77777777" w:rsidR="00381F33" w:rsidRPr="00381F33" w:rsidRDefault="00381F33" w:rsidP="00381F33">
            <w:pPr>
              <w:spacing w:before="0" w:after="0"/>
              <w:jc w:val="left"/>
              <w:rPr>
                <w:ins w:id="4497" w:author="Elena Borisenok" w:date="2024-11-17T18:57:00Z"/>
                <w:color w:val="000000"/>
                <w:szCs w:val="24"/>
                <w:rPrChange w:id="4498" w:author="Elena Borisenok" w:date="2024-11-17T18:59:00Z">
                  <w:rPr>
                    <w:ins w:id="449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500" w:author="Elena Borisenok" w:date="2024-11-18T12:31:00Z">
              <w:tcPr>
                <w:tcW w:w="551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6BA553C" w14:textId="77777777" w:rsidR="00381F33" w:rsidRPr="00381F33" w:rsidRDefault="00381F33" w:rsidP="00381F33">
            <w:pPr>
              <w:spacing w:before="0" w:after="0"/>
              <w:jc w:val="left"/>
              <w:rPr>
                <w:ins w:id="4501" w:author="Elena Borisenok" w:date="2024-11-17T18:57:00Z"/>
                <w:color w:val="000000"/>
                <w:szCs w:val="24"/>
                <w:rPrChange w:id="4502" w:author="Elena Borisenok" w:date="2024-11-17T18:59:00Z">
                  <w:rPr>
                    <w:ins w:id="450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9E4D8C" w:rsidRPr="00381F33" w14:paraId="5D61C4A2" w14:textId="77777777" w:rsidTr="001D042C">
        <w:tblPrEx>
          <w:tblPrExChange w:id="4504" w:author="Elena Borisenok" w:date="2024-11-18T12:31:00Z">
            <w:tblPrEx>
              <w:tblW w:w="5306" w:type="pct"/>
            </w:tblPrEx>
          </w:tblPrExChange>
        </w:tblPrEx>
        <w:trPr>
          <w:cantSplit/>
          <w:ins w:id="4505" w:author="Elena Borisenok" w:date="2024-11-17T18:57:00Z"/>
          <w:trPrChange w:id="4506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07" w:author="Elena Borisenok" w:date="2024-11-18T12:31:00Z">
              <w:tcPr>
                <w:tcW w:w="182" w:type="pct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DE4DDC1" w14:textId="77777777" w:rsidR="00381F33" w:rsidRPr="00381F33" w:rsidRDefault="00381F33" w:rsidP="00381F33">
            <w:pPr>
              <w:spacing w:before="0" w:after="0"/>
              <w:jc w:val="center"/>
              <w:rPr>
                <w:ins w:id="4508" w:author="Elena Borisenok" w:date="2024-11-17T18:57:00Z"/>
                <w:color w:val="000000"/>
                <w:szCs w:val="24"/>
                <w:rPrChange w:id="4509" w:author="Elena Borisenok" w:date="2024-11-17T18:59:00Z">
                  <w:rPr>
                    <w:ins w:id="451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511" w:author="Elena Borisenok" w:date="2024-11-17T18:57:00Z">
              <w:r w:rsidRPr="00381F33">
                <w:rPr>
                  <w:color w:val="000000"/>
                  <w:szCs w:val="24"/>
                  <w:rPrChange w:id="451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8</w:t>
              </w:r>
            </w:ins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513" w:author="Elena Borisenok" w:date="2024-11-18T12:31:00Z">
              <w:tcPr>
                <w:tcW w:w="41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01C2FC5" w14:textId="77777777" w:rsidR="00381F33" w:rsidRPr="00381F33" w:rsidRDefault="00381F33" w:rsidP="00381F33">
            <w:pPr>
              <w:spacing w:before="0" w:after="0"/>
              <w:jc w:val="left"/>
              <w:rPr>
                <w:ins w:id="4514" w:author="Elena Borisenok" w:date="2024-11-17T18:57:00Z"/>
                <w:color w:val="000000"/>
                <w:szCs w:val="24"/>
                <w:rPrChange w:id="4515" w:author="Elena Borisenok" w:date="2024-11-17T18:59:00Z">
                  <w:rPr>
                    <w:ins w:id="451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517" w:author="Elena Borisenok" w:date="2024-11-17T18:57:00Z">
              <w:r w:rsidRPr="00381F33">
                <w:rPr>
                  <w:color w:val="000000"/>
                  <w:szCs w:val="24"/>
                  <w:rPrChange w:id="4518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3.3.9</w:t>
              </w:r>
            </w:ins>
          </w:p>
        </w:tc>
        <w:tc>
          <w:tcPr>
            <w:tcW w:w="19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  <w:tcPrChange w:id="4519" w:author="Elena Borisenok" w:date="2024-11-18T12:31:00Z">
              <w:tcPr>
                <w:tcW w:w="734" w:type="pct"/>
                <w:gridSpan w:val="5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4617FBE" w14:textId="77777777" w:rsidR="00381F33" w:rsidRPr="00381F33" w:rsidRDefault="00381F33" w:rsidP="00381F33">
            <w:pPr>
              <w:spacing w:before="0" w:after="0"/>
              <w:jc w:val="left"/>
              <w:rPr>
                <w:ins w:id="4520" w:author="Elena Borisenok" w:date="2024-11-17T18:57:00Z"/>
                <w:color w:val="000000"/>
                <w:szCs w:val="24"/>
                <w:rPrChange w:id="4521" w:author="Elena Borisenok" w:date="2024-11-17T18:59:00Z">
                  <w:rPr>
                    <w:ins w:id="452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523" w:author="Elena Borisenok" w:date="2024-11-17T18:57:00Z">
              <w:r w:rsidRPr="00381F33">
                <w:rPr>
                  <w:color w:val="000000" w:themeColor="text1"/>
                  <w:szCs w:val="24"/>
                  <w:rPrChange w:id="4524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4"/>
                    </w:rPr>
                  </w:rPrChange>
                </w:rPr>
                <w:t>М-8, Мониторинг прикладных сервисов</w:t>
              </w:r>
            </w:ins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525" w:author="Elena Borisenok" w:date="2024-11-18T12:31:00Z">
              <w:tcPr>
                <w:tcW w:w="367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0B6E7A70" w14:textId="77777777" w:rsidR="00381F33" w:rsidRPr="00381F33" w:rsidRDefault="00381F33" w:rsidP="00381F33">
            <w:pPr>
              <w:spacing w:before="0" w:after="0"/>
              <w:jc w:val="center"/>
              <w:rPr>
                <w:ins w:id="4526" w:author="Elena Borisenok" w:date="2024-11-17T18:57:00Z"/>
                <w:color w:val="000000"/>
                <w:szCs w:val="24"/>
                <w:rPrChange w:id="4527" w:author="Elena Borisenok" w:date="2024-11-17T18:59:00Z">
                  <w:rPr>
                    <w:ins w:id="452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529" w:author="Elena Borisenok" w:date="2024-11-17T18:57:00Z">
              <w:r w:rsidRPr="00381F33">
                <w:rPr>
                  <w:color w:val="000000"/>
                  <w:szCs w:val="24"/>
                  <w:rPrChange w:id="4530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52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531" w:author="Elena Borisenok" w:date="2024-11-18T12:31:00Z">
              <w:tcPr>
                <w:tcW w:w="1606" w:type="pct"/>
                <w:gridSpan w:val="11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285BC912" w14:textId="77777777" w:rsidR="00381F33" w:rsidRPr="00381F33" w:rsidRDefault="00381F33" w:rsidP="00381F33">
            <w:pPr>
              <w:spacing w:before="0" w:after="0"/>
              <w:jc w:val="left"/>
              <w:rPr>
                <w:ins w:id="4532" w:author="Elena Borisenok" w:date="2024-11-17T18:57:00Z"/>
                <w:color w:val="000000"/>
                <w:szCs w:val="24"/>
                <w:rPrChange w:id="4533" w:author="Elena Borisenok" w:date="2024-11-17T18:59:00Z">
                  <w:rPr>
                    <w:ins w:id="453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535" w:author="Elena Borisenok" w:date="2024-11-17T18:57:00Z">
              <w:r w:rsidRPr="00381F33">
                <w:rPr>
                  <w:color w:val="000000"/>
                  <w:szCs w:val="24"/>
                  <w:rPrChange w:id="4536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Развернуть приложение в кластере, которое генерирует метрики в формате Prometheus. Настроить сбор метрик, создав ServiceMonitor или аналогичный объект для интеграции с Prometheus. Убедиться, что метрики приложения появились в интерфейсе Prometheus и отображаются корректно.</w:t>
              </w:r>
            </w:ins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537" w:author="Elena Borisenok" w:date="2024-11-18T12:31:00Z">
              <w:tcPr>
                <w:tcW w:w="1147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643D7BB9" w14:textId="77777777" w:rsidR="00381F33" w:rsidRPr="00381F33" w:rsidRDefault="00381F33" w:rsidP="00381F33">
            <w:pPr>
              <w:spacing w:before="0" w:after="0"/>
              <w:jc w:val="left"/>
              <w:rPr>
                <w:ins w:id="4538" w:author="Elena Borisenok" w:date="2024-11-17T18:57:00Z"/>
                <w:color w:val="000000"/>
                <w:szCs w:val="24"/>
                <w:rPrChange w:id="4539" w:author="Elena Borisenok" w:date="2024-11-17T18:59:00Z">
                  <w:rPr>
                    <w:ins w:id="454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541" w:author="Elena Borisenok" w:date="2024-11-17T18:57:00Z">
              <w:r w:rsidRPr="00381F33">
                <w:rPr>
                  <w:color w:val="000000"/>
                  <w:szCs w:val="24"/>
                  <w:rPrChange w:id="454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Приложение успешно развернуто, метрики в формате Prometheus собраны и отображаются в интерфейсе Prometheus.</w:t>
              </w:r>
            </w:ins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43" w:author="Elena Borisenok" w:date="2024-11-18T12:31:00Z">
              <w:tcPr>
                <w:tcW w:w="551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5C04D4A" w14:textId="77777777" w:rsidR="00381F33" w:rsidRPr="00381F33" w:rsidRDefault="00381F33" w:rsidP="00381F33">
            <w:pPr>
              <w:spacing w:before="0" w:after="0"/>
              <w:jc w:val="left"/>
              <w:rPr>
                <w:ins w:id="4544" w:author="Elena Borisenok" w:date="2024-11-17T18:57:00Z"/>
                <w:color w:val="000000"/>
                <w:szCs w:val="24"/>
                <w:rPrChange w:id="4545" w:author="Elena Borisenok" w:date="2024-11-17T18:59:00Z">
                  <w:rPr>
                    <w:ins w:id="454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547" w:author="Elena Borisenok" w:date="2024-11-17T18:57:00Z">
              <w:r w:rsidRPr="00381F33">
                <w:rPr>
                  <w:color w:val="000000"/>
                  <w:szCs w:val="24"/>
                  <w:rPrChange w:id="4548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9E4D8C" w:rsidRPr="00381F33" w14:paraId="528383D9" w14:textId="77777777" w:rsidTr="001D042C">
        <w:tblPrEx>
          <w:tblPrExChange w:id="4549" w:author="Elena Borisenok" w:date="2024-11-18T12:31:00Z">
            <w:tblPrEx>
              <w:tblW w:w="5306" w:type="pct"/>
            </w:tblPrEx>
          </w:tblPrExChange>
        </w:tblPrEx>
        <w:trPr>
          <w:cantSplit/>
          <w:ins w:id="4550" w:author="Elena Borisenok" w:date="2024-11-17T18:57:00Z"/>
          <w:trPrChange w:id="4551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52" w:author="Elena Borisenok" w:date="2024-11-18T12:31:00Z">
              <w:tcPr>
                <w:tcW w:w="182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AC14FE6" w14:textId="77777777" w:rsidR="00381F33" w:rsidRPr="00381F33" w:rsidRDefault="00381F33" w:rsidP="00381F33">
            <w:pPr>
              <w:spacing w:before="0" w:after="0"/>
              <w:jc w:val="left"/>
              <w:rPr>
                <w:ins w:id="4553" w:author="Elena Borisenok" w:date="2024-11-17T18:57:00Z"/>
                <w:color w:val="000000"/>
                <w:szCs w:val="24"/>
                <w:rPrChange w:id="4554" w:author="Elena Borisenok" w:date="2024-11-17T18:59:00Z">
                  <w:rPr>
                    <w:ins w:id="455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556" w:author="Elena Borisenok" w:date="2024-11-18T12:31:00Z">
              <w:tcPr>
                <w:tcW w:w="41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3522E440" w14:textId="77777777" w:rsidR="00381F33" w:rsidRPr="00381F33" w:rsidRDefault="00381F33" w:rsidP="00381F33">
            <w:pPr>
              <w:spacing w:before="0" w:after="0"/>
              <w:jc w:val="left"/>
              <w:rPr>
                <w:ins w:id="4557" w:author="Elena Borisenok" w:date="2024-11-17T18:57:00Z"/>
                <w:color w:val="000000"/>
                <w:szCs w:val="24"/>
                <w:rPrChange w:id="4558" w:author="Elena Borisenok" w:date="2024-11-17T18:59:00Z">
                  <w:rPr>
                    <w:ins w:id="455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560" w:author="Elena Borisenok" w:date="2024-11-17T18:57:00Z">
              <w:r w:rsidRPr="00381F33">
                <w:rPr>
                  <w:color w:val="000000"/>
                  <w:szCs w:val="24"/>
                  <w:rPrChange w:id="4561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6.12.2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562" w:author="Elena Borisenok" w:date="2024-11-18T12:31:00Z">
              <w:tcPr>
                <w:tcW w:w="734" w:type="pct"/>
                <w:gridSpan w:val="5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69B3FD9" w14:textId="77777777" w:rsidR="00381F33" w:rsidRPr="00381F33" w:rsidRDefault="00381F33" w:rsidP="00381F33">
            <w:pPr>
              <w:spacing w:before="0" w:after="0"/>
              <w:jc w:val="left"/>
              <w:rPr>
                <w:ins w:id="4563" w:author="Elena Borisenok" w:date="2024-11-17T18:57:00Z"/>
                <w:color w:val="000000"/>
                <w:szCs w:val="24"/>
                <w:rPrChange w:id="4564" w:author="Elena Borisenok" w:date="2024-11-17T18:59:00Z">
                  <w:rPr>
                    <w:ins w:id="456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566" w:author="Elena Borisenok" w:date="2024-11-18T12:31:00Z">
              <w:tcPr>
                <w:tcW w:w="36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CED1E14" w14:textId="77777777" w:rsidR="00381F33" w:rsidRPr="00381F33" w:rsidRDefault="00381F33" w:rsidP="00381F33">
            <w:pPr>
              <w:spacing w:before="0" w:after="0"/>
              <w:jc w:val="left"/>
              <w:rPr>
                <w:ins w:id="4567" w:author="Elena Borisenok" w:date="2024-11-17T18:57:00Z"/>
                <w:color w:val="000000"/>
                <w:szCs w:val="24"/>
                <w:rPrChange w:id="4568" w:author="Elena Borisenok" w:date="2024-11-17T18:59:00Z">
                  <w:rPr>
                    <w:ins w:id="456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570" w:author="Elena Borisenok" w:date="2024-11-18T12:31:00Z">
              <w:tcPr>
                <w:tcW w:w="1606" w:type="pct"/>
                <w:gridSpan w:val="11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FA7D297" w14:textId="77777777" w:rsidR="00381F33" w:rsidRPr="00381F33" w:rsidRDefault="00381F33" w:rsidP="00381F33">
            <w:pPr>
              <w:spacing w:before="0" w:after="0"/>
              <w:jc w:val="left"/>
              <w:rPr>
                <w:ins w:id="4571" w:author="Elena Borisenok" w:date="2024-11-17T18:57:00Z"/>
                <w:color w:val="000000"/>
                <w:szCs w:val="24"/>
                <w:rPrChange w:id="4572" w:author="Elena Borisenok" w:date="2024-11-17T18:59:00Z">
                  <w:rPr>
                    <w:ins w:id="457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574" w:author="Elena Borisenok" w:date="2024-11-18T12:31:00Z">
              <w:tcPr>
                <w:tcW w:w="114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4469EDB" w14:textId="77777777" w:rsidR="00381F33" w:rsidRPr="00381F33" w:rsidRDefault="00381F33" w:rsidP="00381F33">
            <w:pPr>
              <w:spacing w:before="0" w:after="0"/>
              <w:jc w:val="left"/>
              <w:rPr>
                <w:ins w:id="4575" w:author="Elena Borisenok" w:date="2024-11-17T18:57:00Z"/>
                <w:color w:val="000000"/>
                <w:szCs w:val="24"/>
                <w:rPrChange w:id="4576" w:author="Elena Borisenok" w:date="2024-11-17T18:59:00Z">
                  <w:rPr>
                    <w:ins w:id="457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578" w:author="Elena Borisenok" w:date="2024-11-18T12:31:00Z">
              <w:tcPr>
                <w:tcW w:w="551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44913A6" w14:textId="77777777" w:rsidR="00381F33" w:rsidRPr="00381F33" w:rsidRDefault="00381F33" w:rsidP="00381F33">
            <w:pPr>
              <w:spacing w:before="0" w:after="0"/>
              <w:jc w:val="left"/>
              <w:rPr>
                <w:ins w:id="4579" w:author="Elena Borisenok" w:date="2024-11-17T18:57:00Z"/>
                <w:color w:val="000000"/>
                <w:szCs w:val="24"/>
                <w:rPrChange w:id="4580" w:author="Elena Borisenok" w:date="2024-11-17T18:59:00Z">
                  <w:rPr>
                    <w:ins w:id="458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9E4D8C" w:rsidRPr="00381F33" w14:paraId="3136D20A" w14:textId="77777777" w:rsidTr="001D042C">
        <w:tblPrEx>
          <w:tblPrExChange w:id="4582" w:author="Elena Borisenok" w:date="2024-11-18T12:31:00Z">
            <w:tblPrEx>
              <w:tblW w:w="5306" w:type="pct"/>
            </w:tblPrEx>
          </w:tblPrExChange>
        </w:tblPrEx>
        <w:trPr>
          <w:cantSplit/>
          <w:ins w:id="4583" w:author="Elena Borisenok" w:date="2024-11-17T18:57:00Z"/>
          <w:trPrChange w:id="4584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85" w:author="Elena Borisenok" w:date="2024-11-18T12:31:00Z">
              <w:tcPr>
                <w:tcW w:w="182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A65ECAF" w14:textId="77777777" w:rsidR="00381F33" w:rsidRPr="00381F33" w:rsidRDefault="00381F33" w:rsidP="00381F33">
            <w:pPr>
              <w:spacing w:before="0" w:after="0"/>
              <w:jc w:val="left"/>
              <w:rPr>
                <w:ins w:id="4586" w:author="Elena Borisenok" w:date="2024-11-17T18:57:00Z"/>
                <w:color w:val="000000"/>
                <w:szCs w:val="24"/>
                <w:rPrChange w:id="4587" w:author="Elena Borisenok" w:date="2024-11-17T18:59:00Z">
                  <w:rPr>
                    <w:ins w:id="458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589" w:author="Elena Borisenok" w:date="2024-11-18T12:31:00Z">
              <w:tcPr>
                <w:tcW w:w="41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335A8AD" w14:textId="77777777" w:rsidR="00381F33" w:rsidRPr="00381F33" w:rsidRDefault="00381F33" w:rsidP="00381F33">
            <w:pPr>
              <w:spacing w:before="0" w:after="0"/>
              <w:jc w:val="left"/>
              <w:rPr>
                <w:ins w:id="4590" w:author="Elena Borisenok" w:date="2024-11-17T18:57:00Z"/>
                <w:color w:val="000000"/>
                <w:szCs w:val="24"/>
                <w:rPrChange w:id="4591" w:author="Elena Borisenok" w:date="2024-11-17T18:59:00Z">
                  <w:rPr>
                    <w:ins w:id="459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593" w:author="Elena Borisenok" w:date="2024-11-17T18:57:00Z">
              <w:r w:rsidRPr="00381F33">
                <w:rPr>
                  <w:color w:val="000000"/>
                  <w:szCs w:val="24"/>
                  <w:rPrChange w:id="4594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6.1.10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595" w:author="Elena Borisenok" w:date="2024-11-18T12:31:00Z">
              <w:tcPr>
                <w:tcW w:w="734" w:type="pct"/>
                <w:gridSpan w:val="5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C94CA0A" w14:textId="77777777" w:rsidR="00381F33" w:rsidRPr="00381F33" w:rsidRDefault="00381F33" w:rsidP="00381F33">
            <w:pPr>
              <w:spacing w:before="0" w:after="0"/>
              <w:jc w:val="left"/>
              <w:rPr>
                <w:ins w:id="4596" w:author="Elena Borisenok" w:date="2024-11-17T18:57:00Z"/>
                <w:color w:val="000000"/>
                <w:szCs w:val="24"/>
                <w:rPrChange w:id="4597" w:author="Elena Borisenok" w:date="2024-11-17T18:59:00Z">
                  <w:rPr>
                    <w:ins w:id="459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599" w:author="Elena Borisenok" w:date="2024-11-18T12:31:00Z">
              <w:tcPr>
                <w:tcW w:w="36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317CFA2" w14:textId="77777777" w:rsidR="00381F33" w:rsidRPr="00381F33" w:rsidRDefault="00381F33" w:rsidP="00381F33">
            <w:pPr>
              <w:spacing w:before="0" w:after="0"/>
              <w:jc w:val="left"/>
              <w:rPr>
                <w:ins w:id="4600" w:author="Elena Borisenok" w:date="2024-11-17T18:57:00Z"/>
                <w:color w:val="000000"/>
                <w:szCs w:val="24"/>
                <w:rPrChange w:id="4601" w:author="Elena Borisenok" w:date="2024-11-17T18:59:00Z">
                  <w:rPr>
                    <w:ins w:id="460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603" w:author="Elena Borisenok" w:date="2024-11-18T12:31:00Z">
              <w:tcPr>
                <w:tcW w:w="1606" w:type="pct"/>
                <w:gridSpan w:val="11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3851FD7" w14:textId="77777777" w:rsidR="00381F33" w:rsidRPr="00381F33" w:rsidRDefault="00381F33" w:rsidP="00381F33">
            <w:pPr>
              <w:spacing w:before="0" w:after="0"/>
              <w:jc w:val="left"/>
              <w:rPr>
                <w:ins w:id="4604" w:author="Elena Borisenok" w:date="2024-11-17T18:57:00Z"/>
                <w:color w:val="000000"/>
                <w:szCs w:val="24"/>
                <w:rPrChange w:id="4605" w:author="Elena Borisenok" w:date="2024-11-17T18:59:00Z">
                  <w:rPr>
                    <w:ins w:id="460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607" w:author="Elena Borisenok" w:date="2024-11-18T12:31:00Z">
              <w:tcPr>
                <w:tcW w:w="114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5235877" w14:textId="77777777" w:rsidR="00381F33" w:rsidRPr="00381F33" w:rsidRDefault="00381F33" w:rsidP="00381F33">
            <w:pPr>
              <w:spacing w:before="0" w:after="0"/>
              <w:jc w:val="left"/>
              <w:rPr>
                <w:ins w:id="4608" w:author="Elena Borisenok" w:date="2024-11-17T18:57:00Z"/>
                <w:color w:val="000000"/>
                <w:szCs w:val="24"/>
                <w:rPrChange w:id="4609" w:author="Elena Borisenok" w:date="2024-11-17T18:59:00Z">
                  <w:rPr>
                    <w:ins w:id="461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611" w:author="Elena Borisenok" w:date="2024-11-18T12:31:00Z">
              <w:tcPr>
                <w:tcW w:w="551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805CA83" w14:textId="77777777" w:rsidR="00381F33" w:rsidRPr="00381F33" w:rsidRDefault="00381F33" w:rsidP="00381F33">
            <w:pPr>
              <w:spacing w:before="0" w:after="0"/>
              <w:jc w:val="left"/>
              <w:rPr>
                <w:ins w:id="4612" w:author="Elena Borisenok" w:date="2024-11-17T18:57:00Z"/>
                <w:color w:val="000000"/>
                <w:szCs w:val="24"/>
                <w:rPrChange w:id="4613" w:author="Elena Borisenok" w:date="2024-11-17T18:59:00Z">
                  <w:rPr>
                    <w:ins w:id="461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9E4D8C" w:rsidRPr="00381F33" w14:paraId="02766557" w14:textId="77777777" w:rsidTr="001D042C">
        <w:tblPrEx>
          <w:tblPrExChange w:id="4615" w:author="Elena Borisenok" w:date="2024-11-18T12:31:00Z">
            <w:tblPrEx>
              <w:tblW w:w="5306" w:type="pct"/>
            </w:tblPrEx>
          </w:tblPrExChange>
        </w:tblPrEx>
        <w:trPr>
          <w:cantSplit/>
          <w:ins w:id="4616" w:author="Elena Borisenok" w:date="2024-11-17T18:57:00Z"/>
          <w:trPrChange w:id="4617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618" w:author="Elena Borisenok" w:date="2024-11-18T12:31:00Z">
              <w:tcPr>
                <w:tcW w:w="182" w:type="pct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F24AA4B" w14:textId="77777777" w:rsidR="00381F33" w:rsidRPr="00381F33" w:rsidRDefault="00381F33" w:rsidP="00381F33">
            <w:pPr>
              <w:spacing w:before="0" w:after="0"/>
              <w:jc w:val="center"/>
              <w:rPr>
                <w:ins w:id="4619" w:author="Elena Borisenok" w:date="2024-11-17T18:57:00Z"/>
                <w:color w:val="000000"/>
                <w:szCs w:val="24"/>
                <w:rPrChange w:id="4620" w:author="Elena Borisenok" w:date="2024-11-17T18:59:00Z">
                  <w:rPr>
                    <w:ins w:id="462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622" w:author="Elena Borisenok" w:date="2024-11-17T18:57:00Z">
              <w:r w:rsidRPr="00381F33">
                <w:rPr>
                  <w:color w:val="000000"/>
                  <w:szCs w:val="24"/>
                  <w:rPrChange w:id="4623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9</w:t>
              </w:r>
            </w:ins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624" w:author="Elena Borisenok" w:date="2024-11-18T12:31:00Z">
              <w:tcPr>
                <w:tcW w:w="41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CA5BEDC" w14:textId="77777777" w:rsidR="00381F33" w:rsidRPr="00381F33" w:rsidRDefault="00381F33" w:rsidP="00381F33">
            <w:pPr>
              <w:spacing w:before="0" w:after="0"/>
              <w:jc w:val="left"/>
              <w:rPr>
                <w:ins w:id="4625" w:author="Elena Borisenok" w:date="2024-11-17T18:57:00Z"/>
                <w:color w:val="000000"/>
                <w:szCs w:val="24"/>
                <w:rPrChange w:id="4626" w:author="Elena Borisenok" w:date="2024-11-17T18:59:00Z">
                  <w:rPr>
                    <w:ins w:id="462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628" w:author="Elena Borisenok" w:date="2024-11-17T18:57:00Z">
              <w:r w:rsidRPr="00381F33">
                <w:rPr>
                  <w:color w:val="000000"/>
                  <w:szCs w:val="24"/>
                  <w:rPrChange w:id="4629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6.12.2</w:t>
              </w:r>
            </w:ins>
          </w:p>
        </w:tc>
        <w:tc>
          <w:tcPr>
            <w:tcW w:w="19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  <w:tcPrChange w:id="4630" w:author="Elena Borisenok" w:date="2024-11-18T12:31:00Z">
              <w:tcPr>
                <w:tcW w:w="734" w:type="pct"/>
                <w:gridSpan w:val="5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5D97DFED" w14:textId="77777777" w:rsidR="00381F33" w:rsidRPr="00381F33" w:rsidRDefault="00381F33" w:rsidP="00381F33">
            <w:pPr>
              <w:spacing w:before="0" w:after="0"/>
              <w:jc w:val="left"/>
              <w:rPr>
                <w:ins w:id="4631" w:author="Elena Borisenok" w:date="2024-11-17T18:57:00Z"/>
                <w:color w:val="000000"/>
                <w:szCs w:val="24"/>
                <w:rPrChange w:id="4632" w:author="Elena Borisenok" w:date="2024-11-17T18:59:00Z">
                  <w:rPr>
                    <w:ins w:id="463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634" w:author="Elena Borisenok" w:date="2024-11-17T18:57:00Z">
              <w:r w:rsidRPr="00381F33">
                <w:rPr>
                  <w:color w:val="000000" w:themeColor="text1"/>
                  <w:szCs w:val="24"/>
                  <w:rPrChange w:id="4635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4"/>
                    </w:rPr>
                  </w:rPrChange>
                </w:rPr>
                <w:t>М-9, Возможность добавления своего набора уведомлений (alerts)</w:t>
              </w:r>
            </w:ins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636" w:author="Elena Borisenok" w:date="2024-11-18T12:31:00Z">
              <w:tcPr>
                <w:tcW w:w="367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2676776B" w14:textId="77777777" w:rsidR="00381F33" w:rsidRPr="00381F33" w:rsidRDefault="00381F33" w:rsidP="00381F33">
            <w:pPr>
              <w:spacing w:before="0" w:after="0"/>
              <w:jc w:val="center"/>
              <w:rPr>
                <w:ins w:id="4637" w:author="Elena Borisenok" w:date="2024-11-17T18:57:00Z"/>
                <w:color w:val="000000"/>
                <w:szCs w:val="24"/>
                <w:rPrChange w:id="4638" w:author="Elena Borisenok" w:date="2024-11-17T18:59:00Z">
                  <w:rPr>
                    <w:ins w:id="463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640" w:author="Elena Borisenok" w:date="2024-11-17T18:57:00Z">
              <w:r w:rsidRPr="00381F33">
                <w:rPr>
                  <w:color w:val="000000"/>
                  <w:szCs w:val="24"/>
                  <w:rPrChange w:id="4641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Высокий</w:t>
              </w:r>
            </w:ins>
          </w:p>
        </w:tc>
        <w:tc>
          <w:tcPr>
            <w:tcW w:w="52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642" w:author="Elena Borisenok" w:date="2024-11-18T12:31:00Z">
              <w:tcPr>
                <w:tcW w:w="1606" w:type="pct"/>
                <w:gridSpan w:val="11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29D00210" w14:textId="77777777" w:rsidR="00381F33" w:rsidRPr="00381F33" w:rsidRDefault="00381F33" w:rsidP="00381F33">
            <w:pPr>
              <w:spacing w:before="0" w:after="0"/>
              <w:jc w:val="left"/>
              <w:rPr>
                <w:ins w:id="4643" w:author="Elena Borisenok" w:date="2024-11-17T18:57:00Z"/>
                <w:color w:val="000000"/>
                <w:szCs w:val="24"/>
                <w:rPrChange w:id="4644" w:author="Elena Borisenok" w:date="2024-11-17T18:59:00Z">
                  <w:rPr>
                    <w:ins w:id="464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646" w:author="Elena Borisenok" w:date="2024-11-17T18:57:00Z">
              <w:r w:rsidRPr="00381F33">
                <w:rPr>
                  <w:color w:val="000000"/>
                  <w:szCs w:val="24"/>
                  <w:rPrChange w:id="464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Создать ресурс CustomPrometheusRule, указав в нем пользовательские правила уведомлений (alerts), включая их условия и действия. Применить созданный ресурс в кластере с помощью команды kubectl apply. Проверить в интерфейсе Prometheus, что новое правило успешно загружено и отображается в списке активных правил.</w:t>
              </w:r>
            </w:ins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648" w:author="Elena Borisenok" w:date="2024-11-18T12:31:00Z">
              <w:tcPr>
                <w:tcW w:w="1147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2BEBF083" w14:textId="77777777" w:rsidR="00381F33" w:rsidRPr="00381F33" w:rsidRDefault="00381F33" w:rsidP="00381F33">
            <w:pPr>
              <w:spacing w:before="0" w:after="0"/>
              <w:jc w:val="left"/>
              <w:rPr>
                <w:ins w:id="4649" w:author="Elena Borisenok" w:date="2024-11-17T18:57:00Z"/>
                <w:color w:val="000000"/>
                <w:szCs w:val="24"/>
                <w:rPrChange w:id="4650" w:author="Elena Borisenok" w:date="2024-11-17T18:59:00Z">
                  <w:rPr>
                    <w:ins w:id="465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652" w:author="Elena Borisenok" w:date="2024-11-17T18:57:00Z">
              <w:r w:rsidRPr="00381F33">
                <w:rPr>
                  <w:color w:val="000000"/>
                  <w:szCs w:val="24"/>
                  <w:rPrChange w:id="4653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CustomPrometheusRule успешно создан, пользовательские уведомления подгрузились в Prometheus и отображаются в списке правил.</w:t>
              </w:r>
            </w:ins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654" w:author="Elena Borisenok" w:date="2024-11-18T12:31:00Z">
              <w:tcPr>
                <w:tcW w:w="551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769D1F" w14:textId="77777777" w:rsidR="00381F33" w:rsidRPr="00381F33" w:rsidRDefault="00381F33" w:rsidP="00381F33">
            <w:pPr>
              <w:spacing w:before="0" w:after="0"/>
              <w:jc w:val="left"/>
              <w:rPr>
                <w:ins w:id="4655" w:author="Elena Borisenok" w:date="2024-11-17T18:57:00Z"/>
                <w:color w:val="000000"/>
                <w:szCs w:val="24"/>
                <w:rPrChange w:id="4656" w:author="Elena Borisenok" w:date="2024-11-17T18:59:00Z">
                  <w:rPr>
                    <w:ins w:id="465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658" w:author="Elena Borisenok" w:date="2024-11-17T18:57:00Z">
              <w:r w:rsidRPr="00381F33">
                <w:rPr>
                  <w:color w:val="000000"/>
                  <w:szCs w:val="24"/>
                  <w:rPrChange w:id="4659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9E4D8C" w:rsidRPr="00381F33" w14:paraId="63ED5CB0" w14:textId="77777777" w:rsidTr="001D042C">
        <w:tblPrEx>
          <w:tblPrExChange w:id="4660" w:author="Elena Borisenok" w:date="2024-11-18T12:31:00Z">
            <w:tblPrEx>
              <w:tblW w:w="5306" w:type="pct"/>
            </w:tblPrEx>
          </w:tblPrExChange>
        </w:tblPrEx>
        <w:trPr>
          <w:cantSplit/>
          <w:ins w:id="4661" w:author="Elena Borisenok" w:date="2024-11-17T18:57:00Z"/>
          <w:trPrChange w:id="4662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663" w:author="Elena Borisenok" w:date="2024-11-18T12:31:00Z">
              <w:tcPr>
                <w:tcW w:w="182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31A5B21" w14:textId="77777777" w:rsidR="00381F33" w:rsidRPr="00381F33" w:rsidRDefault="00381F33" w:rsidP="00381F33">
            <w:pPr>
              <w:spacing w:before="0" w:after="0"/>
              <w:jc w:val="left"/>
              <w:rPr>
                <w:ins w:id="4664" w:author="Elena Borisenok" w:date="2024-11-17T18:57:00Z"/>
                <w:color w:val="000000"/>
                <w:szCs w:val="24"/>
                <w:rPrChange w:id="4665" w:author="Elena Borisenok" w:date="2024-11-17T18:59:00Z">
                  <w:rPr>
                    <w:ins w:id="466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667" w:author="Elena Borisenok" w:date="2024-11-18T12:31:00Z">
              <w:tcPr>
                <w:tcW w:w="41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7526AE05" w14:textId="77777777" w:rsidR="00381F33" w:rsidRPr="00381F33" w:rsidRDefault="00381F33" w:rsidP="00381F33">
            <w:pPr>
              <w:spacing w:before="0" w:after="0"/>
              <w:jc w:val="left"/>
              <w:rPr>
                <w:ins w:id="4668" w:author="Elena Borisenok" w:date="2024-11-17T18:57:00Z"/>
                <w:color w:val="000000"/>
                <w:szCs w:val="24"/>
                <w:rPrChange w:id="4669" w:author="Elena Borisenok" w:date="2024-11-17T18:59:00Z">
                  <w:rPr>
                    <w:ins w:id="467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671" w:author="Elena Borisenok" w:date="2024-11-17T18:57:00Z">
              <w:r w:rsidRPr="00381F33">
                <w:rPr>
                  <w:color w:val="000000"/>
                  <w:szCs w:val="24"/>
                  <w:rPrChange w:id="4672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6.1.10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673" w:author="Elena Borisenok" w:date="2024-11-18T12:31:00Z">
              <w:tcPr>
                <w:tcW w:w="734" w:type="pct"/>
                <w:gridSpan w:val="5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7EEED06" w14:textId="77777777" w:rsidR="00381F33" w:rsidRPr="00381F33" w:rsidRDefault="00381F33" w:rsidP="00381F33">
            <w:pPr>
              <w:spacing w:before="0" w:after="0"/>
              <w:jc w:val="left"/>
              <w:rPr>
                <w:ins w:id="4674" w:author="Elena Borisenok" w:date="2024-11-17T18:57:00Z"/>
                <w:color w:val="000000"/>
                <w:szCs w:val="24"/>
                <w:rPrChange w:id="4675" w:author="Elena Borisenok" w:date="2024-11-17T18:59:00Z">
                  <w:rPr>
                    <w:ins w:id="467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677" w:author="Elena Borisenok" w:date="2024-11-18T12:31:00Z">
              <w:tcPr>
                <w:tcW w:w="36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407FF15" w14:textId="77777777" w:rsidR="00381F33" w:rsidRPr="00381F33" w:rsidRDefault="00381F33" w:rsidP="00381F33">
            <w:pPr>
              <w:spacing w:before="0" w:after="0"/>
              <w:jc w:val="left"/>
              <w:rPr>
                <w:ins w:id="4678" w:author="Elena Borisenok" w:date="2024-11-17T18:57:00Z"/>
                <w:color w:val="000000"/>
                <w:szCs w:val="24"/>
                <w:rPrChange w:id="4679" w:author="Elena Borisenok" w:date="2024-11-17T18:59:00Z">
                  <w:rPr>
                    <w:ins w:id="468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681" w:author="Elena Borisenok" w:date="2024-11-18T12:31:00Z">
              <w:tcPr>
                <w:tcW w:w="1606" w:type="pct"/>
                <w:gridSpan w:val="11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1D1A4CA" w14:textId="77777777" w:rsidR="00381F33" w:rsidRPr="00381F33" w:rsidRDefault="00381F33" w:rsidP="00381F33">
            <w:pPr>
              <w:spacing w:before="0" w:after="0"/>
              <w:jc w:val="left"/>
              <w:rPr>
                <w:ins w:id="4682" w:author="Elena Borisenok" w:date="2024-11-17T18:57:00Z"/>
                <w:color w:val="000000"/>
                <w:szCs w:val="24"/>
                <w:rPrChange w:id="4683" w:author="Elena Borisenok" w:date="2024-11-17T18:59:00Z">
                  <w:rPr>
                    <w:ins w:id="468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685" w:author="Elena Borisenok" w:date="2024-11-18T12:31:00Z">
              <w:tcPr>
                <w:tcW w:w="114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2ABC341" w14:textId="77777777" w:rsidR="00381F33" w:rsidRPr="00381F33" w:rsidRDefault="00381F33" w:rsidP="00381F33">
            <w:pPr>
              <w:spacing w:before="0" w:after="0"/>
              <w:jc w:val="left"/>
              <w:rPr>
                <w:ins w:id="4686" w:author="Elena Borisenok" w:date="2024-11-17T18:57:00Z"/>
                <w:color w:val="000000"/>
                <w:szCs w:val="24"/>
                <w:rPrChange w:id="4687" w:author="Elena Borisenok" w:date="2024-11-17T18:59:00Z">
                  <w:rPr>
                    <w:ins w:id="468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689" w:author="Elena Borisenok" w:date="2024-11-18T12:31:00Z">
              <w:tcPr>
                <w:tcW w:w="551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26E87B4" w14:textId="77777777" w:rsidR="00381F33" w:rsidRPr="00381F33" w:rsidRDefault="00381F33" w:rsidP="00381F33">
            <w:pPr>
              <w:spacing w:before="0" w:after="0"/>
              <w:jc w:val="left"/>
              <w:rPr>
                <w:ins w:id="4690" w:author="Elena Borisenok" w:date="2024-11-17T18:57:00Z"/>
                <w:color w:val="000000"/>
                <w:szCs w:val="24"/>
                <w:rPrChange w:id="4691" w:author="Elena Borisenok" w:date="2024-11-17T18:59:00Z">
                  <w:rPr>
                    <w:ins w:id="469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9E4D8C" w:rsidRPr="00381F33" w14:paraId="3C635422" w14:textId="77777777" w:rsidTr="001D042C">
        <w:tblPrEx>
          <w:tblPrExChange w:id="4693" w:author="Elena Borisenok" w:date="2024-11-18T12:31:00Z">
            <w:tblPrEx>
              <w:tblW w:w="5306" w:type="pct"/>
            </w:tblPrEx>
          </w:tblPrExChange>
        </w:tblPrEx>
        <w:trPr>
          <w:cantSplit/>
          <w:ins w:id="4694" w:author="Elena Borisenok" w:date="2024-11-17T18:57:00Z"/>
          <w:trPrChange w:id="4695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696" w:author="Elena Borisenok" w:date="2024-11-18T12:31:00Z">
              <w:tcPr>
                <w:tcW w:w="182" w:type="pct"/>
                <w:gridSpan w:val="3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524F1B" w14:textId="77777777" w:rsidR="00381F33" w:rsidRPr="00381F33" w:rsidRDefault="00381F33" w:rsidP="00381F33">
            <w:pPr>
              <w:spacing w:before="0" w:after="0"/>
              <w:jc w:val="center"/>
              <w:rPr>
                <w:ins w:id="4697" w:author="Elena Borisenok" w:date="2024-11-17T18:57:00Z"/>
                <w:color w:val="000000"/>
                <w:szCs w:val="24"/>
                <w:rPrChange w:id="4698" w:author="Elena Borisenok" w:date="2024-11-17T18:59:00Z">
                  <w:rPr>
                    <w:ins w:id="469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700" w:author="Elena Borisenok" w:date="2024-11-17T18:57:00Z">
              <w:r w:rsidRPr="00381F33">
                <w:rPr>
                  <w:color w:val="000000"/>
                  <w:szCs w:val="24"/>
                  <w:rPrChange w:id="4701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702" w:author="Elena Borisenok" w:date="2024-11-18T12:31:00Z">
              <w:tcPr>
                <w:tcW w:w="41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39B19833" w14:textId="77777777" w:rsidR="00381F33" w:rsidRPr="00381F33" w:rsidRDefault="00381F33" w:rsidP="00381F33">
            <w:pPr>
              <w:spacing w:before="0" w:after="0"/>
              <w:jc w:val="left"/>
              <w:rPr>
                <w:ins w:id="4703" w:author="Elena Borisenok" w:date="2024-11-17T18:57:00Z"/>
                <w:color w:val="000000"/>
                <w:szCs w:val="24"/>
                <w:rPrChange w:id="4704" w:author="Elena Borisenok" w:date="2024-11-17T18:59:00Z">
                  <w:rPr>
                    <w:ins w:id="470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706" w:author="Elena Borisenok" w:date="2024-11-17T18:57:00Z">
              <w:r w:rsidRPr="00381F33">
                <w:rPr>
                  <w:color w:val="000000"/>
                  <w:szCs w:val="24"/>
                  <w:rPrChange w:id="470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3.4.2</w:t>
              </w:r>
            </w:ins>
          </w:p>
        </w:tc>
        <w:tc>
          <w:tcPr>
            <w:tcW w:w="19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  <w:tcPrChange w:id="4708" w:author="Elena Borisenok" w:date="2024-11-18T12:31:00Z">
              <w:tcPr>
                <w:tcW w:w="734" w:type="pct"/>
                <w:gridSpan w:val="5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D28AAC0" w14:textId="77777777" w:rsidR="00381F33" w:rsidRPr="00381F33" w:rsidRDefault="00381F33" w:rsidP="00381F33">
            <w:pPr>
              <w:spacing w:before="0" w:after="0"/>
              <w:jc w:val="left"/>
              <w:rPr>
                <w:ins w:id="4709" w:author="Elena Borisenok" w:date="2024-11-17T18:57:00Z"/>
                <w:color w:val="000000"/>
                <w:szCs w:val="24"/>
                <w:rPrChange w:id="4710" w:author="Elena Borisenok" w:date="2024-11-17T18:59:00Z">
                  <w:rPr>
                    <w:ins w:id="471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712" w:author="Elena Borisenok" w:date="2024-11-17T18:57:00Z">
              <w:r w:rsidRPr="00381F33">
                <w:rPr>
                  <w:color w:val="000000" w:themeColor="text1"/>
                  <w:szCs w:val="24"/>
                  <w:rPrChange w:id="4713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4"/>
                    </w:rPr>
                  </w:rPrChange>
                </w:rPr>
                <w:t xml:space="preserve">М-10, Возможность отправки </w:t>
              </w:r>
              <w:r w:rsidRPr="00381F33">
                <w:rPr>
                  <w:color w:val="000000" w:themeColor="text1"/>
                  <w:szCs w:val="24"/>
                  <w:rPrChange w:id="4714" w:author="Elena Borisenok" w:date="2024-11-17T18:59:00Z">
                    <w:rPr>
                      <w:rFonts w:ascii="Calibri" w:hAnsi="Calibri" w:cs="Calibri"/>
                      <w:color w:val="000000" w:themeColor="text1"/>
                      <w:sz w:val="22"/>
                      <w:szCs w:val="24"/>
                    </w:rPr>
                  </w:rPrChange>
                </w:rPr>
                <w:lastRenderedPageBreak/>
                <w:t>уведомлений (alerts) во внешнюю систему</w:t>
              </w:r>
            </w:ins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715" w:author="Elena Borisenok" w:date="2024-11-18T12:31:00Z">
              <w:tcPr>
                <w:tcW w:w="367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4C2B79DE" w14:textId="77777777" w:rsidR="00381F33" w:rsidRPr="00381F33" w:rsidRDefault="00381F33" w:rsidP="00381F33">
            <w:pPr>
              <w:spacing w:before="0" w:after="0"/>
              <w:jc w:val="center"/>
              <w:rPr>
                <w:ins w:id="4716" w:author="Elena Borisenok" w:date="2024-11-17T18:57:00Z"/>
                <w:color w:val="000000"/>
                <w:szCs w:val="24"/>
                <w:rPrChange w:id="4717" w:author="Elena Borisenok" w:date="2024-11-17T18:59:00Z">
                  <w:rPr>
                    <w:ins w:id="471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719" w:author="Elena Borisenok" w:date="2024-11-17T18:57:00Z">
              <w:r w:rsidRPr="00381F33">
                <w:rPr>
                  <w:color w:val="000000"/>
                  <w:szCs w:val="24"/>
                  <w:rPrChange w:id="4720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Высокий</w:t>
              </w:r>
            </w:ins>
          </w:p>
        </w:tc>
        <w:tc>
          <w:tcPr>
            <w:tcW w:w="524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721" w:author="Elena Borisenok" w:date="2024-11-18T12:31:00Z">
              <w:tcPr>
                <w:tcW w:w="1606" w:type="pct"/>
                <w:gridSpan w:val="11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3AEF05B4" w14:textId="77777777" w:rsidR="00381F33" w:rsidRPr="00381F33" w:rsidRDefault="00381F33" w:rsidP="00381F33">
            <w:pPr>
              <w:spacing w:before="0" w:after="0"/>
              <w:jc w:val="left"/>
              <w:rPr>
                <w:ins w:id="4722" w:author="Elena Borisenok" w:date="2024-11-17T18:57:00Z"/>
                <w:color w:val="000000"/>
                <w:szCs w:val="24"/>
                <w:rPrChange w:id="4723" w:author="Elena Borisenok" w:date="2024-11-17T18:59:00Z">
                  <w:rPr>
                    <w:ins w:id="472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725" w:author="Elena Borisenok" w:date="2024-11-17T18:57:00Z">
              <w:r w:rsidRPr="00381F33">
                <w:rPr>
                  <w:color w:val="000000"/>
                  <w:szCs w:val="24"/>
                  <w:rPrChange w:id="4726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 xml:space="preserve">Создать и настроить ресурс CustomAlertmanager, указав конфигурацию для отправки уведомлений во внешнюю систему (например, </w:t>
              </w:r>
              <w:r w:rsidRPr="00381F33">
                <w:rPr>
                  <w:color w:val="000000"/>
                  <w:szCs w:val="24"/>
                  <w:rPrChange w:id="4727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Slack, email или PagerDuty). Применить конфигурацию в кластере с помощью команды kubectl apply. Создать тестовое условие для срабатывания уведомления и убедиться, что оно успешно отправлено во внешнюю систему.</w:t>
              </w:r>
            </w:ins>
          </w:p>
        </w:tc>
        <w:tc>
          <w:tcPr>
            <w:tcW w:w="439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  <w:tcPrChange w:id="4728" w:author="Elena Borisenok" w:date="2024-11-18T12:31:00Z">
              <w:tcPr>
                <w:tcW w:w="1147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7EBA8BE0" w14:textId="77777777" w:rsidR="00381F33" w:rsidRPr="00381F33" w:rsidRDefault="00381F33" w:rsidP="00381F33">
            <w:pPr>
              <w:spacing w:before="0" w:after="0"/>
              <w:jc w:val="left"/>
              <w:rPr>
                <w:ins w:id="4729" w:author="Elena Borisenok" w:date="2024-11-17T18:57:00Z"/>
                <w:color w:val="000000"/>
                <w:szCs w:val="24"/>
                <w:rPrChange w:id="4730" w:author="Elena Borisenok" w:date="2024-11-17T18:59:00Z">
                  <w:rPr>
                    <w:ins w:id="473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732" w:author="Elena Borisenok" w:date="2024-11-17T18:57:00Z">
              <w:r w:rsidRPr="00381F33">
                <w:rPr>
                  <w:color w:val="000000"/>
                  <w:szCs w:val="24"/>
                  <w:rPrChange w:id="4733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 xml:space="preserve">CustomAlertmanager успешно настроен, уведомления из кластера отправляются </w:t>
              </w:r>
              <w:r w:rsidRPr="00381F33">
                <w:rPr>
                  <w:color w:val="000000"/>
                  <w:szCs w:val="24"/>
                  <w:rPrChange w:id="4734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во внешнюю систему, и тестовое уведомление было доставлено.</w:t>
              </w:r>
            </w:ins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735" w:author="Elena Borisenok" w:date="2024-11-18T12:31:00Z">
              <w:tcPr>
                <w:tcW w:w="551" w:type="pct"/>
                <w:gridSpan w:val="2"/>
                <w:vMerge w:val="restart"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5950723" w14:textId="77777777" w:rsidR="00381F33" w:rsidRPr="00381F33" w:rsidRDefault="00381F33" w:rsidP="00381F33">
            <w:pPr>
              <w:spacing w:before="0" w:after="0"/>
              <w:jc w:val="left"/>
              <w:rPr>
                <w:ins w:id="4736" w:author="Elena Borisenok" w:date="2024-11-17T18:57:00Z"/>
                <w:color w:val="000000"/>
                <w:szCs w:val="24"/>
                <w:rPrChange w:id="4737" w:author="Elena Borisenok" w:date="2024-11-17T18:59:00Z">
                  <w:rPr>
                    <w:ins w:id="473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739" w:author="Elena Borisenok" w:date="2024-11-17T18:57:00Z">
              <w:r w:rsidRPr="00381F33">
                <w:rPr>
                  <w:color w:val="000000"/>
                  <w:szCs w:val="24"/>
                  <w:rPrChange w:id="4740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lastRenderedPageBreak/>
                <w:t> </w:t>
              </w:r>
            </w:ins>
          </w:p>
        </w:tc>
      </w:tr>
      <w:tr w:rsidR="009E4D8C" w:rsidRPr="00381F33" w14:paraId="70FDB2BA" w14:textId="77777777" w:rsidTr="001D042C">
        <w:tblPrEx>
          <w:tblPrExChange w:id="4741" w:author="Elena Borisenok" w:date="2024-11-18T12:31:00Z">
            <w:tblPrEx>
              <w:tblW w:w="5306" w:type="pct"/>
            </w:tblPrEx>
          </w:tblPrExChange>
        </w:tblPrEx>
        <w:trPr>
          <w:cantSplit/>
          <w:ins w:id="4742" w:author="Elena Borisenok" w:date="2024-11-17T18:57:00Z"/>
          <w:trPrChange w:id="4743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744" w:author="Elena Borisenok" w:date="2024-11-18T12:31:00Z">
              <w:tcPr>
                <w:tcW w:w="182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0E296BA" w14:textId="77777777" w:rsidR="00381F33" w:rsidRPr="00381F33" w:rsidRDefault="00381F33" w:rsidP="00381F33">
            <w:pPr>
              <w:spacing w:before="0" w:after="0"/>
              <w:jc w:val="left"/>
              <w:rPr>
                <w:ins w:id="4745" w:author="Elena Borisenok" w:date="2024-11-17T18:57:00Z"/>
                <w:color w:val="000000"/>
                <w:szCs w:val="24"/>
                <w:rPrChange w:id="4746" w:author="Elena Borisenok" w:date="2024-11-17T18:59:00Z">
                  <w:rPr>
                    <w:ins w:id="474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748" w:author="Elena Borisenok" w:date="2024-11-18T12:31:00Z">
              <w:tcPr>
                <w:tcW w:w="41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FBD1ED5" w14:textId="77777777" w:rsidR="00381F33" w:rsidRPr="00381F33" w:rsidRDefault="00381F33" w:rsidP="00381F33">
            <w:pPr>
              <w:spacing w:before="0" w:after="0"/>
              <w:jc w:val="left"/>
              <w:rPr>
                <w:ins w:id="4749" w:author="Elena Borisenok" w:date="2024-11-17T18:57:00Z"/>
                <w:color w:val="000000"/>
                <w:szCs w:val="24"/>
                <w:rPrChange w:id="4750" w:author="Elena Borisenok" w:date="2024-11-17T18:59:00Z">
                  <w:rPr>
                    <w:ins w:id="475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752" w:author="Elena Borisenok" w:date="2024-11-17T18:57:00Z">
              <w:r w:rsidRPr="00381F33">
                <w:rPr>
                  <w:color w:val="000000"/>
                  <w:szCs w:val="24"/>
                  <w:rPrChange w:id="4753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6.12.2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754" w:author="Elena Borisenok" w:date="2024-11-18T12:31:00Z">
              <w:tcPr>
                <w:tcW w:w="734" w:type="pct"/>
                <w:gridSpan w:val="5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554B33B" w14:textId="77777777" w:rsidR="00381F33" w:rsidRPr="00381F33" w:rsidRDefault="00381F33" w:rsidP="00381F33">
            <w:pPr>
              <w:spacing w:before="0" w:after="0"/>
              <w:jc w:val="left"/>
              <w:rPr>
                <w:ins w:id="4755" w:author="Elena Borisenok" w:date="2024-11-17T18:57:00Z"/>
                <w:color w:val="000000"/>
                <w:szCs w:val="24"/>
                <w:rPrChange w:id="4756" w:author="Elena Borisenok" w:date="2024-11-17T18:59:00Z">
                  <w:rPr>
                    <w:ins w:id="475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758" w:author="Elena Borisenok" w:date="2024-11-18T12:31:00Z">
              <w:tcPr>
                <w:tcW w:w="36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D6CE72D" w14:textId="77777777" w:rsidR="00381F33" w:rsidRPr="00381F33" w:rsidRDefault="00381F33" w:rsidP="00381F33">
            <w:pPr>
              <w:spacing w:before="0" w:after="0"/>
              <w:jc w:val="left"/>
              <w:rPr>
                <w:ins w:id="4759" w:author="Elena Borisenok" w:date="2024-11-17T18:57:00Z"/>
                <w:color w:val="000000"/>
                <w:szCs w:val="24"/>
                <w:rPrChange w:id="4760" w:author="Elena Borisenok" w:date="2024-11-17T18:59:00Z">
                  <w:rPr>
                    <w:ins w:id="476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762" w:author="Elena Borisenok" w:date="2024-11-18T12:31:00Z">
              <w:tcPr>
                <w:tcW w:w="1606" w:type="pct"/>
                <w:gridSpan w:val="11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5ED9637" w14:textId="77777777" w:rsidR="00381F33" w:rsidRPr="00381F33" w:rsidRDefault="00381F33" w:rsidP="00381F33">
            <w:pPr>
              <w:spacing w:before="0" w:after="0"/>
              <w:jc w:val="left"/>
              <w:rPr>
                <w:ins w:id="4763" w:author="Elena Borisenok" w:date="2024-11-17T18:57:00Z"/>
                <w:color w:val="000000"/>
                <w:szCs w:val="24"/>
                <w:rPrChange w:id="4764" w:author="Elena Borisenok" w:date="2024-11-17T18:59:00Z">
                  <w:rPr>
                    <w:ins w:id="476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766" w:author="Elena Borisenok" w:date="2024-11-18T12:31:00Z">
              <w:tcPr>
                <w:tcW w:w="114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66A8B942" w14:textId="77777777" w:rsidR="00381F33" w:rsidRPr="00381F33" w:rsidRDefault="00381F33" w:rsidP="00381F33">
            <w:pPr>
              <w:spacing w:before="0" w:after="0"/>
              <w:jc w:val="left"/>
              <w:rPr>
                <w:ins w:id="4767" w:author="Elena Borisenok" w:date="2024-11-17T18:57:00Z"/>
                <w:color w:val="000000"/>
                <w:szCs w:val="24"/>
                <w:rPrChange w:id="4768" w:author="Elena Borisenok" w:date="2024-11-17T18:59:00Z">
                  <w:rPr>
                    <w:ins w:id="476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770" w:author="Elena Borisenok" w:date="2024-11-18T12:31:00Z">
              <w:tcPr>
                <w:tcW w:w="551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1D80DC9" w14:textId="77777777" w:rsidR="00381F33" w:rsidRPr="00381F33" w:rsidRDefault="00381F33" w:rsidP="00381F33">
            <w:pPr>
              <w:spacing w:before="0" w:after="0"/>
              <w:jc w:val="left"/>
              <w:rPr>
                <w:ins w:id="4771" w:author="Elena Borisenok" w:date="2024-11-17T18:57:00Z"/>
                <w:color w:val="000000"/>
                <w:szCs w:val="24"/>
                <w:rPrChange w:id="4772" w:author="Elena Borisenok" w:date="2024-11-17T18:59:00Z">
                  <w:rPr>
                    <w:ins w:id="477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9E4D8C" w:rsidRPr="00381F33" w14:paraId="269D12CD" w14:textId="77777777" w:rsidTr="001D042C">
        <w:tblPrEx>
          <w:tblPrExChange w:id="4774" w:author="Elena Borisenok" w:date="2024-11-18T12:31:00Z">
            <w:tblPrEx>
              <w:tblW w:w="5306" w:type="pct"/>
            </w:tblPrEx>
          </w:tblPrExChange>
        </w:tblPrEx>
        <w:trPr>
          <w:cantSplit/>
          <w:ins w:id="4775" w:author="Elena Borisenok" w:date="2024-11-17T18:57:00Z"/>
          <w:trPrChange w:id="4776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777" w:author="Elena Borisenok" w:date="2024-11-18T12:31:00Z">
              <w:tcPr>
                <w:tcW w:w="182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89A68C2" w14:textId="77777777" w:rsidR="00381F33" w:rsidRPr="00381F33" w:rsidRDefault="00381F33" w:rsidP="00381F33">
            <w:pPr>
              <w:spacing w:before="0" w:after="0"/>
              <w:jc w:val="left"/>
              <w:rPr>
                <w:ins w:id="4778" w:author="Elena Borisenok" w:date="2024-11-17T18:57:00Z"/>
                <w:color w:val="000000"/>
                <w:szCs w:val="24"/>
                <w:rPrChange w:id="4779" w:author="Elena Borisenok" w:date="2024-11-17T18:59:00Z">
                  <w:rPr>
                    <w:ins w:id="478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781" w:author="Elena Borisenok" w:date="2024-11-18T12:31:00Z">
              <w:tcPr>
                <w:tcW w:w="41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56B1CA6B" w14:textId="77777777" w:rsidR="00381F33" w:rsidRPr="00381F33" w:rsidRDefault="00381F33" w:rsidP="00381F33">
            <w:pPr>
              <w:spacing w:before="0" w:after="0"/>
              <w:jc w:val="left"/>
              <w:rPr>
                <w:ins w:id="4782" w:author="Elena Borisenok" w:date="2024-11-17T18:57:00Z"/>
                <w:color w:val="000000"/>
                <w:szCs w:val="24"/>
                <w:rPrChange w:id="4783" w:author="Elena Borisenok" w:date="2024-11-17T18:59:00Z">
                  <w:rPr>
                    <w:ins w:id="478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785" w:author="Elena Borisenok" w:date="2024-11-17T18:57:00Z">
              <w:r w:rsidRPr="00381F33">
                <w:rPr>
                  <w:color w:val="000000"/>
                  <w:szCs w:val="24"/>
                  <w:rPrChange w:id="4786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6.1.10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787" w:author="Elena Borisenok" w:date="2024-11-18T12:31:00Z">
              <w:tcPr>
                <w:tcW w:w="734" w:type="pct"/>
                <w:gridSpan w:val="5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DAF5318" w14:textId="77777777" w:rsidR="00381F33" w:rsidRPr="00381F33" w:rsidRDefault="00381F33" w:rsidP="00381F33">
            <w:pPr>
              <w:spacing w:before="0" w:after="0"/>
              <w:jc w:val="left"/>
              <w:rPr>
                <w:ins w:id="4788" w:author="Elena Borisenok" w:date="2024-11-17T18:57:00Z"/>
                <w:color w:val="000000"/>
                <w:szCs w:val="24"/>
                <w:rPrChange w:id="4789" w:author="Elena Borisenok" w:date="2024-11-17T18:59:00Z">
                  <w:rPr>
                    <w:ins w:id="4790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791" w:author="Elena Borisenok" w:date="2024-11-18T12:31:00Z">
              <w:tcPr>
                <w:tcW w:w="36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A13B2F5" w14:textId="77777777" w:rsidR="00381F33" w:rsidRPr="00381F33" w:rsidRDefault="00381F33" w:rsidP="00381F33">
            <w:pPr>
              <w:spacing w:before="0" w:after="0"/>
              <w:jc w:val="left"/>
              <w:rPr>
                <w:ins w:id="4792" w:author="Elena Borisenok" w:date="2024-11-17T18:57:00Z"/>
                <w:color w:val="000000"/>
                <w:szCs w:val="24"/>
                <w:rPrChange w:id="4793" w:author="Elena Borisenok" w:date="2024-11-17T18:59:00Z">
                  <w:rPr>
                    <w:ins w:id="4794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795" w:author="Elena Borisenok" w:date="2024-11-18T12:31:00Z">
              <w:tcPr>
                <w:tcW w:w="1606" w:type="pct"/>
                <w:gridSpan w:val="11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70C548ED" w14:textId="77777777" w:rsidR="00381F33" w:rsidRPr="00381F33" w:rsidRDefault="00381F33" w:rsidP="00381F33">
            <w:pPr>
              <w:spacing w:before="0" w:after="0"/>
              <w:jc w:val="left"/>
              <w:rPr>
                <w:ins w:id="4796" w:author="Elena Borisenok" w:date="2024-11-17T18:57:00Z"/>
                <w:color w:val="000000"/>
                <w:szCs w:val="24"/>
                <w:rPrChange w:id="4797" w:author="Elena Borisenok" w:date="2024-11-17T18:59:00Z">
                  <w:rPr>
                    <w:ins w:id="4798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799" w:author="Elena Borisenok" w:date="2024-11-18T12:31:00Z">
              <w:tcPr>
                <w:tcW w:w="114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5B8BA9D3" w14:textId="77777777" w:rsidR="00381F33" w:rsidRPr="00381F33" w:rsidRDefault="00381F33" w:rsidP="00381F33">
            <w:pPr>
              <w:spacing w:before="0" w:after="0"/>
              <w:jc w:val="left"/>
              <w:rPr>
                <w:ins w:id="4800" w:author="Elena Borisenok" w:date="2024-11-17T18:57:00Z"/>
                <w:color w:val="000000"/>
                <w:szCs w:val="24"/>
                <w:rPrChange w:id="4801" w:author="Elena Borisenok" w:date="2024-11-17T18:59:00Z">
                  <w:rPr>
                    <w:ins w:id="4802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803" w:author="Elena Borisenok" w:date="2024-11-18T12:31:00Z">
              <w:tcPr>
                <w:tcW w:w="551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7FEFC11" w14:textId="77777777" w:rsidR="00381F33" w:rsidRPr="00381F33" w:rsidRDefault="00381F33" w:rsidP="00381F33">
            <w:pPr>
              <w:spacing w:before="0" w:after="0"/>
              <w:jc w:val="left"/>
              <w:rPr>
                <w:ins w:id="4804" w:author="Elena Borisenok" w:date="2024-11-17T18:57:00Z"/>
                <w:color w:val="000000"/>
                <w:szCs w:val="24"/>
                <w:rPrChange w:id="4805" w:author="Elena Borisenok" w:date="2024-11-17T18:59:00Z">
                  <w:rPr>
                    <w:ins w:id="4806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9E4D8C" w:rsidRPr="00381F33" w14:paraId="1C6ACEA2" w14:textId="77777777" w:rsidTr="001D042C">
        <w:tblPrEx>
          <w:tblPrExChange w:id="4807" w:author="Elena Borisenok" w:date="2024-11-18T12:31:00Z">
            <w:tblPrEx>
              <w:tblW w:w="5306" w:type="pct"/>
            </w:tblPrEx>
          </w:tblPrExChange>
        </w:tblPrEx>
        <w:trPr>
          <w:cantSplit/>
          <w:ins w:id="4808" w:author="Elena Borisenok" w:date="2024-11-17T18:57:00Z"/>
          <w:trPrChange w:id="4809" w:author="Elena Borisenok" w:date="2024-11-18T12:31:00Z">
            <w:trPr>
              <w:gridAfter w:val="0"/>
              <w:cantSplit/>
            </w:trPr>
          </w:trPrChange>
        </w:trPr>
        <w:tc>
          <w:tcPr>
            <w:tcW w:w="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810" w:author="Elena Borisenok" w:date="2024-11-18T12:31:00Z">
              <w:tcPr>
                <w:tcW w:w="182" w:type="pct"/>
                <w:gridSpan w:val="3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4DB13E32" w14:textId="77777777" w:rsidR="00381F33" w:rsidRPr="00381F33" w:rsidRDefault="00381F33" w:rsidP="00381F33">
            <w:pPr>
              <w:spacing w:before="0" w:after="0"/>
              <w:jc w:val="left"/>
              <w:rPr>
                <w:ins w:id="4811" w:author="Elena Borisenok" w:date="2024-11-17T18:57:00Z"/>
                <w:color w:val="000000"/>
                <w:szCs w:val="24"/>
                <w:rPrChange w:id="4812" w:author="Elena Borisenok" w:date="2024-11-17T18:59:00Z">
                  <w:rPr>
                    <w:ins w:id="481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4814" w:author="Elena Borisenok" w:date="2024-11-18T12:31:00Z">
              <w:tcPr>
                <w:tcW w:w="413" w:type="pct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hideMark/>
              </w:tcPr>
            </w:tcPrChange>
          </w:tcPr>
          <w:p w14:paraId="23ABD1CB" w14:textId="77777777" w:rsidR="00381F33" w:rsidRPr="00381F33" w:rsidRDefault="00381F33" w:rsidP="00381F33">
            <w:pPr>
              <w:spacing w:before="0" w:after="0"/>
              <w:jc w:val="left"/>
              <w:rPr>
                <w:ins w:id="4815" w:author="Elena Borisenok" w:date="2024-11-17T18:57:00Z"/>
                <w:color w:val="000000"/>
                <w:szCs w:val="24"/>
                <w:rPrChange w:id="4816" w:author="Elena Borisenok" w:date="2024-11-17T18:59:00Z">
                  <w:rPr>
                    <w:ins w:id="481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4818" w:author="Elena Borisenok" w:date="2024-11-17T18:57:00Z">
              <w:r w:rsidRPr="00381F33">
                <w:rPr>
                  <w:color w:val="000000"/>
                  <w:szCs w:val="24"/>
                  <w:rPrChange w:id="4819" w:author="Elena Borisenok" w:date="2024-11-17T18:59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6.10.3</w:t>
              </w:r>
            </w:ins>
          </w:p>
        </w:tc>
        <w:tc>
          <w:tcPr>
            <w:tcW w:w="19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820" w:author="Elena Borisenok" w:date="2024-11-18T12:31:00Z">
              <w:tcPr>
                <w:tcW w:w="734" w:type="pct"/>
                <w:gridSpan w:val="5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119C131E" w14:textId="77777777" w:rsidR="00381F33" w:rsidRPr="00381F33" w:rsidRDefault="00381F33" w:rsidP="00381F33">
            <w:pPr>
              <w:spacing w:before="0" w:after="0"/>
              <w:jc w:val="left"/>
              <w:rPr>
                <w:ins w:id="4821" w:author="Elena Borisenok" w:date="2024-11-17T18:57:00Z"/>
                <w:color w:val="000000"/>
                <w:szCs w:val="24"/>
                <w:rPrChange w:id="4822" w:author="Elena Borisenok" w:date="2024-11-17T18:59:00Z">
                  <w:rPr>
                    <w:ins w:id="4823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824" w:author="Elena Borisenok" w:date="2024-11-18T12:31:00Z">
              <w:tcPr>
                <w:tcW w:w="36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B962C7C" w14:textId="77777777" w:rsidR="00381F33" w:rsidRPr="00381F33" w:rsidRDefault="00381F33" w:rsidP="00381F33">
            <w:pPr>
              <w:spacing w:before="0" w:after="0"/>
              <w:jc w:val="left"/>
              <w:rPr>
                <w:ins w:id="4825" w:author="Elena Borisenok" w:date="2024-11-17T18:57:00Z"/>
                <w:color w:val="000000"/>
                <w:szCs w:val="24"/>
                <w:rPrChange w:id="4826" w:author="Elena Borisenok" w:date="2024-11-17T18:59:00Z">
                  <w:rPr>
                    <w:ins w:id="4827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24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828" w:author="Elena Borisenok" w:date="2024-11-18T12:31:00Z">
              <w:tcPr>
                <w:tcW w:w="1606" w:type="pct"/>
                <w:gridSpan w:val="11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3B354892" w14:textId="77777777" w:rsidR="00381F33" w:rsidRPr="00381F33" w:rsidRDefault="00381F33" w:rsidP="00381F33">
            <w:pPr>
              <w:spacing w:before="0" w:after="0"/>
              <w:jc w:val="left"/>
              <w:rPr>
                <w:ins w:id="4829" w:author="Elena Borisenok" w:date="2024-11-17T18:57:00Z"/>
                <w:color w:val="000000"/>
                <w:szCs w:val="24"/>
                <w:rPrChange w:id="4830" w:author="Elena Borisenok" w:date="2024-11-17T18:59:00Z">
                  <w:rPr>
                    <w:ins w:id="4831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832" w:author="Elena Borisenok" w:date="2024-11-18T12:31:00Z">
              <w:tcPr>
                <w:tcW w:w="1147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062DD35F" w14:textId="77777777" w:rsidR="00381F33" w:rsidRPr="00381F33" w:rsidRDefault="00381F33" w:rsidP="00381F33">
            <w:pPr>
              <w:spacing w:before="0" w:after="0"/>
              <w:jc w:val="left"/>
              <w:rPr>
                <w:ins w:id="4833" w:author="Elena Borisenok" w:date="2024-11-17T18:57:00Z"/>
                <w:color w:val="000000"/>
                <w:szCs w:val="24"/>
                <w:rPrChange w:id="4834" w:author="Elena Borisenok" w:date="2024-11-17T18:59:00Z">
                  <w:rPr>
                    <w:ins w:id="4835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  <w:tcPrChange w:id="4836" w:author="Elena Borisenok" w:date="2024-11-18T12:31:00Z">
              <w:tcPr>
                <w:tcW w:w="551" w:type="pct"/>
                <w:gridSpan w:val="2"/>
                <w:vMerge/>
                <w:tcBorders>
                  <w:top w:val="nil"/>
                  <w:left w:val="single" w:sz="4" w:space="0" w:color="auto"/>
                  <w:bottom w:val="single" w:sz="4" w:space="0" w:color="000000"/>
                  <w:right w:val="single" w:sz="4" w:space="0" w:color="auto"/>
                </w:tcBorders>
                <w:vAlign w:val="center"/>
                <w:hideMark/>
              </w:tcPr>
            </w:tcPrChange>
          </w:tcPr>
          <w:p w14:paraId="27129E2F" w14:textId="77777777" w:rsidR="00381F33" w:rsidRPr="00381F33" w:rsidRDefault="00381F33" w:rsidP="00381F33">
            <w:pPr>
              <w:spacing w:before="0" w:after="0"/>
              <w:jc w:val="left"/>
              <w:rPr>
                <w:ins w:id="4837" w:author="Elena Borisenok" w:date="2024-11-17T18:57:00Z"/>
                <w:color w:val="000000"/>
                <w:szCs w:val="24"/>
                <w:rPrChange w:id="4838" w:author="Elena Borisenok" w:date="2024-11-17T18:59:00Z">
                  <w:rPr>
                    <w:ins w:id="4839" w:author="Elena Borisenok" w:date="2024-11-17T18:5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</w:tbl>
    <w:p w14:paraId="7DD157D4" w14:textId="77777777" w:rsidR="00EC255E" w:rsidRPr="00EC255E" w:rsidRDefault="00EC255E">
      <w:pPr>
        <w:rPr>
          <w:rPrChange w:id="4840" w:author="Elena Borisenok" w:date="2024-11-17T17:48:00Z">
            <w:rPr>
              <w:color w:val="000000" w:themeColor="text1"/>
              <w:lang w:val="ru-RU"/>
            </w:rPr>
          </w:rPrChange>
        </w:rPr>
        <w:pPrChange w:id="4841" w:author="Elena Borisenok" w:date="2024-11-17T17:48:00Z">
          <w:pPr>
            <w:pStyle w:val="afff"/>
          </w:pPr>
        </w:pPrChange>
      </w:pPr>
    </w:p>
    <w:tbl>
      <w:tblPr>
        <w:tblW w:w="3305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57"/>
        <w:gridCol w:w="2998"/>
        <w:gridCol w:w="4666"/>
      </w:tblGrid>
      <w:tr w:rsidR="00E122FB" w:rsidDel="00EC255E" w14:paraId="779FA540" w14:textId="618B83F3" w:rsidTr="007C6B8C">
        <w:trPr>
          <w:trHeight w:val="945"/>
          <w:del w:id="4842" w:author="Elena Borisenok" w:date="2024-11-17T17:48:00Z"/>
        </w:trPr>
        <w:tc>
          <w:tcPr>
            <w:tcW w:w="1017" w:type="pct"/>
            <w:shd w:val="clear" w:color="auto" w:fill="D9D9D9" w:themeFill="background1" w:themeFillShade="D9"/>
            <w:vAlign w:val="center"/>
          </w:tcPr>
          <w:p w14:paraId="43B08395" w14:textId="1D38F427" w:rsidR="00E122FB" w:rsidDel="00EC255E" w:rsidRDefault="00000000">
            <w:pPr>
              <w:rPr>
                <w:del w:id="4843" w:author="Elena Borisenok" w:date="2024-11-17T17:48:00Z"/>
                <w:color w:val="000000" w:themeColor="text1"/>
                <w:szCs w:val="24"/>
              </w:rPr>
            </w:pPr>
            <w:del w:id="4844" w:author="Elena Borisenok" w:date="2024-11-17T17:48:00Z">
              <w:r w:rsidDel="00EC255E">
                <w:rPr>
                  <w:color w:val="000000" w:themeColor="text1"/>
                  <w:szCs w:val="24"/>
                </w:rPr>
                <w:delText>Тестовая процедура</w:delText>
              </w:r>
            </w:del>
          </w:p>
        </w:tc>
        <w:tc>
          <w:tcPr>
            <w:tcW w:w="1558" w:type="pct"/>
            <w:shd w:val="clear" w:color="auto" w:fill="D9D9D9" w:themeFill="background1" w:themeFillShade="D9"/>
            <w:vAlign w:val="center"/>
          </w:tcPr>
          <w:p w14:paraId="65B4B202" w14:textId="3DDAE208" w:rsidR="00E122FB" w:rsidDel="00EC255E" w:rsidRDefault="00000000">
            <w:pPr>
              <w:rPr>
                <w:del w:id="4845" w:author="Elena Borisenok" w:date="2024-11-17T17:48:00Z"/>
                <w:color w:val="000000" w:themeColor="text1"/>
                <w:szCs w:val="24"/>
              </w:rPr>
            </w:pPr>
            <w:del w:id="4846" w:author="Elena Borisenok" w:date="2024-11-17T17:48:00Z">
              <w:r w:rsidDel="00EC255E">
                <w:rPr>
                  <w:color w:val="000000" w:themeColor="text1"/>
                  <w:szCs w:val="24"/>
                  <w:lang w:val="en-US"/>
                </w:rPr>
                <w:delText>Описание требования</w:delText>
              </w:r>
            </w:del>
          </w:p>
        </w:tc>
        <w:tc>
          <w:tcPr>
            <w:tcW w:w="2425" w:type="pct"/>
            <w:shd w:val="clear" w:color="auto" w:fill="D9D9D9" w:themeFill="background1" w:themeFillShade="D9"/>
            <w:vAlign w:val="center"/>
          </w:tcPr>
          <w:p w14:paraId="601DF07C" w14:textId="4E2E4EA2" w:rsidR="00E122FB" w:rsidDel="00EC255E" w:rsidRDefault="00000000">
            <w:pPr>
              <w:rPr>
                <w:del w:id="4847" w:author="Elena Borisenok" w:date="2024-11-17T17:48:00Z"/>
                <w:color w:val="000000" w:themeColor="text1"/>
                <w:szCs w:val="24"/>
                <w:lang w:val="en-US"/>
              </w:rPr>
            </w:pPr>
            <w:del w:id="4848" w:author="Elena Borisenok" w:date="2024-11-17T17:48:00Z">
              <w:r w:rsidDel="00EC255E">
                <w:rPr>
                  <w:color w:val="000000" w:themeColor="text1"/>
                  <w:szCs w:val="24"/>
                  <w:lang w:val="en-US"/>
                </w:rPr>
                <w:delText>Критерий оценки успешности проверки</w:delText>
              </w:r>
            </w:del>
          </w:p>
        </w:tc>
      </w:tr>
      <w:tr w:rsidR="00E122FB" w:rsidDel="00EC255E" w14:paraId="3A204747" w14:textId="7DA9A3F4" w:rsidTr="007C6B8C">
        <w:trPr>
          <w:trHeight w:val="945"/>
          <w:del w:id="4849" w:author="Elena Borisenok" w:date="2024-11-17T17:48:00Z"/>
        </w:trPr>
        <w:tc>
          <w:tcPr>
            <w:tcW w:w="1017" w:type="pct"/>
            <w:shd w:val="clear" w:color="auto" w:fill="auto"/>
            <w:vAlign w:val="center"/>
          </w:tcPr>
          <w:p w14:paraId="42939125" w14:textId="24B3A17F" w:rsidR="00E122FB" w:rsidDel="00EC255E" w:rsidRDefault="00000000">
            <w:pPr>
              <w:rPr>
                <w:del w:id="4850" w:author="Elena Borisenok" w:date="2024-11-17T17:48:00Z"/>
                <w:color w:val="000000" w:themeColor="text1"/>
                <w:szCs w:val="24"/>
              </w:rPr>
            </w:pPr>
            <w:del w:id="4851" w:author="Elena Borisenok" w:date="2024-11-17T17:48:00Z">
              <w:r w:rsidDel="00EC255E">
                <w:rPr>
                  <w:color w:val="000000" w:themeColor="text1"/>
                  <w:szCs w:val="24"/>
                </w:rPr>
                <w:delText>ТП-1</w:delText>
              </w:r>
            </w:del>
          </w:p>
        </w:tc>
        <w:tc>
          <w:tcPr>
            <w:tcW w:w="1558" w:type="pct"/>
            <w:shd w:val="clear" w:color="auto" w:fill="auto"/>
            <w:vAlign w:val="center"/>
          </w:tcPr>
          <w:p w14:paraId="32340CE3" w14:textId="3BC65484" w:rsidR="00E122FB" w:rsidDel="00EC255E" w:rsidRDefault="00000000">
            <w:pPr>
              <w:rPr>
                <w:del w:id="4852" w:author="Elena Borisenok" w:date="2024-11-17T17:48:00Z"/>
                <w:color w:val="000000" w:themeColor="text1"/>
                <w:szCs w:val="24"/>
              </w:rPr>
            </w:pPr>
            <w:del w:id="4853" w:author="Elena Borisenok" w:date="2024-11-17T17:48:00Z">
              <w:r w:rsidDel="00EC255E">
                <w:rPr>
                  <w:szCs w:val="24"/>
                </w:rPr>
                <w:delText>Встроенный мониторинг состояния служебных компонент кластера</w:delText>
              </w:r>
            </w:del>
          </w:p>
        </w:tc>
        <w:tc>
          <w:tcPr>
            <w:tcW w:w="2425" w:type="pct"/>
            <w:vAlign w:val="center"/>
          </w:tcPr>
          <w:p w14:paraId="11DF2F25" w14:textId="7B581850" w:rsidR="00E122FB" w:rsidDel="00EC255E" w:rsidRDefault="00000000">
            <w:pPr>
              <w:rPr>
                <w:del w:id="4854" w:author="Elena Borisenok" w:date="2024-11-17T17:48:00Z"/>
                <w:color w:val="000000" w:themeColor="text1"/>
                <w:szCs w:val="24"/>
              </w:rPr>
            </w:pPr>
            <w:del w:id="4855" w:author="Elena Borisenok" w:date="2024-11-17T17:48:00Z">
              <w:r w:rsidDel="00EC255E">
                <w:rPr>
                  <w:szCs w:val="24"/>
                </w:rPr>
                <w:delText>В Grafana присутствуют дашборды и метрики по Deckhouse</w:delText>
              </w:r>
            </w:del>
          </w:p>
        </w:tc>
      </w:tr>
      <w:tr w:rsidR="00E122FB" w:rsidDel="00EC255E" w14:paraId="23554628" w14:textId="7E3AECCD" w:rsidTr="007C6B8C">
        <w:trPr>
          <w:trHeight w:val="945"/>
          <w:del w:id="4856" w:author="Elena Borisenok" w:date="2024-11-17T17:48:00Z"/>
        </w:trPr>
        <w:tc>
          <w:tcPr>
            <w:tcW w:w="1017" w:type="pct"/>
            <w:shd w:val="clear" w:color="auto" w:fill="auto"/>
            <w:vAlign w:val="center"/>
          </w:tcPr>
          <w:p w14:paraId="035B4869" w14:textId="5B198698" w:rsidR="00E122FB" w:rsidDel="00EC255E" w:rsidRDefault="00000000">
            <w:pPr>
              <w:rPr>
                <w:del w:id="4857" w:author="Elena Borisenok" w:date="2024-11-17T17:48:00Z"/>
                <w:color w:val="000000" w:themeColor="text1"/>
                <w:szCs w:val="24"/>
              </w:rPr>
            </w:pPr>
            <w:del w:id="4858" w:author="Elena Borisenok" w:date="2024-11-17T17:48:00Z">
              <w:r w:rsidDel="00EC255E">
                <w:rPr>
                  <w:color w:val="000000" w:themeColor="text1"/>
                  <w:szCs w:val="24"/>
                </w:rPr>
                <w:delText>ТП-2</w:delText>
              </w:r>
            </w:del>
          </w:p>
        </w:tc>
        <w:tc>
          <w:tcPr>
            <w:tcW w:w="1558" w:type="pct"/>
            <w:shd w:val="clear" w:color="auto" w:fill="auto"/>
            <w:vAlign w:val="center"/>
          </w:tcPr>
          <w:p w14:paraId="5FF5A0E9" w14:textId="1D769ABD" w:rsidR="00E122FB" w:rsidDel="00EC255E" w:rsidRDefault="00000000">
            <w:pPr>
              <w:rPr>
                <w:del w:id="4859" w:author="Elena Borisenok" w:date="2024-11-17T17:48:00Z"/>
                <w:color w:val="000000" w:themeColor="text1"/>
                <w:szCs w:val="24"/>
              </w:rPr>
            </w:pPr>
            <w:del w:id="4860" w:author="Elena Borisenok" w:date="2024-11-17T17:48:00Z">
              <w:r w:rsidDel="00EC255E">
                <w:rPr>
                  <w:szCs w:val="24"/>
                </w:rPr>
                <w:delText>Мониторинг аппаратных ресурсов платформы</w:delText>
              </w:r>
            </w:del>
          </w:p>
        </w:tc>
        <w:tc>
          <w:tcPr>
            <w:tcW w:w="2425" w:type="pct"/>
            <w:vAlign w:val="center"/>
          </w:tcPr>
          <w:p w14:paraId="6D2AF065" w14:textId="2B3A7F85" w:rsidR="00E122FB" w:rsidDel="00EC255E" w:rsidRDefault="00000000">
            <w:pPr>
              <w:rPr>
                <w:del w:id="4861" w:author="Elena Borisenok" w:date="2024-11-17T17:48:00Z"/>
                <w:color w:val="000000" w:themeColor="text1"/>
                <w:szCs w:val="24"/>
              </w:rPr>
            </w:pPr>
            <w:del w:id="4862" w:author="Elena Borisenok" w:date="2024-11-17T17:48:00Z">
              <w:r w:rsidDel="00EC255E">
                <w:rPr>
                  <w:szCs w:val="24"/>
                </w:rPr>
                <w:delText>В Grafana присутствуют дашборды и метрики по аппаратным ресурсам (node-exporter)</w:delText>
              </w:r>
            </w:del>
          </w:p>
        </w:tc>
      </w:tr>
      <w:tr w:rsidR="00E122FB" w:rsidDel="00EC255E" w14:paraId="30F46A21" w14:textId="38662849" w:rsidTr="007C6B8C">
        <w:trPr>
          <w:trHeight w:val="945"/>
          <w:del w:id="4863" w:author="Elena Borisenok" w:date="2024-11-17T17:48:00Z"/>
        </w:trPr>
        <w:tc>
          <w:tcPr>
            <w:tcW w:w="1017" w:type="pct"/>
            <w:shd w:val="clear" w:color="auto" w:fill="auto"/>
            <w:vAlign w:val="center"/>
          </w:tcPr>
          <w:p w14:paraId="197142ED" w14:textId="2698D0E0" w:rsidR="00E122FB" w:rsidDel="00EC255E" w:rsidRDefault="00000000">
            <w:pPr>
              <w:rPr>
                <w:del w:id="4864" w:author="Elena Borisenok" w:date="2024-11-17T17:48:00Z"/>
                <w:color w:val="000000" w:themeColor="text1"/>
                <w:szCs w:val="24"/>
              </w:rPr>
            </w:pPr>
            <w:del w:id="4865" w:author="Elena Borisenok" w:date="2024-11-17T17:48:00Z">
              <w:r w:rsidDel="00EC255E">
                <w:rPr>
                  <w:color w:val="000000" w:themeColor="text1"/>
                  <w:szCs w:val="24"/>
                </w:rPr>
                <w:delText>ТП-3</w:delText>
              </w:r>
            </w:del>
          </w:p>
        </w:tc>
        <w:tc>
          <w:tcPr>
            <w:tcW w:w="1558" w:type="pct"/>
            <w:shd w:val="clear" w:color="auto" w:fill="auto"/>
            <w:vAlign w:val="center"/>
          </w:tcPr>
          <w:p w14:paraId="29214222" w14:textId="2DDDE479" w:rsidR="00E122FB" w:rsidDel="00EC255E" w:rsidRDefault="00000000">
            <w:pPr>
              <w:rPr>
                <w:del w:id="4866" w:author="Elena Borisenok" w:date="2024-11-17T17:48:00Z"/>
                <w:color w:val="000000" w:themeColor="text1"/>
                <w:szCs w:val="24"/>
              </w:rPr>
            </w:pPr>
            <w:del w:id="4867" w:author="Elena Borisenok" w:date="2024-11-17T17:48:00Z">
              <w:r w:rsidDel="00EC255E">
                <w:rPr>
                  <w:szCs w:val="24"/>
                </w:rPr>
                <w:delText>Мониторинг Kubernetes в составе платформы</w:delText>
              </w:r>
            </w:del>
          </w:p>
        </w:tc>
        <w:tc>
          <w:tcPr>
            <w:tcW w:w="2425" w:type="pct"/>
            <w:vAlign w:val="center"/>
          </w:tcPr>
          <w:p w14:paraId="7BF2E97D" w14:textId="52AFABFF" w:rsidR="00E122FB" w:rsidDel="00EC255E" w:rsidRDefault="00000000">
            <w:pPr>
              <w:rPr>
                <w:del w:id="4868" w:author="Elena Borisenok" w:date="2024-11-17T17:48:00Z"/>
                <w:color w:val="000000" w:themeColor="text1"/>
                <w:szCs w:val="24"/>
              </w:rPr>
            </w:pPr>
            <w:del w:id="4869" w:author="Elena Borisenok" w:date="2024-11-17T17:48:00Z">
              <w:r w:rsidDel="00EC255E">
                <w:rPr>
                  <w:szCs w:val="24"/>
                </w:rPr>
                <w:delText>В Grafana присутствуют дашборды и метрики по Kubernetes control plane</w:delText>
              </w:r>
            </w:del>
          </w:p>
        </w:tc>
      </w:tr>
      <w:tr w:rsidR="00E122FB" w:rsidDel="00EC255E" w14:paraId="5539D224" w14:textId="6288DC3A" w:rsidTr="007C6B8C">
        <w:trPr>
          <w:trHeight w:val="945"/>
          <w:del w:id="4870" w:author="Elena Borisenok" w:date="2024-11-17T17:48:00Z"/>
        </w:trPr>
        <w:tc>
          <w:tcPr>
            <w:tcW w:w="1017" w:type="pct"/>
            <w:shd w:val="clear" w:color="auto" w:fill="auto"/>
            <w:vAlign w:val="center"/>
          </w:tcPr>
          <w:p w14:paraId="2B98486F" w14:textId="02BB302A" w:rsidR="00E122FB" w:rsidDel="00EC255E" w:rsidRDefault="00000000">
            <w:pPr>
              <w:rPr>
                <w:del w:id="4871" w:author="Elena Borisenok" w:date="2024-11-17T17:48:00Z"/>
                <w:color w:val="000000" w:themeColor="text1"/>
                <w:szCs w:val="24"/>
              </w:rPr>
            </w:pPr>
            <w:del w:id="4872" w:author="Elena Borisenok" w:date="2024-11-17T17:48:00Z">
              <w:r w:rsidDel="00EC255E">
                <w:rPr>
                  <w:color w:val="000000" w:themeColor="text1"/>
                  <w:szCs w:val="24"/>
                </w:rPr>
                <w:delText>ТП-4</w:delText>
              </w:r>
            </w:del>
          </w:p>
        </w:tc>
        <w:tc>
          <w:tcPr>
            <w:tcW w:w="1558" w:type="pct"/>
            <w:shd w:val="clear" w:color="auto" w:fill="auto"/>
            <w:vAlign w:val="center"/>
          </w:tcPr>
          <w:p w14:paraId="0C1F9901" w14:textId="68CA63E0" w:rsidR="00E122FB" w:rsidDel="00EC255E" w:rsidRDefault="00000000">
            <w:pPr>
              <w:rPr>
                <w:del w:id="4873" w:author="Elena Borisenok" w:date="2024-11-17T17:48:00Z"/>
                <w:color w:val="000000" w:themeColor="text1"/>
                <w:szCs w:val="24"/>
              </w:rPr>
            </w:pPr>
            <w:del w:id="4874" w:author="Elena Borisenok" w:date="2024-11-17T17:48:00Z">
              <w:r w:rsidDel="00EC255E">
                <w:rPr>
                  <w:szCs w:val="24"/>
                </w:rPr>
                <w:delText>Встроенный мониторинг входящего трафика</w:delText>
              </w:r>
            </w:del>
          </w:p>
        </w:tc>
        <w:tc>
          <w:tcPr>
            <w:tcW w:w="2425" w:type="pct"/>
            <w:vAlign w:val="center"/>
          </w:tcPr>
          <w:p w14:paraId="333D6433" w14:textId="726D34A0" w:rsidR="00E122FB" w:rsidDel="00EC255E" w:rsidRDefault="00000000">
            <w:pPr>
              <w:rPr>
                <w:del w:id="4875" w:author="Elena Borisenok" w:date="2024-11-17T17:48:00Z"/>
                <w:color w:val="000000" w:themeColor="text1"/>
                <w:szCs w:val="24"/>
              </w:rPr>
            </w:pPr>
            <w:del w:id="4876" w:author="Elena Borisenok" w:date="2024-11-17T17:48:00Z">
              <w:r w:rsidDel="00EC255E">
                <w:rPr>
                  <w:szCs w:val="24"/>
                </w:rPr>
                <w:delText>В Grafana присутствуют дашборды и метрики по Ingress Nginx</w:delText>
              </w:r>
            </w:del>
          </w:p>
        </w:tc>
      </w:tr>
      <w:tr w:rsidR="00E122FB" w:rsidDel="00EC255E" w14:paraId="2F0A5969" w14:textId="0F242C9B" w:rsidTr="007C6B8C">
        <w:trPr>
          <w:trHeight w:val="945"/>
          <w:del w:id="4877" w:author="Elena Borisenok" w:date="2024-11-17T17:48:00Z"/>
        </w:trPr>
        <w:tc>
          <w:tcPr>
            <w:tcW w:w="1017" w:type="pct"/>
            <w:shd w:val="clear" w:color="auto" w:fill="auto"/>
            <w:vAlign w:val="center"/>
          </w:tcPr>
          <w:p w14:paraId="263F9236" w14:textId="346A6BC3" w:rsidR="00E122FB" w:rsidDel="00EC255E" w:rsidRDefault="00000000">
            <w:pPr>
              <w:rPr>
                <w:del w:id="4878" w:author="Elena Borisenok" w:date="2024-11-17T17:48:00Z"/>
                <w:color w:val="000000" w:themeColor="text1"/>
                <w:szCs w:val="24"/>
              </w:rPr>
            </w:pPr>
            <w:del w:id="4879" w:author="Elena Borisenok" w:date="2024-11-17T17:48:00Z">
              <w:r w:rsidDel="00EC255E">
                <w:rPr>
                  <w:color w:val="000000" w:themeColor="text1"/>
                  <w:szCs w:val="24"/>
                </w:rPr>
                <w:delText>ТП-5</w:delText>
              </w:r>
            </w:del>
          </w:p>
        </w:tc>
        <w:tc>
          <w:tcPr>
            <w:tcW w:w="1558" w:type="pct"/>
            <w:shd w:val="clear" w:color="auto" w:fill="auto"/>
            <w:vAlign w:val="center"/>
          </w:tcPr>
          <w:p w14:paraId="6FD8E101" w14:textId="41BA5F26" w:rsidR="00E122FB" w:rsidDel="00EC255E" w:rsidRDefault="00000000">
            <w:pPr>
              <w:rPr>
                <w:del w:id="4880" w:author="Elena Borisenok" w:date="2024-11-17T17:48:00Z"/>
                <w:color w:val="000000" w:themeColor="text1"/>
                <w:szCs w:val="24"/>
              </w:rPr>
            </w:pPr>
            <w:del w:id="4881" w:author="Elena Borisenok" w:date="2024-11-17T17:48:00Z">
              <w:r w:rsidDel="00EC255E">
                <w:rPr>
                  <w:szCs w:val="24"/>
                </w:rPr>
                <w:delText>Оценка использования ресурсов</w:delText>
              </w:r>
            </w:del>
          </w:p>
        </w:tc>
        <w:tc>
          <w:tcPr>
            <w:tcW w:w="2425" w:type="pct"/>
            <w:vAlign w:val="center"/>
          </w:tcPr>
          <w:p w14:paraId="6E3CD6D3" w14:textId="439A3D08" w:rsidR="00E122FB" w:rsidDel="00EC255E" w:rsidRDefault="00000000">
            <w:pPr>
              <w:rPr>
                <w:del w:id="4882" w:author="Elena Borisenok" w:date="2024-11-17T17:48:00Z"/>
                <w:color w:val="000000" w:themeColor="text1"/>
                <w:szCs w:val="24"/>
              </w:rPr>
            </w:pPr>
            <w:del w:id="4883" w:author="Elena Borisenok" w:date="2024-11-17T17:48:00Z">
              <w:r w:rsidDel="00EC255E">
                <w:rPr>
                  <w:szCs w:val="24"/>
                </w:rPr>
                <w:delText>В Grafana присутствуют дашборды и метрики по Capacity planning</w:delText>
              </w:r>
            </w:del>
          </w:p>
        </w:tc>
      </w:tr>
      <w:tr w:rsidR="00E122FB" w:rsidDel="00EC255E" w14:paraId="166BD7B9" w14:textId="7C26F5D2" w:rsidTr="007C6B8C">
        <w:trPr>
          <w:trHeight w:val="945"/>
          <w:del w:id="4884" w:author="Elena Borisenok" w:date="2024-11-17T17:48:00Z"/>
        </w:trPr>
        <w:tc>
          <w:tcPr>
            <w:tcW w:w="1017" w:type="pct"/>
            <w:shd w:val="clear" w:color="auto" w:fill="auto"/>
            <w:vAlign w:val="center"/>
          </w:tcPr>
          <w:p w14:paraId="3B14D541" w14:textId="3BE34C2E" w:rsidR="00E122FB" w:rsidDel="00EC255E" w:rsidRDefault="00000000">
            <w:pPr>
              <w:rPr>
                <w:del w:id="4885" w:author="Elena Borisenok" w:date="2024-11-17T17:48:00Z"/>
                <w:color w:val="000000" w:themeColor="text1"/>
                <w:szCs w:val="24"/>
              </w:rPr>
            </w:pPr>
            <w:del w:id="4886" w:author="Elena Borisenok" w:date="2024-11-17T17:48:00Z">
              <w:r w:rsidDel="00EC255E">
                <w:rPr>
                  <w:color w:val="000000" w:themeColor="text1"/>
                  <w:szCs w:val="24"/>
                </w:rPr>
                <w:delText>ТП-6</w:delText>
              </w:r>
            </w:del>
          </w:p>
        </w:tc>
        <w:tc>
          <w:tcPr>
            <w:tcW w:w="1558" w:type="pct"/>
            <w:shd w:val="clear" w:color="auto" w:fill="auto"/>
            <w:vAlign w:val="center"/>
          </w:tcPr>
          <w:p w14:paraId="2945FCBA" w14:textId="6540457C" w:rsidR="00E122FB" w:rsidDel="00EC255E" w:rsidRDefault="00000000">
            <w:pPr>
              <w:rPr>
                <w:del w:id="4887" w:author="Elena Borisenok" w:date="2024-11-17T17:48:00Z"/>
                <w:color w:val="000000" w:themeColor="text1"/>
                <w:szCs w:val="24"/>
              </w:rPr>
            </w:pPr>
            <w:del w:id="4888" w:author="Elena Borisenok" w:date="2024-11-17T17:48:00Z">
              <w:r w:rsidDel="00EC255E">
                <w:rPr>
                  <w:szCs w:val="24"/>
                </w:rPr>
                <w:delText>Уведомления (alerts) по нагрузке серверов кластера, количество ошибочных запросов ingress и пр.</w:delText>
              </w:r>
            </w:del>
          </w:p>
        </w:tc>
        <w:tc>
          <w:tcPr>
            <w:tcW w:w="2425" w:type="pct"/>
            <w:vAlign w:val="center"/>
          </w:tcPr>
          <w:p w14:paraId="7CFD2470" w14:textId="0DAB3543" w:rsidR="00E122FB" w:rsidDel="00EC255E" w:rsidRDefault="00000000">
            <w:pPr>
              <w:rPr>
                <w:del w:id="4889" w:author="Elena Borisenok" w:date="2024-11-17T17:48:00Z"/>
                <w:color w:val="000000" w:themeColor="text1"/>
                <w:szCs w:val="24"/>
              </w:rPr>
            </w:pPr>
            <w:del w:id="4890" w:author="Elena Borisenok" w:date="2024-11-17T17:48:00Z">
              <w:r w:rsidDel="00EC255E">
                <w:rPr>
                  <w:szCs w:val="24"/>
                </w:rPr>
                <w:delText>Убедиться, что в платформе поставляется обширный набор уведомлений (alerts) в Prometheus</w:delText>
              </w:r>
            </w:del>
          </w:p>
        </w:tc>
      </w:tr>
      <w:tr w:rsidR="00E122FB" w:rsidDel="00EC255E" w14:paraId="0001F4CA" w14:textId="0A53B29E" w:rsidTr="007C6B8C">
        <w:trPr>
          <w:trHeight w:val="945"/>
          <w:del w:id="4891" w:author="Elena Borisenok" w:date="2024-11-17T17:48:00Z"/>
        </w:trPr>
        <w:tc>
          <w:tcPr>
            <w:tcW w:w="1017" w:type="pct"/>
            <w:shd w:val="clear" w:color="auto" w:fill="auto"/>
            <w:vAlign w:val="center"/>
          </w:tcPr>
          <w:p w14:paraId="423F9193" w14:textId="1C80493F" w:rsidR="00E122FB" w:rsidDel="00EC255E" w:rsidRDefault="00000000">
            <w:pPr>
              <w:rPr>
                <w:del w:id="4892" w:author="Elena Borisenok" w:date="2024-11-17T17:48:00Z"/>
                <w:color w:val="000000" w:themeColor="text1"/>
                <w:szCs w:val="24"/>
              </w:rPr>
            </w:pPr>
            <w:del w:id="4893" w:author="Elena Borisenok" w:date="2024-11-17T17:48:00Z">
              <w:r w:rsidDel="00EC255E">
                <w:rPr>
                  <w:color w:val="000000" w:themeColor="text1"/>
                  <w:szCs w:val="24"/>
                </w:rPr>
                <w:delText>ТП-7</w:delText>
              </w:r>
            </w:del>
          </w:p>
        </w:tc>
        <w:tc>
          <w:tcPr>
            <w:tcW w:w="1558" w:type="pct"/>
            <w:shd w:val="clear" w:color="auto" w:fill="auto"/>
            <w:vAlign w:val="center"/>
          </w:tcPr>
          <w:p w14:paraId="1BC0852D" w14:textId="38950605" w:rsidR="00E122FB" w:rsidDel="00EC255E" w:rsidRDefault="00000000">
            <w:pPr>
              <w:rPr>
                <w:del w:id="4894" w:author="Elena Borisenok" w:date="2024-11-17T17:48:00Z"/>
                <w:color w:val="000000" w:themeColor="text1"/>
                <w:szCs w:val="24"/>
              </w:rPr>
            </w:pPr>
            <w:del w:id="4895" w:author="Elena Borisenok" w:date="2024-11-17T17:48:00Z">
              <w:r w:rsidDel="00EC255E">
                <w:rPr>
                  <w:szCs w:val="24"/>
                </w:rPr>
                <w:delText>Расширенный мониторинг состояния прикладных сервисов</w:delText>
              </w:r>
            </w:del>
          </w:p>
        </w:tc>
        <w:tc>
          <w:tcPr>
            <w:tcW w:w="2425" w:type="pct"/>
            <w:vAlign w:val="center"/>
          </w:tcPr>
          <w:p w14:paraId="43C1E1D8" w14:textId="5D11AE2C" w:rsidR="00E122FB" w:rsidDel="00EC255E" w:rsidRDefault="00000000">
            <w:pPr>
              <w:rPr>
                <w:del w:id="4896" w:author="Elena Borisenok" w:date="2024-11-17T17:48:00Z"/>
                <w:color w:val="000000" w:themeColor="text1"/>
                <w:szCs w:val="24"/>
              </w:rPr>
            </w:pPr>
            <w:del w:id="4897" w:author="Elena Borisenok" w:date="2024-11-17T17:48:00Z">
              <w:r w:rsidDel="00EC255E">
                <w:rPr>
                  <w:szCs w:val="24"/>
                </w:rPr>
                <w:delText>После применения лейбла на namespace - создать заведомо неработающий Deployment и убедиться в наличии уведомлений</w:delText>
              </w:r>
            </w:del>
          </w:p>
        </w:tc>
      </w:tr>
      <w:tr w:rsidR="00E122FB" w:rsidDel="00EC255E" w14:paraId="78AE41AF" w14:textId="5F2EBD88" w:rsidTr="007C6B8C">
        <w:trPr>
          <w:trHeight w:val="945"/>
          <w:del w:id="4898" w:author="Elena Borisenok" w:date="2024-11-17T17:48:00Z"/>
        </w:trPr>
        <w:tc>
          <w:tcPr>
            <w:tcW w:w="1017" w:type="pct"/>
            <w:shd w:val="clear" w:color="auto" w:fill="auto"/>
            <w:vAlign w:val="center"/>
          </w:tcPr>
          <w:p w14:paraId="66188A46" w14:textId="1172A8CD" w:rsidR="00E122FB" w:rsidDel="00EC255E" w:rsidRDefault="00000000">
            <w:pPr>
              <w:rPr>
                <w:del w:id="4899" w:author="Elena Borisenok" w:date="2024-11-17T17:48:00Z"/>
                <w:color w:val="000000" w:themeColor="text1"/>
                <w:szCs w:val="24"/>
              </w:rPr>
            </w:pPr>
            <w:del w:id="4900" w:author="Elena Borisenok" w:date="2024-11-17T17:48:00Z">
              <w:r w:rsidDel="00EC255E">
                <w:rPr>
                  <w:color w:val="000000" w:themeColor="text1"/>
                  <w:szCs w:val="24"/>
                </w:rPr>
                <w:delText>ТП-8</w:delText>
              </w:r>
            </w:del>
          </w:p>
        </w:tc>
        <w:tc>
          <w:tcPr>
            <w:tcW w:w="1558" w:type="pct"/>
            <w:shd w:val="clear" w:color="auto" w:fill="auto"/>
            <w:vAlign w:val="center"/>
          </w:tcPr>
          <w:p w14:paraId="567D95AB" w14:textId="1D7F5C19" w:rsidR="00E122FB" w:rsidDel="00EC255E" w:rsidRDefault="00000000">
            <w:pPr>
              <w:rPr>
                <w:del w:id="4901" w:author="Elena Borisenok" w:date="2024-11-17T17:48:00Z"/>
                <w:color w:val="000000" w:themeColor="text1"/>
                <w:szCs w:val="24"/>
              </w:rPr>
            </w:pPr>
            <w:del w:id="4902" w:author="Elena Borisenok" w:date="2024-11-17T17:48:00Z">
              <w:r w:rsidDel="00EC255E">
                <w:rPr>
                  <w:szCs w:val="24"/>
                </w:rPr>
                <w:delText>Мониторинг прикладных сервисов</w:delText>
              </w:r>
            </w:del>
          </w:p>
        </w:tc>
        <w:tc>
          <w:tcPr>
            <w:tcW w:w="2425" w:type="pct"/>
            <w:vAlign w:val="center"/>
          </w:tcPr>
          <w:p w14:paraId="2AE39A96" w14:textId="36A7D1F7" w:rsidR="00E122FB" w:rsidDel="00EC255E" w:rsidRDefault="00000000">
            <w:pPr>
              <w:rPr>
                <w:del w:id="4903" w:author="Elena Borisenok" w:date="2024-11-17T17:48:00Z"/>
                <w:color w:val="000000" w:themeColor="text1"/>
                <w:szCs w:val="24"/>
              </w:rPr>
            </w:pPr>
            <w:del w:id="4904" w:author="Elena Borisenok" w:date="2024-11-17T17:48:00Z">
              <w:r w:rsidDel="00EC255E">
                <w:rPr>
                  <w:szCs w:val="24"/>
                </w:rPr>
                <w:delText>Выкатить приложение в кластер, которое умеет отдавать метрики в формате prometheus и настроить сбор метрик. Они должны появиться в Prometheus</w:delText>
              </w:r>
            </w:del>
          </w:p>
        </w:tc>
      </w:tr>
      <w:tr w:rsidR="00E122FB" w:rsidDel="00EC255E" w14:paraId="1713C438" w14:textId="3FA250C3" w:rsidTr="007C6B8C">
        <w:trPr>
          <w:trHeight w:val="945"/>
          <w:del w:id="4905" w:author="Elena Borisenok" w:date="2024-11-17T17:48:00Z"/>
        </w:trPr>
        <w:tc>
          <w:tcPr>
            <w:tcW w:w="1017" w:type="pct"/>
            <w:shd w:val="clear" w:color="auto" w:fill="auto"/>
            <w:vAlign w:val="center"/>
          </w:tcPr>
          <w:p w14:paraId="501AC491" w14:textId="26316A88" w:rsidR="00E122FB" w:rsidDel="00EC255E" w:rsidRDefault="00000000">
            <w:pPr>
              <w:rPr>
                <w:del w:id="4906" w:author="Elena Borisenok" w:date="2024-11-17T17:48:00Z"/>
                <w:color w:val="000000" w:themeColor="text1"/>
                <w:szCs w:val="24"/>
              </w:rPr>
            </w:pPr>
            <w:del w:id="4907" w:author="Elena Borisenok" w:date="2024-11-17T17:48:00Z">
              <w:r w:rsidDel="00EC255E">
                <w:rPr>
                  <w:color w:val="000000" w:themeColor="text1"/>
                  <w:szCs w:val="24"/>
                </w:rPr>
                <w:delText>ТП-9</w:delText>
              </w:r>
            </w:del>
          </w:p>
        </w:tc>
        <w:tc>
          <w:tcPr>
            <w:tcW w:w="1558" w:type="pct"/>
            <w:shd w:val="clear" w:color="auto" w:fill="auto"/>
            <w:vAlign w:val="center"/>
          </w:tcPr>
          <w:p w14:paraId="2DF3E164" w14:textId="72F60BAF" w:rsidR="00E122FB" w:rsidDel="00EC255E" w:rsidRDefault="00000000">
            <w:pPr>
              <w:rPr>
                <w:del w:id="4908" w:author="Elena Borisenok" w:date="2024-11-17T17:48:00Z"/>
                <w:color w:val="000000" w:themeColor="text1"/>
                <w:szCs w:val="24"/>
              </w:rPr>
            </w:pPr>
            <w:del w:id="4909" w:author="Elena Borisenok" w:date="2024-11-17T17:48:00Z">
              <w:r w:rsidDel="00EC255E">
                <w:rPr>
                  <w:szCs w:val="24"/>
                </w:rPr>
                <w:delText>Возможность добавления своего набора уведомлений (alerts)</w:delText>
              </w:r>
            </w:del>
          </w:p>
        </w:tc>
        <w:tc>
          <w:tcPr>
            <w:tcW w:w="2425" w:type="pct"/>
            <w:vAlign w:val="center"/>
          </w:tcPr>
          <w:p w14:paraId="001A96B1" w14:textId="69BAD5A0" w:rsidR="00E122FB" w:rsidDel="00EC255E" w:rsidRDefault="00000000">
            <w:pPr>
              <w:rPr>
                <w:del w:id="4910" w:author="Elena Borisenok" w:date="2024-11-17T17:48:00Z"/>
                <w:color w:val="000000" w:themeColor="text1"/>
                <w:szCs w:val="24"/>
              </w:rPr>
            </w:pPr>
            <w:del w:id="4911" w:author="Elena Borisenok" w:date="2024-11-17T17:48:00Z">
              <w:r w:rsidDel="00EC255E">
                <w:rPr>
                  <w:szCs w:val="24"/>
                </w:rPr>
                <w:delText>Написать свой CustomPrometheusRule и убедиться, что он подгрузился в Prometheus</w:delText>
              </w:r>
            </w:del>
          </w:p>
        </w:tc>
      </w:tr>
      <w:tr w:rsidR="00E122FB" w:rsidDel="00EC255E" w14:paraId="504898EB" w14:textId="72CE5923" w:rsidTr="007C6B8C">
        <w:trPr>
          <w:trHeight w:val="945"/>
          <w:del w:id="4912" w:author="Elena Borisenok" w:date="2024-11-17T17:48:00Z"/>
        </w:trPr>
        <w:tc>
          <w:tcPr>
            <w:tcW w:w="1017" w:type="pct"/>
            <w:shd w:val="clear" w:color="auto" w:fill="auto"/>
            <w:vAlign w:val="center"/>
          </w:tcPr>
          <w:p w14:paraId="6C5B497F" w14:textId="349EF33F" w:rsidR="00E122FB" w:rsidDel="00EC255E" w:rsidRDefault="00000000">
            <w:pPr>
              <w:rPr>
                <w:del w:id="4913" w:author="Elena Borisenok" w:date="2024-11-17T17:48:00Z"/>
                <w:color w:val="000000" w:themeColor="text1"/>
                <w:szCs w:val="24"/>
              </w:rPr>
            </w:pPr>
            <w:del w:id="4914" w:author="Elena Borisenok" w:date="2024-11-17T17:48:00Z">
              <w:r w:rsidDel="00EC255E">
                <w:rPr>
                  <w:color w:val="000000" w:themeColor="text1"/>
                  <w:szCs w:val="24"/>
                </w:rPr>
                <w:delText>ТП-10</w:delText>
              </w:r>
            </w:del>
          </w:p>
        </w:tc>
        <w:tc>
          <w:tcPr>
            <w:tcW w:w="1558" w:type="pct"/>
            <w:shd w:val="clear" w:color="auto" w:fill="auto"/>
            <w:vAlign w:val="center"/>
          </w:tcPr>
          <w:p w14:paraId="051F7B57" w14:textId="34890B40" w:rsidR="00E122FB" w:rsidDel="00EC255E" w:rsidRDefault="00000000">
            <w:pPr>
              <w:rPr>
                <w:del w:id="4915" w:author="Elena Borisenok" w:date="2024-11-17T17:48:00Z"/>
                <w:color w:val="000000" w:themeColor="text1"/>
                <w:szCs w:val="24"/>
              </w:rPr>
            </w:pPr>
            <w:del w:id="4916" w:author="Elena Borisenok" w:date="2024-11-17T17:48:00Z">
              <w:r w:rsidDel="00EC255E">
                <w:rPr>
                  <w:szCs w:val="24"/>
                </w:rPr>
                <w:delText>Возможность отправки уведомлений (alerts) во внешнюю систему</w:delText>
              </w:r>
            </w:del>
          </w:p>
        </w:tc>
        <w:tc>
          <w:tcPr>
            <w:tcW w:w="2425" w:type="pct"/>
            <w:vAlign w:val="center"/>
          </w:tcPr>
          <w:p w14:paraId="23CB7B5E" w14:textId="65185DAB" w:rsidR="00E122FB" w:rsidDel="00EC255E" w:rsidRDefault="00000000">
            <w:pPr>
              <w:rPr>
                <w:del w:id="4917" w:author="Elena Borisenok" w:date="2024-11-17T17:48:00Z"/>
                <w:color w:val="000000" w:themeColor="text1"/>
                <w:szCs w:val="24"/>
              </w:rPr>
            </w:pPr>
            <w:del w:id="4918" w:author="Elena Borisenok" w:date="2024-11-17T17:48:00Z">
              <w:r w:rsidDel="00EC255E">
                <w:rPr>
                  <w:szCs w:val="24"/>
                </w:rPr>
                <w:delText>Создать ресурс CustomAlertmanager и убедиться, что уведомления из кластера уходят во внешнюю систему</w:delText>
              </w:r>
            </w:del>
          </w:p>
        </w:tc>
      </w:tr>
    </w:tbl>
    <w:p w14:paraId="35DC63D2" w14:textId="0D618B67" w:rsidR="007C6B8C" w:rsidRPr="0085393C" w:rsidRDefault="007C6B8C">
      <w:pPr>
        <w:pStyle w:val="afff"/>
        <w:keepNext/>
        <w:rPr>
          <w:ins w:id="4919" w:author="Elena Borisenok" w:date="2024-11-18T10:45:00Z"/>
        </w:rPr>
        <w:pPrChange w:id="4920" w:author="Elena Borisenok" w:date="2024-11-18T10:46:00Z">
          <w:pPr/>
        </w:pPrChange>
      </w:pPr>
      <w:ins w:id="4921" w:author="Elena Borisenok" w:date="2024-11-18T10:45:00Z">
        <w:r>
          <w:t xml:space="preserve">Таблица </w:t>
        </w:r>
        <w:r>
          <w:fldChar w:fldCharType="begin"/>
        </w:r>
        <w:r>
          <w:instrText xml:space="preserve"> SEQ Таблица \* ARABIC </w:instrText>
        </w:r>
        <w:r>
          <w:fldChar w:fldCharType="separate"/>
        </w:r>
      </w:ins>
      <w:ins w:id="4922" w:author="Elena Borisenok" w:date="2024-11-18T11:24:00Z">
        <w:r w:rsidR="0085393C">
          <w:rPr>
            <w:noProof/>
          </w:rPr>
          <w:t>9</w:t>
        </w:r>
      </w:ins>
      <w:ins w:id="4923" w:author="Elena Borisenok" w:date="2024-11-18T10:45:00Z">
        <w:r>
          <w:fldChar w:fldCharType="end"/>
        </w:r>
        <w:r>
          <w:rPr>
            <w:lang w:val="ru-RU"/>
          </w:rPr>
          <w:t xml:space="preserve">. </w:t>
        </w:r>
        <w:r>
          <w:rPr>
            <w:b w:val="0"/>
            <w:sz w:val="24"/>
            <w:szCs w:val="24"/>
          </w:rPr>
          <w:t>Оценка трудозатрат на тестирование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2680"/>
      </w:tblGrid>
      <w:tr w:rsidR="007C6B8C" w14:paraId="7F5FE30A" w14:textId="77777777" w:rsidTr="005F20EE">
        <w:trPr>
          <w:ins w:id="4924" w:author="Elena Borisenok" w:date="2024-11-18T10:45:00Z"/>
        </w:trPr>
        <w:tc>
          <w:tcPr>
            <w:tcW w:w="0" w:type="auto"/>
            <w:shd w:val="clear" w:color="auto" w:fill="F2F2F2"/>
          </w:tcPr>
          <w:p w14:paraId="081A9F9D" w14:textId="77777777" w:rsidR="007C6B8C" w:rsidRDefault="007C6B8C" w:rsidP="005F20EE">
            <w:pPr>
              <w:spacing w:line="0" w:lineRule="atLeast"/>
              <w:jc w:val="center"/>
              <w:rPr>
                <w:ins w:id="4925" w:author="Elena Borisenok" w:date="2024-11-18T10:45:00Z"/>
                <w:lang w:eastAsia="en-US"/>
              </w:rPr>
            </w:pPr>
            <w:ins w:id="4926" w:author="Elena Borisenok" w:date="2024-11-18T10:45:00Z">
              <w:r>
                <w:rPr>
                  <w:b/>
                </w:rPr>
                <w:t>Количество проверок</w:t>
              </w:r>
            </w:ins>
          </w:p>
        </w:tc>
        <w:tc>
          <w:tcPr>
            <w:tcW w:w="2680" w:type="dxa"/>
            <w:shd w:val="clear" w:color="auto" w:fill="F2F2F2"/>
          </w:tcPr>
          <w:p w14:paraId="006A0C20" w14:textId="77777777" w:rsidR="007C6B8C" w:rsidRDefault="007C6B8C" w:rsidP="005F20EE">
            <w:pPr>
              <w:spacing w:line="0" w:lineRule="atLeast"/>
              <w:jc w:val="center"/>
              <w:rPr>
                <w:ins w:id="4927" w:author="Elena Borisenok" w:date="2024-11-18T10:45:00Z"/>
                <w:lang w:eastAsia="en-US"/>
              </w:rPr>
            </w:pPr>
            <w:ins w:id="4928" w:author="Elena Borisenok" w:date="2024-11-18T10:45:00Z">
              <w:r>
                <w:rPr>
                  <w:b/>
                </w:rPr>
                <w:t>Общее время прохождения</w:t>
              </w:r>
            </w:ins>
          </w:p>
        </w:tc>
      </w:tr>
      <w:tr w:rsidR="007C6B8C" w14:paraId="6467EFC5" w14:textId="77777777" w:rsidTr="005F20EE">
        <w:trPr>
          <w:ins w:id="4929" w:author="Elena Borisenok" w:date="2024-11-18T10:45:00Z"/>
        </w:trPr>
        <w:tc>
          <w:tcPr>
            <w:tcW w:w="0" w:type="auto"/>
            <w:shd w:val="clear" w:color="auto" w:fill="auto"/>
          </w:tcPr>
          <w:p w14:paraId="1C95F86A" w14:textId="10791101" w:rsidR="007C6B8C" w:rsidRPr="005F20EE" w:rsidRDefault="007C6B8C" w:rsidP="005F20EE">
            <w:pPr>
              <w:spacing w:line="0" w:lineRule="atLeast"/>
              <w:jc w:val="center"/>
              <w:rPr>
                <w:ins w:id="4930" w:author="Elena Borisenok" w:date="2024-11-18T10:45:00Z"/>
                <w:bCs/>
                <w:iCs/>
                <w:lang w:eastAsia="en-US"/>
              </w:rPr>
            </w:pPr>
            <w:ins w:id="4931" w:author="Elena Borisenok" w:date="2024-11-18T10:46:00Z">
              <w:r>
                <w:rPr>
                  <w:bCs/>
                  <w:iCs/>
                  <w:lang w:eastAsia="en-US"/>
                </w:rPr>
                <w:t>10</w:t>
              </w:r>
            </w:ins>
          </w:p>
        </w:tc>
        <w:tc>
          <w:tcPr>
            <w:tcW w:w="2680" w:type="dxa"/>
            <w:shd w:val="clear" w:color="auto" w:fill="auto"/>
          </w:tcPr>
          <w:p w14:paraId="4067AD16" w14:textId="77777777" w:rsidR="007C6B8C" w:rsidRDefault="007C6B8C" w:rsidP="005F20EE">
            <w:pPr>
              <w:spacing w:line="0" w:lineRule="atLeast"/>
              <w:rPr>
                <w:ins w:id="4932" w:author="Elena Borisenok" w:date="2024-11-18T10:45:00Z"/>
                <w:lang w:eastAsia="en-US"/>
              </w:rPr>
            </w:pPr>
          </w:p>
        </w:tc>
      </w:tr>
    </w:tbl>
    <w:p w14:paraId="0C1F4C10" w14:textId="679A6163" w:rsidR="00E122FB" w:rsidDel="007C6B8C" w:rsidRDefault="00E122FB">
      <w:pPr>
        <w:pStyle w:val="3"/>
        <w:rPr>
          <w:del w:id="4933" w:author="Elena Borisenok" w:date="2024-11-17T18:20:00Z"/>
          <w:color w:val="000000" w:themeColor="text1"/>
          <w:lang w:eastAsia="en-US"/>
        </w:rPr>
      </w:pPr>
    </w:p>
    <w:p w14:paraId="5AC09068" w14:textId="77777777" w:rsidR="007C6B8C" w:rsidRPr="007C6B8C" w:rsidRDefault="007C6B8C" w:rsidP="007C6B8C">
      <w:pPr>
        <w:rPr>
          <w:ins w:id="4934" w:author="Elena Borisenok" w:date="2024-11-18T10:45:00Z"/>
          <w:lang w:eastAsia="en-US"/>
          <w:rPrChange w:id="4935" w:author="Elena Borisenok" w:date="2024-11-18T10:45:00Z">
            <w:rPr>
              <w:ins w:id="4936" w:author="Elena Borisenok" w:date="2024-11-18T10:45:00Z"/>
              <w:color w:val="000000" w:themeColor="text1"/>
              <w:lang w:eastAsia="en-US"/>
            </w:rPr>
          </w:rPrChange>
        </w:rPr>
      </w:pPr>
    </w:p>
    <w:p w14:paraId="27B5A960" w14:textId="77777777" w:rsidR="00E122FB" w:rsidRDefault="00000000">
      <w:pPr>
        <w:pStyle w:val="3"/>
        <w:rPr>
          <w:color w:val="000000" w:themeColor="text1"/>
          <w:lang w:eastAsia="en-US"/>
        </w:rPr>
      </w:pPr>
      <w:bookmarkStart w:id="4937" w:name="_Toc482360903"/>
      <w:bookmarkStart w:id="4938" w:name="_Toc182824299"/>
      <w:r>
        <w:rPr>
          <w:color w:val="000000" w:themeColor="text1"/>
          <w:lang w:eastAsia="en-US"/>
        </w:rPr>
        <w:t>Критерий завершения</w:t>
      </w:r>
      <w:bookmarkEnd w:id="4937"/>
      <w:bookmarkEnd w:id="4938"/>
    </w:p>
    <w:p w14:paraId="7F2F9E1D" w14:textId="77777777" w:rsidR="00E122FB" w:rsidDel="004276D0" w:rsidRDefault="00000000">
      <w:pPr>
        <w:rPr>
          <w:del w:id="4939" w:author="Elena Borisenok" w:date="2024-11-17T19:00:00Z"/>
          <w:color w:val="000000" w:themeColor="text1"/>
          <w:lang w:eastAsia="en-US"/>
        </w:rPr>
      </w:pPr>
      <w:r>
        <w:rPr>
          <w:color w:val="000000" w:themeColor="text1"/>
        </w:rPr>
        <w:t>Все запланированные тесты были выполнены. Все выявленные ошибки зафиксированы.</w:t>
      </w:r>
    </w:p>
    <w:p w14:paraId="4477309C" w14:textId="77777777" w:rsidR="00EC255E" w:rsidRDefault="00EC255E">
      <w:pPr>
        <w:rPr>
          <w:ins w:id="4940" w:author="Elena Borisenok" w:date="2024-11-17T17:50:00Z"/>
          <w:color w:val="000000" w:themeColor="text1"/>
        </w:rPr>
        <w:sectPr w:rsidR="00EC255E" w:rsidSect="00DF34F9">
          <w:pgSz w:w="16838" w:h="11906" w:orient="landscape"/>
          <w:pgMar w:top="1418" w:right="1134" w:bottom="851" w:left="1134" w:header="709" w:footer="425" w:gutter="0"/>
          <w:cols w:space="708"/>
          <w:docGrid w:linePitch="360"/>
          <w:sectPrChange w:id="4941" w:author="Elena Borisenok" w:date="2024-11-17T17:55:00Z">
            <w:sectPr w:rsidR="00EC255E" w:rsidSect="00DF34F9">
              <w:pgSz w:w="11906" w:h="16838" w:orient="portrait"/>
              <w:pgMar w:top="1134" w:right="851" w:bottom="1134" w:left="1418" w:header="709" w:footer="425" w:gutter="0"/>
            </w:sectPr>
          </w:sectPrChange>
        </w:sectPr>
      </w:pPr>
    </w:p>
    <w:p w14:paraId="60D1C15C" w14:textId="7B48032D" w:rsidR="00E122FB" w:rsidDel="004276D0" w:rsidRDefault="00E122FB">
      <w:pPr>
        <w:rPr>
          <w:del w:id="4942" w:author="Elena Borisenok" w:date="2024-11-17T19:01:00Z"/>
          <w:color w:val="000000" w:themeColor="text1"/>
        </w:rPr>
      </w:pPr>
      <w:bookmarkStart w:id="4943" w:name="_Toc182819423"/>
      <w:bookmarkStart w:id="4944" w:name="_Toc182819482"/>
      <w:bookmarkStart w:id="4945" w:name="_Toc182821516"/>
      <w:bookmarkStart w:id="4946" w:name="_Toc182821787"/>
      <w:bookmarkStart w:id="4947" w:name="_Toc182824300"/>
      <w:bookmarkEnd w:id="4943"/>
      <w:bookmarkEnd w:id="4944"/>
      <w:bookmarkEnd w:id="4945"/>
      <w:bookmarkEnd w:id="4946"/>
      <w:bookmarkEnd w:id="4947"/>
    </w:p>
    <w:p w14:paraId="69F3C5F4" w14:textId="77777777" w:rsidR="00E122FB" w:rsidRDefault="00000000">
      <w:pPr>
        <w:pStyle w:val="2"/>
        <w:rPr>
          <w:color w:val="000000" w:themeColor="text1"/>
        </w:rPr>
      </w:pPr>
      <w:bookmarkStart w:id="4948" w:name="_Toc46827288"/>
      <w:bookmarkStart w:id="4949" w:name="_Toc85016619"/>
      <w:bookmarkStart w:id="4950" w:name="_Toc482360908"/>
      <w:bookmarkStart w:id="4951" w:name="_Toc182824301"/>
      <w:r>
        <w:rPr>
          <w:color w:val="000000" w:themeColor="text1"/>
        </w:rPr>
        <w:t>Тестирование</w:t>
      </w:r>
      <w:bookmarkEnd w:id="4948"/>
      <w:bookmarkEnd w:id="4949"/>
      <w:bookmarkEnd w:id="4950"/>
      <w:r>
        <w:rPr>
          <w:color w:val="000000" w:themeColor="text1"/>
        </w:rPr>
        <w:t xml:space="preserve"> масштабируемости</w:t>
      </w:r>
      <w:bookmarkEnd w:id="4951"/>
    </w:p>
    <w:p w14:paraId="47FE122F" w14:textId="77777777" w:rsidR="00E122FB" w:rsidRDefault="00000000">
      <w:pPr>
        <w:pStyle w:val="3"/>
        <w:rPr>
          <w:color w:val="000000" w:themeColor="text1"/>
          <w:lang w:eastAsia="en-US"/>
        </w:rPr>
      </w:pPr>
      <w:bookmarkStart w:id="4952" w:name="_Toc482360909"/>
      <w:bookmarkStart w:id="4953" w:name="_Toc182824302"/>
      <w:r>
        <w:rPr>
          <w:color w:val="000000" w:themeColor="text1"/>
          <w:lang w:eastAsia="en-US"/>
        </w:rPr>
        <w:t>Цель тестирования</w:t>
      </w:r>
      <w:bookmarkEnd w:id="4952"/>
      <w:bookmarkEnd w:id="4953"/>
    </w:p>
    <w:p w14:paraId="790C682B" w14:textId="77777777" w:rsidR="00E122FB" w:rsidRDefault="00000000">
      <w:pPr>
        <w:rPr>
          <w:lang w:eastAsia="en-US"/>
        </w:rPr>
      </w:pPr>
      <w:r>
        <w:t>Цель тестирования масштабируемости - определение способности системы эффективно справляться с увеличением нагрузки и расширением ресурсов, сохраняя при этом стабильность и удовлетворительное время отклика.</w:t>
      </w:r>
    </w:p>
    <w:p w14:paraId="6C052451" w14:textId="77777777" w:rsidR="00E122FB" w:rsidRDefault="00000000">
      <w:pPr>
        <w:pStyle w:val="3"/>
        <w:rPr>
          <w:color w:val="000000" w:themeColor="text1"/>
        </w:rPr>
      </w:pPr>
      <w:bookmarkStart w:id="4954" w:name="_Toc182824303"/>
      <w:r>
        <w:rPr>
          <w:color w:val="000000" w:themeColor="text1"/>
        </w:rPr>
        <w:t>Проверяемые требования</w:t>
      </w:r>
      <w:bookmarkEnd w:id="4954"/>
      <w:r>
        <w:rPr>
          <w:color w:val="000000" w:themeColor="text1"/>
        </w:rPr>
        <w:t xml:space="preserve"> </w:t>
      </w:r>
    </w:p>
    <w:p w14:paraId="1C4F2A71" w14:textId="543C4468" w:rsidR="00E122FB" w:rsidRDefault="00000000">
      <w:pPr>
        <w:pStyle w:val="afff"/>
        <w:rPr>
          <w:color w:val="000000" w:themeColor="text1"/>
        </w:rPr>
      </w:pPr>
      <w:r>
        <w:rPr>
          <w:color w:val="000000" w:themeColor="text1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Таблица \* ARABIC </w:instrText>
      </w:r>
      <w:r>
        <w:rPr>
          <w:color w:val="000000" w:themeColor="text1"/>
        </w:rPr>
        <w:fldChar w:fldCharType="separate"/>
      </w:r>
      <w:ins w:id="4955" w:author="Elena Borisenok" w:date="2024-11-18T11:24:00Z">
        <w:r w:rsidR="0085393C">
          <w:rPr>
            <w:noProof/>
            <w:color w:val="000000" w:themeColor="text1"/>
          </w:rPr>
          <w:t>10</w:t>
        </w:r>
      </w:ins>
      <w:del w:id="4956" w:author="Elena Borisenok" w:date="2024-11-18T10:44:00Z">
        <w:r w:rsidDel="007C6B8C">
          <w:rPr>
            <w:noProof/>
            <w:color w:val="000000" w:themeColor="text1"/>
          </w:rPr>
          <w:delText>7</w:delText>
        </w:r>
      </w:del>
      <w:r>
        <w:rPr>
          <w:color w:val="000000" w:themeColor="text1"/>
        </w:rPr>
        <w:fldChar w:fldCharType="end"/>
      </w:r>
      <w:r>
        <w:rPr>
          <w:color w:val="000000" w:themeColor="text1"/>
        </w:rPr>
        <w:t>. Требования тестирования масштабируемости</w:t>
      </w:r>
    </w:p>
    <w:tbl>
      <w:tblPr>
        <w:tblW w:w="10060" w:type="dxa"/>
        <w:tblLook w:val="04A0" w:firstRow="1" w:lastRow="0" w:firstColumn="1" w:lastColumn="0" w:noHBand="0" w:noVBand="1"/>
        <w:tblPrChange w:id="4957" w:author="Elena Borisenok" w:date="2024-11-17T19:21:00Z">
          <w:tblPr>
            <w:tblW w:w="9040" w:type="dxa"/>
            <w:tblLook w:val="04A0" w:firstRow="1" w:lastRow="0" w:firstColumn="1" w:lastColumn="0" w:noHBand="0" w:noVBand="1"/>
          </w:tblPr>
        </w:tblPrChange>
      </w:tblPr>
      <w:tblGrid>
        <w:gridCol w:w="960"/>
        <w:gridCol w:w="1580"/>
        <w:gridCol w:w="5252"/>
        <w:gridCol w:w="2268"/>
        <w:tblGridChange w:id="4958">
          <w:tblGrid>
            <w:gridCol w:w="960"/>
            <w:gridCol w:w="1580"/>
            <w:gridCol w:w="4740"/>
            <w:gridCol w:w="1760"/>
          </w:tblGrid>
        </w:tblGridChange>
      </w:tblGrid>
      <w:tr w:rsidR="007C32C7" w:rsidRPr="007C32C7" w14:paraId="0E5F2644" w14:textId="77777777" w:rsidTr="00A761E2">
        <w:trPr>
          <w:trHeight w:val="945"/>
          <w:ins w:id="4959" w:author="Elena Borisenok" w:date="2024-11-17T18:44:00Z"/>
          <w:trPrChange w:id="4960" w:author="Elena Borisenok" w:date="2024-11-17T19:21:00Z">
            <w:trPr>
              <w:trHeight w:val="945"/>
            </w:trPr>
          </w:trPrChange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  <w:tcPrChange w:id="4961" w:author="Elena Borisenok" w:date="2024-11-17T19:21:00Z">
              <w:tcPr>
                <w:tcW w:w="9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655C6F" w14:textId="77777777" w:rsidR="007C32C7" w:rsidRPr="007C32C7" w:rsidRDefault="007C32C7" w:rsidP="007C32C7">
            <w:pPr>
              <w:spacing w:before="0" w:after="0"/>
              <w:jc w:val="center"/>
              <w:rPr>
                <w:ins w:id="4962" w:author="Elena Borisenok" w:date="2024-11-17T18:44:00Z"/>
                <w:b/>
                <w:bCs/>
                <w:color w:val="000000"/>
                <w:szCs w:val="24"/>
              </w:rPr>
            </w:pPr>
            <w:ins w:id="4963" w:author="Elena Borisenok" w:date="2024-11-17T18:44:00Z">
              <w:r w:rsidRPr="007C32C7">
                <w:rPr>
                  <w:b/>
                  <w:bCs/>
                  <w:szCs w:val="24"/>
                </w:rPr>
                <w:t>Номер</w:t>
              </w:r>
            </w:ins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4964" w:author="Elena Borisenok" w:date="2024-11-17T19:21:00Z">
              <w:tcPr>
                <w:tcW w:w="15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797EEC2" w14:textId="77777777" w:rsidR="007C32C7" w:rsidRPr="007C32C7" w:rsidRDefault="007C32C7" w:rsidP="007C32C7">
            <w:pPr>
              <w:spacing w:before="0" w:after="0"/>
              <w:jc w:val="center"/>
              <w:rPr>
                <w:ins w:id="4965" w:author="Elena Borisenok" w:date="2024-11-17T18:44:00Z"/>
                <w:b/>
                <w:bCs/>
                <w:color w:val="000000"/>
                <w:szCs w:val="24"/>
              </w:rPr>
            </w:pPr>
            <w:ins w:id="4966" w:author="Elena Borisenok" w:date="2024-11-17T18:44:00Z">
              <w:r w:rsidRPr="007C32C7">
                <w:rPr>
                  <w:b/>
                  <w:bCs/>
                  <w:szCs w:val="24"/>
                </w:rPr>
                <w:t>Код требования в ТЗ</w:t>
              </w:r>
            </w:ins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4967" w:author="Elena Borisenok" w:date="2024-11-17T19:21:00Z">
              <w:tcPr>
                <w:tcW w:w="474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AAF598C" w14:textId="77777777" w:rsidR="007C32C7" w:rsidRPr="007C32C7" w:rsidRDefault="007C32C7" w:rsidP="007C32C7">
            <w:pPr>
              <w:spacing w:before="0" w:after="0"/>
              <w:jc w:val="center"/>
              <w:rPr>
                <w:ins w:id="4968" w:author="Elena Borisenok" w:date="2024-11-17T18:44:00Z"/>
                <w:b/>
                <w:bCs/>
                <w:color w:val="000000"/>
                <w:szCs w:val="24"/>
              </w:rPr>
            </w:pPr>
            <w:ins w:id="4969" w:author="Elena Borisenok" w:date="2024-11-17T18:44:00Z">
              <w:r w:rsidRPr="007C32C7">
                <w:rPr>
                  <w:b/>
                  <w:bCs/>
                  <w:szCs w:val="24"/>
                </w:rPr>
                <w:t>Краткое описание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4970" w:author="Elena Borisenok" w:date="2024-11-17T19:21:00Z">
              <w:tcPr>
                <w:tcW w:w="17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40B3E3B" w14:textId="77777777" w:rsidR="007C32C7" w:rsidRPr="007C32C7" w:rsidRDefault="007C32C7" w:rsidP="007C32C7">
            <w:pPr>
              <w:spacing w:before="0" w:after="0"/>
              <w:jc w:val="center"/>
              <w:rPr>
                <w:ins w:id="4971" w:author="Elena Borisenok" w:date="2024-11-17T18:44:00Z"/>
                <w:b/>
                <w:bCs/>
                <w:color w:val="000000"/>
                <w:szCs w:val="24"/>
              </w:rPr>
            </w:pPr>
            <w:ins w:id="4972" w:author="Elena Borisenok" w:date="2024-11-17T18:44:00Z">
              <w:r w:rsidRPr="007C32C7">
                <w:rPr>
                  <w:b/>
                  <w:bCs/>
                  <w:color w:val="000000"/>
                  <w:szCs w:val="24"/>
                </w:rPr>
                <w:t>Тестовые сценарии в ПМИ</w:t>
              </w:r>
            </w:ins>
          </w:p>
        </w:tc>
      </w:tr>
      <w:tr w:rsidR="007C32C7" w:rsidRPr="007C32C7" w14:paraId="198D08FB" w14:textId="77777777" w:rsidTr="00A761E2">
        <w:trPr>
          <w:trHeight w:val="945"/>
          <w:ins w:id="4973" w:author="Elena Borisenok" w:date="2024-11-17T18:44:00Z"/>
          <w:trPrChange w:id="4974" w:author="Elena Borisenok" w:date="2024-11-17T19:21:00Z">
            <w:trPr>
              <w:trHeight w:val="94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4975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734BC775" w14:textId="77777777" w:rsidR="007C32C7" w:rsidRPr="007C32C7" w:rsidRDefault="007C32C7" w:rsidP="007C32C7">
            <w:pPr>
              <w:spacing w:before="0" w:after="0"/>
              <w:jc w:val="center"/>
              <w:rPr>
                <w:ins w:id="4976" w:author="Elena Borisenok" w:date="2024-11-17T18:44:00Z"/>
                <w:color w:val="000000"/>
                <w:szCs w:val="24"/>
              </w:rPr>
            </w:pPr>
            <w:ins w:id="4977" w:author="Elena Borisenok" w:date="2024-11-17T18:44:00Z">
              <w:r w:rsidRPr="007C32C7">
                <w:rPr>
                  <w:color w:val="000000"/>
                  <w:szCs w:val="24"/>
                </w:rPr>
                <w:t>1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4978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D2FBBA8" w14:textId="77777777" w:rsidR="007C32C7" w:rsidRPr="007C32C7" w:rsidRDefault="007C32C7" w:rsidP="007C32C7">
            <w:pPr>
              <w:spacing w:before="0" w:after="0"/>
              <w:jc w:val="left"/>
              <w:rPr>
                <w:ins w:id="4979" w:author="Elena Borisenok" w:date="2024-11-17T18:44:00Z"/>
                <w:color w:val="000000"/>
                <w:szCs w:val="24"/>
              </w:rPr>
            </w:pPr>
            <w:ins w:id="4980" w:author="Elena Borisenok" w:date="2024-11-17T18:44:00Z">
              <w:r w:rsidRPr="007C32C7">
                <w:rPr>
                  <w:color w:val="000000"/>
                  <w:szCs w:val="24"/>
                </w:rPr>
                <w:t>П. 3.1.7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4981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B3EE216" w14:textId="77777777" w:rsidR="007C32C7" w:rsidRPr="007C32C7" w:rsidRDefault="007C32C7" w:rsidP="007C32C7">
            <w:pPr>
              <w:spacing w:before="0" w:after="0"/>
              <w:jc w:val="left"/>
              <w:rPr>
                <w:ins w:id="4982" w:author="Elena Borisenok" w:date="2024-11-17T18:44:00Z"/>
                <w:color w:val="000000"/>
                <w:szCs w:val="24"/>
              </w:rPr>
            </w:pPr>
            <w:ins w:id="4983" w:author="Elena Borisenok" w:date="2024-11-17T18:44:00Z">
              <w:r w:rsidRPr="007C32C7">
                <w:rPr>
                  <w:color w:val="000000"/>
                  <w:szCs w:val="24"/>
                </w:rPr>
                <w:t>Платформа должна позволять управлять механизмом распределения подов между узлами кластера.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4984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66745FD3" w14:textId="77777777" w:rsidR="007C32C7" w:rsidRPr="007C32C7" w:rsidRDefault="007C32C7" w:rsidP="007C32C7">
            <w:pPr>
              <w:spacing w:before="0" w:after="0"/>
              <w:jc w:val="left"/>
              <w:rPr>
                <w:ins w:id="4985" w:author="Elena Borisenok" w:date="2024-11-17T18:44:00Z"/>
                <w:color w:val="000000"/>
                <w:szCs w:val="24"/>
              </w:rPr>
            </w:pPr>
            <w:ins w:id="4986" w:author="Elena Borisenok" w:date="2024-11-17T18:44:00Z">
              <w:r w:rsidRPr="007C32C7">
                <w:rPr>
                  <w:color w:val="000000"/>
                  <w:szCs w:val="24"/>
                </w:rPr>
                <w:t>МШ-1, МШ-5</w:t>
              </w:r>
            </w:ins>
          </w:p>
        </w:tc>
      </w:tr>
      <w:tr w:rsidR="007C32C7" w:rsidRPr="007C32C7" w14:paraId="631C5BE3" w14:textId="77777777" w:rsidTr="00A761E2">
        <w:trPr>
          <w:trHeight w:val="630"/>
          <w:ins w:id="4987" w:author="Elena Borisenok" w:date="2024-11-17T18:44:00Z"/>
          <w:trPrChange w:id="4988" w:author="Elena Borisenok" w:date="2024-11-17T19:21:00Z">
            <w:trPr>
              <w:trHeight w:val="630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4989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529E4B2A" w14:textId="77777777" w:rsidR="007C32C7" w:rsidRPr="007C32C7" w:rsidRDefault="007C32C7" w:rsidP="007C32C7">
            <w:pPr>
              <w:spacing w:before="0" w:after="0"/>
              <w:jc w:val="center"/>
              <w:rPr>
                <w:ins w:id="4990" w:author="Elena Borisenok" w:date="2024-11-17T18:44:00Z"/>
                <w:color w:val="000000"/>
                <w:szCs w:val="24"/>
              </w:rPr>
            </w:pPr>
            <w:ins w:id="4991" w:author="Elena Borisenok" w:date="2024-11-17T18:44:00Z">
              <w:r w:rsidRPr="007C32C7">
                <w:rPr>
                  <w:color w:val="000000"/>
                  <w:szCs w:val="24"/>
                </w:rPr>
                <w:t>2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4992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DB67D20" w14:textId="77777777" w:rsidR="007C32C7" w:rsidRPr="007C32C7" w:rsidRDefault="007C32C7" w:rsidP="007C32C7">
            <w:pPr>
              <w:spacing w:before="0" w:after="0"/>
              <w:jc w:val="left"/>
              <w:rPr>
                <w:ins w:id="4993" w:author="Elena Borisenok" w:date="2024-11-17T18:44:00Z"/>
                <w:color w:val="000000"/>
                <w:szCs w:val="24"/>
              </w:rPr>
            </w:pPr>
            <w:ins w:id="4994" w:author="Elena Borisenok" w:date="2024-11-17T18:44:00Z">
              <w:r w:rsidRPr="007C32C7">
                <w:rPr>
                  <w:color w:val="000000"/>
                  <w:szCs w:val="24"/>
                </w:rPr>
                <w:t>П. 3.3.9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4995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CEAF98E" w14:textId="77777777" w:rsidR="007C32C7" w:rsidRPr="007C32C7" w:rsidRDefault="007C32C7" w:rsidP="007C32C7">
            <w:pPr>
              <w:spacing w:before="0" w:after="0"/>
              <w:jc w:val="left"/>
              <w:rPr>
                <w:ins w:id="4996" w:author="Elena Borisenok" w:date="2024-11-17T18:44:00Z"/>
                <w:color w:val="000000"/>
                <w:szCs w:val="24"/>
              </w:rPr>
            </w:pPr>
            <w:ins w:id="4997" w:author="Elena Borisenok" w:date="2024-11-17T18:44:00Z">
              <w:r w:rsidRPr="007C32C7">
                <w:rPr>
                  <w:color w:val="000000"/>
                  <w:szCs w:val="24"/>
                </w:rPr>
                <w:t>Наличие встроенной системы мониторинга на основе стека Prometheus и Grafana.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4998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5D74C0FC" w14:textId="77777777" w:rsidR="007C32C7" w:rsidRPr="007C32C7" w:rsidRDefault="007C32C7" w:rsidP="007C32C7">
            <w:pPr>
              <w:spacing w:before="0" w:after="0"/>
              <w:jc w:val="left"/>
              <w:rPr>
                <w:ins w:id="4999" w:author="Elena Borisenok" w:date="2024-11-17T18:44:00Z"/>
                <w:color w:val="000000"/>
                <w:szCs w:val="24"/>
              </w:rPr>
            </w:pPr>
            <w:ins w:id="5000" w:author="Elena Borisenok" w:date="2024-11-17T18:44:00Z">
              <w:r w:rsidRPr="007C32C7">
                <w:rPr>
                  <w:color w:val="000000"/>
                  <w:szCs w:val="24"/>
                </w:rPr>
                <w:t>МШ-2, МШ-3, МШ-4, МШ-5</w:t>
              </w:r>
            </w:ins>
          </w:p>
        </w:tc>
      </w:tr>
      <w:tr w:rsidR="007C32C7" w:rsidRPr="007C32C7" w14:paraId="677FE387" w14:textId="77777777" w:rsidTr="00A761E2">
        <w:trPr>
          <w:trHeight w:val="1575"/>
          <w:ins w:id="5001" w:author="Elena Borisenok" w:date="2024-11-17T18:44:00Z"/>
          <w:trPrChange w:id="5002" w:author="Elena Borisenok" w:date="2024-11-17T19:21:00Z">
            <w:trPr>
              <w:trHeight w:val="157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5003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51FDF339" w14:textId="77777777" w:rsidR="007C32C7" w:rsidRPr="007C32C7" w:rsidRDefault="007C32C7" w:rsidP="007C32C7">
            <w:pPr>
              <w:spacing w:before="0" w:after="0"/>
              <w:jc w:val="center"/>
              <w:rPr>
                <w:ins w:id="5004" w:author="Elena Borisenok" w:date="2024-11-17T18:44:00Z"/>
                <w:color w:val="000000"/>
                <w:szCs w:val="24"/>
              </w:rPr>
            </w:pPr>
            <w:ins w:id="5005" w:author="Elena Borisenok" w:date="2024-11-17T18:44:00Z">
              <w:r w:rsidRPr="007C32C7">
                <w:rPr>
                  <w:color w:val="000000"/>
                  <w:szCs w:val="24"/>
                </w:rPr>
                <w:t>3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006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668B0CB" w14:textId="77777777" w:rsidR="007C32C7" w:rsidRPr="007C32C7" w:rsidRDefault="007C32C7" w:rsidP="007C32C7">
            <w:pPr>
              <w:spacing w:before="0" w:after="0"/>
              <w:jc w:val="left"/>
              <w:rPr>
                <w:ins w:id="5007" w:author="Elena Borisenok" w:date="2024-11-17T18:44:00Z"/>
                <w:color w:val="000000"/>
                <w:szCs w:val="24"/>
              </w:rPr>
            </w:pPr>
            <w:ins w:id="5008" w:author="Elena Borisenok" w:date="2024-11-17T18:44:00Z">
              <w:r w:rsidRPr="007C32C7">
                <w:rPr>
                  <w:color w:val="000000"/>
                  <w:szCs w:val="24"/>
                </w:rPr>
                <w:t>П. 6.1.10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09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953227A" w14:textId="77777777" w:rsidR="007C32C7" w:rsidRPr="007C32C7" w:rsidRDefault="007C32C7" w:rsidP="007C32C7">
            <w:pPr>
              <w:spacing w:before="0" w:after="0"/>
              <w:jc w:val="left"/>
              <w:rPr>
                <w:ins w:id="5010" w:author="Elena Borisenok" w:date="2024-11-17T18:44:00Z"/>
                <w:color w:val="000000"/>
                <w:szCs w:val="24"/>
              </w:rPr>
            </w:pPr>
            <w:ins w:id="5011" w:author="Elena Borisenok" w:date="2024-11-17T18:44:00Z">
              <w:r w:rsidRPr="007C32C7">
                <w:rPr>
                  <w:color w:val="000000"/>
                  <w:szCs w:val="24"/>
                </w:rPr>
                <w:t>Все настройки Системы должны храниться в виде объектов или ресурсов кластера (ConfigMap), поддерживать масштабирование, резервирование и версионирование.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12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155E8E25" w14:textId="77777777" w:rsidR="007C32C7" w:rsidRPr="007C32C7" w:rsidRDefault="007C32C7" w:rsidP="007C32C7">
            <w:pPr>
              <w:spacing w:before="0" w:after="0"/>
              <w:jc w:val="left"/>
              <w:rPr>
                <w:ins w:id="5013" w:author="Elena Borisenok" w:date="2024-11-17T18:44:00Z"/>
                <w:color w:val="000000"/>
                <w:szCs w:val="24"/>
              </w:rPr>
            </w:pPr>
            <w:ins w:id="5014" w:author="Elena Borisenok" w:date="2024-11-17T18:44:00Z">
              <w:r w:rsidRPr="007C32C7">
                <w:rPr>
                  <w:color w:val="000000"/>
                  <w:szCs w:val="24"/>
                </w:rPr>
                <w:t>МШ-4</w:t>
              </w:r>
            </w:ins>
          </w:p>
        </w:tc>
      </w:tr>
      <w:tr w:rsidR="007C32C7" w:rsidRPr="007C32C7" w14:paraId="17B27D31" w14:textId="77777777" w:rsidTr="00A761E2">
        <w:trPr>
          <w:trHeight w:val="945"/>
          <w:ins w:id="5015" w:author="Elena Borisenok" w:date="2024-11-17T18:44:00Z"/>
          <w:trPrChange w:id="5016" w:author="Elena Borisenok" w:date="2024-11-17T19:21:00Z">
            <w:trPr>
              <w:trHeight w:val="94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5017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304893D3" w14:textId="77777777" w:rsidR="007C32C7" w:rsidRPr="007C32C7" w:rsidRDefault="007C32C7" w:rsidP="007C32C7">
            <w:pPr>
              <w:spacing w:before="0" w:after="0"/>
              <w:jc w:val="center"/>
              <w:rPr>
                <w:ins w:id="5018" w:author="Elena Borisenok" w:date="2024-11-17T18:44:00Z"/>
                <w:color w:val="000000"/>
                <w:szCs w:val="24"/>
              </w:rPr>
            </w:pPr>
            <w:ins w:id="5019" w:author="Elena Borisenok" w:date="2024-11-17T18:44:00Z">
              <w:r w:rsidRPr="007C32C7">
                <w:rPr>
                  <w:color w:val="000000"/>
                  <w:szCs w:val="24"/>
                </w:rPr>
                <w:t>4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020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B5BE110" w14:textId="77777777" w:rsidR="007C32C7" w:rsidRPr="007C32C7" w:rsidRDefault="007C32C7" w:rsidP="007C32C7">
            <w:pPr>
              <w:spacing w:before="0" w:after="0"/>
              <w:jc w:val="left"/>
              <w:rPr>
                <w:ins w:id="5021" w:author="Elena Borisenok" w:date="2024-11-17T18:44:00Z"/>
                <w:color w:val="000000"/>
                <w:szCs w:val="24"/>
              </w:rPr>
            </w:pPr>
            <w:ins w:id="5022" w:author="Elena Borisenok" w:date="2024-11-17T18:44:00Z">
              <w:r w:rsidRPr="007C32C7">
                <w:rPr>
                  <w:color w:val="000000"/>
                  <w:szCs w:val="24"/>
                </w:rPr>
                <w:t>П. 6.1.13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23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3ED613BB" w14:textId="77777777" w:rsidR="007C32C7" w:rsidRPr="007C32C7" w:rsidRDefault="007C32C7" w:rsidP="007C32C7">
            <w:pPr>
              <w:spacing w:before="0" w:after="0"/>
              <w:jc w:val="left"/>
              <w:rPr>
                <w:ins w:id="5024" w:author="Elena Borisenok" w:date="2024-11-17T18:44:00Z"/>
                <w:color w:val="000000"/>
                <w:szCs w:val="24"/>
              </w:rPr>
            </w:pPr>
            <w:ins w:id="5025" w:author="Elena Borisenok" w:date="2024-11-17T18:44:00Z">
              <w:r w:rsidRPr="007C32C7">
                <w:rPr>
                  <w:color w:val="000000"/>
                  <w:szCs w:val="24"/>
                </w:rPr>
                <w:t>Состояние Системы должно поддерживать отображение схемы сетевых взаимодействий с помощью ПО Luntry.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26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35BFBC95" w14:textId="77777777" w:rsidR="007C32C7" w:rsidRPr="007C32C7" w:rsidRDefault="007C32C7" w:rsidP="007C32C7">
            <w:pPr>
              <w:spacing w:before="0" w:after="0"/>
              <w:jc w:val="left"/>
              <w:rPr>
                <w:ins w:id="5027" w:author="Elena Borisenok" w:date="2024-11-17T18:44:00Z"/>
                <w:color w:val="000000"/>
                <w:szCs w:val="24"/>
              </w:rPr>
            </w:pPr>
            <w:ins w:id="5028" w:author="Elena Borisenok" w:date="2024-11-17T18:44:00Z">
              <w:r w:rsidRPr="007C32C7">
                <w:rPr>
                  <w:color w:val="000000"/>
                  <w:szCs w:val="24"/>
                </w:rPr>
                <w:t>МШ-5</w:t>
              </w:r>
            </w:ins>
          </w:p>
        </w:tc>
      </w:tr>
      <w:tr w:rsidR="007C32C7" w:rsidRPr="007C32C7" w14:paraId="66E63CB9" w14:textId="77777777" w:rsidTr="00A761E2">
        <w:trPr>
          <w:trHeight w:val="630"/>
          <w:ins w:id="5029" w:author="Elena Borisenok" w:date="2024-11-17T18:44:00Z"/>
          <w:trPrChange w:id="5030" w:author="Elena Borisenok" w:date="2024-11-17T19:21:00Z">
            <w:trPr>
              <w:trHeight w:val="630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5031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35798B35" w14:textId="77777777" w:rsidR="007C32C7" w:rsidRPr="007C32C7" w:rsidRDefault="007C32C7" w:rsidP="007C32C7">
            <w:pPr>
              <w:spacing w:before="0" w:after="0"/>
              <w:jc w:val="center"/>
              <w:rPr>
                <w:ins w:id="5032" w:author="Elena Borisenok" w:date="2024-11-17T18:44:00Z"/>
                <w:color w:val="000000"/>
                <w:szCs w:val="24"/>
              </w:rPr>
            </w:pPr>
            <w:ins w:id="5033" w:author="Elena Borisenok" w:date="2024-11-17T18:44:00Z">
              <w:r w:rsidRPr="007C32C7">
                <w:rPr>
                  <w:color w:val="000000"/>
                  <w:szCs w:val="24"/>
                </w:rPr>
                <w:t>5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034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2DE31E5" w14:textId="77777777" w:rsidR="007C32C7" w:rsidRPr="007C32C7" w:rsidRDefault="007C32C7" w:rsidP="007C32C7">
            <w:pPr>
              <w:spacing w:before="0" w:after="0"/>
              <w:jc w:val="left"/>
              <w:rPr>
                <w:ins w:id="5035" w:author="Elena Borisenok" w:date="2024-11-17T18:44:00Z"/>
                <w:color w:val="000000"/>
                <w:szCs w:val="24"/>
              </w:rPr>
            </w:pPr>
            <w:ins w:id="5036" w:author="Elena Borisenok" w:date="2024-11-17T18:44:00Z">
              <w:r w:rsidRPr="007C32C7">
                <w:rPr>
                  <w:color w:val="000000"/>
                  <w:szCs w:val="24"/>
                </w:rPr>
                <w:t>П. 6.10.3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37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12CD629" w14:textId="77777777" w:rsidR="007C32C7" w:rsidRPr="007C32C7" w:rsidRDefault="007C32C7" w:rsidP="007C32C7">
            <w:pPr>
              <w:spacing w:before="0" w:after="0"/>
              <w:jc w:val="left"/>
              <w:rPr>
                <w:ins w:id="5038" w:author="Elena Borisenok" w:date="2024-11-17T18:44:00Z"/>
                <w:color w:val="000000"/>
                <w:szCs w:val="24"/>
              </w:rPr>
            </w:pPr>
            <w:ins w:id="5039" w:author="Elena Borisenok" w:date="2024-11-17T18:44:00Z">
              <w:r w:rsidRPr="007C32C7">
                <w:rPr>
                  <w:color w:val="000000"/>
                  <w:szCs w:val="24"/>
                </w:rPr>
                <w:t>Поддержка сетевых политик внутрикластерного взаимодействия.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40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6020D708" w14:textId="77777777" w:rsidR="007C32C7" w:rsidRPr="007C32C7" w:rsidRDefault="007C32C7" w:rsidP="007C32C7">
            <w:pPr>
              <w:spacing w:before="0" w:after="0"/>
              <w:jc w:val="left"/>
              <w:rPr>
                <w:ins w:id="5041" w:author="Elena Borisenok" w:date="2024-11-17T18:44:00Z"/>
                <w:color w:val="000000"/>
                <w:szCs w:val="24"/>
              </w:rPr>
            </w:pPr>
            <w:ins w:id="5042" w:author="Elena Borisenok" w:date="2024-11-17T18:44:00Z">
              <w:r w:rsidRPr="007C32C7">
                <w:rPr>
                  <w:color w:val="000000"/>
                  <w:szCs w:val="24"/>
                </w:rPr>
                <w:t>МШ-5</w:t>
              </w:r>
            </w:ins>
          </w:p>
        </w:tc>
      </w:tr>
      <w:tr w:rsidR="007C32C7" w:rsidRPr="007C32C7" w14:paraId="584A32B5" w14:textId="77777777" w:rsidTr="00A761E2">
        <w:trPr>
          <w:trHeight w:val="1260"/>
          <w:ins w:id="5043" w:author="Elena Borisenok" w:date="2024-11-17T18:44:00Z"/>
          <w:trPrChange w:id="5044" w:author="Elena Borisenok" w:date="2024-11-17T19:21:00Z">
            <w:trPr>
              <w:trHeight w:val="1260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5045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29B477D9" w14:textId="77777777" w:rsidR="007C32C7" w:rsidRPr="007C32C7" w:rsidRDefault="007C32C7" w:rsidP="007C32C7">
            <w:pPr>
              <w:spacing w:before="0" w:after="0"/>
              <w:jc w:val="center"/>
              <w:rPr>
                <w:ins w:id="5046" w:author="Elena Borisenok" w:date="2024-11-17T18:44:00Z"/>
                <w:color w:val="000000"/>
                <w:szCs w:val="24"/>
              </w:rPr>
            </w:pPr>
            <w:ins w:id="5047" w:author="Elena Borisenok" w:date="2024-11-17T18:44:00Z">
              <w:r w:rsidRPr="007C32C7">
                <w:rPr>
                  <w:color w:val="000000"/>
                  <w:szCs w:val="24"/>
                </w:rPr>
                <w:t>6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048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B66963A" w14:textId="77777777" w:rsidR="007C32C7" w:rsidRPr="007C32C7" w:rsidRDefault="007C32C7" w:rsidP="007C32C7">
            <w:pPr>
              <w:spacing w:before="0" w:after="0"/>
              <w:jc w:val="left"/>
              <w:rPr>
                <w:ins w:id="5049" w:author="Elena Borisenok" w:date="2024-11-17T18:44:00Z"/>
                <w:color w:val="000000"/>
                <w:szCs w:val="24"/>
              </w:rPr>
            </w:pPr>
            <w:ins w:id="5050" w:author="Elena Borisenok" w:date="2024-11-17T18:44:00Z">
              <w:r w:rsidRPr="007C32C7">
                <w:rPr>
                  <w:color w:val="000000"/>
                  <w:szCs w:val="24"/>
                </w:rPr>
                <w:t>П. 6.12.2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51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99DF31A" w14:textId="77777777" w:rsidR="007C32C7" w:rsidRPr="007C32C7" w:rsidRDefault="007C32C7" w:rsidP="007C32C7">
            <w:pPr>
              <w:spacing w:before="0" w:after="0"/>
              <w:jc w:val="left"/>
              <w:rPr>
                <w:ins w:id="5052" w:author="Elena Borisenok" w:date="2024-11-17T18:44:00Z"/>
                <w:color w:val="000000"/>
                <w:szCs w:val="24"/>
              </w:rPr>
            </w:pPr>
            <w:ins w:id="5053" w:author="Elena Borisenok" w:date="2024-11-17T18:44:00Z">
              <w:r w:rsidRPr="007C32C7">
                <w:rPr>
                  <w:color w:val="000000"/>
                  <w:szCs w:val="24"/>
                </w:rPr>
                <w:t>Подсистема регистрации событий должна включать модули регистрации, хранения, аудита событий и программного доступа к информации о событиях.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54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3B8429F3" w14:textId="77777777" w:rsidR="007C32C7" w:rsidRPr="007C32C7" w:rsidRDefault="007C32C7" w:rsidP="007C32C7">
            <w:pPr>
              <w:spacing w:before="0" w:after="0"/>
              <w:jc w:val="left"/>
              <w:rPr>
                <w:ins w:id="5055" w:author="Elena Borisenok" w:date="2024-11-17T18:44:00Z"/>
                <w:color w:val="000000"/>
                <w:szCs w:val="24"/>
              </w:rPr>
            </w:pPr>
            <w:ins w:id="5056" w:author="Elena Borisenok" w:date="2024-11-17T18:44:00Z">
              <w:r w:rsidRPr="007C32C7">
                <w:rPr>
                  <w:color w:val="000000"/>
                  <w:szCs w:val="24"/>
                </w:rPr>
                <w:t>МШ-2</w:t>
              </w:r>
            </w:ins>
          </w:p>
        </w:tc>
      </w:tr>
      <w:tr w:rsidR="007C32C7" w:rsidRPr="007C32C7" w14:paraId="53BB81E0" w14:textId="77777777" w:rsidTr="00A761E2">
        <w:trPr>
          <w:trHeight w:val="945"/>
          <w:ins w:id="5057" w:author="Elena Borisenok" w:date="2024-11-17T18:44:00Z"/>
          <w:trPrChange w:id="5058" w:author="Elena Borisenok" w:date="2024-11-17T19:21:00Z">
            <w:trPr>
              <w:trHeight w:val="94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5059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31882505" w14:textId="77777777" w:rsidR="007C32C7" w:rsidRPr="007C32C7" w:rsidRDefault="007C32C7" w:rsidP="007C32C7">
            <w:pPr>
              <w:spacing w:before="0" w:after="0"/>
              <w:jc w:val="center"/>
              <w:rPr>
                <w:ins w:id="5060" w:author="Elena Borisenok" w:date="2024-11-17T18:44:00Z"/>
                <w:color w:val="000000"/>
                <w:szCs w:val="24"/>
              </w:rPr>
            </w:pPr>
            <w:ins w:id="5061" w:author="Elena Borisenok" w:date="2024-11-17T18:44:00Z">
              <w:r w:rsidRPr="007C32C7">
                <w:rPr>
                  <w:color w:val="000000"/>
                  <w:szCs w:val="24"/>
                </w:rPr>
                <w:t>7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062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F00ED6F" w14:textId="77777777" w:rsidR="007C32C7" w:rsidRPr="007C32C7" w:rsidRDefault="007C32C7" w:rsidP="007C32C7">
            <w:pPr>
              <w:spacing w:before="0" w:after="0"/>
              <w:jc w:val="left"/>
              <w:rPr>
                <w:ins w:id="5063" w:author="Elena Borisenok" w:date="2024-11-17T18:44:00Z"/>
                <w:color w:val="000000"/>
                <w:szCs w:val="24"/>
              </w:rPr>
            </w:pPr>
            <w:ins w:id="5064" w:author="Elena Borisenok" w:date="2024-11-17T18:44:00Z">
              <w:r w:rsidRPr="007C32C7">
                <w:rPr>
                  <w:color w:val="000000"/>
                  <w:szCs w:val="24"/>
                </w:rPr>
                <w:t>П. 6.2.2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65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1A19323" w14:textId="77777777" w:rsidR="007C32C7" w:rsidRPr="007C32C7" w:rsidRDefault="007C32C7" w:rsidP="007C32C7">
            <w:pPr>
              <w:spacing w:before="0" w:after="0"/>
              <w:jc w:val="left"/>
              <w:rPr>
                <w:ins w:id="5066" w:author="Elena Borisenok" w:date="2024-11-17T18:44:00Z"/>
                <w:color w:val="000000"/>
                <w:szCs w:val="24"/>
              </w:rPr>
            </w:pPr>
            <w:ins w:id="5067" w:author="Elena Borisenok" w:date="2024-11-17T18:44:00Z">
              <w:r w:rsidRPr="007C32C7">
                <w:rPr>
                  <w:color w:val="000000"/>
                  <w:szCs w:val="24"/>
                </w:rPr>
                <w:t>Наличие архитектуры высокой доступности, отсутствие единой точки отказа для всех компонентов Системы.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68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5E96A16B" w14:textId="77777777" w:rsidR="007C32C7" w:rsidRPr="007C32C7" w:rsidRDefault="007C32C7" w:rsidP="007C32C7">
            <w:pPr>
              <w:spacing w:before="0" w:after="0"/>
              <w:jc w:val="left"/>
              <w:rPr>
                <w:ins w:id="5069" w:author="Elena Borisenok" w:date="2024-11-17T18:44:00Z"/>
                <w:color w:val="000000"/>
                <w:szCs w:val="24"/>
              </w:rPr>
            </w:pPr>
            <w:ins w:id="5070" w:author="Elena Borisenok" w:date="2024-11-17T18:44:00Z">
              <w:r w:rsidRPr="007C32C7">
                <w:rPr>
                  <w:color w:val="000000"/>
                  <w:szCs w:val="24"/>
                </w:rPr>
                <w:t>МШ-2, МШ-3, МШ-4</w:t>
              </w:r>
            </w:ins>
          </w:p>
        </w:tc>
      </w:tr>
      <w:tr w:rsidR="00A761E2" w:rsidRPr="007C32C7" w14:paraId="35F865D6" w14:textId="77777777" w:rsidTr="00A761E2">
        <w:trPr>
          <w:trHeight w:val="1260"/>
          <w:ins w:id="5071" w:author="Elena Borisenok" w:date="2024-11-17T18:44:00Z"/>
          <w:trPrChange w:id="5072" w:author="Elena Borisenok" w:date="2024-11-17T19:21:00Z">
            <w:trPr>
              <w:trHeight w:val="1260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5073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5B725FD1" w14:textId="77777777" w:rsidR="00A761E2" w:rsidRPr="007C32C7" w:rsidRDefault="00A761E2" w:rsidP="00A761E2">
            <w:pPr>
              <w:spacing w:before="0" w:after="0"/>
              <w:jc w:val="center"/>
              <w:rPr>
                <w:ins w:id="5074" w:author="Elena Borisenok" w:date="2024-11-17T18:44:00Z"/>
                <w:color w:val="000000"/>
                <w:szCs w:val="24"/>
              </w:rPr>
            </w:pPr>
            <w:ins w:id="5075" w:author="Elena Borisenok" w:date="2024-11-17T18:44:00Z">
              <w:r w:rsidRPr="007C32C7">
                <w:rPr>
                  <w:color w:val="000000"/>
                  <w:szCs w:val="24"/>
                </w:rPr>
                <w:t>8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076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DD2AEEA" w14:textId="77777777" w:rsidR="00A761E2" w:rsidRPr="007C32C7" w:rsidRDefault="00A761E2" w:rsidP="00A761E2">
            <w:pPr>
              <w:spacing w:before="0" w:after="0"/>
              <w:jc w:val="left"/>
              <w:rPr>
                <w:ins w:id="5077" w:author="Elena Borisenok" w:date="2024-11-17T18:44:00Z"/>
                <w:color w:val="000000"/>
                <w:szCs w:val="24"/>
              </w:rPr>
            </w:pPr>
            <w:ins w:id="5078" w:author="Elena Borisenok" w:date="2024-11-17T18:44:00Z">
              <w:r w:rsidRPr="007C32C7">
                <w:rPr>
                  <w:color w:val="000000"/>
                  <w:szCs w:val="24"/>
                </w:rPr>
                <w:t>П. 6.3.1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79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268D269E" w14:textId="743A333D" w:rsidR="00A761E2" w:rsidRPr="007C32C7" w:rsidRDefault="00A761E2" w:rsidP="00A761E2">
            <w:pPr>
              <w:spacing w:before="0" w:after="0"/>
              <w:jc w:val="left"/>
              <w:rPr>
                <w:ins w:id="5080" w:author="Elena Borisenok" w:date="2024-11-17T18:44:00Z"/>
                <w:color w:val="000000"/>
                <w:szCs w:val="24"/>
              </w:rPr>
            </w:pPr>
            <w:ins w:id="5081" w:author="Elena Borisenok" w:date="2024-11-17T19:20:00Z">
              <w:r>
                <w:rPr>
                  <w:color w:val="000000"/>
                </w:rPr>
                <w:t>Возможность автоматического горизонтального масштабирования Кластера (путем добавления или изъятия узлов) без остановки сервиса.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82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100F4C8D" w14:textId="77777777" w:rsidR="00A761E2" w:rsidRPr="007C32C7" w:rsidRDefault="00A761E2" w:rsidP="00A761E2">
            <w:pPr>
              <w:spacing w:before="0" w:after="0"/>
              <w:jc w:val="left"/>
              <w:rPr>
                <w:ins w:id="5083" w:author="Elena Borisenok" w:date="2024-11-17T18:44:00Z"/>
                <w:color w:val="000000"/>
                <w:szCs w:val="24"/>
              </w:rPr>
            </w:pPr>
            <w:ins w:id="5084" w:author="Elena Borisenok" w:date="2024-11-17T18:44:00Z">
              <w:r w:rsidRPr="007C32C7">
                <w:rPr>
                  <w:color w:val="000000"/>
                  <w:szCs w:val="24"/>
                </w:rPr>
                <w:t>МШ-1, МШ-2, МШ-4</w:t>
              </w:r>
            </w:ins>
          </w:p>
        </w:tc>
      </w:tr>
      <w:tr w:rsidR="00A761E2" w:rsidRPr="007C32C7" w14:paraId="51DDD949" w14:textId="77777777" w:rsidTr="00A761E2">
        <w:trPr>
          <w:trHeight w:val="630"/>
          <w:ins w:id="5085" w:author="Elena Borisenok" w:date="2024-11-17T18:44:00Z"/>
          <w:trPrChange w:id="5086" w:author="Elena Borisenok" w:date="2024-11-17T19:21:00Z">
            <w:trPr>
              <w:trHeight w:val="630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5087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15678774" w14:textId="77777777" w:rsidR="00A761E2" w:rsidRPr="007C32C7" w:rsidRDefault="00A761E2" w:rsidP="00A761E2">
            <w:pPr>
              <w:spacing w:before="0" w:after="0"/>
              <w:jc w:val="center"/>
              <w:rPr>
                <w:ins w:id="5088" w:author="Elena Borisenok" w:date="2024-11-17T18:44:00Z"/>
                <w:color w:val="000000"/>
                <w:szCs w:val="24"/>
              </w:rPr>
            </w:pPr>
            <w:ins w:id="5089" w:author="Elena Borisenok" w:date="2024-11-17T18:44:00Z">
              <w:r w:rsidRPr="007C32C7">
                <w:rPr>
                  <w:color w:val="000000"/>
                  <w:szCs w:val="24"/>
                </w:rPr>
                <w:t>9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090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FC43645" w14:textId="77777777" w:rsidR="00A761E2" w:rsidRPr="007C32C7" w:rsidRDefault="00A761E2" w:rsidP="00A761E2">
            <w:pPr>
              <w:spacing w:before="0" w:after="0"/>
              <w:jc w:val="left"/>
              <w:rPr>
                <w:ins w:id="5091" w:author="Elena Borisenok" w:date="2024-11-17T18:44:00Z"/>
                <w:color w:val="000000"/>
                <w:szCs w:val="24"/>
              </w:rPr>
            </w:pPr>
            <w:ins w:id="5092" w:author="Elena Borisenok" w:date="2024-11-17T18:44:00Z">
              <w:r w:rsidRPr="007C32C7">
                <w:rPr>
                  <w:color w:val="000000"/>
                  <w:szCs w:val="24"/>
                </w:rPr>
                <w:t>П. 6.3.2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93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562D9B1" w14:textId="0083AFCC" w:rsidR="00A761E2" w:rsidRPr="007C32C7" w:rsidRDefault="00A761E2" w:rsidP="00A761E2">
            <w:pPr>
              <w:spacing w:before="0" w:after="0"/>
              <w:jc w:val="left"/>
              <w:rPr>
                <w:ins w:id="5094" w:author="Elena Borisenok" w:date="2024-11-17T18:44:00Z"/>
                <w:color w:val="000000"/>
                <w:szCs w:val="24"/>
              </w:rPr>
            </w:pPr>
            <w:ins w:id="5095" w:author="Elena Borisenok" w:date="2024-11-17T19:20:00Z">
              <w:r>
                <w:rPr>
                  <w:color w:val="000000"/>
                </w:rPr>
                <w:t>Возможность вертикального масштабирования Кластера (путем добавления вычислительных ресурсов на узлы) без остановки прикладного сервиса.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096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1C465955" w14:textId="77777777" w:rsidR="00A761E2" w:rsidRPr="007C32C7" w:rsidRDefault="00A761E2" w:rsidP="00A761E2">
            <w:pPr>
              <w:spacing w:before="0" w:after="0"/>
              <w:jc w:val="left"/>
              <w:rPr>
                <w:ins w:id="5097" w:author="Elena Borisenok" w:date="2024-11-17T18:44:00Z"/>
                <w:color w:val="000000"/>
                <w:szCs w:val="24"/>
              </w:rPr>
            </w:pPr>
            <w:ins w:id="5098" w:author="Elena Borisenok" w:date="2024-11-17T18:44:00Z">
              <w:r w:rsidRPr="007C32C7">
                <w:rPr>
                  <w:color w:val="000000"/>
                  <w:szCs w:val="24"/>
                </w:rPr>
                <w:t>МШ-2, МШ-3</w:t>
              </w:r>
            </w:ins>
          </w:p>
        </w:tc>
      </w:tr>
      <w:tr w:rsidR="00A761E2" w:rsidRPr="007C32C7" w14:paraId="7DBBC31A" w14:textId="77777777" w:rsidTr="00A761E2">
        <w:trPr>
          <w:trHeight w:val="945"/>
          <w:ins w:id="5099" w:author="Elena Borisenok" w:date="2024-11-17T18:44:00Z"/>
          <w:trPrChange w:id="5100" w:author="Elena Borisenok" w:date="2024-11-17T19:21:00Z">
            <w:trPr>
              <w:trHeight w:val="94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5101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46E5A354" w14:textId="77777777" w:rsidR="00A761E2" w:rsidRPr="007C32C7" w:rsidRDefault="00A761E2" w:rsidP="00A761E2">
            <w:pPr>
              <w:spacing w:before="0" w:after="0"/>
              <w:jc w:val="center"/>
              <w:rPr>
                <w:ins w:id="5102" w:author="Elena Borisenok" w:date="2024-11-17T18:44:00Z"/>
                <w:color w:val="000000"/>
                <w:szCs w:val="24"/>
              </w:rPr>
            </w:pPr>
            <w:ins w:id="5103" w:author="Elena Borisenok" w:date="2024-11-17T18:44:00Z">
              <w:r w:rsidRPr="007C32C7">
                <w:rPr>
                  <w:color w:val="000000"/>
                  <w:szCs w:val="24"/>
                </w:rPr>
                <w:t>10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104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2B7B73D" w14:textId="77777777" w:rsidR="00A761E2" w:rsidRPr="007C32C7" w:rsidRDefault="00A761E2" w:rsidP="00A761E2">
            <w:pPr>
              <w:spacing w:before="0" w:after="0"/>
              <w:jc w:val="left"/>
              <w:rPr>
                <w:ins w:id="5105" w:author="Elena Borisenok" w:date="2024-11-17T18:44:00Z"/>
                <w:color w:val="000000"/>
                <w:szCs w:val="24"/>
              </w:rPr>
            </w:pPr>
            <w:ins w:id="5106" w:author="Elena Borisenok" w:date="2024-11-17T18:44:00Z">
              <w:r w:rsidRPr="007C32C7">
                <w:rPr>
                  <w:color w:val="000000"/>
                  <w:szCs w:val="24"/>
                </w:rPr>
                <w:t>П. 6.3.3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107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0CFD8451" w14:textId="15D08E41" w:rsidR="00A761E2" w:rsidRPr="007C32C7" w:rsidRDefault="00A761E2" w:rsidP="00A761E2">
            <w:pPr>
              <w:spacing w:before="0" w:after="0"/>
              <w:jc w:val="left"/>
              <w:rPr>
                <w:ins w:id="5108" w:author="Elena Borisenok" w:date="2024-11-17T18:44:00Z"/>
                <w:color w:val="000000"/>
                <w:szCs w:val="24"/>
              </w:rPr>
            </w:pPr>
            <w:ins w:id="5109" w:author="Elena Borisenok" w:date="2024-11-17T19:20:00Z">
              <w:r>
                <w:rPr>
                  <w:color w:val="000000"/>
                </w:rPr>
                <w:t>Возможность использования предварительно подготовленных узлов в горячем резерве для моментального масштабирования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110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74C9D34A" w14:textId="77777777" w:rsidR="00A761E2" w:rsidRPr="007C32C7" w:rsidRDefault="00A761E2" w:rsidP="00A761E2">
            <w:pPr>
              <w:spacing w:before="0" w:after="0"/>
              <w:jc w:val="left"/>
              <w:rPr>
                <w:ins w:id="5111" w:author="Elena Borisenok" w:date="2024-11-17T18:44:00Z"/>
                <w:color w:val="000000"/>
                <w:szCs w:val="24"/>
              </w:rPr>
            </w:pPr>
            <w:ins w:id="5112" w:author="Elena Borisenok" w:date="2024-11-17T18:44:00Z">
              <w:r w:rsidRPr="007C32C7">
                <w:rPr>
                  <w:color w:val="000000"/>
                  <w:szCs w:val="24"/>
                </w:rPr>
                <w:t>МШ-3, МШ-4</w:t>
              </w:r>
            </w:ins>
          </w:p>
        </w:tc>
      </w:tr>
      <w:tr w:rsidR="007C32C7" w:rsidRPr="007C32C7" w14:paraId="7008990B" w14:textId="77777777" w:rsidTr="00A761E2">
        <w:trPr>
          <w:trHeight w:val="945"/>
          <w:ins w:id="5113" w:author="Elena Borisenok" w:date="2024-11-17T18:44:00Z"/>
          <w:trPrChange w:id="5114" w:author="Elena Borisenok" w:date="2024-11-17T19:21:00Z">
            <w:trPr>
              <w:trHeight w:val="94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5115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2738BB27" w14:textId="77777777" w:rsidR="007C32C7" w:rsidRPr="007C32C7" w:rsidRDefault="007C32C7" w:rsidP="007C32C7">
            <w:pPr>
              <w:spacing w:before="0" w:after="0"/>
              <w:jc w:val="center"/>
              <w:rPr>
                <w:ins w:id="5116" w:author="Elena Borisenok" w:date="2024-11-17T18:44:00Z"/>
                <w:color w:val="000000"/>
                <w:szCs w:val="24"/>
              </w:rPr>
            </w:pPr>
            <w:ins w:id="5117" w:author="Elena Borisenok" w:date="2024-11-17T18:44:00Z">
              <w:r w:rsidRPr="007C32C7">
                <w:rPr>
                  <w:color w:val="000000"/>
                  <w:szCs w:val="24"/>
                </w:rPr>
                <w:lastRenderedPageBreak/>
                <w:t>11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118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67080A3" w14:textId="77777777" w:rsidR="007C32C7" w:rsidRPr="007C32C7" w:rsidRDefault="007C32C7" w:rsidP="007C32C7">
            <w:pPr>
              <w:spacing w:before="0" w:after="0"/>
              <w:jc w:val="left"/>
              <w:rPr>
                <w:ins w:id="5119" w:author="Elena Borisenok" w:date="2024-11-17T18:44:00Z"/>
                <w:color w:val="000000"/>
                <w:szCs w:val="24"/>
              </w:rPr>
            </w:pPr>
            <w:ins w:id="5120" w:author="Elena Borisenok" w:date="2024-11-17T18:44:00Z">
              <w:r w:rsidRPr="007C32C7">
                <w:rPr>
                  <w:color w:val="000000"/>
                  <w:szCs w:val="24"/>
                </w:rPr>
                <w:t>П. 6.6.1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121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6503D344" w14:textId="77777777" w:rsidR="007C32C7" w:rsidRPr="007C32C7" w:rsidRDefault="007C32C7" w:rsidP="007C32C7">
            <w:pPr>
              <w:spacing w:before="0" w:after="0"/>
              <w:jc w:val="left"/>
              <w:rPr>
                <w:ins w:id="5122" w:author="Elena Borisenok" w:date="2024-11-17T18:44:00Z"/>
                <w:color w:val="000000"/>
                <w:szCs w:val="24"/>
              </w:rPr>
            </w:pPr>
            <w:ins w:id="5123" w:author="Elena Borisenok" w:date="2024-11-17T18:44:00Z">
              <w:r w:rsidRPr="007C32C7">
                <w:rPr>
                  <w:color w:val="000000"/>
                  <w:szCs w:val="24"/>
                </w:rPr>
                <w:t>Наличие механизма автоматического распределения нагрузки.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  <w:tcPrChange w:id="5124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5ECCC0AD" w14:textId="77777777" w:rsidR="007C32C7" w:rsidRPr="007C32C7" w:rsidRDefault="007C32C7" w:rsidP="007C32C7">
            <w:pPr>
              <w:spacing w:before="0" w:after="0"/>
              <w:jc w:val="left"/>
              <w:rPr>
                <w:ins w:id="5125" w:author="Elena Borisenok" w:date="2024-11-17T18:44:00Z"/>
                <w:color w:val="000000"/>
                <w:szCs w:val="24"/>
              </w:rPr>
            </w:pPr>
            <w:ins w:id="5126" w:author="Elena Borisenok" w:date="2024-11-17T18:44:00Z">
              <w:r w:rsidRPr="007C32C7">
                <w:rPr>
                  <w:color w:val="000000"/>
                  <w:szCs w:val="24"/>
                </w:rPr>
                <w:t>МШ-1, МШ-2, МШ-3, МШ-4, МШ-5</w:t>
              </w:r>
            </w:ins>
          </w:p>
        </w:tc>
      </w:tr>
      <w:tr w:rsidR="007C32C7" w:rsidRPr="007C32C7" w14:paraId="60F43E39" w14:textId="77777777" w:rsidTr="00A761E2">
        <w:trPr>
          <w:trHeight w:val="315"/>
          <w:ins w:id="5127" w:author="Elena Borisenok" w:date="2024-11-17T18:44:00Z"/>
          <w:trPrChange w:id="5128" w:author="Elena Borisenok" w:date="2024-11-17T19:21:00Z">
            <w:trPr>
              <w:trHeight w:val="315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5129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14E41FED" w14:textId="77777777" w:rsidR="007C32C7" w:rsidRPr="007C32C7" w:rsidRDefault="007C32C7" w:rsidP="007C32C7">
            <w:pPr>
              <w:spacing w:before="0" w:after="0"/>
              <w:jc w:val="center"/>
              <w:rPr>
                <w:ins w:id="5130" w:author="Elena Borisenok" w:date="2024-11-17T18:44:00Z"/>
                <w:color w:val="000000"/>
                <w:szCs w:val="24"/>
              </w:rPr>
            </w:pPr>
            <w:ins w:id="5131" w:author="Elena Borisenok" w:date="2024-11-17T18:44:00Z">
              <w:r w:rsidRPr="007C32C7">
                <w:rPr>
                  <w:color w:val="000000"/>
                  <w:szCs w:val="24"/>
                </w:rPr>
                <w:t>12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132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EA9945A" w14:textId="77777777" w:rsidR="007C32C7" w:rsidRPr="007C32C7" w:rsidRDefault="007C32C7" w:rsidP="007C32C7">
            <w:pPr>
              <w:spacing w:before="0" w:after="0"/>
              <w:jc w:val="left"/>
              <w:rPr>
                <w:ins w:id="5133" w:author="Elena Borisenok" w:date="2024-11-17T18:44:00Z"/>
                <w:color w:val="000000"/>
                <w:szCs w:val="24"/>
              </w:rPr>
            </w:pPr>
            <w:ins w:id="5134" w:author="Elena Borisenok" w:date="2024-11-17T18:44:00Z">
              <w:r w:rsidRPr="007C32C7">
                <w:rPr>
                  <w:color w:val="000000"/>
                  <w:szCs w:val="24"/>
                </w:rPr>
                <w:t>П. 6.6.2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135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1AACFE97" w14:textId="77777777" w:rsidR="007C32C7" w:rsidRPr="007C32C7" w:rsidRDefault="007C32C7" w:rsidP="007C32C7">
            <w:pPr>
              <w:spacing w:before="0" w:after="0"/>
              <w:jc w:val="left"/>
              <w:rPr>
                <w:ins w:id="5136" w:author="Elena Borisenok" w:date="2024-11-17T18:44:00Z"/>
                <w:color w:val="000000"/>
                <w:szCs w:val="24"/>
              </w:rPr>
            </w:pPr>
            <w:ins w:id="5137" w:author="Elena Borisenok" w:date="2024-11-17T18:44:00Z">
              <w:r w:rsidRPr="007C32C7">
                <w:rPr>
                  <w:color w:val="000000"/>
                  <w:szCs w:val="24"/>
                </w:rPr>
                <w:t>Наличие механизма ограничения нагрузки.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  <w:tcPrChange w:id="5138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79AF9BAD" w14:textId="77777777" w:rsidR="007C32C7" w:rsidRPr="007C32C7" w:rsidRDefault="007C32C7" w:rsidP="007C32C7">
            <w:pPr>
              <w:spacing w:before="0" w:after="0"/>
              <w:jc w:val="left"/>
              <w:rPr>
                <w:ins w:id="5139" w:author="Elena Borisenok" w:date="2024-11-17T18:44:00Z"/>
                <w:color w:val="000000"/>
                <w:szCs w:val="24"/>
              </w:rPr>
            </w:pPr>
            <w:ins w:id="5140" w:author="Elena Borisenok" w:date="2024-11-17T18:44:00Z">
              <w:r w:rsidRPr="007C32C7">
                <w:rPr>
                  <w:color w:val="000000"/>
                  <w:szCs w:val="24"/>
                </w:rPr>
                <w:t>МШ-1</w:t>
              </w:r>
            </w:ins>
          </w:p>
        </w:tc>
      </w:tr>
      <w:tr w:rsidR="007C32C7" w:rsidRPr="007C32C7" w14:paraId="4CFCAD53" w14:textId="77777777" w:rsidTr="00A761E2">
        <w:trPr>
          <w:trHeight w:val="630"/>
          <w:ins w:id="5141" w:author="Elena Borisenok" w:date="2024-11-17T18:44:00Z"/>
          <w:trPrChange w:id="5142" w:author="Elena Borisenok" w:date="2024-11-17T19:21:00Z">
            <w:trPr>
              <w:trHeight w:val="630"/>
            </w:trPr>
          </w:trPrChange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  <w:tcPrChange w:id="5143" w:author="Elena Borisenok" w:date="2024-11-17T19:21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bottom"/>
                <w:hideMark/>
              </w:tcPr>
            </w:tcPrChange>
          </w:tcPr>
          <w:p w14:paraId="1503ECA6" w14:textId="77777777" w:rsidR="007C32C7" w:rsidRPr="007C32C7" w:rsidRDefault="007C32C7" w:rsidP="007C32C7">
            <w:pPr>
              <w:spacing w:before="0" w:after="0"/>
              <w:jc w:val="center"/>
              <w:rPr>
                <w:ins w:id="5144" w:author="Elena Borisenok" w:date="2024-11-17T18:44:00Z"/>
                <w:color w:val="000000"/>
                <w:szCs w:val="24"/>
              </w:rPr>
            </w:pPr>
            <w:ins w:id="5145" w:author="Elena Borisenok" w:date="2024-11-17T18:44:00Z">
              <w:r w:rsidRPr="007C32C7">
                <w:rPr>
                  <w:color w:val="000000"/>
                  <w:szCs w:val="24"/>
                </w:rPr>
                <w:t>13</w:t>
              </w:r>
            </w:ins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146" w:author="Elena Borisenok" w:date="2024-11-17T19:21:00Z">
              <w:tcPr>
                <w:tcW w:w="15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29A4AE9" w14:textId="77777777" w:rsidR="007C32C7" w:rsidRPr="007C32C7" w:rsidRDefault="007C32C7" w:rsidP="007C32C7">
            <w:pPr>
              <w:spacing w:before="0" w:after="0"/>
              <w:jc w:val="left"/>
              <w:rPr>
                <w:ins w:id="5147" w:author="Elena Borisenok" w:date="2024-11-17T18:44:00Z"/>
                <w:color w:val="000000"/>
                <w:szCs w:val="24"/>
              </w:rPr>
            </w:pPr>
            <w:ins w:id="5148" w:author="Elena Borisenok" w:date="2024-11-17T18:44:00Z">
              <w:r w:rsidRPr="007C32C7">
                <w:rPr>
                  <w:color w:val="000000"/>
                  <w:szCs w:val="24"/>
                </w:rPr>
                <w:t>П. 6.6.3</w:t>
              </w:r>
            </w:ins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149" w:author="Elena Borisenok" w:date="2024-11-17T19:21:00Z">
              <w:tcPr>
                <w:tcW w:w="47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0438A5BD" w14:textId="77777777" w:rsidR="007C32C7" w:rsidRPr="007C32C7" w:rsidRDefault="007C32C7" w:rsidP="007C32C7">
            <w:pPr>
              <w:spacing w:before="0" w:after="0"/>
              <w:jc w:val="left"/>
              <w:rPr>
                <w:ins w:id="5150" w:author="Elena Borisenok" w:date="2024-11-17T18:44:00Z"/>
                <w:color w:val="000000"/>
                <w:szCs w:val="24"/>
              </w:rPr>
            </w:pPr>
            <w:ins w:id="5151" w:author="Elena Borisenok" w:date="2024-11-17T18:44:00Z">
              <w:r w:rsidRPr="007C32C7">
                <w:rPr>
                  <w:color w:val="000000"/>
                  <w:szCs w:val="24"/>
                </w:rPr>
                <w:t>Обновления Системы должны выполняться без простоя рабочих нагрузок.</w:t>
              </w:r>
            </w:ins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  <w:tcPrChange w:id="5152" w:author="Elena Borisenok" w:date="2024-11-17T19:21:00Z">
              <w:tcPr>
                <w:tcW w:w="17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0C3AF604" w14:textId="77777777" w:rsidR="007C32C7" w:rsidRPr="007C32C7" w:rsidRDefault="007C32C7" w:rsidP="007C32C7">
            <w:pPr>
              <w:spacing w:before="0" w:after="0"/>
              <w:jc w:val="left"/>
              <w:rPr>
                <w:ins w:id="5153" w:author="Elena Borisenok" w:date="2024-11-17T18:44:00Z"/>
                <w:color w:val="000000"/>
                <w:szCs w:val="24"/>
              </w:rPr>
            </w:pPr>
            <w:ins w:id="5154" w:author="Elena Borisenok" w:date="2024-11-17T18:44:00Z">
              <w:r w:rsidRPr="007C32C7">
                <w:rPr>
                  <w:color w:val="000000"/>
                  <w:szCs w:val="24"/>
                </w:rPr>
                <w:t>МШ-1</w:t>
              </w:r>
            </w:ins>
          </w:p>
        </w:tc>
      </w:tr>
    </w:tbl>
    <w:p w14:paraId="6329E719" w14:textId="77777777" w:rsidR="00706834" w:rsidRDefault="00706834">
      <w:pPr>
        <w:rPr>
          <w:ins w:id="5155" w:author="Elena Borisenok" w:date="2024-11-17T18:45:00Z"/>
          <w:color w:val="000000" w:themeColor="text1"/>
          <w:lang w:val="en-US" w:eastAsia="en-US"/>
        </w:rPr>
        <w:sectPr w:rsidR="00706834" w:rsidSect="00964FB3">
          <w:pgSz w:w="11906" w:h="16838"/>
          <w:pgMar w:top="1134" w:right="851" w:bottom="1134" w:left="1418" w:header="709" w:footer="425" w:gutter="0"/>
          <w:cols w:space="708"/>
          <w:docGrid w:linePitch="360"/>
        </w:sectPr>
      </w:pPr>
    </w:p>
    <w:p w14:paraId="4E1BA6D6" w14:textId="61228460" w:rsidR="00E122FB" w:rsidDel="00706834" w:rsidRDefault="00E122FB">
      <w:pPr>
        <w:rPr>
          <w:del w:id="5156" w:author="Elena Borisenok" w:date="2024-11-17T18:45:00Z"/>
          <w:color w:val="000000" w:themeColor="text1"/>
          <w:lang w:val="en-US" w:eastAsia="en-US"/>
        </w:rPr>
      </w:pPr>
      <w:bookmarkStart w:id="5157" w:name="_Toc182819427"/>
      <w:bookmarkStart w:id="5158" w:name="_Toc182819486"/>
      <w:bookmarkStart w:id="5159" w:name="_Toc182821520"/>
      <w:bookmarkStart w:id="5160" w:name="_Toc182821791"/>
      <w:bookmarkStart w:id="5161" w:name="_Toc182824304"/>
      <w:bookmarkEnd w:id="5157"/>
      <w:bookmarkEnd w:id="5158"/>
      <w:bookmarkEnd w:id="5159"/>
      <w:bookmarkEnd w:id="5160"/>
      <w:bookmarkEnd w:id="5161"/>
    </w:p>
    <w:p w14:paraId="15DC3BFB" w14:textId="77777777" w:rsidR="00E122FB" w:rsidRDefault="00000000">
      <w:pPr>
        <w:pStyle w:val="3"/>
        <w:rPr>
          <w:color w:val="000000" w:themeColor="text1"/>
          <w:lang w:eastAsia="en-US"/>
        </w:rPr>
      </w:pPr>
      <w:bookmarkStart w:id="5162" w:name="_Toc482360910"/>
      <w:bookmarkStart w:id="5163" w:name="_Toc182824305"/>
      <w:r>
        <w:rPr>
          <w:color w:val="000000" w:themeColor="text1"/>
          <w:lang w:eastAsia="en-US"/>
        </w:rPr>
        <w:t>Методика тестирования</w:t>
      </w:r>
      <w:bookmarkEnd w:id="5162"/>
      <w:bookmarkEnd w:id="5163"/>
    </w:p>
    <w:p w14:paraId="3CF5D6AA" w14:textId="3E6A6B4A" w:rsidR="00E122FB" w:rsidRDefault="00A473CD">
      <w:pPr>
        <w:pStyle w:val="afc"/>
        <w:rPr>
          <w:color w:val="000000" w:themeColor="text1"/>
        </w:rPr>
      </w:pPr>
      <w:r>
        <w:rPr>
          <w:color w:val="000000" w:themeColor="text1"/>
        </w:rPr>
        <w:t>Т</w:t>
      </w:r>
      <w:del w:id="5164" w:author="Elena Borisenok" w:date="2024-11-13T16:20:00Z">
        <w:r w:rsidDel="00A473CD">
          <w:rPr>
            <w:color w:val="000000" w:themeColor="text1"/>
          </w:rPr>
          <w:delText>Инсталляционное т</w:delText>
        </w:r>
      </w:del>
      <w:r>
        <w:rPr>
          <w:color w:val="000000" w:themeColor="text1"/>
        </w:rPr>
        <w:t>естирование масштабируемости предполагает выполнение тестовых процедур, приведенных в таблице ниже.</w:t>
      </w:r>
    </w:p>
    <w:p w14:paraId="3E39005D" w14:textId="3A21A767" w:rsidR="00E122FB" w:rsidRPr="00A473CD" w:rsidRDefault="00000000">
      <w:pPr>
        <w:pStyle w:val="afff"/>
        <w:rPr>
          <w:color w:val="000000" w:themeColor="text1"/>
          <w:lang w:val="ru-RU"/>
          <w:rPrChange w:id="5165" w:author="Elena Borisenok" w:date="2024-11-13T16:18:00Z">
            <w:rPr>
              <w:color w:val="000000" w:themeColor="text1"/>
            </w:rPr>
          </w:rPrChange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ins w:id="5166" w:author="Elena Borisenok" w:date="2024-11-18T11:24:00Z">
        <w:r w:rsidR="0085393C">
          <w:rPr>
            <w:noProof/>
            <w:color w:val="000000" w:themeColor="text1"/>
          </w:rPr>
          <w:t>11</w:t>
        </w:r>
      </w:ins>
      <w:del w:id="5167" w:author="Elena Borisenok" w:date="2024-11-18T10:44:00Z">
        <w:r w:rsidRPr="00A473CD" w:rsidDel="007C6B8C">
          <w:rPr>
            <w:noProof/>
            <w:color w:val="000000" w:themeColor="text1"/>
            <w:lang w:val="ru-RU"/>
            <w:rPrChange w:id="5168" w:author="Elena Borisenok" w:date="2024-11-13T16:18:00Z">
              <w:rPr>
                <w:color w:val="000000" w:themeColor="text1"/>
              </w:rPr>
            </w:rPrChange>
          </w:rPr>
          <w:delText>8</w:delText>
        </w:r>
      </w:del>
      <w:r>
        <w:rPr>
          <w:color w:val="000000" w:themeColor="text1"/>
        </w:rPr>
        <w:fldChar w:fldCharType="end"/>
      </w:r>
      <w:r w:rsidRPr="00A473CD">
        <w:rPr>
          <w:color w:val="000000" w:themeColor="text1"/>
          <w:lang w:val="ru-RU"/>
          <w:rPrChange w:id="5169" w:author="Elena Borisenok" w:date="2024-11-13T16:18:00Z">
            <w:rPr>
              <w:color w:val="000000" w:themeColor="text1"/>
            </w:rPr>
          </w:rPrChange>
        </w:rPr>
        <w:t xml:space="preserve">. Порядок проведения </w:t>
      </w:r>
      <w:del w:id="5170" w:author="Elena Borisenok" w:date="2024-11-13T16:17:00Z">
        <w:r w:rsidRPr="00A473CD" w:rsidDel="00A473CD">
          <w:rPr>
            <w:color w:val="000000" w:themeColor="text1"/>
            <w:lang w:val="ru-RU"/>
            <w:rPrChange w:id="5171" w:author="Elena Borisenok" w:date="2024-11-13T16:18:00Z">
              <w:rPr>
                <w:color w:val="000000" w:themeColor="text1"/>
              </w:rPr>
            </w:rPrChange>
          </w:rPr>
          <w:delText xml:space="preserve">инсталляционного </w:delText>
        </w:r>
      </w:del>
      <w:r w:rsidRPr="00A473CD">
        <w:rPr>
          <w:color w:val="000000" w:themeColor="text1"/>
          <w:lang w:val="ru-RU"/>
          <w:rPrChange w:id="5172" w:author="Elena Borisenok" w:date="2024-11-13T16:18:00Z">
            <w:rPr>
              <w:color w:val="000000" w:themeColor="text1"/>
            </w:rPr>
          </w:rPrChange>
        </w:rPr>
        <w:t>тестирования</w:t>
      </w:r>
      <w:r w:rsidR="00A473CD">
        <w:rPr>
          <w:color w:val="000000" w:themeColor="text1"/>
          <w:lang w:val="ru-RU"/>
        </w:rPr>
        <w:t xml:space="preserve"> масштабируемости</w:t>
      </w:r>
    </w:p>
    <w:tbl>
      <w:tblPr>
        <w:tblW w:w="5327" w:type="pct"/>
        <w:tblInd w:w="-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tblPrChange w:id="5173" w:author="Elena Borisenok" w:date="2024-11-18T12:22:00Z">
          <w:tblPr>
            <w:tblW w:w="6750" w:type="pct"/>
            <w:tblInd w:w="-6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99"/>
        <w:gridCol w:w="577"/>
        <w:gridCol w:w="1470"/>
        <w:gridCol w:w="1894"/>
        <w:gridCol w:w="615"/>
        <w:gridCol w:w="4904"/>
        <w:gridCol w:w="437"/>
        <w:gridCol w:w="3750"/>
        <w:gridCol w:w="1766"/>
        <w:gridCol w:w="58"/>
        <w:tblGridChange w:id="5174">
          <w:tblGrid>
            <w:gridCol w:w="99"/>
            <w:gridCol w:w="577"/>
            <w:gridCol w:w="1470"/>
            <w:gridCol w:w="2509"/>
            <w:gridCol w:w="238"/>
            <w:gridCol w:w="4666"/>
            <w:gridCol w:w="2927"/>
            <w:gridCol w:w="1260"/>
            <w:gridCol w:w="1766"/>
            <w:gridCol w:w="4212"/>
          </w:tblGrid>
        </w:tblGridChange>
      </w:tblGrid>
      <w:tr w:rsidR="008B7696" w:rsidDel="00706834" w14:paraId="3971B667" w14:textId="77777777" w:rsidTr="009A4CBF">
        <w:trPr>
          <w:gridBefore w:val="1"/>
          <w:wBefore w:w="36" w:type="dxa"/>
          <w:trHeight w:val="945"/>
          <w:del w:id="5175" w:author="Elena Borisenok" w:date="2024-11-17T18:45:00Z"/>
          <w:trPrChange w:id="5176" w:author="Elena Borisenok" w:date="2024-11-18T12:22:00Z">
            <w:trPr>
              <w:gridBefore w:val="1"/>
              <w:wBefore w:w="24" w:type="dxa"/>
              <w:trHeight w:val="945"/>
            </w:trPr>
          </w:trPrChange>
        </w:trPr>
        <w:tc>
          <w:tcPr>
            <w:tcW w:w="3941" w:type="dxa"/>
            <w:gridSpan w:val="3"/>
            <w:shd w:val="clear" w:color="auto" w:fill="D9D9D9" w:themeFill="background1" w:themeFillShade="D9"/>
            <w:vAlign w:val="center"/>
            <w:tcPrChange w:id="5177" w:author="Elena Borisenok" w:date="2024-11-18T12:22:00Z">
              <w:tcPr>
                <w:tcW w:w="4794" w:type="dxa"/>
                <w:gridSpan w:val="4"/>
                <w:shd w:val="clear" w:color="auto" w:fill="D9D9D9" w:themeFill="background1" w:themeFillShade="D9"/>
                <w:vAlign w:val="center"/>
              </w:tcPr>
            </w:tcPrChange>
          </w:tcPr>
          <w:p w14:paraId="2BCFCA00" w14:textId="09FEB0BA" w:rsidR="00E122FB" w:rsidDel="00706834" w:rsidRDefault="00000000">
            <w:pPr>
              <w:rPr>
                <w:del w:id="5178" w:author="Elena Borisenok" w:date="2024-11-17T18:45:00Z"/>
                <w:color w:val="000000" w:themeColor="text1"/>
              </w:rPr>
            </w:pPr>
            <w:del w:id="5179" w:author="Elena Borisenok" w:date="2024-11-17T18:45:00Z">
              <w:r w:rsidDel="00706834">
                <w:rPr>
                  <w:color w:val="000000" w:themeColor="text1"/>
                </w:rPr>
                <w:delText>Тестовая процедура</w:delText>
              </w:r>
            </w:del>
          </w:p>
        </w:tc>
        <w:tc>
          <w:tcPr>
            <w:tcW w:w="5956" w:type="dxa"/>
            <w:gridSpan w:val="3"/>
            <w:shd w:val="clear" w:color="auto" w:fill="D9D9D9" w:themeFill="background1" w:themeFillShade="D9"/>
            <w:vAlign w:val="center"/>
            <w:tcPrChange w:id="5180" w:author="Elena Borisenok" w:date="2024-11-18T12:22:00Z">
              <w:tcPr>
                <w:tcW w:w="7593" w:type="dxa"/>
                <w:gridSpan w:val="2"/>
                <w:shd w:val="clear" w:color="auto" w:fill="D9D9D9" w:themeFill="background1" w:themeFillShade="D9"/>
                <w:vAlign w:val="center"/>
              </w:tcPr>
            </w:tcPrChange>
          </w:tcPr>
          <w:p w14:paraId="5D853026" w14:textId="2E4FC300" w:rsidR="00E122FB" w:rsidDel="00706834" w:rsidRDefault="00000000">
            <w:pPr>
              <w:rPr>
                <w:del w:id="5181" w:author="Elena Borisenok" w:date="2024-11-17T18:45:00Z"/>
                <w:color w:val="000000" w:themeColor="text1"/>
              </w:rPr>
            </w:pPr>
            <w:del w:id="5182" w:author="Elena Borisenok" w:date="2024-11-17T18:45:00Z">
              <w:r w:rsidRPr="007C6B8C" w:rsidDel="00706834">
                <w:rPr>
                  <w:color w:val="000000" w:themeColor="text1"/>
                  <w:rPrChange w:id="5183" w:author="Elena Borisenok" w:date="2024-11-18T10:44:00Z">
                    <w:rPr>
                      <w:color w:val="000000" w:themeColor="text1"/>
                      <w:lang w:val="en-US"/>
                    </w:rPr>
                  </w:rPrChange>
                </w:rPr>
                <w:delText>Описание требования</w:delText>
              </w:r>
            </w:del>
          </w:p>
        </w:tc>
        <w:tc>
          <w:tcPr>
            <w:tcW w:w="5574" w:type="dxa"/>
            <w:gridSpan w:val="3"/>
            <w:shd w:val="clear" w:color="auto" w:fill="D9D9D9" w:themeFill="background1" w:themeFillShade="D9"/>
            <w:vAlign w:val="center"/>
            <w:tcPrChange w:id="5184" w:author="Elena Borisenok" w:date="2024-11-18T12:22:00Z">
              <w:tcPr>
                <w:tcW w:w="7238" w:type="dxa"/>
                <w:gridSpan w:val="3"/>
                <w:shd w:val="clear" w:color="auto" w:fill="D9D9D9" w:themeFill="background1" w:themeFillShade="D9"/>
                <w:vAlign w:val="center"/>
              </w:tcPr>
            </w:tcPrChange>
          </w:tcPr>
          <w:p w14:paraId="59950CF3" w14:textId="114954F0" w:rsidR="00E122FB" w:rsidDel="00706834" w:rsidRDefault="00000000">
            <w:pPr>
              <w:rPr>
                <w:del w:id="5185" w:author="Elena Borisenok" w:date="2024-11-17T18:45:00Z"/>
                <w:color w:val="000000" w:themeColor="text1"/>
              </w:rPr>
            </w:pPr>
            <w:del w:id="5186" w:author="Elena Borisenok" w:date="2024-11-17T18:45:00Z">
              <w:r w:rsidRPr="007C6B8C" w:rsidDel="00706834">
                <w:rPr>
                  <w:color w:val="000000" w:themeColor="text1"/>
                  <w:rPrChange w:id="5187" w:author="Elena Borisenok" w:date="2024-11-18T10:44:00Z">
                    <w:rPr>
                      <w:color w:val="000000" w:themeColor="text1"/>
                      <w:lang w:val="en-US"/>
                    </w:rPr>
                  </w:rPrChange>
                </w:rPr>
                <w:delText>Критерий оценки успешности проверки</w:delText>
              </w:r>
            </w:del>
          </w:p>
        </w:tc>
      </w:tr>
      <w:tr w:rsidR="008B7696" w:rsidDel="00706834" w14:paraId="5E7018D9" w14:textId="77777777" w:rsidTr="009A4CBF">
        <w:trPr>
          <w:gridBefore w:val="1"/>
          <w:wBefore w:w="36" w:type="dxa"/>
          <w:trHeight w:val="945"/>
          <w:del w:id="5188" w:author="Elena Borisenok" w:date="2024-11-17T18:45:00Z"/>
          <w:trPrChange w:id="5189" w:author="Elena Borisenok" w:date="2024-11-18T12:22:00Z">
            <w:trPr>
              <w:gridBefore w:val="1"/>
              <w:wBefore w:w="24" w:type="dxa"/>
              <w:trHeight w:val="945"/>
            </w:trPr>
          </w:trPrChange>
        </w:trPr>
        <w:tc>
          <w:tcPr>
            <w:tcW w:w="3941" w:type="dxa"/>
            <w:gridSpan w:val="3"/>
            <w:shd w:val="clear" w:color="auto" w:fill="auto"/>
            <w:vAlign w:val="center"/>
            <w:tcPrChange w:id="5190" w:author="Elena Borisenok" w:date="2024-11-18T12:22:00Z">
              <w:tcPr>
                <w:tcW w:w="4794" w:type="dxa"/>
                <w:gridSpan w:val="4"/>
                <w:shd w:val="clear" w:color="auto" w:fill="auto"/>
                <w:vAlign w:val="center"/>
              </w:tcPr>
            </w:tcPrChange>
          </w:tcPr>
          <w:p w14:paraId="243B7F2B" w14:textId="3CF283BD" w:rsidR="00E122FB" w:rsidDel="00706834" w:rsidRDefault="00000000">
            <w:pPr>
              <w:rPr>
                <w:del w:id="5191" w:author="Elena Borisenok" w:date="2024-11-17T18:45:00Z"/>
                <w:color w:val="000000" w:themeColor="text1"/>
              </w:rPr>
            </w:pPr>
            <w:del w:id="5192" w:author="Elena Borisenok" w:date="2024-11-17T18:45:00Z">
              <w:r w:rsidDel="00706834">
                <w:rPr>
                  <w:color w:val="000000" w:themeColor="text1"/>
                </w:rPr>
                <w:delText>ТП-1</w:delText>
              </w:r>
            </w:del>
          </w:p>
        </w:tc>
        <w:tc>
          <w:tcPr>
            <w:tcW w:w="5956" w:type="dxa"/>
            <w:gridSpan w:val="3"/>
            <w:shd w:val="clear" w:color="auto" w:fill="auto"/>
            <w:vAlign w:val="center"/>
            <w:tcPrChange w:id="5193" w:author="Elena Borisenok" w:date="2024-11-18T12:22:00Z">
              <w:tcPr>
                <w:tcW w:w="7593" w:type="dxa"/>
                <w:gridSpan w:val="2"/>
                <w:shd w:val="clear" w:color="auto" w:fill="auto"/>
                <w:vAlign w:val="center"/>
              </w:tcPr>
            </w:tcPrChange>
          </w:tcPr>
          <w:p w14:paraId="198A6CAA" w14:textId="34785CCF" w:rsidR="00E122FB" w:rsidDel="00706834" w:rsidRDefault="00000000">
            <w:pPr>
              <w:rPr>
                <w:del w:id="5194" w:author="Elena Borisenok" w:date="2024-11-17T18:45:00Z"/>
                <w:color w:val="000000" w:themeColor="text1"/>
              </w:rPr>
            </w:pPr>
            <w:del w:id="5195" w:author="Elena Borisenok" w:date="2024-11-17T18:45:00Z">
              <w:r w:rsidDel="00706834">
                <w:rPr>
                  <w:szCs w:val="24"/>
                </w:rPr>
                <w:delText>Балансировка нагрузки контейнеров между узлами кластера</w:delText>
              </w:r>
            </w:del>
          </w:p>
        </w:tc>
        <w:tc>
          <w:tcPr>
            <w:tcW w:w="5574" w:type="dxa"/>
            <w:gridSpan w:val="3"/>
            <w:shd w:val="clear" w:color="auto" w:fill="auto"/>
            <w:vAlign w:val="center"/>
            <w:tcPrChange w:id="5196" w:author="Elena Borisenok" w:date="2024-11-18T12:22:00Z">
              <w:tcPr>
                <w:tcW w:w="7238" w:type="dxa"/>
                <w:gridSpan w:val="3"/>
                <w:shd w:val="clear" w:color="auto" w:fill="auto"/>
                <w:vAlign w:val="center"/>
              </w:tcPr>
            </w:tcPrChange>
          </w:tcPr>
          <w:p w14:paraId="6E7779A4" w14:textId="33BB99D2" w:rsidR="00E122FB" w:rsidDel="00706834" w:rsidRDefault="00000000">
            <w:pPr>
              <w:rPr>
                <w:del w:id="5197" w:author="Elena Borisenok" w:date="2024-11-17T18:45:00Z"/>
                <w:color w:val="000000" w:themeColor="text1"/>
                <w:szCs w:val="24"/>
              </w:rPr>
            </w:pPr>
            <w:del w:id="5198" w:author="Elena Borisenok" w:date="2024-11-17T18:45:00Z">
              <w:r w:rsidDel="00706834">
                <w:rPr>
                  <w:szCs w:val="24"/>
                </w:rPr>
                <w:delText>Создать deployment с podAntiAffinity и убедиться, что поды создались на разных узлах кластера</w:delText>
              </w:r>
            </w:del>
          </w:p>
        </w:tc>
      </w:tr>
      <w:tr w:rsidR="008B7696" w:rsidDel="00706834" w14:paraId="7296D9F4" w14:textId="77777777" w:rsidTr="009A4CBF">
        <w:trPr>
          <w:gridBefore w:val="1"/>
          <w:wBefore w:w="36" w:type="dxa"/>
          <w:trHeight w:val="1710"/>
          <w:del w:id="5199" w:author="Elena Borisenok" w:date="2024-11-17T18:45:00Z"/>
          <w:trPrChange w:id="5200" w:author="Elena Borisenok" w:date="2024-11-18T12:22:00Z">
            <w:trPr>
              <w:gridBefore w:val="1"/>
              <w:wBefore w:w="24" w:type="dxa"/>
              <w:trHeight w:val="1710"/>
            </w:trPr>
          </w:trPrChange>
        </w:trPr>
        <w:tc>
          <w:tcPr>
            <w:tcW w:w="3941" w:type="dxa"/>
            <w:gridSpan w:val="3"/>
            <w:shd w:val="clear" w:color="auto" w:fill="auto"/>
            <w:vAlign w:val="center"/>
            <w:tcPrChange w:id="5201" w:author="Elena Borisenok" w:date="2024-11-18T12:22:00Z">
              <w:tcPr>
                <w:tcW w:w="4794" w:type="dxa"/>
                <w:gridSpan w:val="4"/>
                <w:shd w:val="clear" w:color="auto" w:fill="auto"/>
                <w:vAlign w:val="center"/>
              </w:tcPr>
            </w:tcPrChange>
          </w:tcPr>
          <w:p w14:paraId="40480F1D" w14:textId="34472649" w:rsidR="00E122FB" w:rsidDel="00706834" w:rsidRDefault="00000000">
            <w:pPr>
              <w:rPr>
                <w:del w:id="5202" w:author="Elena Borisenok" w:date="2024-11-17T18:45:00Z"/>
                <w:color w:val="000000" w:themeColor="text1"/>
              </w:rPr>
            </w:pPr>
            <w:del w:id="5203" w:author="Elena Borisenok" w:date="2024-11-17T18:45:00Z">
              <w:r w:rsidDel="00706834">
                <w:rPr>
                  <w:color w:val="000000" w:themeColor="text1"/>
                </w:rPr>
                <w:delText>ТП-2</w:delText>
              </w:r>
            </w:del>
          </w:p>
        </w:tc>
        <w:tc>
          <w:tcPr>
            <w:tcW w:w="5956" w:type="dxa"/>
            <w:gridSpan w:val="3"/>
            <w:shd w:val="clear" w:color="auto" w:fill="auto"/>
            <w:vAlign w:val="center"/>
            <w:tcPrChange w:id="5204" w:author="Elena Borisenok" w:date="2024-11-18T12:22:00Z">
              <w:tcPr>
                <w:tcW w:w="7593" w:type="dxa"/>
                <w:gridSpan w:val="2"/>
                <w:shd w:val="clear" w:color="auto" w:fill="auto"/>
                <w:vAlign w:val="center"/>
              </w:tcPr>
            </w:tcPrChange>
          </w:tcPr>
          <w:p w14:paraId="2778A620" w14:textId="641C5BD4" w:rsidR="00E122FB" w:rsidDel="00706834" w:rsidRDefault="00000000">
            <w:pPr>
              <w:rPr>
                <w:del w:id="5205" w:author="Elena Borisenok" w:date="2024-11-17T18:45:00Z"/>
                <w:color w:val="000000" w:themeColor="text1"/>
              </w:rPr>
            </w:pPr>
            <w:del w:id="5206" w:author="Elena Borisenok" w:date="2024-11-17T18:45:00Z">
              <w:r w:rsidDel="00706834">
                <w:rPr>
                  <w:szCs w:val="24"/>
                </w:rPr>
                <w:delText>Масштабирование прикладных сервисов на основе бизнес метрик</w:delText>
              </w:r>
            </w:del>
          </w:p>
        </w:tc>
        <w:tc>
          <w:tcPr>
            <w:tcW w:w="5574" w:type="dxa"/>
            <w:gridSpan w:val="3"/>
            <w:shd w:val="clear" w:color="auto" w:fill="auto"/>
            <w:vAlign w:val="center"/>
            <w:tcPrChange w:id="5207" w:author="Elena Borisenok" w:date="2024-11-18T12:22:00Z">
              <w:tcPr>
                <w:tcW w:w="7238" w:type="dxa"/>
                <w:gridSpan w:val="3"/>
                <w:shd w:val="clear" w:color="auto" w:fill="auto"/>
                <w:vAlign w:val="center"/>
              </w:tcPr>
            </w:tcPrChange>
          </w:tcPr>
          <w:p w14:paraId="5A89E441" w14:textId="3C88B493" w:rsidR="00E122FB" w:rsidDel="00706834" w:rsidRDefault="00000000">
            <w:pPr>
              <w:rPr>
                <w:del w:id="5208" w:author="Elena Borisenok" w:date="2024-11-17T18:45:00Z"/>
                <w:color w:val="000000" w:themeColor="text1"/>
                <w:szCs w:val="24"/>
              </w:rPr>
            </w:pPr>
            <w:del w:id="5209" w:author="Elena Borisenok" w:date="2024-11-17T18:45:00Z">
              <w:r w:rsidDel="00706834">
                <w:rPr>
                  <w:szCs w:val="24"/>
                </w:rPr>
                <w:delText>Выкатить приложение в кластер, которое умеет отдавать метрики в формате prometheus и настроить сбор метрик. После чего создать ресурс IngressMetric/ServiceMetric/PodMetric и HorizontalPodAutoscaler. При подаче нагрузки сервис будет автоматически масштабирован</w:delText>
              </w:r>
            </w:del>
          </w:p>
        </w:tc>
      </w:tr>
      <w:tr w:rsidR="008B7696" w:rsidDel="00706834" w14:paraId="26F36F9D" w14:textId="77777777" w:rsidTr="009A4CBF">
        <w:trPr>
          <w:gridBefore w:val="1"/>
          <w:wBefore w:w="36" w:type="dxa"/>
          <w:trHeight w:val="1620"/>
          <w:del w:id="5210" w:author="Elena Borisenok" w:date="2024-11-17T18:45:00Z"/>
          <w:trPrChange w:id="5211" w:author="Elena Borisenok" w:date="2024-11-18T12:22:00Z">
            <w:trPr>
              <w:gridBefore w:val="1"/>
              <w:wBefore w:w="24" w:type="dxa"/>
              <w:trHeight w:val="1620"/>
            </w:trPr>
          </w:trPrChange>
        </w:trPr>
        <w:tc>
          <w:tcPr>
            <w:tcW w:w="3941" w:type="dxa"/>
            <w:gridSpan w:val="3"/>
            <w:shd w:val="clear" w:color="auto" w:fill="auto"/>
            <w:vAlign w:val="center"/>
            <w:tcPrChange w:id="5212" w:author="Elena Borisenok" w:date="2024-11-18T12:22:00Z">
              <w:tcPr>
                <w:tcW w:w="4794" w:type="dxa"/>
                <w:gridSpan w:val="4"/>
                <w:shd w:val="clear" w:color="auto" w:fill="auto"/>
                <w:vAlign w:val="center"/>
              </w:tcPr>
            </w:tcPrChange>
          </w:tcPr>
          <w:p w14:paraId="4BD69881" w14:textId="16DB4A2E" w:rsidR="00E122FB" w:rsidDel="00706834" w:rsidRDefault="00000000">
            <w:pPr>
              <w:rPr>
                <w:del w:id="5213" w:author="Elena Borisenok" w:date="2024-11-17T18:45:00Z"/>
                <w:color w:val="000000" w:themeColor="text1"/>
              </w:rPr>
            </w:pPr>
            <w:del w:id="5214" w:author="Elena Borisenok" w:date="2024-11-17T18:45:00Z">
              <w:r w:rsidDel="00706834">
                <w:rPr>
                  <w:color w:val="000000" w:themeColor="text1"/>
                </w:rPr>
                <w:delText>ТП-3</w:delText>
              </w:r>
            </w:del>
          </w:p>
        </w:tc>
        <w:tc>
          <w:tcPr>
            <w:tcW w:w="5956" w:type="dxa"/>
            <w:gridSpan w:val="3"/>
            <w:shd w:val="clear" w:color="auto" w:fill="auto"/>
            <w:vAlign w:val="center"/>
            <w:tcPrChange w:id="5215" w:author="Elena Borisenok" w:date="2024-11-18T12:22:00Z">
              <w:tcPr>
                <w:tcW w:w="7593" w:type="dxa"/>
                <w:gridSpan w:val="2"/>
                <w:shd w:val="clear" w:color="auto" w:fill="auto"/>
                <w:vAlign w:val="center"/>
              </w:tcPr>
            </w:tcPrChange>
          </w:tcPr>
          <w:p w14:paraId="02A55BEB" w14:textId="66A2BFD7" w:rsidR="00E122FB" w:rsidDel="00706834" w:rsidRDefault="00000000">
            <w:pPr>
              <w:rPr>
                <w:del w:id="5216" w:author="Elena Borisenok" w:date="2024-11-17T18:45:00Z"/>
                <w:color w:val="000000" w:themeColor="text1"/>
              </w:rPr>
            </w:pPr>
            <w:del w:id="5217" w:author="Elena Borisenok" w:date="2024-11-17T18:45:00Z">
              <w:r w:rsidDel="00706834">
                <w:rPr>
                  <w:szCs w:val="24"/>
                </w:rPr>
                <w:delText>Масштабирование прикладных сервисов на основе потребления ресурсов</w:delText>
              </w:r>
            </w:del>
          </w:p>
        </w:tc>
        <w:tc>
          <w:tcPr>
            <w:tcW w:w="5574" w:type="dxa"/>
            <w:gridSpan w:val="3"/>
            <w:shd w:val="clear" w:color="auto" w:fill="auto"/>
            <w:vAlign w:val="center"/>
            <w:tcPrChange w:id="5218" w:author="Elena Borisenok" w:date="2024-11-18T12:22:00Z">
              <w:tcPr>
                <w:tcW w:w="7238" w:type="dxa"/>
                <w:gridSpan w:val="3"/>
                <w:shd w:val="clear" w:color="auto" w:fill="auto"/>
                <w:vAlign w:val="center"/>
              </w:tcPr>
            </w:tcPrChange>
          </w:tcPr>
          <w:p w14:paraId="1CC3EBB0" w14:textId="6E16FD94" w:rsidR="00E122FB" w:rsidDel="00706834" w:rsidRDefault="00000000">
            <w:pPr>
              <w:rPr>
                <w:del w:id="5219" w:author="Elena Borisenok" w:date="2024-11-17T18:45:00Z"/>
                <w:color w:val="000000" w:themeColor="text1"/>
                <w:szCs w:val="24"/>
              </w:rPr>
            </w:pPr>
            <w:del w:id="5220" w:author="Elena Borisenok" w:date="2024-11-17T18:45:00Z">
              <w:r w:rsidDel="00706834">
                <w:rPr>
                  <w:szCs w:val="24"/>
                </w:rPr>
                <w:delText>Выкатить приложение в кластер, создать ресурс VerticalPodAutoscaler и подать нагрузку. В зависимости от выбранного режима поды будут пересозданы с измененными запросами ресурсов</w:delText>
              </w:r>
            </w:del>
          </w:p>
        </w:tc>
      </w:tr>
      <w:tr w:rsidR="008B7696" w:rsidDel="00706834" w14:paraId="489D07EF" w14:textId="77777777" w:rsidTr="009A4CBF">
        <w:trPr>
          <w:gridBefore w:val="1"/>
          <w:wBefore w:w="36" w:type="dxa"/>
          <w:trHeight w:val="945"/>
          <w:del w:id="5221" w:author="Elena Borisenok" w:date="2024-11-17T18:45:00Z"/>
          <w:trPrChange w:id="5222" w:author="Elena Borisenok" w:date="2024-11-18T12:22:00Z">
            <w:trPr>
              <w:gridBefore w:val="1"/>
              <w:wBefore w:w="24" w:type="dxa"/>
              <w:trHeight w:val="945"/>
            </w:trPr>
          </w:trPrChange>
        </w:trPr>
        <w:tc>
          <w:tcPr>
            <w:tcW w:w="3941" w:type="dxa"/>
            <w:gridSpan w:val="3"/>
            <w:shd w:val="clear" w:color="auto" w:fill="auto"/>
            <w:vAlign w:val="center"/>
            <w:tcPrChange w:id="5223" w:author="Elena Borisenok" w:date="2024-11-18T12:22:00Z">
              <w:tcPr>
                <w:tcW w:w="4794" w:type="dxa"/>
                <w:gridSpan w:val="4"/>
                <w:shd w:val="clear" w:color="auto" w:fill="auto"/>
                <w:vAlign w:val="center"/>
              </w:tcPr>
            </w:tcPrChange>
          </w:tcPr>
          <w:p w14:paraId="5713D6EB" w14:textId="3810615B" w:rsidR="00E122FB" w:rsidDel="00706834" w:rsidRDefault="00000000">
            <w:pPr>
              <w:rPr>
                <w:del w:id="5224" w:author="Elena Borisenok" w:date="2024-11-17T18:45:00Z"/>
                <w:color w:val="000000" w:themeColor="text1"/>
              </w:rPr>
            </w:pPr>
            <w:del w:id="5225" w:author="Elena Borisenok" w:date="2024-11-17T18:45:00Z">
              <w:r w:rsidDel="00706834">
                <w:rPr>
                  <w:color w:val="000000" w:themeColor="text1"/>
                </w:rPr>
                <w:delText>ТП-4</w:delText>
              </w:r>
            </w:del>
          </w:p>
        </w:tc>
        <w:tc>
          <w:tcPr>
            <w:tcW w:w="5956" w:type="dxa"/>
            <w:gridSpan w:val="3"/>
            <w:shd w:val="clear" w:color="auto" w:fill="auto"/>
            <w:vAlign w:val="center"/>
            <w:tcPrChange w:id="5226" w:author="Elena Borisenok" w:date="2024-11-18T12:22:00Z">
              <w:tcPr>
                <w:tcW w:w="7593" w:type="dxa"/>
                <w:gridSpan w:val="2"/>
                <w:shd w:val="clear" w:color="auto" w:fill="auto"/>
                <w:vAlign w:val="center"/>
              </w:tcPr>
            </w:tcPrChange>
          </w:tcPr>
          <w:p w14:paraId="2F28E6D0" w14:textId="5D2E240B" w:rsidR="00E122FB" w:rsidDel="00706834" w:rsidRDefault="00000000">
            <w:pPr>
              <w:rPr>
                <w:del w:id="5227" w:author="Elena Borisenok" w:date="2024-11-17T18:45:00Z"/>
                <w:color w:val="000000" w:themeColor="text1"/>
              </w:rPr>
            </w:pPr>
            <w:del w:id="5228" w:author="Elena Borisenok" w:date="2024-11-17T18:45:00Z">
              <w:r w:rsidDel="00706834">
                <w:rPr>
                  <w:color w:val="000000" w:themeColor="text1"/>
                  <w:szCs w:val="24"/>
                </w:rPr>
                <w:delText>Автоматические масштабирование количества узлов кластера</w:delText>
              </w:r>
            </w:del>
          </w:p>
        </w:tc>
        <w:tc>
          <w:tcPr>
            <w:tcW w:w="5574" w:type="dxa"/>
            <w:gridSpan w:val="3"/>
            <w:shd w:val="clear" w:color="auto" w:fill="auto"/>
            <w:vAlign w:val="center"/>
            <w:tcPrChange w:id="5229" w:author="Elena Borisenok" w:date="2024-11-18T12:22:00Z">
              <w:tcPr>
                <w:tcW w:w="7238" w:type="dxa"/>
                <w:gridSpan w:val="3"/>
                <w:shd w:val="clear" w:color="auto" w:fill="auto"/>
                <w:vAlign w:val="center"/>
              </w:tcPr>
            </w:tcPrChange>
          </w:tcPr>
          <w:p w14:paraId="4F2B938D" w14:textId="3B14C1DE" w:rsidR="00E122FB" w:rsidDel="00706834" w:rsidRDefault="00000000">
            <w:pPr>
              <w:rPr>
                <w:del w:id="5230" w:author="Elena Borisenok" w:date="2024-11-17T18:45:00Z"/>
                <w:color w:val="000000" w:themeColor="text1"/>
                <w:szCs w:val="24"/>
              </w:rPr>
            </w:pPr>
            <w:del w:id="5231" w:author="Elena Borisenok" w:date="2024-11-17T18:45:00Z">
              <w:r w:rsidDel="00706834">
                <w:rPr>
                  <w:color w:val="000000" w:themeColor="text1"/>
                  <w:szCs w:val="24"/>
                </w:rPr>
                <w:delText>Выкатить deployment с суммарными реквестами по CPU / RAM больше, чем доступно на текущих узлах, через 10 минут зафиксировать автоматический заказ и добавление нового узла</w:delText>
              </w:r>
            </w:del>
          </w:p>
        </w:tc>
      </w:tr>
      <w:tr w:rsidR="008B7696" w:rsidDel="00706834" w14:paraId="08F6A9A0" w14:textId="77777777" w:rsidTr="009A4CBF">
        <w:trPr>
          <w:gridBefore w:val="1"/>
          <w:wBefore w:w="36" w:type="dxa"/>
          <w:trHeight w:val="945"/>
          <w:del w:id="5232" w:author="Elena Borisenok" w:date="2024-11-17T18:45:00Z"/>
          <w:trPrChange w:id="5233" w:author="Elena Borisenok" w:date="2024-11-18T12:22:00Z">
            <w:trPr>
              <w:gridBefore w:val="1"/>
              <w:wBefore w:w="24" w:type="dxa"/>
              <w:trHeight w:val="945"/>
            </w:trPr>
          </w:trPrChange>
        </w:trPr>
        <w:tc>
          <w:tcPr>
            <w:tcW w:w="3941" w:type="dxa"/>
            <w:gridSpan w:val="3"/>
            <w:shd w:val="clear" w:color="auto" w:fill="auto"/>
            <w:vAlign w:val="center"/>
            <w:tcPrChange w:id="5234" w:author="Elena Borisenok" w:date="2024-11-18T12:22:00Z">
              <w:tcPr>
                <w:tcW w:w="4794" w:type="dxa"/>
                <w:gridSpan w:val="4"/>
                <w:shd w:val="clear" w:color="auto" w:fill="auto"/>
                <w:vAlign w:val="center"/>
              </w:tcPr>
            </w:tcPrChange>
          </w:tcPr>
          <w:p w14:paraId="04442788" w14:textId="240B01BC" w:rsidR="00E122FB" w:rsidDel="00706834" w:rsidRDefault="00000000">
            <w:pPr>
              <w:rPr>
                <w:del w:id="5235" w:author="Elena Borisenok" w:date="2024-11-17T18:45:00Z"/>
                <w:color w:val="000000" w:themeColor="text1"/>
              </w:rPr>
            </w:pPr>
            <w:del w:id="5236" w:author="Elena Borisenok" w:date="2024-11-17T18:45:00Z">
              <w:r w:rsidDel="00706834">
                <w:rPr>
                  <w:color w:val="000000" w:themeColor="text1"/>
                </w:rPr>
                <w:delText>ТП-5</w:delText>
              </w:r>
            </w:del>
          </w:p>
        </w:tc>
        <w:tc>
          <w:tcPr>
            <w:tcW w:w="5956" w:type="dxa"/>
            <w:gridSpan w:val="3"/>
            <w:shd w:val="clear" w:color="auto" w:fill="auto"/>
            <w:vAlign w:val="center"/>
            <w:tcPrChange w:id="5237" w:author="Elena Borisenok" w:date="2024-11-18T12:22:00Z">
              <w:tcPr>
                <w:tcW w:w="7593" w:type="dxa"/>
                <w:gridSpan w:val="2"/>
                <w:shd w:val="clear" w:color="auto" w:fill="auto"/>
                <w:vAlign w:val="center"/>
              </w:tcPr>
            </w:tcPrChange>
          </w:tcPr>
          <w:p w14:paraId="45AD3504" w14:textId="39BFB896" w:rsidR="00E122FB" w:rsidDel="00706834" w:rsidRDefault="00000000">
            <w:pPr>
              <w:rPr>
                <w:del w:id="5238" w:author="Elena Borisenok" w:date="2024-11-17T18:45:00Z"/>
                <w:color w:val="000000" w:themeColor="text1"/>
              </w:rPr>
            </w:pPr>
            <w:del w:id="5239" w:author="Elena Borisenok" w:date="2024-11-17T18:45:00Z">
              <w:r w:rsidDel="00706834">
                <w:rPr>
                  <w:color w:val="000000" w:themeColor="text1"/>
                  <w:szCs w:val="24"/>
                </w:rPr>
                <w:delText>Автоматические распределение ресурсов между узлами кластера</w:delText>
              </w:r>
            </w:del>
          </w:p>
        </w:tc>
        <w:tc>
          <w:tcPr>
            <w:tcW w:w="5574" w:type="dxa"/>
            <w:gridSpan w:val="3"/>
            <w:shd w:val="clear" w:color="auto" w:fill="auto"/>
            <w:vAlign w:val="center"/>
            <w:tcPrChange w:id="5240" w:author="Elena Borisenok" w:date="2024-11-18T12:22:00Z">
              <w:tcPr>
                <w:tcW w:w="7238" w:type="dxa"/>
                <w:gridSpan w:val="3"/>
                <w:shd w:val="clear" w:color="auto" w:fill="auto"/>
                <w:vAlign w:val="center"/>
              </w:tcPr>
            </w:tcPrChange>
          </w:tcPr>
          <w:p w14:paraId="20D7C587" w14:textId="1B866F33" w:rsidR="00E122FB" w:rsidDel="00706834" w:rsidRDefault="00000000">
            <w:pPr>
              <w:rPr>
                <w:del w:id="5241" w:author="Elena Borisenok" w:date="2024-11-17T18:45:00Z"/>
                <w:color w:val="000000" w:themeColor="text1"/>
                <w:szCs w:val="24"/>
              </w:rPr>
            </w:pPr>
            <w:del w:id="5242" w:author="Elena Borisenok" w:date="2024-11-17T18:45:00Z">
              <w:r w:rsidDel="00706834">
                <w:rPr>
                  <w:color w:val="000000" w:themeColor="text1"/>
                  <w:szCs w:val="24"/>
                </w:rPr>
                <w:delText>Создать приложение в кластере, которое не соответствует одной из политик и убедиться, что descheduler перераспределил приложение в кластере.</w:delText>
              </w:r>
            </w:del>
          </w:p>
          <w:p w14:paraId="10C1952D" w14:textId="246E521F" w:rsidR="00E122FB" w:rsidDel="00706834" w:rsidRDefault="00000000">
            <w:pPr>
              <w:rPr>
                <w:del w:id="5243" w:author="Elena Borisenok" w:date="2024-11-17T18:45:00Z"/>
                <w:color w:val="000000" w:themeColor="text1"/>
                <w:szCs w:val="24"/>
              </w:rPr>
            </w:pPr>
            <w:del w:id="5244" w:author="Elena Borisenok" w:date="2024-11-17T18:45:00Z">
              <w:r w:rsidDel="00706834">
                <w:rPr>
                  <w:color w:val="000000" w:themeColor="text1"/>
                  <w:szCs w:val="24"/>
                </w:rPr>
                <w:delText>https://deckhouse.ru/documentation/v1/modules/400-descheduler/#стратегии</w:delText>
              </w:r>
            </w:del>
          </w:p>
        </w:tc>
      </w:tr>
    </w:tbl>
    <w:tbl>
      <w:tblPr>
        <w:tblW w:w="5327" w:type="pct"/>
        <w:tblInd w:w="-9" w:type="dxa"/>
        <w:tblLook w:val="04A0" w:firstRow="1" w:lastRow="0" w:firstColumn="1" w:lastColumn="0" w:noHBand="0" w:noVBand="1"/>
      </w:tblPr>
      <w:tblGrid>
        <w:gridCol w:w="676"/>
        <w:gridCol w:w="1470"/>
        <w:gridCol w:w="2509"/>
        <w:gridCol w:w="4904"/>
        <w:gridCol w:w="4187"/>
        <w:gridCol w:w="1766"/>
      </w:tblGrid>
      <w:tr w:rsidR="006C5BA5" w:rsidRPr="004276D0" w14:paraId="3B0F9254" w14:textId="77777777" w:rsidTr="009A4CBF">
        <w:trPr>
          <w:ins w:id="5245" w:author="Elena Borisenok" w:date="2024-11-17T18:47:00Z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AC3FAD" w14:textId="77777777" w:rsidR="00706834" w:rsidRPr="004276D0" w:rsidRDefault="00706834" w:rsidP="00706834">
            <w:pPr>
              <w:spacing w:before="0" w:after="0"/>
              <w:jc w:val="center"/>
              <w:rPr>
                <w:ins w:id="5246" w:author="Elena Borisenok" w:date="2024-11-17T18:47:00Z"/>
                <w:b/>
                <w:bCs/>
                <w:color w:val="000000"/>
                <w:szCs w:val="24"/>
              </w:rPr>
            </w:pPr>
            <w:ins w:id="5247" w:author="Elena Borisenok" w:date="2024-11-17T18:47:00Z">
              <w:r w:rsidRPr="004276D0">
                <w:rPr>
                  <w:b/>
                  <w:bCs/>
                  <w:szCs w:val="24"/>
                </w:rPr>
                <w:t>№</w:t>
              </w:r>
            </w:ins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0138E44" w14:textId="77777777" w:rsidR="00706834" w:rsidRPr="004276D0" w:rsidRDefault="00706834" w:rsidP="00706834">
            <w:pPr>
              <w:spacing w:before="0" w:after="0"/>
              <w:jc w:val="center"/>
              <w:rPr>
                <w:ins w:id="5248" w:author="Elena Borisenok" w:date="2024-11-17T18:47:00Z"/>
                <w:b/>
                <w:bCs/>
                <w:color w:val="000000"/>
                <w:szCs w:val="24"/>
              </w:rPr>
            </w:pPr>
            <w:ins w:id="5249" w:author="Elena Borisenok" w:date="2024-11-17T18:47:00Z">
              <w:r w:rsidRPr="004276D0">
                <w:rPr>
                  <w:b/>
                  <w:bCs/>
                  <w:color w:val="000000"/>
                  <w:szCs w:val="24"/>
                </w:rPr>
                <w:t>Код требования в ТЗ</w:t>
              </w:r>
            </w:ins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94585F0" w14:textId="77777777" w:rsidR="00706834" w:rsidRPr="004276D0" w:rsidRDefault="00706834" w:rsidP="00706834">
            <w:pPr>
              <w:spacing w:before="0" w:after="0"/>
              <w:jc w:val="center"/>
              <w:rPr>
                <w:ins w:id="5250" w:author="Elena Borisenok" w:date="2024-11-17T18:47:00Z"/>
                <w:b/>
                <w:bCs/>
                <w:color w:val="000000"/>
                <w:szCs w:val="24"/>
              </w:rPr>
            </w:pPr>
            <w:ins w:id="5251" w:author="Elena Borisenok" w:date="2024-11-17T18:47:00Z">
              <w:r w:rsidRPr="004276D0">
                <w:rPr>
                  <w:b/>
                  <w:bCs/>
                  <w:color w:val="000000"/>
                  <w:szCs w:val="24"/>
                </w:rPr>
                <w:t>Название Тестового сценария</w:t>
              </w:r>
            </w:ins>
          </w:p>
        </w:tc>
        <w:tc>
          <w:tcPr>
            <w:tcW w:w="4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305413" w14:textId="77777777" w:rsidR="00706834" w:rsidRPr="004276D0" w:rsidRDefault="00706834" w:rsidP="00706834">
            <w:pPr>
              <w:spacing w:before="0" w:after="0"/>
              <w:jc w:val="center"/>
              <w:rPr>
                <w:ins w:id="5252" w:author="Elena Borisenok" w:date="2024-11-17T18:47:00Z"/>
                <w:b/>
                <w:bCs/>
                <w:color w:val="000000"/>
                <w:szCs w:val="24"/>
              </w:rPr>
            </w:pPr>
            <w:ins w:id="5253" w:author="Elena Borisenok" w:date="2024-11-17T18:47:00Z">
              <w:r w:rsidRPr="004276D0">
                <w:rPr>
                  <w:b/>
                  <w:bCs/>
                  <w:szCs w:val="24"/>
                </w:rPr>
                <w:t>Шаги</w:t>
              </w:r>
            </w:ins>
          </w:p>
        </w:tc>
        <w:tc>
          <w:tcPr>
            <w:tcW w:w="4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1661E7" w14:textId="77777777" w:rsidR="00706834" w:rsidRPr="004276D0" w:rsidRDefault="00706834">
            <w:pPr>
              <w:tabs>
                <w:tab w:val="left" w:pos="10036"/>
              </w:tabs>
              <w:spacing w:before="0" w:after="0"/>
              <w:jc w:val="center"/>
              <w:rPr>
                <w:ins w:id="5254" w:author="Elena Borisenok" w:date="2024-11-17T18:47:00Z"/>
                <w:b/>
                <w:bCs/>
                <w:color w:val="000000"/>
                <w:szCs w:val="24"/>
              </w:rPr>
              <w:pPrChange w:id="5255" w:author="Elena Borisenok" w:date="2024-11-18T12:06:00Z">
                <w:pPr>
                  <w:spacing w:before="0" w:after="0"/>
                  <w:jc w:val="center"/>
                </w:pPr>
              </w:pPrChange>
            </w:pPr>
            <w:ins w:id="5256" w:author="Elena Borisenok" w:date="2024-11-17T18:47:00Z">
              <w:r w:rsidRPr="004276D0">
                <w:rPr>
                  <w:b/>
                  <w:bCs/>
                  <w:szCs w:val="24"/>
                </w:rPr>
                <w:t>Ожидаемый результат</w:t>
              </w:r>
            </w:ins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B69E47" w14:textId="77777777" w:rsidR="00706834" w:rsidRPr="004276D0" w:rsidRDefault="00706834" w:rsidP="00706834">
            <w:pPr>
              <w:spacing w:before="0" w:after="0"/>
              <w:jc w:val="center"/>
              <w:rPr>
                <w:ins w:id="5257" w:author="Elena Borisenok" w:date="2024-11-17T18:47:00Z"/>
                <w:b/>
                <w:bCs/>
                <w:color w:val="000000"/>
                <w:szCs w:val="24"/>
              </w:rPr>
            </w:pPr>
            <w:ins w:id="5258" w:author="Elena Borisenok" w:date="2024-11-17T18:47:00Z">
              <w:r w:rsidRPr="004276D0">
                <w:rPr>
                  <w:b/>
                  <w:bCs/>
                  <w:color w:val="000000"/>
                  <w:szCs w:val="24"/>
                </w:rPr>
                <w:t>Время прохождения</w:t>
              </w:r>
            </w:ins>
          </w:p>
        </w:tc>
      </w:tr>
      <w:tr w:rsidR="006C5BA5" w:rsidRPr="004276D0" w14:paraId="4172F150" w14:textId="77777777" w:rsidTr="009A4CBF">
        <w:trPr>
          <w:ins w:id="5259" w:author="Elena Borisenok" w:date="2024-11-17T18:47:00Z"/>
        </w:trPr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9BFF" w14:textId="77777777" w:rsidR="00706834" w:rsidRPr="004276D0" w:rsidRDefault="00706834" w:rsidP="00706834">
            <w:pPr>
              <w:spacing w:before="0" w:after="0"/>
              <w:jc w:val="center"/>
              <w:rPr>
                <w:ins w:id="5260" w:author="Elena Borisenok" w:date="2024-11-17T18:47:00Z"/>
                <w:color w:val="000000"/>
                <w:szCs w:val="24"/>
                <w:rPrChange w:id="5261" w:author="Elena Borisenok" w:date="2024-11-17T19:01:00Z">
                  <w:rPr>
                    <w:ins w:id="526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263" w:author="Elena Borisenok" w:date="2024-11-17T18:47:00Z">
              <w:r w:rsidRPr="004276D0">
                <w:rPr>
                  <w:color w:val="000000"/>
                  <w:szCs w:val="24"/>
                  <w:rPrChange w:id="5264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1</w:t>
              </w:r>
            </w:ins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5690" w14:textId="77777777" w:rsidR="00706834" w:rsidRPr="004276D0" w:rsidRDefault="00706834" w:rsidP="00706834">
            <w:pPr>
              <w:spacing w:before="0" w:after="0"/>
              <w:jc w:val="left"/>
              <w:rPr>
                <w:ins w:id="5265" w:author="Elena Borisenok" w:date="2024-11-17T18:47:00Z"/>
                <w:color w:val="000000"/>
                <w:szCs w:val="24"/>
                <w:rPrChange w:id="5266" w:author="Elena Borisenok" w:date="2024-11-17T19:01:00Z">
                  <w:rPr>
                    <w:ins w:id="526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268" w:author="Elena Borisenok" w:date="2024-11-17T18:47:00Z">
              <w:r w:rsidRPr="004276D0">
                <w:rPr>
                  <w:color w:val="000000"/>
                  <w:szCs w:val="24"/>
                  <w:rPrChange w:id="5269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3.1.7</w:t>
              </w:r>
            </w:ins>
          </w:p>
        </w:tc>
        <w:tc>
          <w:tcPr>
            <w:tcW w:w="25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9FB8C63" w14:textId="77777777" w:rsidR="00706834" w:rsidRPr="004276D0" w:rsidRDefault="00706834" w:rsidP="00706834">
            <w:pPr>
              <w:spacing w:before="0" w:after="0"/>
              <w:jc w:val="left"/>
              <w:rPr>
                <w:ins w:id="5270" w:author="Elena Borisenok" w:date="2024-11-17T18:47:00Z"/>
                <w:color w:val="000000"/>
                <w:szCs w:val="24"/>
              </w:rPr>
            </w:pPr>
            <w:ins w:id="5271" w:author="Elena Borisenok" w:date="2024-11-17T18:47:00Z">
              <w:r w:rsidRPr="004276D0">
                <w:rPr>
                  <w:color w:val="000000" w:themeColor="text1"/>
                  <w:szCs w:val="24"/>
                </w:rPr>
                <w:t>МШ-1, Балансировка нагрузки контейнеров между узлами кластера</w:t>
              </w:r>
            </w:ins>
          </w:p>
        </w:tc>
        <w:tc>
          <w:tcPr>
            <w:tcW w:w="4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2455CAD" w14:textId="77777777" w:rsidR="00706834" w:rsidRPr="004276D0" w:rsidRDefault="00706834" w:rsidP="00706834">
            <w:pPr>
              <w:spacing w:before="0" w:after="0"/>
              <w:jc w:val="left"/>
              <w:rPr>
                <w:ins w:id="5272" w:author="Elena Borisenok" w:date="2024-11-17T18:47:00Z"/>
                <w:color w:val="000000"/>
                <w:szCs w:val="24"/>
                <w:rPrChange w:id="5273" w:author="Elena Borisenok" w:date="2024-11-17T19:01:00Z">
                  <w:rPr>
                    <w:ins w:id="527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275" w:author="Elena Borisenok" w:date="2024-11-17T18:47:00Z">
              <w:r w:rsidRPr="004276D0">
                <w:rPr>
                  <w:color w:val="000000"/>
                  <w:szCs w:val="24"/>
                  <w:rPrChange w:id="5276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Создать Deployment с настройкой podAntiAffinity. Проверить, что поды распределились на разные узлы с помощью команды kubectl get pods -o wide.</w:t>
              </w:r>
            </w:ins>
          </w:p>
        </w:tc>
        <w:tc>
          <w:tcPr>
            <w:tcW w:w="41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A0120DB" w14:textId="77777777" w:rsidR="00706834" w:rsidRPr="004276D0" w:rsidRDefault="00706834">
            <w:pPr>
              <w:spacing w:before="0" w:after="0"/>
              <w:jc w:val="left"/>
              <w:rPr>
                <w:ins w:id="5277" w:author="Elena Borisenok" w:date="2024-11-17T18:47:00Z"/>
                <w:color w:val="000000"/>
                <w:szCs w:val="24"/>
                <w:rPrChange w:id="5278" w:author="Elena Borisenok" w:date="2024-11-17T19:01:00Z">
                  <w:rPr>
                    <w:ins w:id="527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pPrChange w:id="5280" w:author="Elena Borisenok" w:date="2024-11-17T18:48:00Z">
                <w:pPr>
                  <w:spacing w:before="0" w:after="0"/>
                  <w:jc w:val="center"/>
                </w:pPr>
              </w:pPrChange>
            </w:pPr>
            <w:ins w:id="5281" w:author="Elena Borisenok" w:date="2024-11-17T18:47:00Z">
              <w:r w:rsidRPr="004276D0">
                <w:rPr>
                  <w:color w:val="000000"/>
                  <w:szCs w:val="24"/>
                  <w:rPrChange w:id="5282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Поды Deployment распределились между узлами кластера, соблюдая правила podAntiAffinity.</w:t>
              </w:r>
            </w:ins>
          </w:p>
        </w:tc>
        <w:tc>
          <w:tcPr>
            <w:tcW w:w="17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563A63" w14:textId="77777777" w:rsidR="00706834" w:rsidRPr="004276D0" w:rsidRDefault="00706834" w:rsidP="00706834">
            <w:pPr>
              <w:spacing w:before="0" w:after="0"/>
              <w:jc w:val="center"/>
              <w:rPr>
                <w:ins w:id="5283" w:author="Elena Borisenok" w:date="2024-11-17T18:47:00Z"/>
                <w:color w:val="000000"/>
                <w:szCs w:val="24"/>
                <w:rPrChange w:id="5284" w:author="Elena Borisenok" w:date="2024-11-17T19:01:00Z">
                  <w:rPr>
                    <w:ins w:id="528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286" w:author="Elena Borisenok" w:date="2024-11-17T18:47:00Z">
              <w:r w:rsidRPr="004276D0">
                <w:rPr>
                  <w:color w:val="000000"/>
                  <w:szCs w:val="24"/>
                  <w:rPrChange w:id="5287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6C5BA5" w:rsidRPr="004276D0" w14:paraId="7DA0E9C8" w14:textId="77777777" w:rsidTr="009A4CBF">
        <w:trPr>
          <w:ins w:id="5288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EA28C7" w14:textId="77777777" w:rsidR="00706834" w:rsidRPr="004276D0" w:rsidRDefault="00706834" w:rsidP="00706834">
            <w:pPr>
              <w:spacing w:before="0" w:after="0"/>
              <w:jc w:val="left"/>
              <w:rPr>
                <w:ins w:id="5289" w:author="Elena Borisenok" w:date="2024-11-17T18:47:00Z"/>
                <w:color w:val="000000"/>
                <w:szCs w:val="24"/>
                <w:rPrChange w:id="5290" w:author="Elena Borisenok" w:date="2024-11-17T19:01:00Z">
                  <w:rPr>
                    <w:ins w:id="529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4690" w14:textId="77777777" w:rsidR="00706834" w:rsidRPr="004276D0" w:rsidRDefault="00706834" w:rsidP="00706834">
            <w:pPr>
              <w:spacing w:before="0" w:after="0"/>
              <w:jc w:val="left"/>
              <w:rPr>
                <w:ins w:id="5292" w:author="Elena Borisenok" w:date="2024-11-17T18:47:00Z"/>
                <w:color w:val="000000"/>
                <w:szCs w:val="24"/>
                <w:rPrChange w:id="5293" w:author="Elena Borisenok" w:date="2024-11-17T19:01:00Z">
                  <w:rPr>
                    <w:ins w:id="529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295" w:author="Elena Borisenok" w:date="2024-11-17T18:47:00Z">
              <w:r w:rsidRPr="004276D0">
                <w:rPr>
                  <w:color w:val="000000"/>
                  <w:szCs w:val="24"/>
                  <w:rPrChange w:id="5296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6.2.2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3EEE48" w14:textId="77777777" w:rsidR="00706834" w:rsidRPr="004276D0" w:rsidRDefault="00706834" w:rsidP="00706834">
            <w:pPr>
              <w:spacing w:before="0" w:after="0"/>
              <w:jc w:val="left"/>
              <w:rPr>
                <w:ins w:id="5297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8368B" w14:textId="77777777" w:rsidR="00706834" w:rsidRPr="004276D0" w:rsidRDefault="00706834" w:rsidP="00706834">
            <w:pPr>
              <w:spacing w:before="0" w:after="0"/>
              <w:jc w:val="left"/>
              <w:rPr>
                <w:ins w:id="5298" w:author="Elena Borisenok" w:date="2024-11-17T18:47:00Z"/>
                <w:color w:val="000000"/>
                <w:szCs w:val="24"/>
                <w:rPrChange w:id="5299" w:author="Elena Borisenok" w:date="2024-11-17T19:01:00Z">
                  <w:rPr>
                    <w:ins w:id="530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14C09" w14:textId="77777777" w:rsidR="00706834" w:rsidRPr="004276D0" w:rsidRDefault="00706834" w:rsidP="00706834">
            <w:pPr>
              <w:spacing w:before="0" w:after="0"/>
              <w:jc w:val="left"/>
              <w:rPr>
                <w:ins w:id="5301" w:author="Elena Borisenok" w:date="2024-11-17T18:47:00Z"/>
                <w:color w:val="000000"/>
                <w:szCs w:val="24"/>
                <w:rPrChange w:id="5302" w:author="Elena Borisenok" w:date="2024-11-17T19:01:00Z">
                  <w:rPr>
                    <w:ins w:id="530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AED16F" w14:textId="77777777" w:rsidR="00706834" w:rsidRPr="004276D0" w:rsidRDefault="00706834" w:rsidP="00706834">
            <w:pPr>
              <w:spacing w:before="0" w:after="0"/>
              <w:jc w:val="left"/>
              <w:rPr>
                <w:ins w:id="5304" w:author="Elena Borisenok" w:date="2024-11-17T18:47:00Z"/>
                <w:color w:val="000000"/>
                <w:szCs w:val="24"/>
                <w:rPrChange w:id="5305" w:author="Elena Borisenok" w:date="2024-11-17T19:01:00Z">
                  <w:rPr>
                    <w:ins w:id="530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46931580" w14:textId="77777777" w:rsidTr="009A4CBF">
        <w:trPr>
          <w:ins w:id="5307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67A878" w14:textId="77777777" w:rsidR="00706834" w:rsidRPr="004276D0" w:rsidRDefault="00706834" w:rsidP="00706834">
            <w:pPr>
              <w:spacing w:before="0" w:after="0"/>
              <w:jc w:val="left"/>
              <w:rPr>
                <w:ins w:id="5308" w:author="Elena Borisenok" w:date="2024-11-17T18:47:00Z"/>
                <w:color w:val="000000"/>
                <w:szCs w:val="24"/>
                <w:rPrChange w:id="5309" w:author="Elena Borisenok" w:date="2024-11-17T19:01:00Z">
                  <w:rPr>
                    <w:ins w:id="531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6DD6E" w14:textId="77777777" w:rsidR="00706834" w:rsidRPr="004276D0" w:rsidRDefault="00706834" w:rsidP="00706834">
            <w:pPr>
              <w:spacing w:before="0" w:after="0"/>
              <w:jc w:val="left"/>
              <w:rPr>
                <w:ins w:id="5311" w:author="Elena Borisenok" w:date="2024-11-17T18:47:00Z"/>
                <w:color w:val="000000"/>
                <w:szCs w:val="24"/>
                <w:rPrChange w:id="5312" w:author="Elena Borisenok" w:date="2024-11-17T19:01:00Z">
                  <w:rPr>
                    <w:ins w:id="531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314" w:author="Elena Borisenok" w:date="2024-11-17T18:47:00Z">
              <w:r w:rsidRPr="004276D0">
                <w:rPr>
                  <w:color w:val="000000"/>
                  <w:szCs w:val="24"/>
                  <w:rPrChange w:id="5315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6.3.1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9BD00" w14:textId="77777777" w:rsidR="00706834" w:rsidRPr="004276D0" w:rsidRDefault="00706834" w:rsidP="00706834">
            <w:pPr>
              <w:spacing w:before="0" w:after="0"/>
              <w:jc w:val="left"/>
              <w:rPr>
                <w:ins w:id="5316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45C2C" w14:textId="77777777" w:rsidR="00706834" w:rsidRPr="004276D0" w:rsidRDefault="00706834" w:rsidP="00706834">
            <w:pPr>
              <w:spacing w:before="0" w:after="0"/>
              <w:jc w:val="left"/>
              <w:rPr>
                <w:ins w:id="5317" w:author="Elena Borisenok" w:date="2024-11-17T18:47:00Z"/>
                <w:color w:val="000000"/>
                <w:szCs w:val="24"/>
                <w:rPrChange w:id="5318" w:author="Elena Borisenok" w:date="2024-11-17T19:01:00Z">
                  <w:rPr>
                    <w:ins w:id="531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10682" w14:textId="77777777" w:rsidR="00706834" w:rsidRPr="004276D0" w:rsidRDefault="00706834" w:rsidP="00706834">
            <w:pPr>
              <w:spacing w:before="0" w:after="0"/>
              <w:jc w:val="left"/>
              <w:rPr>
                <w:ins w:id="5320" w:author="Elena Borisenok" w:date="2024-11-17T18:47:00Z"/>
                <w:color w:val="000000"/>
                <w:szCs w:val="24"/>
                <w:rPrChange w:id="5321" w:author="Elena Borisenok" w:date="2024-11-17T19:01:00Z">
                  <w:rPr>
                    <w:ins w:id="532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3933F" w14:textId="77777777" w:rsidR="00706834" w:rsidRPr="004276D0" w:rsidRDefault="00706834" w:rsidP="00706834">
            <w:pPr>
              <w:spacing w:before="0" w:after="0"/>
              <w:jc w:val="left"/>
              <w:rPr>
                <w:ins w:id="5323" w:author="Elena Borisenok" w:date="2024-11-17T18:47:00Z"/>
                <w:color w:val="000000"/>
                <w:szCs w:val="24"/>
                <w:rPrChange w:id="5324" w:author="Elena Borisenok" w:date="2024-11-17T19:01:00Z">
                  <w:rPr>
                    <w:ins w:id="532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215C9A4D" w14:textId="77777777" w:rsidTr="009A4CBF">
        <w:trPr>
          <w:ins w:id="5326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125A9A" w14:textId="77777777" w:rsidR="00706834" w:rsidRPr="004276D0" w:rsidRDefault="00706834" w:rsidP="00706834">
            <w:pPr>
              <w:spacing w:before="0" w:after="0"/>
              <w:jc w:val="left"/>
              <w:rPr>
                <w:ins w:id="5327" w:author="Elena Borisenok" w:date="2024-11-17T18:47:00Z"/>
                <w:color w:val="000000"/>
                <w:szCs w:val="24"/>
                <w:rPrChange w:id="5328" w:author="Elena Borisenok" w:date="2024-11-17T19:01:00Z">
                  <w:rPr>
                    <w:ins w:id="532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BEBB" w14:textId="77777777" w:rsidR="00706834" w:rsidRPr="004276D0" w:rsidRDefault="00706834" w:rsidP="00706834">
            <w:pPr>
              <w:spacing w:before="0" w:after="0"/>
              <w:jc w:val="left"/>
              <w:rPr>
                <w:ins w:id="5330" w:author="Elena Borisenok" w:date="2024-11-17T18:47:00Z"/>
                <w:color w:val="000000"/>
                <w:szCs w:val="24"/>
                <w:rPrChange w:id="5331" w:author="Elena Borisenok" w:date="2024-11-17T19:01:00Z">
                  <w:rPr>
                    <w:ins w:id="533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333" w:author="Elena Borisenok" w:date="2024-11-17T18:47:00Z">
              <w:r w:rsidRPr="004276D0">
                <w:rPr>
                  <w:color w:val="000000"/>
                  <w:szCs w:val="24"/>
                  <w:rPrChange w:id="5334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6.6.1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3DE48" w14:textId="77777777" w:rsidR="00706834" w:rsidRPr="004276D0" w:rsidRDefault="00706834" w:rsidP="00706834">
            <w:pPr>
              <w:spacing w:before="0" w:after="0"/>
              <w:jc w:val="left"/>
              <w:rPr>
                <w:ins w:id="5335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D33B89" w14:textId="77777777" w:rsidR="00706834" w:rsidRPr="004276D0" w:rsidRDefault="00706834" w:rsidP="00706834">
            <w:pPr>
              <w:spacing w:before="0" w:after="0"/>
              <w:jc w:val="left"/>
              <w:rPr>
                <w:ins w:id="5336" w:author="Elena Borisenok" w:date="2024-11-17T18:47:00Z"/>
                <w:color w:val="000000"/>
                <w:szCs w:val="24"/>
                <w:rPrChange w:id="5337" w:author="Elena Borisenok" w:date="2024-11-17T19:01:00Z">
                  <w:rPr>
                    <w:ins w:id="533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FC644" w14:textId="77777777" w:rsidR="00706834" w:rsidRPr="004276D0" w:rsidRDefault="00706834" w:rsidP="00706834">
            <w:pPr>
              <w:spacing w:before="0" w:after="0"/>
              <w:jc w:val="left"/>
              <w:rPr>
                <w:ins w:id="5339" w:author="Elena Borisenok" w:date="2024-11-17T18:47:00Z"/>
                <w:color w:val="000000"/>
                <w:szCs w:val="24"/>
                <w:rPrChange w:id="5340" w:author="Elena Borisenok" w:date="2024-11-17T19:01:00Z">
                  <w:rPr>
                    <w:ins w:id="534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861431" w14:textId="77777777" w:rsidR="00706834" w:rsidRPr="004276D0" w:rsidRDefault="00706834" w:rsidP="00706834">
            <w:pPr>
              <w:spacing w:before="0" w:after="0"/>
              <w:jc w:val="left"/>
              <w:rPr>
                <w:ins w:id="5342" w:author="Elena Borisenok" w:date="2024-11-17T18:47:00Z"/>
                <w:color w:val="000000"/>
                <w:szCs w:val="24"/>
                <w:rPrChange w:id="5343" w:author="Elena Borisenok" w:date="2024-11-17T19:01:00Z">
                  <w:rPr>
                    <w:ins w:id="534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41E10F07" w14:textId="77777777" w:rsidTr="009A4CBF">
        <w:trPr>
          <w:ins w:id="5345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6F2AA" w14:textId="77777777" w:rsidR="00706834" w:rsidRPr="004276D0" w:rsidRDefault="00706834" w:rsidP="00706834">
            <w:pPr>
              <w:spacing w:before="0" w:after="0"/>
              <w:jc w:val="left"/>
              <w:rPr>
                <w:ins w:id="5346" w:author="Elena Borisenok" w:date="2024-11-17T18:47:00Z"/>
                <w:color w:val="000000"/>
                <w:szCs w:val="24"/>
                <w:rPrChange w:id="5347" w:author="Elena Borisenok" w:date="2024-11-17T19:01:00Z">
                  <w:rPr>
                    <w:ins w:id="534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4922" w14:textId="77777777" w:rsidR="00706834" w:rsidRPr="004276D0" w:rsidRDefault="00706834" w:rsidP="00706834">
            <w:pPr>
              <w:spacing w:before="0" w:after="0"/>
              <w:jc w:val="left"/>
              <w:rPr>
                <w:ins w:id="5349" w:author="Elena Borisenok" w:date="2024-11-17T18:47:00Z"/>
                <w:color w:val="000000"/>
                <w:szCs w:val="24"/>
                <w:rPrChange w:id="5350" w:author="Elena Borisenok" w:date="2024-11-17T19:01:00Z">
                  <w:rPr>
                    <w:ins w:id="535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352" w:author="Elena Borisenok" w:date="2024-11-17T18:47:00Z">
              <w:r w:rsidRPr="004276D0">
                <w:rPr>
                  <w:color w:val="000000"/>
                  <w:szCs w:val="24"/>
                  <w:rPrChange w:id="5353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6.6.2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6A9457" w14:textId="77777777" w:rsidR="00706834" w:rsidRPr="004276D0" w:rsidRDefault="00706834" w:rsidP="00706834">
            <w:pPr>
              <w:spacing w:before="0" w:after="0"/>
              <w:jc w:val="left"/>
              <w:rPr>
                <w:ins w:id="5354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C9922B" w14:textId="77777777" w:rsidR="00706834" w:rsidRPr="004276D0" w:rsidRDefault="00706834" w:rsidP="00706834">
            <w:pPr>
              <w:spacing w:before="0" w:after="0"/>
              <w:jc w:val="left"/>
              <w:rPr>
                <w:ins w:id="5355" w:author="Elena Borisenok" w:date="2024-11-17T18:47:00Z"/>
                <w:color w:val="000000"/>
                <w:szCs w:val="24"/>
                <w:rPrChange w:id="5356" w:author="Elena Borisenok" w:date="2024-11-17T19:01:00Z">
                  <w:rPr>
                    <w:ins w:id="535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936D0" w14:textId="77777777" w:rsidR="00706834" w:rsidRPr="004276D0" w:rsidRDefault="00706834" w:rsidP="00706834">
            <w:pPr>
              <w:spacing w:before="0" w:after="0"/>
              <w:jc w:val="left"/>
              <w:rPr>
                <w:ins w:id="5358" w:author="Elena Borisenok" w:date="2024-11-17T18:47:00Z"/>
                <w:color w:val="000000"/>
                <w:szCs w:val="24"/>
                <w:rPrChange w:id="5359" w:author="Elena Borisenok" w:date="2024-11-17T19:01:00Z">
                  <w:rPr>
                    <w:ins w:id="536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B8B66E" w14:textId="77777777" w:rsidR="00706834" w:rsidRPr="004276D0" w:rsidRDefault="00706834" w:rsidP="00706834">
            <w:pPr>
              <w:spacing w:before="0" w:after="0"/>
              <w:jc w:val="left"/>
              <w:rPr>
                <w:ins w:id="5361" w:author="Elena Borisenok" w:date="2024-11-17T18:47:00Z"/>
                <w:color w:val="000000"/>
                <w:szCs w:val="24"/>
                <w:rPrChange w:id="5362" w:author="Elena Borisenok" w:date="2024-11-17T19:01:00Z">
                  <w:rPr>
                    <w:ins w:id="536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108993FC" w14:textId="77777777" w:rsidTr="009A4CBF">
        <w:trPr>
          <w:ins w:id="5364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28D3EB" w14:textId="77777777" w:rsidR="00706834" w:rsidRPr="004276D0" w:rsidRDefault="00706834" w:rsidP="00706834">
            <w:pPr>
              <w:spacing w:before="0" w:after="0"/>
              <w:jc w:val="left"/>
              <w:rPr>
                <w:ins w:id="5365" w:author="Elena Borisenok" w:date="2024-11-17T18:47:00Z"/>
                <w:color w:val="000000"/>
                <w:szCs w:val="24"/>
                <w:rPrChange w:id="5366" w:author="Elena Borisenok" w:date="2024-11-17T19:01:00Z">
                  <w:rPr>
                    <w:ins w:id="536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C1F3" w14:textId="77777777" w:rsidR="00706834" w:rsidRPr="004276D0" w:rsidRDefault="00706834" w:rsidP="00706834">
            <w:pPr>
              <w:spacing w:before="0" w:after="0"/>
              <w:jc w:val="left"/>
              <w:rPr>
                <w:ins w:id="5368" w:author="Elena Borisenok" w:date="2024-11-17T18:47:00Z"/>
                <w:color w:val="000000"/>
                <w:szCs w:val="24"/>
                <w:rPrChange w:id="5369" w:author="Elena Borisenok" w:date="2024-11-17T19:01:00Z">
                  <w:rPr>
                    <w:ins w:id="537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371" w:author="Elena Borisenok" w:date="2024-11-17T18:47:00Z">
              <w:r w:rsidRPr="004276D0">
                <w:rPr>
                  <w:color w:val="000000"/>
                  <w:szCs w:val="24"/>
                  <w:rPrChange w:id="5372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6.6.3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B7079" w14:textId="77777777" w:rsidR="00706834" w:rsidRPr="004276D0" w:rsidRDefault="00706834" w:rsidP="00706834">
            <w:pPr>
              <w:spacing w:before="0" w:after="0"/>
              <w:jc w:val="left"/>
              <w:rPr>
                <w:ins w:id="5373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F6D30F" w14:textId="77777777" w:rsidR="00706834" w:rsidRPr="004276D0" w:rsidRDefault="00706834" w:rsidP="00706834">
            <w:pPr>
              <w:spacing w:before="0" w:after="0"/>
              <w:jc w:val="left"/>
              <w:rPr>
                <w:ins w:id="5374" w:author="Elena Borisenok" w:date="2024-11-17T18:47:00Z"/>
                <w:color w:val="000000"/>
                <w:szCs w:val="24"/>
                <w:rPrChange w:id="5375" w:author="Elena Borisenok" w:date="2024-11-17T19:01:00Z">
                  <w:rPr>
                    <w:ins w:id="537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0BBF18" w14:textId="77777777" w:rsidR="00706834" w:rsidRPr="004276D0" w:rsidRDefault="00706834" w:rsidP="00706834">
            <w:pPr>
              <w:spacing w:before="0" w:after="0"/>
              <w:jc w:val="left"/>
              <w:rPr>
                <w:ins w:id="5377" w:author="Elena Borisenok" w:date="2024-11-17T18:47:00Z"/>
                <w:color w:val="000000"/>
                <w:szCs w:val="24"/>
                <w:rPrChange w:id="5378" w:author="Elena Borisenok" w:date="2024-11-17T19:01:00Z">
                  <w:rPr>
                    <w:ins w:id="537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EAAA0" w14:textId="77777777" w:rsidR="00706834" w:rsidRPr="004276D0" w:rsidRDefault="00706834" w:rsidP="00706834">
            <w:pPr>
              <w:spacing w:before="0" w:after="0"/>
              <w:jc w:val="left"/>
              <w:rPr>
                <w:ins w:id="5380" w:author="Elena Borisenok" w:date="2024-11-17T18:47:00Z"/>
                <w:color w:val="000000"/>
                <w:szCs w:val="24"/>
                <w:rPrChange w:id="5381" w:author="Elena Borisenok" w:date="2024-11-17T19:01:00Z">
                  <w:rPr>
                    <w:ins w:id="538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72C4FD30" w14:textId="77777777" w:rsidTr="009A4CBF">
        <w:trPr>
          <w:ins w:id="5383" w:author="Elena Borisenok" w:date="2024-11-17T18:47:00Z"/>
        </w:trPr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AC9CE" w14:textId="77777777" w:rsidR="00706834" w:rsidRPr="004276D0" w:rsidRDefault="00706834" w:rsidP="00706834">
            <w:pPr>
              <w:spacing w:before="0" w:after="0"/>
              <w:jc w:val="center"/>
              <w:rPr>
                <w:ins w:id="5384" w:author="Elena Borisenok" w:date="2024-11-17T18:47:00Z"/>
                <w:color w:val="000000"/>
                <w:szCs w:val="24"/>
                <w:rPrChange w:id="5385" w:author="Elena Borisenok" w:date="2024-11-17T19:01:00Z">
                  <w:rPr>
                    <w:ins w:id="538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387" w:author="Elena Borisenok" w:date="2024-11-17T18:47:00Z">
              <w:r w:rsidRPr="004276D0">
                <w:rPr>
                  <w:color w:val="000000"/>
                  <w:szCs w:val="24"/>
                  <w:rPrChange w:id="5388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2</w:t>
              </w:r>
            </w:ins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9B36" w14:textId="77777777" w:rsidR="00706834" w:rsidRPr="004276D0" w:rsidRDefault="00706834" w:rsidP="00706834">
            <w:pPr>
              <w:spacing w:before="0" w:after="0"/>
              <w:jc w:val="left"/>
              <w:rPr>
                <w:ins w:id="5389" w:author="Elena Borisenok" w:date="2024-11-17T18:47:00Z"/>
                <w:color w:val="000000"/>
                <w:szCs w:val="24"/>
                <w:rPrChange w:id="5390" w:author="Elena Borisenok" w:date="2024-11-17T19:01:00Z">
                  <w:rPr>
                    <w:ins w:id="539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392" w:author="Elena Borisenok" w:date="2024-11-17T18:47:00Z">
              <w:r w:rsidRPr="004276D0">
                <w:rPr>
                  <w:color w:val="000000"/>
                  <w:szCs w:val="24"/>
                  <w:rPrChange w:id="5393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3.3.9</w:t>
              </w:r>
            </w:ins>
          </w:p>
        </w:tc>
        <w:tc>
          <w:tcPr>
            <w:tcW w:w="25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65B2303" w14:textId="77777777" w:rsidR="00706834" w:rsidRPr="004276D0" w:rsidRDefault="00706834" w:rsidP="00706834">
            <w:pPr>
              <w:spacing w:before="0" w:after="0"/>
              <w:jc w:val="left"/>
              <w:rPr>
                <w:ins w:id="5394" w:author="Elena Borisenok" w:date="2024-11-17T18:47:00Z"/>
                <w:color w:val="000000"/>
                <w:szCs w:val="24"/>
              </w:rPr>
            </w:pPr>
            <w:ins w:id="5395" w:author="Elena Borisenok" w:date="2024-11-17T18:47:00Z">
              <w:r w:rsidRPr="004276D0">
                <w:rPr>
                  <w:color w:val="000000" w:themeColor="text1"/>
                  <w:szCs w:val="24"/>
                </w:rPr>
                <w:t>МШ-2, Масштабирование прикладных сервисов на основе бизнес метрик</w:t>
              </w:r>
            </w:ins>
          </w:p>
        </w:tc>
        <w:tc>
          <w:tcPr>
            <w:tcW w:w="4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15AED00" w14:textId="77777777" w:rsidR="00706834" w:rsidRPr="004276D0" w:rsidRDefault="00706834" w:rsidP="00706834">
            <w:pPr>
              <w:spacing w:before="0" w:after="0"/>
              <w:jc w:val="left"/>
              <w:rPr>
                <w:ins w:id="5396" w:author="Elena Borisenok" w:date="2024-11-17T18:47:00Z"/>
                <w:color w:val="000000"/>
                <w:szCs w:val="24"/>
                <w:rPrChange w:id="5397" w:author="Elena Borisenok" w:date="2024-11-17T19:01:00Z">
                  <w:rPr>
                    <w:ins w:id="539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399" w:author="Elena Borisenok" w:date="2024-11-17T18:47:00Z">
              <w:r w:rsidRPr="004276D0">
                <w:rPr>
                  <w:color w:val="000000"/>
                  <w:szCs w:val="24"/>
                  <w:rPrChange w:id="5400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Выкатить приложение с метриками в формате Prometheus. Настроить сбор метрик, создать ресурсы IngressMetric/ServiceMetric/PodMetric и HorizontalPodAutoscaler. Подать нагрузку и наблюдать масштабирование через kubectl get hpa.</w:t>
              </w:r>
            </w:ins>
          </w:p>
        </w:tc>
        <w:tc>
          <w:tcPr>
            <w:tcW w:w="41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842FAB5" w14:textId="77777777" w:rsidR="00706834" w:rsidRPr="004276D0" w:rsidRDefault="00706834">
            <w:pPr>
              <w:spacing w:before="0" w:after="0"/>
              <w:jc w:val="left"/>
              <w:rPr>
                <w:ins w:id="5401" w:author="Elena Borisenok" w:date="2024-11-17T18:47:00Z"/>
                <w:color w:val="000000"/>
                <w:szCs w:val="24"/>
                <w:rPrChange w:id="5402" w:author="Elena Borisenok" w:date="2024-11-17T19:01:00Z">
                  <w:rPr>
                    <w:ins w:id="540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pPrChange w:id="5404" w:author="Elena Borisenok" w:date="2024-11-17T18:48:00Z">
                <w:pPr>
                  <w:spacing w:before="0" w:after="0"/>
                  <w:jc w:val="center"/>
                </w:pPr>
              </w:pPrChange>
            </w:pPr>
            <w:ins w:id="5405" w:author="Elena Borisenok" w:date="2024-11-17T18:47:00Z">
              <w:r w:rsidRPr="004276D0">
                <w:rPr>
                  <w:color w:val="000000"/>
                  <w:szCs w:val="24"/>
                  <w:rPrChange w:id="5406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При увеличении нагрузки сервис автоматически масштабируется, создавая новые поды.</w:t>
              </w:r>
            </w:ins>
          </w:p>
        </w:tc>
        <w:tc>
          <w:tcPr>
            <w:tcW w:w="17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C98C633" w14:textId="77777777" w:rsidR="00706834" w:rsidRPr="004276D0" w:rsidRDefault="00706834" w:rsidP="00706834">
            <w:pPr>
              <w:spacing w:before="0" w:after="0"/>
              <w:jc w:val="center"/>
              <w:rPr>
                <w:ins w:id="5407" w:author="Elena Borisenok" w:date="2024-11-17T18:47:00Z"/>
                <w:color w:val="000000"/>
                <w:szCs w:val="24"/>
                <w:rPrChange w:id="5408" w:author="Elena Borisenok" w:date="2024-11-17T19:01:00Z">
                  <w:rPr>
                    <w:ins w:id="540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410" w:author="Elena Borisenok" w:date="2024-11-17T18:47:00Z">
              <w:r w:rsidRPr="004276D0">
                <w:rPr>
                  <w:color w:val="000000"/>
                  <w:szCs w:val="24"/>
                  <w:rPrChange w:id="5411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6C5BA5" w:rsidRPr="004276D0" w14:paraId="738DAC3E" w14:textId="77777777" w:rsidTr="009A4CBF">
        <w:trPr>
          <w:ins w:id="5412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5D716" w14:textId="77777777" w:rsidR="00706834" w:rsidRPr="004276D0" w:rsidRDefault="00706834" w:rsidP="00706834">
            <w:pPr>
              <w:spacing w:before="0" w:after="0"/>
              <w:jc w:val="left"/>
              <w:rPr>
                <w:ins w:id="5413" w:author="Elena Borisenok" w:date="2024-11-17T18:47:00Z"/>
                <w:color w:val="000000"/>
                <w:szCs w:val="24"/>
                <w:rPrChange w:id="5414" w:author="Elena Borisenok" w:date="2024-11-17T19:01:00Z">
                  <w:rPr>
                    <w:ins w:id="541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66F8" w14:textId="77777777" w:rsidR="00706834" w:rsidRPr="004276D0" w:rsidRDefault="00706834" w:rsidP="00706834">
            <w:pPr>
              <w:spacing w:before="0" w:after="0"/>
              <w:jc w:val="left"/>
              <w:rPr>
                <w:ins w:id="5416" w:author="Elena Borisenok" w:date="2024-11-17T18:47:00Z"/>
                <w:color w:val="000000"/>
                <w:szCs w:val="24"/>
                <w:rPrChange w:id="5417" w:author="Elena Borisenok" w:date="2024-11-17T19:01:00Z">
                  <w:rPr>
                    <w:ins w:id="541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419" w:author="Elena Borisenok" w:date="2024-11-17T18:47:00Z">
              <w:r w:rsidRPr="004276D0">
                <w:rPr>
                  <w:color w:val="000000"/>
                  <w:szCs w:val="24"/>
                  <w:rPrChange w:id="5420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6.3.1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01B3A" w14:textId="77777777" w:rsidR="00706834" w:rsidRPr="004276D0" w:rsidRDefault="00706834" w:rsidP="00706834">
            <w:pPr>
              <w:spacing w:before="0" w:after="0"/>
              <w:jc w:val="left"/>
              <w:rPr>
                <w:ins w:id="5421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E13F76" w14:textId="77777777" w:rsidR="00706834" w:rsidRPr="004276D0" w:rsidRDefault="00706834" w:rsidP="00706834">
            <w:pPr>
              <w:spacing w:before="0" w:after="0"/>
              <w:jc w:val="left"/>
              <w:rPr>
                <w:ins w:id="5422" w:author="Elena Borisenok" w:date="2024-11-17T18:47:00Z"/>
                <w:color w:val="000000"/>
                <w:szCs w:val="24"/>
                <w:rPrChange w:id="5423" w:author="Elena Borisenok" w:date="2024-11-17T19:01:00Z">
                  <w:rPr>
                    <w:ins w:id="542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C5EF7" w14:textId="77777777" w:rsidR="00706834" w:rsidRPr="004276D0" w:rsidRDefault="00706834" w:rsidP="00706834">
            <w:pPr>
              <w:spacing w:before="0" w:after="0"/>
              <w:jc w:val="left"/>
              <w:rPr>
                <w:ins w:id="5425" w:author="Elena Borisenok" w:date="2024-11-17T18:47:00Z"/>
                <w:color w:val="000000"/>
                <w:szCs w:val="24"/>
                <w:rPrChange w:id="5426" w:author="Elena Borisenok" w:date="2024-11-17T19:01:00Z">
                  <w:rPr>
                    <w:ins w:id="542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E42669" w14:textId="77777777" w:rsidR="00706834" w:rsidRPr="004276D0" w:rsidRDefault="00706834" w:rsidP="00706834">
            <w:pPr>
              <w:spacing w:before="0" w:after="0"/>
              <w:jc w:val="left"/>
              <w:rPr>
                <w:ins w:id="5428" w:author="Elena Borisenok" w:date="2024-11-17T18:47:00Z"/>
                <w:color w:val="000000"/>
                <w:szCs w:val="24"/>
                <w:rPrChange w:id="5429" w:author="Elena Borisenok" w:date="2024-11-17T19:01:00Z">
                  <w:rPr>
                    <w:ins w:id="543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37743F68" w14:textId="77777777" w:rsidTr="009A4CBF">
        <w:trPr>
          <w:ins w:id="5431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527BAB" w14:textId="77777777" w:rsidR="00706834" w:rsidRPr="004276D0" w:rsidRDefault="00706834" w:rsidP="00706834">
            <w:pPr>
              <w:spacing w:before="0" w:after="0"/>
              <w:jc w:val="left"/>
              <w:rPr>
                <w:ins w:id="5432" w:author="Elena Borisenok" w:date="2024-11-17T18:47:00Z"/>
                <w:color w:val="000000"/>
                <w:szCs w:val="24"/>
                <w:rPrChange w:id="5433" w:author="Elena Borisenok" w:date="2024-11-17T19:01:00Z">
                  <w:rPr>
                    <w:ins w:id="543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0BBD" w14:textId="77777777" w:rsidR="00706834" w:rsidRPr="004276D0" w:rsidRDefault="00706834" w:rsidP="00706834">
            <w:pPr>
              <w:spacing w:before="0" w:after="0"/>
              <w:jc w:val="left"/>
              <w:rPr>
                <w:ins w:id="5435" w:author="Elena Borisenok" w:date="2024-11-17T18:47:00Z"/>
                <w:color w:val="000000"/>
                <w:szCs w:val="24"/>
                <w:rPrChange w:id="5436" w:author="Elena Borisenok" w:date="2024-11-17T19:01:00Z">
                  <w:rPr>
                    <w:ins w:id="543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438" w:author="Elena Borisenok" w:date="2024-11-17T18:47:00Z">
              <w:r w:rsidRPr="004276D0">
                <w:rPr>
                  <w:color w:val="000000"/>
                  <w:szCs w:val="24"/>
                  <w:rPrChange w:id="5439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6.6.1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522979" w14:textId="77777777" w:rsidR="00706834" w:rsidRPr="004276D0" w:rsidRDefault="00706834" w:rsidP="00706834">
            <w:pPr>
              <w:spacing w:before="0" w:after="0"/>
              <w:jc w:val="left"/>
              <w:rPr>
                <w:ins w:id="5440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E02AB" w14:textId="77777777" w:rsidR="00706834" w:rsidRPr="004276D0" w:rsidRDefault="00706834" w:rsidP="00706834">
            <w:pPr>
              <w:spacing w:before="0" w:after="0"/>
              <w:jc w:val="left"/>
              <w:rPr>
                <w:ins w:id="5441" w:author="Elena Borisenok" w:date="2024-11-17T18:47:00Z"/>
                <w:color w:val="000000"/>
                <w:szCs w:val="24"/>
                <w:rPrChange w:id="5442" w:author="Elena Borisenok" w:date="2024-11-17T19:01:00Z">
                  <w:rPr>
                    <w:ins w:id="544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90967" w14:textId="77777777" w:rsidR="00706834" w:rsidRPr="004276D0" w:rsidRDefault="00706834" w:rsidP="00706834">
            <w:pPr>
              <w:spacing w:before="0" w:after="0"/>
              <w:jc w:val="left"/>
              <w:rPr>
                <w:ins w:id="5444" w:author="Elena Borisenok" w:date="2024-11-17T18:47:00Z"/>
                <w:color w:val="000000"/>
                <w:szCs w:val="24"/>
                <w:rPrChange w:id="5445" w:author="Elena Borisenok" w:date="2024-11-17T19:01:00Z">
                  <w:rPr>
                    <w:ins w:id="544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A7F7F" w14:textId="77777777" w:rsidR="00706834" w:rsidRPr="004276D0" w:rsidRDefault="00706834" w:rsidP="00706834">
            <w:pPr>
              <w:spacing w:before="0" w:after="0"/>
              <w:jc w:val="left"/>
              <w:rPr>
                <w:ins w:id="5447" w:author="Elena Borisenok" w:date="2024-11-17T18:47:00Z"/>
                <w:color w:val="000000"/>
                <w:szCs w:val="24"/>
                <w:rPrChange w:id="5448" w:author="Elena Borisenok" w:date="2024-11-17T19:01:00Z">
                  <w:rPr>
                    <w:ins w:id="544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16CC4D73" w14:textId="77777777" w:rsidTr="009A4CBF">
        <w:trPr>
          <w:ins w:id="5450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37C3B" w14:textId="77777777" w:rsidR="00706834" w:rsidRPr="004276D0" w:rsidRDefault="00706834" w:rsidP="00706834">
            <w:pPr>
              <w:spacing w:before="0" w:after="0"/>
              <w:jc w:val="left"/>
              <w:rPr>
                <w:ins w:id="5451" w:author="Elena Borisenok" w:date="2024-11-17T18:47:00Z"/>
                <w:color w:val="000000"/>
                <w:szCs w:val="24"/>
                <w:rPrChange w:id="5452" w:author="Elena Borisenok" w:date="2024-11-17T19:01:00Z">
                  <w:rPr>
                    <w:ins w:id="545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DAF2" w14:textId="77777777" w:rsidR="00706834" w:rsidRPr="004276D0" w:rsidRDefault="00706834" w:rsidP="00706834">
            <w:pPr>
              <w:spacing w:before="0" w:after="0"/>
              <w:jc w:val="left"/>
              <w:rPr>
                <w:ins w:id="5454" w:author="Elena Borisenok" w:date="2024-11-17T18:47:00Z"/>
                <w:color w:val="000000"/>
                <w:szCs w:val="24"/>
                <w:rPrChange w:id="5455" w:author="Elena Borisenok" w:date="2024-11-17T19:01:00Z">
                  <w:rPr>
                    <w:ins w:id="545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457" w:author="Elena Borisenok" w:date="2024-11-17T18:47:00Z">
              <w:r w:rsidRPr="004276D0">
                <w:rPr>
                  <w:color w:val="000000"/>
                  <w:szCs w:val="24"/>
                  <w:rPrChange w:id="5458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6.3.2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944E3" w14:textId="77777777" w:rsidR="00706834" w:rsidRPr="004276D0" w:rsidRDefault="00706834" w:rsidP="00706834">
            <w:pPr>
              <w:spacing w:before="0" w:after="0"/>
              <w:jc w:val="left"/>
              <w:rPr>
                <w:ins w:id="5459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34A38A" w14:textId="77777777" w:rsidR="00706834" w:rsidRPr="004276D0" w:rsidRDefault="00706834" w:rsidP="00706834">
            <w:pPr>
              <w:spacing w:before="0" w:after="0"/>
              <w:jc w:val="left"/>
              <w:rPr>
                <w:ins w:id="5460" w:author="Elena Borisenok" w:date="2024-11-17T18:47:00Z"/>
                <w:color w:val="000000"/>
                <w:szCs w:val="24"/>
                <w:rPrChange w:id="5461" w:author="Elena Borisenok" w:date="2024-11-17T19:01:00Z">
                  <w:rPr>
                    <w:ins w:id="546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72AE43" w14:textId="77777777" w:rsidR="00706834" w:rsidRPr="004276D0" w:rsidRDefault="00706834" w:rsidP="00706834">
            <w:pPr>
              <w:spacing w:before="0" w:after="0"/>
              <w:jc w:val="left"/>
              <w:rPr>
                <w:ins w:id="5463" w:author="Elena Borisenok" w:date="2024-11-17T18:47:00Z"/>
                <w:color w:val="000000"/>
                <w:szCs w:val="24"/>
                <w:rPrChange w:id="5464" w:author="Elena Borisenok" w:date="2024-11-17T19:01:00Z">
                  <w:rPr>
                    <w:ins w:id="546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424F7" w14:textId="77777777" w:rsidR="00706834" w:rsidRPr="004276D0" w:rsidRDefault="00706834" w:rsidP="00706834">
            <w:pPr>
              <w:spacing w:before="0" w:after="0"/>
              <w:jc w:val="left"/>
              <w:rPr>
                <w:ins w:id="5466" w:author="Elena Borisenok" w:date="2024-11-17T18:47:00Z"/>
                <w:color w:val="000000"/>
                <w:szCs w:val="24"/>
                <w:rPrChange w:id="5467" w:author="Elena Borisenok" w:date="2024-11-17T19:01:00Z">
                  <w:rPr>
                    <w:ins w:id="546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5012B58C" w14:textId="77777777" w:rsidTr="009A4CBF">
        <w:trPr>
          <w:ins w:id="5469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5EA165" w14:textId="77777777" w:rsidR="00706834" w:rsidRPr="004276D0" w:rsidRDefault="00706834" w:rsidP="00706834">
            <w:pPr>
              <w:spacing w:before="0" w:after="0"/>
              <w:jc w:val="left"/>
              <w:rPr>
                <w:ins w:id="5470" w:author="Elena Borisenok" w:date="2024-11-17T18:47:00Z"/>
                <w:color w:val="000000"/>
                <w:szCs w:val="24"/>
                <w:rPrChange w:id="5471" w:author="Elena Borisenok" w:date="2024-11-17T19:01:00Z">
                  <w:rPr>
                    <w:ins w:id="547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8B71" w14:textId="77777777" w:rsidR="00706834" w:rsidRPr="004276D0" w:rsidRDefault="00706834" w:rsidP="00706834">
            <w:pPr>
              <w:spacing w:before="0" w:after="0"/>
              <w:jc w:val="left"/>
              <w:rPr>
                <w:ins w:id="5473" w:author="Elena Borisenok" w:date="2024-11-17T18:47:00Z"/>
                <w:color w:val="000000"/>
                <w:szCs w:val="24"/>
                <w:rPrChange w:id="5474" w:author="Elena Borisenok" w:date="2024-11-17T19:01:00Z">
                  <w:rPr>
                    <w:ins w:id="547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476" w:author="Elena Borisenok" w:date="2024-11-17T18:47:00Z">
              <w:r w:rsidRPr="004276D0">
                <w:rPr>
                  <w:color w:val="000000"/>
                  <w:szCs w:val="24"/>
                  <w:rPrChange w:id="5477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6.12.2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C2952" w14:textId="77777777" w:rsidR="00706834" w:rsidRPr="004276D0" w:rsidRDefault="00706834" w:rsidP="00706834">
            <w:pPr>
              <w:spacing w:before="0" w:after="0"/>
              <w:jc w:val="left"/>
              <w:rPr>
                <w:ins w:id="5478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19FC44" w14:textId="77777777" w:rsidR="00706834" w:rsidRPr="004276D0" w:rsidRDefault="00706834" w:rsidP="00706834">
            <w:pPr>
              <w:spacing w:before="0" w:after="0"/>
              <w:jc w:val="left"/>
              <w:rPr>
                <w:ins w:id="5479" w:author="Elena Borisenok" w:date="2024-11-17T18:47:00Z"/>
                <w:color w:val="000000"/>
                <w:szCs w:val="24"/>
                <w:rPrChange w:id="5480" w:author="Elena Borisenok" w:date="2024-11-17T19:01:00Z">
                  <w:rPr>
                    <w:ins w:id="548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EF8F81" w14:textId="77777777" w:rsidR="00706834" w:rsidRPr="004276D0" w:rsidRDefault="00706834" w:rsidP="00706834">
            <w:pPr>
              <w:spacing w:before="0" w:after="0"/>
              <w:jc w:val="left"/>
              <w:rPr>
                <w:ins w:id="5482" w:author="Elena Borisenok" w:date="2024-11-17T18:47:00Z"/>
                <w:color w:val="000000"/>
                <w:szCs w:val="24"/>
                <w:rPrChange w:id="5483" w:author="Elena Borisenok" w:date="2024-11-17T19:01:00Z">
                  <w:rPr>
                    <w:ins w:id="548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0F054" w14:textId="77777777" w:rsidR="00706834" w:rsidRPr="004276D0" w:rsidRDefault="00706834" w:rsidP="00706834">
            <w:pPr>
              <w:spacing w:before="0" w:after="0"/>
              <w:jc w:val="left"/>
              <w:rPr>
                <w:ins w:id="5485" w:author="Elena Borisenok" w:date="2024-11-17T18:47:00Z"/>
                <w:color w:val="000000"/>
                <w:szCs w:val="24"/>
                <w:rPrChange w:id="5486" w:author="Elena Borisenok" w:date="2024-11-17T19:01:00Z">
                  <w:rPr>
                    <w:ins w:id="548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6F359BFA" w14:textId="77777777" w:rsidTr="009A4CBF">
        <w:trPr>
          <w:ins w:id="5488" w:author="Elena Borisenok" w:date="2024-11-17T18:47:00Z"/>
        </w:trPr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5141" w14:textId="55309891" w:rsidR="00706834" w:rsidRPr="004276D0" w:rsidRDefault="00706834" w:rsidP="00706834">
            <w:pPr>
              <w:spacing w:before="0" w:after="0"/>
              <w:jc w:val="center"/>
              <w:rPr>
                <w:ins w:id="5489" w:author="Elena Borisenok" w:date="2024-11-17T18:47:00Z"/>
                <w:color w:val="000000"/>
                <w:szCs w:val="24"/>
                <w:lang w:val="ru-UA"/>
                <w:rPrChange w:id="5490" w:author="Elena Borisenok" w:date="2024-11-17T19:01:00Z">
                  <w:rPr>
                    <w:ins w:id="549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492" w:author="Elena Borisenok" w:date="2024-11-17T18:48:00Z">
              <w:r w:rsidRPr="004276D0">
                <w:rPr>
                  <w:color w:val="000000"/>
                  <w:szCs w:val="24"/>
                  <w:lang w:val="ru-UA"/>
                  <w:rPrChange w:id="5493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ru-UA"/>
                    </w:rPr>
                  </w:rPrChange>
                </w:rPr>
                <w:t>3</w:t>
              </w:r>
            </w:ins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0E7F" w14:textId="77777777" w:rsidR="00706834" w:rsidRPr="004276D0" w:rsidRDefault="00706834" w:rsidP="00706834">
            <w:pPr>
              <w:spacing w:before="0" w:after="0"/>
              <w:jc w:val="left"/>
              <w:rPr>
                <w:ins w:id="5494" w:author="Elena Borisenok" w:date="2024-11-17T18:47:00Z"/>
                <w:color w:val="000000"/>
                <w:szCs w:val="24"/>
                <w:rPrChange w:id="5495" w:author="Elena Borisenok" w:date="2024-11-17T19:01:00Z">
                  <w:rPr>
                    <w:ins w:id="549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497" w:author="Elena Borisenok" w:date="2024-11-17T18:47:00Z">
              <w:r w:rsidRPr="004276D0">
                <w:rPr>
                  <w:color w:val="000000"/>
                  <w:szCs w:val="24"/>
                  <w:rPrChange w:id="5498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3.3.9</w:t>
              </w:r>
            </w:ins>
          </w:p>
        </w:tc>
        <w:tc>
          <w:tcPr>
            <w:tcW w:w="25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FA5D67B" w14:textId="77777777" w:rsidR="00706834" w:rsidRPr="004276D0" w:rsidRDefault="00706834" w:rsidP="00706834">
            <w:pPr>
              <w:spacing w:before="0" w:after="0"/>
              <w:jc w:val="left"/>
              <w:rPr>
                <w:ins w:id="5499" w:author="Elena Borisenok" w:date="2024-11-17T18:47:00Z"/>
                <w:color w:val="000000"/>
                <w:szCs w:val="24"/>
              </w:rPr>
            </w:pPr>
            <w:ins w:id="5500" w:author="Elena Borisenok" w:date="2024-11-17T18:47:00Z">
              <w:r w:rsidRPr="004276D0">
                <w:rPr>
                  <w:color w:val="000000" w:themeColor="text1"/>
                  <w:szCs w:val="24"/>
                </w:rPr>
                <w:t>МШ-3, Масштабирование прикладных сервисов на основе потребления ресурсов</w:t>
              </w:r>
            </w:ins>
          </w:p>
        </w:tc>
        <w:tc>
          <w:tcPr>
            <w:tcW w:w="4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8221D4C" w14:textId="77777777" w:rsidR="00706834" w:rsidRPr="004276D0" w:rsidRDefault="00706834" w:rsidP="00706834">
            <w:pPr>
              <w:spacing w:before="0" w:after="0"/>
              <w:jc w:val="left"/>
              <w:rPr>
                <w:ins w:id="5501" w:author="Elena Borisenok" w:date="2024-11-17T18:47:00Z"/>
                <w:color w:val="000000"/>
                <w:szCs w:val="24"/>
                <w:rPrChange w:id="5502" w:author="Elena Borisenok" w:date="2024-11-17T19:01:00Z">
                  <w:rPr>
                    <w:ins w:id="550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504" w:author="Elena Borisenok" w:date="2024-11-17T18:47:00Z">
              <w:r w:rsidRPr="004276D0">
                <w:rPr>
                  <w:color w:val="000000"/>
                  <w:szCs w:val="24"/>
                  <w:rPrChange w:id="5505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Развернуть приложение, создать ресурс VerticalPodAutoscaler в одном из режимов (Auto, Recreate). Подать нагрузку и проверить изменение запросов ресурсов с помощью kubectl describe pods.</w:t>
              </w:r>
            </w:ins>
          </w:p>
        </w:tc>
        <w:tc>
          <w:tcPr>
            <w:tcW w:w="41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CAED09" w14:textId="77777777" w:rsidR="00706834" w:rsidRPr="004276D0" w:rsidRDefault="00706834">
            <w:pPr>
              <w:spacing w:before="0" w:after="0"/>
              <w:jc w:val="left"/>
              <w:rPr>
                <w:ins w:id="5506" w:author="Elena Borisenok" w:date="2024-11-17T18:47:00Z"/>
                <w:color w:val="000000"/>
                <w:szCs w:val="24"/>
                <w:rPrChange w:id="5507" w:author="Elena Borisenok" w:date="2024-11-17T19:01:00Z">
                  <w:rPr>
                    <w:ins w:id="550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pPrChange w:id="5509" w:author="Elena Borisenok" w:date="2024-11-17T18:48:00Z">
                <w:pPr>
                  <w:spacing w:before="0" w:after="0"/>
                  <w:jc w:val="center"/>
                </w:pPr>
              </w:pPrChange>
            </w:pPr>
            <w:ins w:id="5510" w:author="Elena Borisenok" w:date="2024-11-17T18:47:00Z">
              <w:r w:rsidRPr="004276D0">
                <w:rPr>
                  <w:color w:val="000000"/>
                  <w:szCs w:val="24"/>
                  <w:rPrChange w:id="5511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Поды пересозданы или ресурсы обновлены в соответствии с нагрузкой, в зависимости от выбранного режима VerticalPodAutoscaler.</w:t>
              </w:r>
            </w:ins>
          </w:p>
        </w:tc>
        <w:tc>
          <w:tcPr>
            <w:tcW w:w="17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6F458FF" w14:textId="77777777" w:rsidR="00706834" w:rsidRPr="004276D0" w:rsidRDefault="00706834" w:rsidP="00706834">
            <w:pPr>
              <w:spacing w:before="0" w:after="0"/>
              <w:jc w:val="center"/>
              <w:rPr>
                <w:ins w:id="5512" w:author="Elena Borisenok" w:date="2024-11-17T18:47:00Z"/>
                <w:color w:val="000000"/>
                <w:szCs w:val="24"/>
                <w:rPrChange w:id="5513" w:author="Elena Borisenok" w:date="2024-11-17T19:01:00Z">
                  <w:rPr>
                    <w:ins w:id="551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515" w:author="Elena Borisenok" w:date="2024-11-17T18:47:00Z">
              <w:r w:rsidRPr="004276D0">
                <w:rPr>
                  <w:color w:val="000000"/>
                  <w:szCs w:val="24"/>
                  <w:rPrChange w:id="5516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6C5BA5" w:rsidRPr="004276D0" w14:paraId="178DC0E0" w14:textId="77777777" w:rsidTr="009A4CBF">
        <w:trPr>
          <w:ins w:id="5517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08200D" w14:textId="77777777" w:rsidR="00706834" w:rsidRPr="004276D0" w:rsidRDefault="00706834" w:rsidP="00706834">
            <w:pPr>
              <w:spacing w:before="0" w:after="0"/>
              <w:jc w:val="left"/>
              <w:rPr>
                <w:ins w:id="5518" w:author="Elena Borisenok" w:date="2024-11-17T18:47:00Z"/>
                <w:color w:val="000000"/>
                <w:szCs w:val="24"/>
                <w:rPrChange w:id="5519" w:author="Elena Borisenok" w:date="2024-11-17T19:01:00Z">
                  <w:rPr>
                    <w:ins w:id="552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7B07" w14:textId="77777777" w:rsidR="00706834" w:rsidRPr="004276D0" w:rsidRDefault="00706834" w:rsidP="00706834">
            <w:pPr>
              <w:spacing w:before="0" w:after="0"/>
              <w:jc w:val="left"/>
              <w:rPr>
                <w:ins w:id="5521" w:author="Elena Borisenok" w:date="2024-11-17T18:47:00Z"/>
                <w:color w:val="000000"/>
                <w:szCs w:val="24"/>
                <w:rPrChange w:id="5522" w:author="Elena Borisenok" w:date="2024-11-17T19:01:00Z">
                  <w:rPr>
                    <w:ins w:id="552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524" w:author="Elena Borisenok" w:date="2024-11-17T18:47:00Z">
              <w:r w:rsidRPr="004276D0">
                <w:rPr>
                  <w:color w:val="000000"/>
                  <w:szCs w:val="24"/>
                  <w:rPrChange w:id="5525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6.3.2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66906" w14:textId="77777777" w:rsidR="00706834" w:rsidRPr="004276D0" w:rsidRDefault="00706834" w:rsidP="00706834">
            <w:pPr>
              <w:spacing w:before="0" w:after="0"/>
              <w:jc w:val="left"/>
              <w:rPr>
                <w:ins w:id="5526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7EED6" w14:textId="77777777" w:rsidR="00706834" w:rsidRPr="004276D0" w:rsidRDefault="00706834" w:rsidP="00706834">
            <w:pPr>
              <w:spacing w:before="0" w:after="0"/>
              <w:jc w:val="left"/>
              <w:rPr>
                <w:ins w:id="5527" w:author="Elena Borisenok" w:date="2024-11-17T18:47:00Z"/>
                <w:color w:val="000000"/>
                <w:szCs w:val="24"/>
                <w:rPrChange w:id="5528" w:author="Elena Borisenok" w:date="2024-11-17T19:01:00Z">
                  <w:rPr>
                    <w:ins w:id="552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0251B3" w14:textId="77777777" w:rsidR="00706834" w:rsidRPr="004276D0" w:rsidRDefault="00706834" w:rsidP="00706834">
            <w:pPr>
              <w:spacing w:before="0" w:after="0"/>
              <w:jc w:val="left"/>
              <w:rPr>
                <w:ins w:id="5530" w:author="Elena Borisenok" w:date="2024-11-17T18:47:00Z"/>
                <w:color w:val="000000"/>
                <w:szCs w:val="24"/>
                <w:rPrChange w:id="5531" w:author="Elena Borisenok" w:date="2024-11-17T19:01:00Z">
                  <w:rPr>
                    <w:ins w:id="553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4FE38" w14:textId="77777777" w:rsidR="00706834" w:rsidRPr="004276D0" w:rsidRDefault="00706834" w:rsidP="00706834">
            <w:pPr>
              <w:spacing w:before="0" w:after="0"/>
              <w:jc w:val="left"/>
              <w:rPr>
                <w:ins w:id="5533" w:author="Elena Borisenok" w:date="2024-11-17T18:47:00Z"/>
                <w:color w:val="000000"/>
                <w:szCs w:val="24"/>
                <w:rPrChange w:id="5534" w:author="Elena Borisenok" w:date="2024-11-17T19:01:00Z">
                  <w:rPr>
                    <w:ins w:id="553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395A1DA5" w14:textId="77777777" w:rsidTr="009A4CBF">
        <w:trPr>
          <w:ins w:id="5536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22086" w14:textId="77777777" w:rsidR="00706834" w:rsidRPr="004276D0" w:rsidRDefault="00706834" w:rsidP="00706834">
            <w:pPr>
              <w:spacing w:before="0" w:after="0"/>
              <w:jc w:val="left"/>
              <w:rPr>
                <w:ins w:id="5537" w:author="Elena Borisenok" w:date="2024-11-17T18:47:00Z"/>
                <w:color w:val="000000"/>
                <w:szCs w:val="24"/>
                <w:rPrChange w:id="5538" w:author="Elena Borisenok" w:date="2024-11-17T19:01:00Z">
                  <w:rPr>
                    <w:ins w:id="553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921D" w14:textId="77777777" w:rsidR="00706834" w:rsidRPr="004276D0" w:rsidRDefault="00706834" w:rsidP="00706834">
            <w:pPr>
              <w:spacing w:before="0" w:after="0"/>
              <w:jc w:val="left"/>
              <w:rPr>
                <w:ins w:id="5540" w:author="Elena Borisenok" w:date="2024-11-17T18:47:00Z"/>
                <w:color w:val="000000"/>
                <w:szCs w:val="24"/>
                <w:rPrChange w:id="5541" w:author="Elena Borisenok" w:date="2024-11-17T19:01:00Z">
                  <w:rPr>
                    <w:ins w:id="554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543" w:author="Elena Borisenok" w:date="2024-11-17T18:47:00Z">
              <w:r w:rsidRPr="004276D0">
                <w:rPr>
                  <w:color w:val="000000"/>
                  <w:szCs w:val="24"/>
                  <w:rPrChange w:id="5544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6.3.3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D04FC8" w14:textId="77777777" w:rsidR="00706834" w:rsidRPr="004276D0" w:rsidRDefault="00706834" w:rsidP="00706834">
            <w:pPr>
              <w:spacing w:before="0" w:after="0"/>
              <w:jc w:val="left"/>
              <w:rPr>
                <w:ins w:id="5545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917F0E" w14:textId="77777777" w:rsidR="00706834" w:rsidRPr="004276D0" w:rsidRDefault="00706834" w:rsidP="00706834">
            <w:pPr>
              <w:spacing w:before="0" w:after="0"/>
              <w:jc w:val="left"/>
              <w:rPr>
                <w:ins w:id="5546" w:author="Elena Borisenok" w:date="2024-11-17T18:47:00Z"/>
                <w:color w:val="000000"/>
                <w:szCs w:val="24"/>
                <w:rPrChange w:id="5547" w:author="Elena Borisenok" w:date="2024-11-17T19:01:00Z">
                  <w:rPr>
                    <w:ins w:id="554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3F5EE" w14:textId="77777777" w:rsidR="00706834" w:rsidRPr="004276D0" w:rsidRDefault="00706834" w:rsidP="00706834">
            <w:pPr>
              <w:spacing w:before="0" w:after="0"/>
              <w:jc w:val="left"/>
              <w:rPr>
                <w:ins w:id="5549" w:author="Elena Borisenok" w:date="2024-11-17T18:47:00Z"/>
                <w:color w:val="000000"/>
                <w:szCs w:val="24"/>
                <w:rPrChange w:id="5550" w:author="Elena Borisenok" w:date="2024-11-17T19:01:00Z">
                  <w:rPr>
                    <w:ins w:id="555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BE8DFE" w14:textId="77777777" w:rsidR="00706834" w:rsidRPr="004276D0" w:rsidRDefault="00706834" w:rsidP="00706834">
            <w:pPr>
              <w:spacing w:before="0" w:after="0"/>
              <w:jc w:val="left"/>
              <w:rPr>
                <w:ins w:id="5552" w:author="Elena Borisenok" w:date="2024-11-17T18:47:00Z"/>
                <w:color w:val="000000"/>
                <w:szCs w:val="24"/>
                <w:rPrChange w:id="5553" w:author="Elena Borisenok" w:date="2024-11-17T19:01:00Z">
                  <w:rPr>
                    <w:ins w:id="555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2B359245" w14:textId="77777777" w:rsidTr="009A4CBF">
        <w:trPr>
          <w:ins w:id="5555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300AA6" w14:textId="77777777" w:rsidR="00706834" w:rsidRPr="004276D0" w:rsidRDefault="00706834" w:rsidP="00706834">
            <w:pPr>
              <w:spacing w:before="0" w:after="0"/>
              <w:jc w:val="left"/>
              <w:rPr>
                <w:ins w:id="5556" w:author="Elena Borisenok" w:date="2024-11-17T18:47:00Z"/>
                <w:color w:val="000000"/>
                <w:szCs w:val="24"/>
                <w:rPrChange w:id="5557" w:author="Elena Borisenok" w:date="2024-11-17T19:01:00Z">
                  <w:rPr>
                    <w:ins w:id="555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55A0" w14:textId="77777777" w:rsidR="00706834" w:rsidRPr="004276D0" w:rsidRDefault="00706834" w:rsidP="00706834">
            <w:pPr>
              <w:spacing w:before="0" w:after="0"/>
              <w:jc w:val="left"/>
              <w:rPr>
                <w:ins w:id="5559" w:author="Elena Borisenok" w:date="2024-11-17T18:47:00Z"/>
                <w:color w:val="000000"/>
                <w:szCs w:val="24"/>
                <w:rPrChange w:id="5560" w:author="Elena Borisenok" w:date="2024-11-17T19:01:00Z">
                  <w:rPr>
                    <w:ins w:id="556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562" w:author="Elena Borisenok" w:date="2024-11-17T18:47:00Z">
              <w:r w:rsidRPr="004276D0">
                <w:rPr>
                  <w:color w:val="000000"/>
                  <w:szCs w:val="24"/>
                  <w:rPrChange w:id="5563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6.6.1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82B45D" w14:textId="77777777" w:rsidR="00706834" w:rsidRPr="004276D0" w:rsidRDefault="00706834" w:rsidP="00706834">
            <w:pPr>
              <w:spacing w:before="0" w:after="0"/>
              <w:jc w:val="left"/>
              <w:rPr>
                <w:ins w:id="5564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E3A6F" w14:textId="77777777" w:rsidR="00706834" w:rsidRPr="004276D0" w:rsidRDefault="00706834" w:rsidP="00706834">
            <w:pPr>
              <w:spacing w:before="0" w:after="0"/>
              <w:jc w:val="left"/>
              <w:rPr>
                <w:ins w:id="5565" w:author="Elena Borisenok" w:date="2024-11-17T18:47:00Z"/>
                <w:color w:val="000000"/>
                <w:szCs w:val="24"/>
                <w:rPrChange w:id="5566" w:author="Elena Borisenok" w:date="2024-11-17T19:01:00Z">
                  <w:rPr>
                    <w:ins w:id="556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24AEAF" w14:textId="77777777" w:rsidR="00706834" w:rsidRPr="004276D0" w:rsidRDefault="00706834" w:rsidP="00706834">
            <w:pPr>
              <w:spacing w:before="0" w:after="0"/>
              <w:jc w:val="left"/>
              <w:rPr>
                <w:ins w:id="5568" w:author="Elena Borisenok" w:date="2024-11-17T18:47:00Z"/>
                <w:color w:val="000000"/>
                <w:szCs w:val="24"/>
                <w:rPrChange w:id="5569" w:author="Elena Borisenok" w:date="2024-11-17T19:01:00Z">
                  <w:rPr>
                    <w:ins w:id="557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4E3AE1" w14:textId="77777777" w:rsidR="00706834" w:rsidRPr="004276D0" w:rsidRDefault="00706834" w:rsidP="00706834">
            <w:pPr>
              <w:spacing w:before="0" w:after="0"/>
              <w:jc w:val="left"/>
              <w:rPr>
                <w:ins w:id="5571" w:author="Elena Borisenok" w:date="2024-11-17T18:47:00Z"/>
                <w:color w:val="000000"/>
                <w:szCs w:val="24"/>
                <w:rPrChange w:id="5572" w:author="Elena Borisenok" w:date="2024-11-17T19:01:00Z">
                  <w:rPr>
                    <w:ins w:id="557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35AC3B4F" w14:textId="77777777" w:rsidTr="009A4CBF">
        <w:trPr>
          <w:ins w:id="5574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93450" w14:textId="77777777" w:rsidR="00706834" w:rsidRPr="004276D0" w:rsidRDefault="00706834" w:rsidP="00706834">
            <w:pPr>
              <w:spacing w:before="0" w:after="0"/>
              <w:jc w:val="left"/>
              <w:rPr>
                <w:ins w:id="5575" w:author="Elena Borisenok" w:date="2024-11-17T18:47:00Z"/>
                <w:color w:val="000000"/>
                <w:szCs w:val="24"/>
                <w:rPrChange w:id="5576" w:author="Elena Borisenok" w:date="2024-11-17T19:01:00Z">
                  <w:rPr>
                    <w:ins w:id="557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B355" w14:textId="77777777" w:rsidR="00706834" w:rsidRPr="004276D0" w:rsidRDefault="00706834" w:rsidP="00706834">
            <w:pPr>
              <w:spacing w:before="0" w:after="0"/>
              <w:jc w:val="left"/>
              <w:rPr>
                <w:ins w:id="5578" w:author="Elena Borisenok" w:date="2024-11-17T18:47:00Z"/>
                <w:color w:val="000000"/>
                <w:szCs w:val="24"/>
                <w:rPrChange w:id="5579" w:author="Elena Borisenok" w:date="2024-11-17T19:01:00Z">
                  <w:rPr>
                    <w:ins w:id="558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581" w:author="Elena Borisenok" w:date="2024-11-17T18:47:00Z">
              <w:r w:rsidRPr="004276D0">
                <w:rPr>
                  <w:color w:val="000000"/>
                  <w:szCs w:val="24"/>
                  <w:rPrChange w:id="5582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6.12.2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4AEA6" w14:textId="77777777" w:rsidR="00706834" w:rsidRPr="004276D0" w:rsidRDefault="00706834" w:rsidP="00706834">
            <w:pPr>
              <w:spacing w:before="0" w:after="0"/>
              <w:jc w:val="left"/>
              <w:rPr>
                <w:ins w:id="5583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4D104A" w14:textId="77777777" w:rsidR="00706834" w:rsidRPr="004276D0" w:rsidRDefault="00706834" w:rsidP="00706834">
            <w:pPr>
              <w:spacing w:before="0" w:after="0"/>
              <w:jc w:val="left"/>
              <w:rPr>
                <w:ins w:id="5584" w:author="Elena Borisenok" w:date="2024-11-17T18:47:00Z"/>
                <w:color w:val="000000"/>
                <w:szCs w:val="24"/>
                <w:rPrChange w:id="5585" w:author="Elena Borisenok" w:date="2024-11-17T19:01:00Z">
                  <w:rPr>
                    <w:ins w:id="558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76B5A2" w14:textId="77777777" w:rsidR="00706834" w:rsidRPr="004276D0" w:rsidRDefault="00706834" w:rsidP="00706834">
            <w:pPr>
              <w:spacing w:before="0" w:after="0"/>
              <w:jc w:val="left"/>
              <w:rPr>
                <w:ins w:id="5587" w:author="Elena Borisenok" w:date="2024-11-17T18:47:00Z"/>
                <w:color w:val="000000"/>
                <w:szCs w:val="24"/>
                <w:rPrChange w:id="5588" w:author="Elena Borisenok" w:date="2024-11-17T19:01:00Z">
                  <w:rPr>
                    <w:ins w:id="558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2DE05" w14:textId="77777777" w:rsidR="00706834" w:rsidRPr="004276D0" w:rsidRDefault="00706834" w:rsidP="00706834">
            <w:pPr>
              <w:spacing w:before="0" w:after="0"/>
              <w:jc w:val="left"/>
              <w:rPr>
                <w:ins w:id="5590" w:author="Elena Borisenok" w:date="2024-11-17T18:47:00Z"/>
                <w:color w:val="000000"/>
                <w:szCs w:val="24"/>
                <w:rPrChange w:id="5591" w:author="Elena Borisenok" w:date="2024-11-17T19:01:00Z">
                  <w:rPr>
                    <w:ins w:id="559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7DACCAC8" w14:textId="77777777" w:rsidTr="009A4CBF">
        <w:trPr>
          <w:ins w:id="5593" w:author="Elena Borisenok" w:date="2024-11-17T18:47:00Z"/>
        </w:trPr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2935" w14:textId="02FD3213" w:rsidR="00706834" w:rsidRPr="004276D0" w:rsidRDefault="00706834" w:rsidP="00706834">
            <w:pPr>
              <w:spacing w:before="0" w:after="0"/>
              <w:jc w:val="center"/>
              <w:rPr>
                <w:ins w:id="5594" w:author="Elena Borisenok" w:date="2024-11-17T18:47:00Z"/>
                <w:color w:val="000000"/>
                <w:szCs w:val="24"/>
                <w:lang w:val="ru-UA"/>
                <w:rPrChange w:id="5595" w:author="Elena Borisenok" w:date="2024-11-17T19:01:00Z">
                  <w:rPr>
                    <w:ins w:id="559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597" w:author="Elena Borisenok" w:date="2024-11-17T18:47:00Z">
              <w:r w:rsidRPr="004276D0">
                <w:rPr>
                  <w:color w:val="000000"/>
                  <w:szCs w:val="24"/>
                  <w:rPrChange w:id="5598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  <w:ins w:id="5599" w:author="Elena Borisenok" w:date="2024-11-17T18:49:00Z">
              <w:r w:rsidRPr="004276D0">
                <w:rPr>
                  <w:color w:val="000000"/>
                  <w:szCs w:val="24"/>
                  <w:lang w:val="ru-UA"/>
                  <w:rPrChange w:id="5600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ru-UA"/>
                    </w:rPr>
                  </w:rPrChange>
                </w:rPr>
                <w:t>4</w:t>
              </w:r>
            </w:ins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21E" w14:textId="77777777" w:rsidR="00706834" w:rsidRPr="004276D0" w:rsidRDefault="00706834" w:rsidP="00706834">
            <w:pPr>
              <w:spacing w:before="0" w:after="0"/>
              <w:jc w:val="left"/>
              <w:rPr>
                <w:ins w:id="5601" w:author="Elena Borisenok" w:date="2024-11-17T18:47:00Z"/>
                <w:color w:val="000000"/>
                <w:szCs w:val="24"/>
                <w:rPrChange w:id="5602" w:author="Elena Borisenok" w:date="2024-11-17T19:01:00Z">
                  <w:rPr>
                    <w:ins w:id="560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604" w:author="Elena Borisenok" w:date="2024-11-17T18:47:00Z">
              <w:r w:rsidRPr="004276D0">
                <w:rPr>
                  <w:color w:val="000000"/>
                  <w:szCs w:val="24"/>
                  <w:rPrChange w:id="5605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6.3.1</w:t>
              </w:r>
            </w:ins>
          </w:p>
        </w:tc>
        <w:tc>
          <w:tcPr>
            <w:tcW w:w="25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C738E20" w14:textId="77777777" w:rsidR="00706834" w:rsidRPr="004276D0" w:rsidRDefault="00706834" w:rsidP="00706834">
            <w:pPr>
              <w:spacing w:before="0" w:after="0"/>
              <w:jc w:val="left"/>
              <w:rPr>
                <w:ins w:id="5606" w:author="Elena Borisenok" w:date="2024-11-17T18:47:00Z"/>
                <w:color w:val="000000"/>
                <w:szCs w:val="24"/>
              </w:rPr>
            </w:pPr>
            <w:ins w:id="5607" w:author="Elena Borisenok" w:date="2024-11-17T18:47:00Z">
              <w:r w:rsidRPr="004276D0">
                <w:rPr>
                  <w:color w:val="000000" w:themeColor="text1"/>
                  <w:szCs w:val="24"/>
                </w:rPr>
                <w:t>МШ-4, Автоматические масштабирование количества узлов кластера</w:t>
              </w:r>
            </w:ins>
          </w:p>
        </w:tc>
        <w:tc>
          <w:tcPr>
            <w:tcW w:w="4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820139A" w14:textId="77777777" w:rsidR="00706834" w:rsidRPr="004276D0" w:rsidRDefault="00706834" w:rsidP="00706834">
            <w:pPr>
              <w:spacing w:before="0" w:after="0"/>
              <w:jc w:val="left"/>
              <w:rPr>
                <w:ins w:id="5608" w:author="Elena Borisenok" w:date="2024-11-17T18:47:00Z"/>
                <w:color w:val="000000"/>
                <w:szCs w:val="24"/>
                <w:rPrChange w:id="5609" w:author="Elena Borisenok" w:date="2024-11-17T19:01:00Z">
                  <w:rPr>
                    <w:ins w:id="561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611" w:author="Elena Borisenok" w:date="2024-11-17T18:47:00Z">
              <w:r w:rsidRPr="004276D0">
                <w:rPr>
                  <w:color w:val="000000"/>
                  <w:szCs w:val="24"/>
                  <w:rPrChange w:id="5612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Выкатить Deployment с запросами CPU/RAM, превышающими доступные ресурсы. Подождать 10 минут и проверить, что новый узел добавлен, с помощью команды kubectl get nodes.</w:t>
              </w:r>
            </w:ins>
          </w:p>
        </w:tc>
        <w:tc>
          <w:tcPr>
            <w:tcW w:w="41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19CDAB5" w14:textId="77777777" w:rsidR="00706834" w:rsidRPr="004276D0" w:rsidRDefault="00706834">
            <w:pPr>
              <w:spacing w:before="0" w:after="0"/>
              <w:jc w:val="left"/>
              <w:rPr>
                <w:ins w:id="5613" w:author="Elena Borisenok" w:date="2024-11-17T18:47:00Z"/>
                <w:color w:val="000000"/>
                <w:szCs w:val="24"/>
                <w:rPrChange w:id="5614" w:author="Elena Borisenok" w:date="2024-11-17T19:01:00Z">
                  <w:rPr>
                    <w:ins w:id="561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pPrChange w:id="5616" w:author="Elena Borisenok" w:date="2024-11-17T18:48:00Z">
                <w:pPr>
                  <w:spacing w:before="0" w:after="0"/>
                  <w:jc w:val="center"/>
                </w:pPr>
              </w:pPrChange>
            </w:pPr>
            <w:ins w:id="5617" w:author="Elena Borisenok" w:date="2024-11-17T18:47:00Z">
              <w:r w:rsidRPr="004276D0">
                <w:rPr>
                  <w:color w:val="000000"/>
                  <w:szCs w:val="24"/>
                  <w:rPrChange w:id="5618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К кластеру добавлен новый узел автоматически, обеспечивая удовлетворение запросов приложения.</w:t>
              </w:r>
            </w:ins>
          </w:p>
        </w:tc>
        <w:tc>
          <w:tcPr>
            <w:tcW w:w="17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97F0A79" w14:textId="77777777" w:rsidR="00706834" w:rsidRPr="004276D0" w:rsidRDefault="00706834" w:rsidP="00706834">
            <w:pPr>
              <w:spacing w:before="0" w:after="0"/>
              <w:jc w:val="center"/>
              <w:rPr>
                <w:ins w:id="5619" w:author="Elena Borisenok" w:date="2024-11-17T18:47:00Z"/>
                <w:color w:val="000000"/>
                <w:szCs w:val="24"/>
                <w:rPrChange w:id="5620" w:author="Elena Borisenok" w:date="2024-11-17T19:01:00Z">
                  <w:rPr>
                    <w:ins w:id="562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622" w:author="Elena Borisenok" w:date="2024-11-17T18:47:00Z">
              <w:r w:rsidRPr="004276D0">
                <w:rPr>
                  <w:color w:val="000000"/>
                  <w:szCs w:val="24"/>
                  <w:rPrChange w:id="5623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6C5BA5" w:rsidRPr="004276D0" w14:paraId="768CFCA7" w14:textId="77777777" w:rsidTr="009A4CBF">
        <w:trPr>
          <w:ins w:id="5624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B22B8C" w14:textId="77777777" w:rsidR="00706834" w:rsidRPr="004276D0" w:rsidRDefault="00706834" w:rsidP="00706834">
            <w:pPr>
              <w:spacing w:before="0" w:after="0"/>
              <w:jc w:val="left"/>
              <w:rPr>
                <w:ins w:id="5625" w:author="Elena Borisenok" w:date="2024-11-17T18:47:00Z"/>
                <w:color w:val="000000"/>
                <w:szCs w:val="24"/>
                <w:rPrChange w:id="5626" w:author="Elena Borisenok" w:date="2024-11-17T19:01:00Z">
                  <w:rPr>
                    <w:ins w:id="562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5BF1" w14:textId="77777777" w:rsidR="00706834" w:rsidRPr="004276D0" w:rsidRDefault="00706834" w:rsidP="00706834">
            <w:pPr>
              <w:spacing w:before="0" w:after="0"/>
              <w:jc w:val="left"/>
              <w:rPr>
                <w:ins w:id="5628" w:author="Elena Borisenok" w:date="2024-11-17T18:47:00Z"/>
                <w:color w:val="000000"/>
                <w:szCs w:val="24"/>
                <w:rPrChange w:id="5629" w:author="Elena Borisenok" w:date="2024-11-17T19:01:00Z">
                  <w:rPr>
                    <w:ins w:id="563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631" w:author="Elena Borisenok" w:date="2024-11-17T18:47:00Z">
              <w:r w:rsidRPr="004276D0">
                <w:rPr>
                  <w:color w:val="000000"/>
                  <w:szCs w:val="24"/>
                  <w:rPrChange w:id="5632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6.6.1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FD34B2" w14:textId="77777777" w:rsidR="00706834" w:rsidRPr="004276D0" w:rsidRDefault="00706834" w:rsidP="00706834">
            <w:pPr>
              <w:spacing w:before="0" w:after="0"/>
              <w:jc w:val="left"/>
              <w:rPr>
                <w:ins w:id="5633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B6C28" w14:textId="77777777" w:rsidR="00706834" w:rsidRPr="004276D0" w:rsidRDefault="00706834" w:rsidP="00706834">
            <w:pPr>
              <w:spacing w:before="0" w:after="0"/>
              <w:jc w:val="left"/>
              <w:rPr>
                <w:ins w:id="5634" w:author="Elena Borisenok" w:date="2024-11-17T18:47:00Z"/>
                <w:color w:val="000000"/>
                <w:szCs w:val="24"/>
                <w:rPrChange w:id="5635" w:author="Elena Borisenok" w:date="2024-11-17T19:01:00Z">
                  <w:rPr>
                    <w:ins w:id="563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0E5B0" w14:textId="77777777" w:rsidR="00706834" w:rsidRPr="004276D0" w:rsidRDefault="00706834" w:rsidP="00706834">
            <w:pPr>
              <w:spacing w:before="0" w:after="0"/>
              <w:jc w:val="left"/>
              <w:rPr>
                <w:ins w:id="5637" w:author="Elena Borisenok" w:date="2024-11-17T18:47:00Z"/>
                <w:color w:val="000000"/>
                <w:szCs w:val="24"/>
                <w:rPrChange w:id="5638" w:author="Elena Borisenok" w:date="2024-11-17T19:01:00Z">
                  <w:rPr>
                    <w:ins w:id="563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0882C2" w14:textId="77777777" w:rsidR="00706834" w:rsidRPr="004276D0" w:rsidRDefault="00706834" w:rsidP="00706834">
            <w:pPr>
              <w:spacing w:before="0" w:after="0"/>
              <w:jc w:val="left"/>
              <w:rPr>
                <w:ins w:id="5640" w:author="Elena Borisenok" w:date="2024-11-17T18:47:00Z"/>
                <w:color w:val="000000"/>
                <w:szCs w:val="24"/>
                <w:rPrChange w:id="5641" w:author="Elena Borisenok" w:date="2024-11-17T19:01:00Z">
                  <w:rPr>
                    <w:ins w:id="564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4E98459E" w14:textId="77777777" w:rsidTr="009A4CBF">
        <w:trPr>
          <w:ins w:id="5643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58B01" w14:textId="77777777" w:rsidR="00706834" w:rsidRPr="004276D0" w:rsidRDefault="00706834" w:rsidP="00706834">
            <w:pPr>
              <w:spacing w:before="0" w:after="0"/>
              <w:jc w:val="left"/>
              <w:rPr>
                <w:ins w:id="5644" w:author="Elena Borisenok" w:date="2024-11-17T18:47:00Z"/>
                <w:color w:val="000000"/>
                <w:szCs w:val="24"/>
                <w:rPrChange w:id="5645" w:author="Elena Borisenok" w:date="2024-11-17T19:01:00Z">
                  <w:rPr>
                    <w:ins w:id="564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746A" w14:textId="77777777" w:rsidR="00706834" w:rsidRPr="004276D0" w:rsidRDefault="00706834" w:rsidP="00706834">
            <w:pPr>
              <w:spacing w:before="0" w:after="0"/>
              <w:jc w:val="left"/>
              <w:rPr>
                <w:ins w:id="5647" w:author="Elena Borisenok" w:date="2024-11-17T18:47:00Z"/>
                <w:color w:val="000000"/>
                <w:szCs w:val="24"/>
                <w:rPrChange w:id="5648" w:author="Elena Borisenok" w:date="2024-11-17T19:01:00Z">
                  <w:rPr>
                    <w:ins w:id="564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650" w:author="Elena Borisenok" w:date="2024-11-17T18:47:00Z">
              <w:r w:rsidRPr="004276D0">
                <w:rPr>
                  <w:color w:val="000000"/>
                  <w:szCs w:val="24"/>
                  <w:rPrChange w:id="5651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3.3.9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8D230" w14:textId="77777777" w:rsidR="00706834" w:rsidRPr="004276D0" w:rsidRDefault="00706834" w:rsidP="00706834">
            <w:pPr>
              <w:spacing w:before="0" w:after="0"/>
              <w:jc w:val="left"/>
              <w:rPr>
                <w:ins w:id="5652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44073" w14:textId="77777777" w:rsidR="00706834" w:rsidRPr="004276D0" w:rsidRDefault="00706834" w:rsidP="00706834">
            <w:pPr>
              <w:spacing w:before="0" w:after="0"/>
              <w:jc w:val="left"/>
              <w:rPr>
                <w:ins w:id="5653" w:author="Elena Borisenok" w:date="2024-11-17T18:47:00Z"/>
                <w:color w:val="000000"/>
                <w:szCs w:val="24"/>
                <w:rPrChange w:id="5654" w:author="Elena Borisenok" w:date="2024-11-17T19:01:00Z">
                  <w:rPr>
                    <w:ins w:id="565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B93A6B" w14:textId="77777777" w:rsidR="00706834" w:rsidRPr="004276D0" w:rsidRDefault="00706834" w:rsidP="00706834">
            <w:pPr>
              <w:spacing w:before="0" w:after="0"/>
              <w:jc w:val="left"/>
              <w:rPr>
                <w:ins w:id="5656" w:author="Elena Borisenok" w:date="2024-11-17T18:47:00Z"/>
                <w:color w:val="000000"/>
                <w:szCs w:val="24"/>
                <w:rPrChange w:id="5657" w:author="Elena Borisenok" w:date="2024-11-17T19:01:00Z">
                  <w:rPr>
                    <w:ins w:id="565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02EF05" w14:textId="77777777" w:rsidR="00706834" w:rsidRPr="004276D0" w:rsidRDefault="00706834" w:rsidP="00706834">
            <w:pPr>
              <w:spacing w:before="0" w:after="0"/>
              <w:jc w:val="left"/>
              <w:rPr>
                <w:ins w:id="5659" w:author="Elena Borisenok" w:date="2024-11-17T18:47:00Z"/>
                <w:color w:val="000000"/>
                <w:szCs w:val="24"/>
                <w:rPrChange w:id="5660" w:author="Elena Borisenok" w:date="2024-11-17T19:01:00Z">
                  <w:rPr>
                    <w:ins w:id="566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525E5274" w14:textId="77777777" w:rsidTr="009A4CBF">
        <w:trPr>
          <w:ins w:id="5662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B39E15" w14:textId="77777777" w:rsidR="00706834" w:rsidRPr="004276D0" w:rsidRDefault="00706834" w:rsidP="00706834">
            <w:pPr>
              <w:spacing w:before="0" w:after="0"/>
              <w:jc w:val="left"/>
              <w:rPr>
                <w:ins w:id="5663" w:author="Elena Borisenok" w:date="2024-11-17T18:47:00Z"/>
                <w:color w:val="000000"/>
                <w:szCs w:val="24"/>
                <w:rPrChange w:id="5664" w:author="Elena Borisenok" w:date="2024-11-17T19:01:00Z">
                  <w:rPr>
                    <w:ins w:id="566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63BE" w14:textId="77777777" w:rsidR="00706834" w:rsidRPr="004276D0" w:rsidRDefault="00706834" w:rsidP="00706834">
            <w:pPr>
              <w:spacing w:before="0" w:after="0"/>
              <w:jc w:val="left"/>
              <w:rPr>
                <w:ins w:id="5666" w:author="Elena Borisenok" w:date="2024-11-17T18:47:00Z"/>
                <w:color w:val="000000"/>
                <w:szCs w:val="24"/>
                <w:rPrChange w:id="5667" w:author="Elena Borisenok" w:date="2024-11-17T19:01:00Z">
                  <w:rPr>
                    <w:ins w:id="566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669" w:author="Elena Borisenok" w:date="2024-11-17T18:47:00Z">
              <w:r w:rsidRPr="004276D0">
                <w:rPr>
                  <w:color w:val="000000"/>
                  <w:szCs w:val="24"/>
                  <w:rPrChange w:id="5670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6.3.3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3613E" w14:textId="77777777" w:rsidR="00706834" w:rsidRPr="004276D0" w:rsidRDefault="00706834" w:rsidP="00706834">
            <w:pPr>
              <w:spacing w:before="0" w:after="0"/>
              <w:jc w:val="left"/>
              <w:rPr>
                <w:ins w:id="5671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64CAF" w14:textId="77777777" w:rsidR="00706834" w:rsidRPr="004276D0" w:rsidRDefault="00706834" w:rsidP="00706834">
            <w:pPr>
              <w:spacing w:before="0" w:after="0"/>
              <w:jc w:val="left"/>
              <w:rPr>
                <w:ins w:id="5672" w:author="Elena Borisenok" w:date="2024-11-17T18:47:00Z"/>
                <w:color w:val="000000"/>
                <w:szCs w:val="24"/>
                <w:rPrChange w:id="5673" w:author="Elena Borisenok" w:date="2024-11-17T19:01:00Z">
                  <w:rPr>
                    <w:ins w:id="567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58A227" w14:textId="77777777" w:rsidR="00706834" w:rsidRPr="004276D0" w:rsidRDefault="00706834" w:rsidP="00706834">
            <w:pPr>
              <w:spacing w:before="0" w:after="0"/>
              <w:jc w:val="left"/>
              <w:rPr>
                <w:ins w:id="5675" w:author="Elena Borisenok" w:date="2024-11-17T18:47:00Z"/>
                <w:color w:val="000000"/>
                <w:szCs w:val="24"/>
                <w:rPrChange w:id="5676" w:author="Elena Borisenok" w:date="2024-11-17T19:01:00Z">
                  <w:rPr>
                    <w:ins w:id="567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517E11" w14:textId="77777777" w:rsidR="00706834" w:rsidRPr="004276D0" w:rsidRDefault="00706834" w:rsidP="00706834">
            <w:pPr>
              <w:spacing w:before="0" w:after="0"/>
              <w:jc w:val="left"/>
              <w:rPr>
                <w:ins w:id="5678" w:author="Elena Borisenok" w:date="2024-11-17T18:47:00Z"/>
                <w:color w:val="000000"/>
                <w:szCs w:val="24"/>
                <w:rPrChange w:id="5679" w:author="Elena Borisenok" w:date="2024-11-17T19:01:00Z">
                  <w:rPr>
                    <w:ins w:id="568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3EF4DB7D" w14:textId="77777777" w:rsidTr="009A4CBF">
        <w:trPr>
          <w:ins w:id="5681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8E04C9" w14:textId="77777777" w:rsidR="00706834" w:rsidRPr="004276D0" w:rsidRDefault="00706834" w:rsidP="00706834">
            <w:pPr>
              <w:spacing w:before="0" w:after="0"/>
              <w:jc w:val="left"/>
              <w:rPr>
                <w:ins w:id="5682" w:author="Elena Borisenok" w:date="2024-11-17T18:47:00Z"/>
                <w:color w:val="000000"/>
                <w:szCs w:val="24"/>
                <w:rPrChange w:id="5683" w:author="Elena Borisenok" w:date="2024-11-17T19:01:00Z">
                  <w:rPr>
                    <w:ins w:id="568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41EC" w14:textId="77777777" w:rsidR="00706834" w:rsidRPr="004276D0" w:rsidRDefault="00706834" w:rsidP="00706834">
            <w:pPr>
              <w:spacing w:before="0" w:after="0"/>
              <w:jc w:val="left"/>
              <w:rPr>
                <w:ins w:id="5685" w:author="Elena Borisenok" w:date="2024-11-17T18:47:00Z"/>
                <w:color w:val="000000"/>
                <w:szCs w:val="24"/>
                <w:rPrChange w:id="5686" w:author="Elena Borisenok" w:date="2024-11-17T19:01:00Z">
                  <w:rPr>
                    <w:ins w:id="568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688" w:author="Elena Borisenok" w:date="2024-11-17T18:47:00Z">
              <w:r w:rsidRPr="004276D0">
                <w:rPr>
                  <w:color w:val="000000"/>
                  <w:szCs w:val="24"/>
                  <w:rPrChange w:id="5689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6.12.2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9FEFB3" w14:textId="77777777" w:rsidR="00706834" w:rsidRPr="004276D0" w:rsidRDefault="00706834" w:rsidP="00706834">
            <w:pPr>
              <w:spacing w:before="0" w:after="0"/>
              <w:jc w:val="left"/>
              <w:rPr>
                <w:ins w:id="5690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B6E55" w14:textId="77777777" w:rsidR="00706834" w:rsidRPr="004276D0" w:rsidRDefault="00706834" w:rsidP="00706834">
            <w:pPr>
              <w:spacing w:before="0" w:after="0"/>
              <w:jc w:val="left"/>
              <w:rPr>
                <w:ins w:id="5691" w:author="Elena Borisenok" w:date="2024-11-17T18:47:00Z"/>
                <w:color w:val="000000"/>
                <w:szCs w:val="24"/>
                <w:rPrChange w:id="5692" w:author="Elena Borisenok" w:date="2024-11-17T19:01:00Z">
                  <w:rPr>
                    <w:ins w:id="569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849795" w14:textId="77777777" w:rsidR="00706834" w:rsidRPr="004276D0" w:rsidRDefault="00706834" w:rsidP="00706834">
            <w:pPr>
              <w:spacing w:before="0" w:after="0"/>
              <w:jc w:val="left"/>
              <w:rPr>
                <w:ins w:id="5694" w:author="Elena Borisenok" w:date="2024-11-17T18:47:00Z"/>
                <w:color w:val="000000"/>
                <w:szCs w:val="24"/>
                <w:rPrChange w:id="5695" w:author="Elena Borisenok" w:date="2024-11-17T19:01:00Z">
                  <w:rPr>
                    <w:ins w:id="569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B80DC3" w14:textId="77777777" w:rsidR="00706834" w:rsidRPr="004276D0" w:rsidRDefault="00706834" w:rsidP="00706834">
            <w:pPr>
              <w:spacing w:before="0" w:after="0"/>
              <w:jc w:val="left"/>
              <w:rPr>
                <w:ins w:id="5697" w:author="Elena Borisenok" w:date="2024-11-17T18:47:00Z"/>
                <w:color w:val="000000"/>
                <w:szCs w:val="24"/>
                <w:rPrChange w:id="5698" w:author="Elena Borisenok" w:date="2024-11-17T19:01:00Z">
                  <w:rPr>
                    <w:ins w:id="569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21CB1B75" w14:textId="77777777" w:rsidTr="009A4CBF">
        <w:trPr>
          <w:ins w:id="5700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52898" w14:textId="77777777" w:rsidR="00706834" w:rsidRPr="004276D0" w:rsidRDefault="00706834" w:rsidP="00706834">
            <w:pPr>
              <w:spacing w:before="0" w:after="0"/>
              <w:jc w:val="left"/>
              <w:rPr>
                <w:ins w:id="5701" w:author="Elena Borisenok" w:date="2024-11-17T18:47:00Z"/>
                <w:color w:val="000000"/>
                <w:szCs w:val="24"/>
                <w:rPrChange w:id="5702" w:author="Elena Borisenok" w:date="2024-11-17T19:01:00Z">
                  <w:rPr>
                    <w:ins w:id="570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356C" w14:textId="77777777" w:rsidR="00706834" w:rsidRPr="004276D0" w:rsidRDefault="00706834" w:rsidP="00706834">
            <w:pPr>
              <w:spacing w:before="0" w:after="0"/>
              <w:jc w:val="left"/>
              <w:rPr>
                <w:ins w:id="5704" w:author="Elena Borisenok" w:date="2024-11-17T18:47:00Z"/>
                <w:color w:val="000000"/>
                <w:szCs w:val="24"/>
                <w:rPrChange w:id="5705" w:author="Elena Borisenok" w:date="2024-11-17T19:01:00Z">
                  <w:rPr>
                    <w:ins w:id="570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707" w:author="Elena Borisenok" w:date="2024-11-17T18:47:00Z">
              <w:r w:rsidRPr="004276D0">
                <w:rPr>
                  <w:color w:val="000000"/>
                  <w:szCs w:val="24"/>
                  <w:rPrChange w:id="5708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6.1.10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540C9" w14:textId="77777777" w:rsidR="00706834" w:rsidRPr="004276D0" w:rsidRDefault="00706834" w:rsidP="00706834">
            <w:pPr>
              <w:spacing w:before="0" w:after="0"/>
              <w:jc w:val="left"/>
              <w:rPr>
                <w:ins w:id="5709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731C9D" w14:textId="77777777" w:rsidR="00706834" w:rsidRPr="004276D0" w:rsidRDefault="00706834" w:rsidP="00706834">
            <w:pPr>
              <w:spacing w:before="0" w:after="0"/>
              <w:jc w:val="left"/>
              <w:rPr>
                <w:ins w:id="5710" w:author="Elena Borisenok" w:date="2024-11-17T18:47:00Z"/>
                <w:color w:val="000000"/>
                <w:szCs w:val="24"/>
                <w:rPrChange w:id="5711" w:author="Elena Borisenok" w:date="2024-11-17T19:01:00Z">
                  <w:rPr>
                    <w:ins w:id="571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1D725A" w14:textId="77777777" w:rsidR="00706834" w:rsidRPr="004276D0" w:rsidRDefault="00706834" w:rsidP="00706834">
            <w:pPr>
              <w:spacing w:before="0" w:after="0"/>
              <w:jc w:val="left"/>
              <w:rPr>
                <w:ins w:id="5713" w:author="Elena Borisenok" w:date="2024-11-17T18:47:00Z"/>
                <w:color w:val="000000"/>
                <w:szCs w:val="24"/>
                <w:rPrChange w:id="5714" w:author="Elena Borisenok" w:date="2024-11-17T19:01:00Z">
                  <w:rPr>
                    <w:ins w:id="571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B8ACD5" w14:textId="77777777" w:rsidR="00706834" w:rsidRPr="004276D0" w:rsidRDefault="00706834" w:rsidP="00706834">
            <w:pPr>
              <w:spacing w:before="0" w:after="0"/>
              <w:jc w:val="left"/>
              <w:rPr>
                <w:ins w:id="5716" w:author="Elena Borisenok" w:date="2024-11-17T18:47:00Z"/>
                <w:color w:val="000000"/>
                <w:szCs w:val="24"/>
                <w:rPrChange w:id="5717" w:author="Elena Borisenok" w:date="2024-11-17T19:01:00Z">
                  <w:rPr>
                    <w:ins w:id="571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25E61D93" w14:textId="77777777" w:rsidTr="009A4CBF">
        <w:trPr>
          <w:ins w:id="5719" w:author="Elena Borisenok" w:date="2024-11-17T18:47:00Z"/>
        </w:trPr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91433" w14:textId="43E1A818" w:rsidR="00706834" w:rsidRPr="004276D0" w:rsidRDefault="00706834" w:rsidP="00706834">
            <w:pPr>
              <w:spacing w:before="0" w:after="0"/>
              <w:jc w:val="center"/>
              <w:rPr>
                <w:ins w:id="5720" w:author="Elena Borisenok" w:date="2024-11-17T18:47:00Z"/>
                <w:color w:val="000000"/>
                <w:szCs w:val="24"/>
                <w:lang w:val="ru-UA"/>
                <w:rPrChange w:id="5721" w:author="Elena Borisenok" w:date="2024-11-17T19:01:00Z">
                  <w:rPr>
                    <w:ins w:id="572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723" w:author="Elena Borisenok" w:date="2024-11-17T18:49:00Z">
              <w:r w:rsidRPr="004276D0">
                <w:rPr>
                  <w:color w:val="000000"/>
                  <w:szCs w:val="24"/>
                  <w:lang w:val="ru-UA"/>
                  <w:rPrChange w:id="5724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ru-UA"/>
                    </w:rPr>
                  </w:rPrChange>
                </w:rPr>
                <w:lastRenderedPageBreak/>
                <w:t>5</w:t>
              </w:r>
            </w:ins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A0F4" w14:textId="77777777" w:rsidR="00706834" w:rsidRPr="004276D0" w:rsidRDefault="00706834" w:rsidP="00706834">
            <w:pPr>
              <w:spacing w:before="0" w:after="0"/>
              <w:jc w:val="left"/>
              <w:rPr>
                <w:ins w:id="5725" w:author="Elena Borisenok" w:date="2024-11-17T18:47:00Z"/>
                <w:color w:val="000000"/>
                <w:szCs w:val="24"/>
                <w:rPrChange w:id="5726" w:author="Elena Borisenok" w:date="2024-11-17T19:01:00Z">
                  <w:rPr>
                    <w:ins w:id="572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728" w:author="Elena Borisenok" w:date="2024-11-17T18:47:00Z">
              <w:r w:rsidRPr="004276D0">
                <w:rPr>
                  <w:color w:val="000000"/>
                  <w:szCs w:val="24"/>
                  <w:rPrChange w:id="5729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6.6.1</w:t>
              </w:r>
            </w:ins>
          </w:p>
        </w:tc>
        <w:tc>
          <w:tcPr>
            <w:tcW w:w="25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D035B80" w14:textId="77777777" w:rsidR="00706834" w:rsidRPr="004276D0" w:rsidRDefault="00706834" w:rsidP="00706834">
            <w:pPr>
              <w:spacing w:before="0" w:after="0"/>
              <w:jc w:val="left"/>
              <w:rPr>
                <w:ins w:id="5730" w:author="Elena Borisenok" w:date="2024-11-17T18:47:00Z"/>
                <w:color w:val="000000"/>
                <w:szCs w:val="24"/>
              </w:rPr>
            </w:pPr>
            <w:ins w:id="5731" w:author="Elena Borisenok" w:date="2024-11-17T18:47:00Z">
              <w:r w:rsidRPr="004276D0">
                <w:rPr>
                  <w:color w:val="000000" w:themeColor="text1"/>
                  <w:szCs w:val="24"/>
                </w:rPr>
                <w:t>МШ-5, Автоматические распределение ресурсов между узлами кластера</w:t>
              </w:r>
            </w:ins>
          </w:p>
        </w:tc>
        <w:tc>
          <w:tcPr>
            <w:tcW w:w="49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74DA1371" w14:textId="77777777" w:rsidR="00706834" w:rsidRPr="004276D0" w:rsidRDefault="00706834" w:rsidP="00706834">
            <w:pPr>
              <w:spacing w:before="0" w:after="0"/>
              <w:jc w:val="left"/>
              <w:rPr>
                <w:ins w:id="5732" w:author="Elena Borisenok" w:date="2024-11-17T18:47:00Z"/>
                <w:color w:val="000000"/>
                <w:szCs w:val="24"/>
                <w:rPrChange w:id="5733" w:author="Elena Borisenok" w:date="2024-11-17T19:01:00Z">
                  <w:rPr>
                    <w:ins w:id="573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735" w:author="Elena Borisenok" w:date="2024-11-17T18:47:00Z">
              <w:r w:rsidRPr="004276D0">
                <w:rPr>
                  <w:color w:val="000000"/>
                  <w:szCs w:val="24"/>
                  <w:rPrChange w:id="5736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Создать приложение с нарушением одной из стратегий descheduler (например, дисбаланс CPU). Убедиться, что descheduler перераспределил поды с помощью команды kubectl describe pod.</w:t>
              </w:r>
            </w:ins>
          </w:p>
        </w:tc>
        <w:tc>
          <w:tcPr>
            <w:tcW w:w="41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D28BD00" w14:textId="77777777" w:rsidR="00706834" w:rsidRPr="004276D0" w:rsidRDefault="00706834">
            <w:pPr>
              <w:spacing w:before="0" w:after="0"/>
              <w:jc w:val="left"/>
              <w:rPr>
                <w:ins w:id="5737" w:author="Elena Borisenok" w:date="2024-11-17T18:47:00Z"/>
                <w:color w:val="000000"/>
                <w:szCs w:val="24"/>
                <w:rPrChange w:id="5738" w:author="Elena Borisenok" w:date="2024-11-17T19:01:00Z">
                  <w:rPr>
                    <w:ins w:id="573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pPrChange w:id="5740" w:author="Elena Borisenok" w:date="2024-11-17T18:48:00Z">
                <w:pPr>
                  <w:spacing w:before="0" w:after="0"/>
                  <w:jc w:val="center"/>
                </w:pPr>
              </w:pPrChange>
            </w:pPr>
            <w:ins w:id="5741" w:author="Elena Borisenok" w:date="2024-11-17T18:47:00Z">
              <w:r w:rsidRPr="004276D0">
                <w:rPr>
                  <w:color w:val="000000"/>
                  <w:szCs w:val="24"/>
                  <w:rPrChange w:id="5742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Поды перераспределены между узлами кластера в соответствии со стратегиями descheduler.</w:t>
              </w:r>
            </w:ins>
          </w:p>
        </w:tc>
        <w:tc>
          <w:tcPr>
            <w:tcW w:w="17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EE79904" w14:textId="77777777" w:rsidR="00706834" w:rsidRPr="004276D0" w:rsidRDefault="00706834" w:rsidP="00706834">
            <w:pPr>
              <w:spacing w:before="0" w:after="0"/>
              <w:jc w:val="center"/>
              <w:rPr>
                <w:ins w:id="5743" w:author="Elena Borisenok" w:date="2024-11-17T18:47:00Z"/>
                <w:color w:val="000000"/>
                <w:szCs w:val="24"/>
                <w:rPrChange w:id="5744" w:author="Elena Borisenok" w:date="2024-11-17T19:01:00Z">
                  <w:rPr>
                    <w:ins w:id="574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746" w:author="Elena Borisenok" w:date="2024-11-17T18:47:00Z">
              <w:r w:rsidRPr="004276D0">
                <w:rPr>
                  <w:color w:val="000000"/>
                  <w:szCs w:val="24"/>
                  <w:rPrChange w:id="5747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 </w:t>
              </w:r>
            </w:ins>
          </w:p>
        </w:tc>
      </w:tr>
      <w:tr w:rsidR="006C5BA5" w:rsidRPr="004276D0" w14:paraId="6041D6B8" w14:textId="77777777" w:rsidTr="009A4CBF">
        <w:trPr>
          <w:trHeight w:val="300"/>
          <w:ins w:id="5748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95231" w14:textId="77777777" w:rsidR="00706834" w:rsidRPr="004276D0" w:rsidRDefault="00706834" w:rsidP="00706834">
            <w:pPr>
              <w:spacing w:before="0" w:after="0"/>
              <w:jc w:val="left"/>
              <w:rPr>
                <w:ins w:id="5749" w:author="Elena Borisenok" w:date="2024-11-17T18:47:00Z"/>
                <w:color w:val="000000"/>
                <w:szCs w:val="24"/>
                <w:rPrChange w:id="5750" w:author="Elena Borisenok" w:date="2024-11-17T19:01:00Z">
                  <w:rPr>
                    <w:ins w:id="575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E7B5" w14:textId="77777777" w:rsidR="00706834" w:rsidRPr="004276D0" w:rsidRDefault="00706834" w:rsidP="00706834">
            <w:pPr>
              <w:spacing w:before="0" w:after="0"/>
              <w:jc w:val="left"/>
              <w:rPr>
                <w:ins w:id="5752" w:author="Elena Borisenok" w:date="2024-11-17T18:47:00Z"/>
                <w:color w:val="000000"/>
                <w:szCs w:val="24"/>
                <w:rPrChange w:id="5753" w:author="Elena Borisenok" w:date="2024-11-17T19:01:00Z">
                  <w:rPr>
                    <w:ins w:id="575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755" w:author="Elena Borisenok" w:date="2024-11-17T18:47:00Z">
              <w:r w:rsidRPr="004276D0">
                <w:rPr>
                  <w:color w:val="000000"/>
                  <w:szCs w:val="24"/>
                  <w:rPrChange w:id="5756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3.1.7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FF6A6" w14:textId="77777777" w:rsidR="00706834" w:rsidRPr="004276D0" w:rsidRDefault="00706834" w:rsidP="00706834">
            <w:pPr>
              <w:spacing w:before="0" w:after="0"/>
              <w:jc w:val="left"/>
              <w:rPr>
                <w:ins w:id="5757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C62DB9" w14:textId="77777777" w:rsidR="00706834" w:rsidRPr="004276D0" w:rsidRDefault="00706834" w:rsidP="00706834">
            <w:pPr>
              <w:spacing w:before="0" w:after="0"/>
              <w:jc w:val="left"/>
              <w:rPr>
                <w:ins w:id="5758" w:author="Elena Borisenok" w:date="2024-11-17T18:47:00Z"/>
                <w:color w:val="000000"/>
                <w:szCs w:val="24"/>
                <w:rPrChange w:id="5759" w:author="Elena Borisenok" w:date="2024-11-17T19:01:00Z">
                  <w:rPr>
                    <w:ins w:id="576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4EFDE" w14:textId="77777777" w:rsidR="00706834" w:rsidRPr="004276D0" w:rsidRDefault="00706834" w:rsidP="00706834">
            <w:pPr>
              <w:spacing w:before="0" w:after="0"/>
              <w:jc w:val="left"/>
              <w:rPr>
                <w:ins w:id="5761" w:author="Elena Borisenok" w:date="2024-11-17T18:47:00Z"/>
                <w:color w:val="000000"/>
                <w:szCs w:val="24"/>
                <w:rPrChange w:id="5762" w:author="Elena Borisenok" w:date="2024-11-17T19:01:00Z">
                  <w:rPr>
                    <w:ins w:id="576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2F36F" w14:textId="77777777" w:rsidR="00706834" w:rsidRPr="004276D0" w:rsidRDefault="00706834" w:rsidP="00706834">
            <w:pPr>
              <w:spacing w:before="0" w:after="0"/>
              <w:jc w:val="left"/>
              <w:rPr>
                <w:ins w:id="5764" w:author="Elena Borisenok" w:date="2024-11-17T18:47:00Z"/>
                <w:color w:val="000000"/>
                <w:szCs w:val="24"/>
                <w:rPrChange w:id="5765" w:author="Elena Borisenok" w:date="2024-11-17T19:01:00Z">
                  <w:rPr>
                    <w:ins w:id="576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608A72C8" w14:textId="77777777" w:rsidTr="009A4CBF">
        <w:trPr>
          <w:trHeight w:val="300"/>
          <w:ins w:id="5767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7322D" w14:textId="77777777" w:rsidR="00706834" w:rsidRPr="004276D0" w:rsidRDefault="00706834" w:rsidP="00706834">
            <w:pPr>
              <w:spacing w:before="0" w:after="0"/>
              <w:jc w:val="left"/>
              <w:rPr>
                <w:ins w:id="5768" w:author="Elena Borisenok" w:date="2024-11-17T18:47:00Z"/>
                <w:color w:val="000000"/>
                <w:szCs w:val="24"/>
                <w:rPrChange w:id="5769" w:author="Elena Borisenok" w:date="2024-11-17T19:01:00Z">
                  <w:rPr>
                    <w:ins w:id="577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C050" w14:textId="77777777" w:rsidR="00706834" w:rsidRPr="004276D0" w:rsidRDefault="00706834" w:rsidP="00706834">
            <w:pPr>
              <w:spacing w:before="0" w:after="0"/>
              <w:jc w:val="left"/>
              <w:rPr>
                <w:ins w:id="5771" w:author="Elena Borisenok" w:date="2024-11-17T18:47:00Z"/>
                <w:color w:val="000000"/>
                <w:szCs w:val="24"/>
                <w:rPrChange w:id="5772" w:author="Elena Borisenok" w:date="2024-11-17T19:01:00Z">
                  <w:rPr>
                    <w:ins w:id="577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774" w:author="Elena Borisenok" w:date="2024-11-17T18:47:00Z">
              <w:r w:rsidRPr="004276D0">
                <w:rPr>
                  <w:color w:val="000000"/>
                  <w:szCs w:val="24"/>
                  <w:rPrChange w:id="5775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6.2.2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AA058" w14:textId="77777777" w:rsidR="00706834" w:rsidRPr="004276D0" w:rsidRDefault="00706834" w:rsidP="00706834">
            <w:pPr>
              <w:spacing w:before="0" w:after="0"/>
              <w:jc w:val="left"/>
              <w:rPr>
                <w:ins w:id="5776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C61D4B" w14:textId="77777777" w:rsidR="00706834" w:rsidRPr="004276D0" w:rsidRDefault="00706834" w:rsidP="00706834">
            <w:pPr>
              <w:spacing w:before="0" w:after="0"/>
              <w:jc w:val="left"/>
              <w:rPr>
                <w:ins w:id="5777" w:author="Elena Borisenok" w:date="2024-11-17T18:47:00Z"/>
                <w:color w:val="000000"/>
                <w:szCs w:val="24"/>
                <w:rPrChange w:id="5778" w:author="Elena Borisenok" w:date="2024-11-17T19:01:00Z">
                  <w:rPr>
                    <w:ins w:id="577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5EB177" w14:textId="77777777" w:rsidR="00706834" w:rsidRPr="004276D0" w:rsidRDefault="00706834" w:rsidP="00706834">
            <w:pPr>
              <w:spacing w:before="0" w:after="0"/>
              <w:jc w:val="left"/>
              <w:rPr>
                <w:ins w:id="5780" w:author="Elena Borisenok" w:date="2024-11-17T18:47:00Z"/>
                <w:color w:val="000000"/>
                <w:szCs w:val="24"/>
                <w:rPrChange w:id="5781" w:author="Elena Borisenok" w:date="2024-11-17T19:01:00Z">
                  <w:rPr>
                    <w:ins w:id="578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B1FA9" w14:textId="77777777" w:rsidR="00706834" w:rsidRPr="004276D0" w:rsidRDefault="00706834" w:rsidP="00706834">
            <w:pPr>
              <w:spacing w:before="0" w:after="0"/>
              <w:jc w:val="left"/>
              <w:rPr>
                <w:ins w:id="5783" w:author="Elena Borisenok" w:date="2024-11-17T18:47:00Z"/>
                <w:color w:val="000000"/>
                <w:szCs w:val="24"/>
                <w:rPrChange w:id="5784" w:author="Elena Borisenok" w:date="2024-11-17T19:01:00Z">
                  <w:rPr>
                    <w:ins w:id="5785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3002DDB7" w14:textId="77777777" w:rsidTr="009A4CBF">
        <w:trPr>
          <w:trHeight w:val="300"/>
          <w:ins w:id="5786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23B13" w14:textId="77777777" w:rsidR="00706834" w:rsidRPr="004276D0" w:rsidRDefault="00706834" w:rsidP="00706834">
            <w:pPr>
              <w:spacing w:before="0" w:after="0"/>
              <w:jc w:val="left"/>
              <w:rPr>
                <w:ins w:id="5787" w:author="Elena Borisenok" w:date="2024-11-17T18:47:00Z"/>
                <w:color w:val="000000"/>
                <w:szCs w:val="24"/>
                <w:rPrChange w:id="5788" w:author="Elena Borisenok" w:date="2024-11-17T19:01:00Z">
                  <w:rPr>
                    <w:ins w:id="578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0844" w14:textId="77777777" w:rsidR="00706834" w:rsidRPr="004276D0" w:rsidRDefault="00706834" w:rsidP="00706834">
            <w:pPr>
              <w:spacing w:before="0" w:after="0"/>
              <w:jc w:val="left"/>
              <w:rPr>
                <w:ins w:id="5790" w:author="Elena Borisenok" w:date="2024-11-17T18:47:00Z"/>
                <w:color w:val="000000"/>
                <w:szCs w:val="24"/>
                <w:rPrChange w:id="5791" w:author="Elena Borisenok" w:date="2024-11-17T19:01:00Z">
                  <w:rPr>
                    <w:ins w:id="579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793" w:author="Elena Borisenok" w:date="2024-11-17T18:47:00Z">
              <w:r w:rsidRPr="004276D0">
                <w:rPr>
                  <w:color w:val="000000"/>
                  <w:szCs w:val="24"/>
                  <w:rPrChange w:id="5794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6.1.13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6F3AB" w14:textId="77777777" w:rsidR="00706834" w:rsidRPr="004276D0" w:rsidRDefault="00706834" w:rsidP="00706834">
            <w:pPr>
              <w:spacing w:before="0" w:after="0"/>
              <w:jc w:val="left"/>
              <w:rPr>
                <w:ins w:id="5795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EAE3A" w14:textId="77777777" w:rsidR="00706834" w:rsidRPr="004276D0" w:rsidRDefault="00706834" w:rsidP="00706834">
            <w:pPr>
              <w:spacing w:before="0" w:after="0"/>
              <w:jc w:val="left"/>
              <w:rPr>
                <w:ins w:id="5796" w:author="Elena Borisenok" w:date="2024-11-17T18:47:00Z"/>
                <w:color w:val="000000"/>
                <w:szCs w:val="24"/>
                <w:rPrChange w:id="5797" w:author="Elena Borisenok" w:date="2024-11-17T19:01:00Z">
                  <w:rPr>
                    <w:ins w:id="579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4ECF60" w14:textId="77777777" w:rsidR="00706834" w:rsidRPr="004276D0" w:rsidRDefault="00706834" w:rsidP="00706834">
            <w:pPr>
              <w:spacing w:before="0" w:after="0"/>
              <w:jc w:val="left"/>
              <w:rPr>
                <w:ins w:id="5799" w:author="Elena Borisenok" w:date="2024-11-17T18:47:00Z"/>
                <w:color w:val="000000"/>
                <w:szCs w:val="24"/>
                <w:rPrChange w:id="5800" w:author="Elena Borisenok" w:date="2024-11-17T19:01:00Z">
                  <w:rPr>
                    <w:ins w:id="580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6435C" w14:textId="77777777" w:rsidR="00706834" w:rsidRPr="004276D0" w:rsidRDefault="00706834" w:rsidP="00706834">
            <w:pPr>
              <w:spacing w:before="0" w:after="0"/>
              <w:jc w:val="left"/>
              <w:rPr>
                <w:ins w:id="5802" w:author="Elena Borisenok" w:date="2024-11-17T18:47:00Z"/>
                <w:color w:val="000000"/>
                <w:szCs w:val="24"/>
                <w:rPrChange w:id="5803" w:author="Elena Borisenok" w:date="2024-11-17T19:01:00Z">
                  <w:rPr>
                    <w:ins w:id="5804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5B950633" w14:textId="77777777" w:rsidTr="009A4CBF">
        <w:trPr>
          <w:trHeight w:val="300"/>
          <w:ins w:id="5805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07F48" w14:textId="77777777" w:rsidR="00706834" w:rsidRPr="004276D0" w:rsidRDefault="00706834" w:rsidP="00706834">
            <w:pPr>
              <w:spacing w:before="0" w:after="0"/>
              <w:jc w:val="left"/>
              <w:rPr>
                <w:ins w:id="5806" w:author="Elena Borisenok" w:date="2024-11-17T18:47:00Z"/>
                <w:color w:val="000000"/>
                <w:szCs w:val="24"/>
                <w:rPrChange w:id="5807" w:author="Elena Borisenok" w:date="2024-11-17T19:01:00Z">
                  <w:rPr>
                    <w:ins w:id="5808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FEA24" w14:textId="77777777" w:rsidR="00706834" w:rsidRPr="004276D0" w:rsidRDefault="00706834" w:rsidP="00706834">
            <w:pPr>
              <w:spacing w:before="0" w:after="0"/>
              <w:jc w:val="left"/>
              <w:rPr>
                <w:ins w:id="5809" w:author="Elena Borisenok" w:date="2024-11-17T18:47:00Z"/>
                <w:color w:val="000000"/>
                <w:szCs w:val="24"/>
                <w:rPrChange w:id="5810" w:author="Elena Borisenok" w:date="2024-11-17T19:01:00Z">
                  <w:rPr>
                    <w:ins w:id="5811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812" w:author="Elena Borisenok" w:date="2024-11-17T18:47:00Z">
              <w:r w:rsidRPr="004276D0">
                <w:rPr>
                  <w:color w:val="000000"/>
                  <w:szCs w:val="24"/>
                  <w:rPrChange w:id="5813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3.3.9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619A8" w14:textId="77777777" w:rsidR="00706834" w:rsidRPr="004276D0" w:rsidRDefault="00706834" w:rsidP="00706834">
            <w:pPr>
              <w:spacing w:before="0" w:after="0"/>
              <w:jc w:val="left"/>
              <w:rPr>
                <w:ins w:id="5814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30CCF" w14:textId="77777777" w:rsidR="00706834" w:rsidRPr="004276D0" w:rsidRDefault="00706834" w:rsidP="00706834">
            <w:pPr>
              <w:spacing w:before="0" w:after="0"/>
              <w:jc w:val="left"/>
              <w:rPr>
                <w:ins w:id="5815" w:author="Elena Borisenok" w:date="2024-11-17T18:47:00Z"/>
                <w:color w:val="000000"/>
                <w:szCs w:val="24"/>
                <w:rPrChange w:id="5816" w:author="Elena Borisenok" w:date="2024-11-17T19:01:00Z">
                  <w:rPr>
                    <w:ins w:id="581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3F45AD" w14:textId="77777777" w:rsidR="00706834" w:rsidRPr="004276D0" w:rsidRDefault="00706834" w:rsidP="00706834">
            <w:pPr>
              <w:spacing w:before="0" w:after="0"/>
              <w:jc w:val="left"/>
              <w:rPr>
                <w:ins w:id="5818" w:author="Elena Borisenok" w:date="2024-11-17T18:47:00Z"/>
                <w:color w:val="000000"/>
                <w:szCs w:val="24"/>
                <w:rPrChange w:id="5819" w:author="Elena Borisenok" w:date="2024-11-17T19:01:00Z">
                  <w:rPr>
                    <w:ins w:id="582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60EDF2" w14:textId="77777777" w:rsidR="00706834" w:rsidRPr="004276D0" w:rsidRDefault="00706834" w:rsidP="00706834">
            <w:pPr>
              <w:spacing w:before="0" w:after="0"/>
              <w:jc w:val="left"/>
              <w:rPr>
                <w:ins w:id="5821" w:author="Elena Borisenok" w:date="2024-11-17T18:47:00Z"/>
                <w:color w:val="000000"/>
                <w:szCs w:val="24"/>
                <w:rPrChange w:id="5822" w:author="Elena Borisenok" w:date="2024-11-17T19:01:00Z">
                  <w:rPr>
                    <w:ins w:id="5823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  <w:tr w:rsidR="006C5BA5" w:rsidRPr="004276D0" w14:paraId="0587C059" w14:textId="77777777" w:rsidTr="009A4CBF">
        <w:trPr>
          <w:trHeight w:val="300"/>
          <w:ins w:id="5824" w:author="Elena Borisenok" w:date="2024-11-17T18:47:00Z"/>
        </w:trPr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BAF96" w14:textId="77777777" w:rsidR="00706834" w:rsidRPr="004276D0" w:rsidRDefault="00706834" w:rsidP="00706834">
            <w:pPr>
              <w:spacing w:before="0" w:after="0"/>
              <w:jc w:val="left"/>
              <w:rPr>
                <w:ins w:id="5825" w:author="Elena Borisenok" w:date="2024-11-17T18:47:00Z"/>
                <w:color w:val="000000"/>
                <w:szCs w:val="24"/>
                <w:rPrChange w:id="5826" w:author="Elena Borisenok" w:date="2024-11-17T19:01:00Z">
                  <w:rPr>
                    <w:ins w:id="5827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1543" w14:textId="77777777" w:rsidR="00706834" w:rsidRPr="004276D0" w:rsidRDefault="00706834" w:rsidP="00706834">
            <w:pPr>
              <w:spacing w:before="0" w:after="0"/>
              <w:jc w:val="left"/>
              <w:rPr>
                <w:ins w:id="5828" w:author="Elena Borisenok" w:date="2024-11-17T18:47:00Z"/>
                <w:color w:val="000000"/>
                <w:szCs w:val="24"/>
                <w:rPrChange w:id="5829" w:author="Elena Borisenok" w:date="2024-11-17T19:01:00Z">
                  <w:rPr>
                    <w:ins w:id="5830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ins w:id="5831" w:author="Elena Borisenok" w:date="2024-11-17T18:47:00Z">
              <w:r w:rsidRPr="004276D0">
                <w:rPr>
                  <w:color w:val="000000"/>
                  <w:szCs w:val="24"/>
                  <w:rPrChange w:id="5832" w:author="Elena Borisenok" w:date="2024-11-17T19:01:00Z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rPrChange>
                </w:rPr>
                <w:t>П. 6.10.3</w:t>
              </w:r>
            </w:ins>
          </w:p>
        </w:tc>
        <w:tc>
          <w:tcPr>
            <w:tcW w:w="25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88A47" w14:textId="77777777" w:rsidR="00706834" w:rsidRPr="004276D0" w:rsidRDefault="00706834" w:rsidP="00706834">
            <w:pPr>
              <w:spacing w:before="0" w:after="0"/>
              <w:jc w:val="left"/>
              <w:rPr>
                <w:ins w:id="5833" w:author="Elena Borisenok" w:date="2024-11-17T18:47:00Z"/>
                <w:color w:val="000000"/>
                <w:szCs w:val="24"/>
              </w:rPr>
            </w:pPr>
          </w:p>
        </w:tc>
        <w:tc>
          <w:tcPr>
            <w:tcW w:w="49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1D7E97" w14:textId="77777777" w:rsidR="00706834" w:rsidRPr="004276D0" w:rsidRDefault="00706834" w:rsidP="00706834">
            <w:pPr>
              <w:spacing w:before="0" w:after="0"/>
              <w:jc w:val="left"/>
              <w:rPr>
                <w:ins w:id="5834" w:author="Elena Borisenok" w:date="2024-11-17T18:47:00Z"/>
                <w:color w:val="000000"/>
                <w:szCs w:val="24"/>
                <w:rPrChange w:id="5835" w:author="Elena Borisenok" w:date="2024-11-17T19:01:00Z">
                  <w:rPr>
                    <w:ins w:id="5836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41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8E348F" w14:textId="77777777" w:rsidR="00706834" w:rsidRPr="004276D0" w:rsidRDefault="00706834" w:rsidP="00706834">
            <w:pPr>
              <w:spacing w:before="0" w:after="0"/>
              <w:jc w:val="left"/>
              <w:rPr>
                <w:ins w:id="5837" w:author="Elena Borisenok" w:date="2024-11-17T18:47:00Z"/>
                <w:color w:val="000000"/>
                <w:szCs w:val="24"/>
                <w:rPrChange w:id="5838" w:author="Elena Borisenok" w:date="2024-11-17T19:01:00Z">
                  <w:rPr>
                    <w:ins w:id="5839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17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31348" w14:textId="77777777" w:rsidR="00706834" w:rsidRPr="004276D0" w:rsidRDefault="00706834" w:rsidP="00706834">
            <w:pPr>
              <w:spacing w:before="0" w:after="0"/>
              <w:jc w:val="left"/>
              <w:rPr>
                <w:ins w:id="5840" w:author="Elena Borisenok" w:date="2024-11-17T18:47:00Z"/>
                <w:color w:val="000000"/>
                <w:szCs w:val="24"/>
                <w:rPrChange w:id="5841" w:author="Elena Borisenok" w:date="2024-11-17T19:01:00Z">
                  <w:rPr>
                    <w:ins w:id="5842" w:author="Elena Borisenok" w:date="2024-11-17T18:47:00Z"/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</w:tr>
    </w:tbl>
    <w:p w14:paraId="139F67B4" w14:textId="77777777" w:rsidR="00E122FB" w:rsidRPr="004276D0" w:rsidRDefault="00E122FB">
      <w:pPr>
        <w:pStyle w:val="afff"/>
        <w:rPr>
          <w:color w:val="000000" w:themeColor="text1"/>
          <w:sz w:val="24"/>
          <w:szCs w:val="24"/>
          <w:lang w:val="ru-RU"/>
          <w:rPrChange w:id="5843" w:author="Elena Borisenok" w:date="2024-11-17T19:01:00Z">
            <w:rPr>
              <w:color w:val="000000" w:themeColor="text1"/>
              <w:lang w:val="ru-RU"/>
            </w:rPr>
          </w:rPrChange>
        </w:rPr>
      </w:pPr>
    </w:p>
    <w:p w14:paraId="689CDC42" w14:textId="17550589" w:rsidR="007C6B8C" w:rsidRPr="0085393C" w:rsidRDefault="007C6B8C">
      <w:pPr>
        <w:pStyle w:val="afff"/>
        <w:keepNext/>
        <w:rPr>
          <w:ins w:id="5844" w:author="Elena Borisenok" w:date="2024-11-18T10:47:00Z"/>
        </w:rPr>
        <w:pPrChange w:id="5845" w:author="Elena Borisenok" w:date="2024-11-18T10:47:00Z">
          <w:pPr/>
        </w:pPrChange>
      </w:pPr>
      <w:bookmarkStart w:id="5846" w:name="_Toc482360911"/>
      <w:ins w:id="5847" w:author="Elena Borisenok" w:date="2024-11-18T10:47:00Z">
        <w:r>
          <w:t xml:space="preserve">Таблица </w:t>
        </w:r>
        <w:r>
          <w:fldChar w:fldCharType="begin"/>
        </w:r>
        <w:r>
          <w:instrText xml:space="preserve"> SEQ Таблица \* ARABIC </w:instrText>
        </w:r>
        <w:r>
          <w:fldChar w:fldCharType="separate"/>
        </w:r>
      </w:ins>
      <w:ins w:id="5848" w:author="Elena Borisenok" w:date="2024-11-18T11:24:00Z">
        <w:r w:rsidR="0085393C">
          <w:rPr>
            <w:noProof/>
          </w:rPr>
          <w:t>12</w:t>
        </w:r>
      </w:ins>
      <w:ins w:id="5849" w:author="Elena Borisenok" w:date="2024-11-18T10:47:00Z">
        <w:r>
          <w:fldChar w:fldCharType="end"/>
        </w:r>
        <w:r>
          <w:rPr>
            <w:lang w:val="ru-RU"/>
          </w:rPr>
          <w:t xml:space="preserve">. </w:t>
        </w:r>
        <w:r>
          <w:rPr>
            <w:b w:val="0"/>
            <w:sz w:val="24"/>
            <w:szCs w:val="24"/>
          </w:rPr>
          <w:t>Оценка трудозатрат на тестирование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2680"/>
      </w:tblGrid>
      <w:tr w:rsidR="007C6B8C" w14:paraId="33C669B1" w14:textId="77777777" w:rsidTr="005F20EE">
        <w:trPr>
          <w:ins w:id="5850" w:author="Elena Borisenok" w:date="2024-11-18T10:47:00Z"/>
        </w:trPr>
        <w:tc>
          <w:tcPr>
            <w:tcW w:w="0" w:type="auto"/>
            <w:shd w:val="clear" w:color="auto" w:fill="F2F2F2"/>
          </w:tcPr>
          <w:p w14:paraId="0DC62377" w14:textId="77777777" w:rsidR="007C6B8C" w:rsidRDefault="007C6B8C" w:rsidP="005F20EE">
            <w:pPr>
              <w:spacing w:line="0" w:lineRule="atLeast"/>
              <w:jc w:val="center"/>
              <w:rPr>
                <w:ins w:id="5851" w:author="Elena Borisenok" w:date="2024-11-18T10:47:00Z"/>
                <w:lang w:eastAsia="en-US"/>
              </w:rPr>
            </w:pPr>
            <w:ins w:id="5852" w:author="Elena Borisenok" w:date="2024-11-18T10:47:00Z">
              <w:r>
                <w:rPr>
                  <w:b/>
                </w:rPr>
                <w:t>Количество проверок</w:t>
              </w:r>
            </w:ins>
          </w:p>
        </w:tc>
        <w:tc>
          <w:tcPr>
            <w:tcW w:w="2680" w:type="dxa"/>
            <w:shd w:val="clear" w:color="auto" w:fill="F2F2F2"/>
          </w:tcPr>
          <w:p w14:paraId="054B45EE" w14:textId="77777777" w:rsidR="007C6B8C" w:rsidRDefault="007C6B8C" w:rsidP="005F20EE">
            <w:pPr>
              <w:spacing w:line="0" w:lineRule="atLeast"/>
              <w:jc w:val="center"/>
              <w:rPr>
                <w:ins w:id="5853" w:author="Elena Borisenok" w:date="2024-11-18T10:47:00Z"/>
                <w:lang w:eastAsia="en-US"/>
              </w:rPr>
            </w:pPr>
            <w:ins w:id="5854" w:author="Elena Borisenok" w:date="2024-11-18T10:47:00Z">
              <w:r>
                <w:rPr>
                  <w:b/>
                </w:rPr>
                <w:t>Общее время прохождения</w:t>
              </w:r>
            </w:ins>
          </w:p>
        </w:tc>
      </w:tr>
      <w:tr w:rsidR="007C6B8C" w14:paraId="28AAF819" w14:textId="77777777" w:rsidTr="005F20EE">
        <w:trPr>
          <w:ins w:id="5855" w:author="Elena Borisenok" w:date="2024-11-18T10:47:00Z"/>
        </w:trPr>
        <w:tc>
          <w:tcPr>
            <w:tcW w:w="0" w:type="auto"/>
            <w:shd w:val="clear" w:color="auto" w:fill="auto"/>
          </w:tcPr>
          <w:p w14:paraId="5DD187E9" w14:textId="41F330DC" w:rsidR="007C6B8C" w:rsidRPr="005F20EE" w:rsidRDefault="007C6B8C" w:rsidP="005F20EE">
            <w:pPr>
              <w:spacing w:line="0" w:lineRule="atLeast"/>
              <w:jc w:val="center"/>
              <w:rPr>
                <w:ins w:id="5856" w:author="Elena Borisenok" w:date="2024-11-18T10:47:00Z"/>
                <w:bCs/>
                <w:iCs/>
                <w:lang w:eastAsia="en-US"/>
              </w:rPr>
            </w:pPr>
            <w:ins w:id="5857" w:author="Elena Borisenok" w:date="2024-11-18T10:47:00Z">
              <w:r>
                <w:rPr>
                  <w:bCs/>
                  <w:iCs/>
                  <w:lang w:eastAsia="en-US"/>
                </w:rPr>
                <w:t>5</w:t>
              </w:r>
            </w:ins>
          </w:p>
        </w:tc>
        <w:tc>
          <w:tcPr>
            <w:tcW w:w="2680" w:type="dxa"/>
            <w:shd w:val="clear" w:color="auto" w:fill="auto"/>
          </w:tcPr>
          <w:p w14:paraId="4A57E2F7" w14:textId="77777777" w:rsidR="007C6B8C" w:rsidRDefault="007C6B8C" w:rsidP="005F20EE">
            <w:pPr>
              <w:spacing w:line="0" w:lineRule="atLeast"/>
              <w:rPr>
                <w:ins w:id="5858" w:author="Elena Borisenok" w:date="2024-11-18T10:47:00Z"/>
                <w:lang w:eastAsia="en-US"/>
              </w:rPr>
            </w:pPr>
          </w:p>
        </w:tc>
      </w:tr>
    </w:tbl>
    <w:p w14:paraId="655A2BF2" w14:textId="03524A05" w:rsidR="00E122FB" w:rsidRDefault="00000000">
      <w:pPr>
        <w:pStyle w:val="3"/>
        <w:rPr>
          <w:color w:val="000000" w:themeColor="text1"/>
          <w:lang w:eastAsia="en-US"/>
        </w:rPr>
      </w:pPr>
      <w:bookmarkStart w:id="5859" w:name="_Toc182824306"/>
      <w:r>
        <w:rPr>
          <w:color w:val="000000" w:themeColor="text1"/>
          <w:lang w:eastAsia="en-US"/>
        </w:rPr>
        <w:t>Критерий завершения</w:t>
      </w:r>
      <w:bookmarkEnd w:id="5846"/>
      <w:bookmarkEnd w:id="5859"/>
    </w:p>
    <w:p w14:paraId="5E81D183" w14:textId="77777777" w:rsidR="00706834" w:rsidRDefault="00000000">
      <w:pPr>
        <w:rPr>
          <w:ins w:id="5860" w:author="Elena Borisenok" w:date="2024-11-17T18:45:00Z"/>
          <w:color w:val="000000" w:themeColor="text1"/>
        </w:rPr>
        <w:sectPr w:rsidR="00706834" w:rsidSect="00706834">
          <w:pgSz w:w="16838" w:h="11906" w:orient="landscape"/>
          <w:pgMar w:top="1418" w:right="1134" w:bottom="851" w:left="1134" w:header="709" w:footer="425" w:gutter="0"/>
          <w:cols w:space="708"/>
          <w:docGrid w:linePitch="360"/>
          <w:sectPrChange w:id="5861" w:author="Elena Borisenok" w:date="2024-11-17T18:45:00Z">
            <w:sectPr w:rsidR="00706834" w:rsidSect="00706834">
              <w:pgSz w:w="11906" w:h="16838" w:orient="portrait"/>
              <w:pgMar w:top="1134" w:right="851" w:bottom="1134" w:left="1418" w:header="709" w:footer="425" w:gutter="0"/>
            </w:sectPr>
          </w:sectPrChange>
        </w:sectPr>
      </w:pPr>
      <w:r>
        <w:rPr>
          <w:color w:val="000000" w:themeColor="text1"/>
        </w:rPr>
        <w:t>Все запланированные тесты были выполнены. Все выявленные ошибки зафиксированы.</w:t>
      </w:r>
    </w:p>
    <w:p w14:paraId="4F54CEA9" w14:textId="6C0629EC" w:rsidR="00E122FB" w:rsidDel="004276D0" w:rsidRDefault="00E122FB">
      <w:pPr>
        <w:rPr>
          <w:del w:id="5862" w:author="Elena Borisenok" w:date="2024-11-17T19:02:00Z"/>
          <w:color w:val="000000" w:themeColor="text1"/>
        </w:rPr>
      </w:pPr>
      <w:bookmarkStart w:id="5863" w:name="_Toc182819430"/>
      <w:bookmarkStart w:id="5864" w:name="_Toc182819489"/>
      <w:bookmarkStart w:id="5865" w:name="_Toc182821523"/>
      <w:bookmarkStart w:id="5866" w:name="_Toc182821794"/>
      <w:bookmarkStart w:id="5867" w:name="_Toc182824307"/>
      <w:bookmarkEnd w:id="5863"/>
      <w:bookmarkEnd w:id="5864"/>
      <w:bookmarkEnd w:id="5865"/>
      <w:bookmarkEnd w:id="5866"/>
      <w:bookmarkEnd w:id="5867"/>
    </w:p>
    <w:p w14:paraId="53FB062D" w14:textId="234866BE" w:rsidR="004B7D94" w:rsidRDefault="004B7D94">
      <w:pPr>
        <w:pStyle w:val="2"/>
        <w:rPr>
          <w:ins w:id="5868" w:author="Elena Borisenok" w:date="2024-11-18T11:22:00Z"/>
        </w:rPr>
      </w:pPr>
      <w:bookmarkStart w:id="5869" w:name="_Toc180154372"/>
      <w:bookmarkStart w:id="5870" w:name="_Toc182824308"/>
      <w:ins w:id="5871" w:author="Elena Borisenok" w:date="2024-11-13T16:26:00Z">
        <w:r>
          <w:t>Интеграционное тестирование</w:t>
        </w:r>
      </w:ins>
      <w:bookmarkEnd w:id="5869"/>
      <w:bookmarkEnd w:id="5870"/>
    </w:p>
    <w:p w14:paraId="3ED54A6A" w14:textId="2D849BF1" w:rsidR="0085393C" w:rsidRPr="0085393C" w:rsidRDefault="0085393C">
      <w:pPr>
        <w:rPr>
          <w:ins w:id="5872" w:author="Elena Borisenok" w:date="2024-11-13T16:26:00Z"/>
        </w:rPr>
        <w:pPrChange w:id="5873" w:author="Elena Borisenok" w:date="2024-11-18T11:22:00Z">
          <w:pPr>
            <w:pStyle w:val="2"/>
            <w:numPr>
              <w:numId w:val="57"/>
            </w:numPr>
          </w:pPr>
        </w:pPrChange>
      </w:pPr>
      <w:ins w:id="5874" w:author="Elena Borisenok" w:date="2024-11-18T11:22:00Z">
        <w:r>
          <w:t>Интеграционные тесты не предусмотрены, так как система не содержит интеграций с внешними компонентами или системами.</w:t>
        </w:r>
      </w:ins>
    </w:p>
    <w:p w14:paraId="03890AE1" w14:textId="427B8DDE" w:rsidR="00E122FB" w:rsidRDefault="004156FA">
      <w:pPr>
        <w:pStyle w:val="2"/>
        <w:rPr>
          <w:color w:val="000000" w:themeColor="text1"/>
        </w:rPr>
      </w:pPr>
      <w:ins w:id="5875" w:author="user" w:date="2024-11-13T17:15:00Z">
        <w:del w:id="5876" w:author="Elena Borisenok" w:date="2024-11-17T22:22:00Z">
          <w:r w:rsidRPr="002B0412" w:rsidDel="00A26814">
            <w:delText xml:space="preserve"> </w:delText>
          </w:r>
        </w:del>
      </w:ins>
      <w:bookmarkStart w:id="5877" w:name="_Toc182824309"/>
      <w:r>
        <w:rPr>
          <w:color w:val="000000" w:themeColor="text1"/>
        </w:rPr>
        <w:t>Прочее тестирование</w:t>
      </w:r>
      <w:bookmarkEnd w:id="5877"/>
    </w:p>
    <w:p w14:paraId="3B731947" w14:textId="77777777" w:rsidR="00E122FB" w:rsidRDefault="00000000">
      <w:pPr>
        <w:pStyle w:val="3"/>
        <w:rPr>
          <w:color w:val="000000" w:themeColor="text1"/>
        </w:rPr>
      </w:pPr>
      <w:bookmarkStart w:id="5878" w:name="_Toc182824310"/>
      <w:r>
        <w:rPr>
          <w:color w:val="000000" w:themeColor="text1"/>
        </w:rPr>
        <w:t>Цель тестирования</w:t>
      </w:r>
      <w:bookmarkEnd w:id="5878"/>
    </w:p>
    <w:p w14:paraId="499D93D5" w14:textId="77777777" w:rsidR="00E122FB" w:rsidRDefault="00000000">
      <w:pPr>
        <w:rPr>
          <w:color w:val="000000" w:themeColor="text1"/>
        </w:rPr>
      </w:pPr>
      <w:r>
        <w:rPr>
          <w:color w:val="000000" w:themeColor="text1"/>
        </w:rPr>
        <w:t>Цель тестирования – убедиться в корректной работе встроенных механизмов безопасности и управления, включая автоматическое распространение секретов, перезапуск приложений при изменении конфигураций, настройку Ingress для входящего трафика, удалённый сбор и кратковременное хранение логов, а также безопасный доступ к кластеру</w:t>
      </w:r>
    </w:p>
    <w:p w14:paraId="3D3D2074" w14:textId="77777777" w:rsidR="00E122FB" w:rsidRDefault="00000000">
      <w:pPr>
        <w:pStyle w:val="3"/>
        <w:rPr>
          <w:color w:val="000000" w:themeColor="text1"/>
        </w:rPr>
      </w:pPr>
      <w:bookmarkStart w:id="5879" w:name="_Toc182824311"/>
      <w:r>
        <w:rPr>
          <w:color w:val="000000" w:themeColor="text1"/>
        </w:rPr>
        <w:t>Проверяемые требования</w:t>
      </w:r>
      <w:bookmarkEnd w:id="5879"/>
    </w:p>
    <w:p w14:paraId="6D12E651" w14:textId="1881C121" w:rsidR="00E122FB" w:rsidRDefault="00000000">
      <w:pPr>
        <w:pStyle w:val="afff"/>
        <w:keepNext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ins w:id="5880" w:author="Elena Borisenok" w:date="2024-11-18T11:24:00Z">
        <w:r w:rsidR="0085393C">
          <w:rPr>
            <w:noProof/>
            <w:color w:val="000000" w:themeColor="text1"/>
          </w:rPr>
          <w:t>13</w:t>
        </w:r>
      </w:ins>
      <w:del w:id="5881" w:author="Elena Borisenok" w:date="2024-11-18T10:45:00Z">
        <w:r w:rsidR="007C6B8C" w:rsidRPr="007C6B8C" w:rsidDel="007C6B8C">
          <w:rPr>
            <w:noProof/>
            <w:color w:val="000000" w:themeColor="text1"/>
            <w:lang w:val="ru-RU"/>
            <w:rPrChange w:id="5882" w:author="Elena Borisenok" w:date="2024-11-18T10:44:00Z">
              <w:rPr>
                <w:noProof/>
                <w:color w:val="000000" w:themeColor="text1"/>
              </w:rPr>
            </w:rPrChange>
          </w:rPr>
          <w:delText>11</w:delText>
        </w:r>
      </w:del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 xml:space="preserve">. Требования к </w:t>
      </w:r>
      <w:r w:rsidRPr="007C6B8C">
        <w:rPr>
          <w:color w:val="000000" w:themeColor="text1"/>
          <w:lang w:val="ru-RU"/>
          <w:rPrChange w:id="5883" w:author="Elena Borisenok" w:date="2024-11-18T10:44:00Z">
            <w:rPr>
              <w:color w:val="000000" w:themeColor="text1"/>
            </w:rPr>
          </w:rPrChange>
        </w:rPr>
        <w:t xml:space="preserve">прочему </w:t>
      </w:r>
      <w:r>
        <w:rPr>
          <w:color w:val="000000" w:themeColor="text1"/>
          <w:lang w:val="ru-RU"/>
        </w:rPr>
        <w:t xml:space="preserve">тестированию </w:t>
      </w:r>
    </w:p>
    <w:tbl>
      <w:tblPr>
        <w:tblW w:w="5000" w:type="pct"/>
        <w:tblLook w:val="04A0" w:firstRow="1" w:lastRow="0" w:firstColumn="1" w:lastColumn="0" w:noHBand="0" w:noVBand="1"/>
        <w:tblPrChange w:id="5884" w:author="Elena Borisenok" w:date="2024-11-18T11:23:00Z">
          <w:tblPr>
            <w:tblW w:w="10340" w:type="dxa"/>
            <w:tblLook w:val="04A0" w:firstRow="1" w:lastRow="0" w:firstColumn="1" w:lastColumn="0" w:noHBand="0" w:noVBand="1"/>
          </w:tblPr>
        </w:tblPrChange>
      </w:tblPr>
      <w:tblGrid>
        <w:gridCol w:w="927"/>
        <w:gridCol w:w="1470"/>
        <w:gridCol w:w="5059"/>
        <w:gridCol w:w="2171"/>
        <w:tblGridChange w:id="5885">
          <w:tblGrid>
            <w:gridCol w:w="960"/>
            <w:gridCol w:w="1284"/>
            <w:gridCol w:w="5597"/>
            <w:gridCol w:w="2499"/>
          </w:tblGrid>
        </w:tblGridChange>
      </w:tblGrid>
      <w:tr w:rsidR="00266DEB" w:rsidRPr="00266DEB" w14:paraId="5326378C" w14:textId="77777777" w:rsidTr="0085393C">
        <w:trPr>
          <w:trHeight w:val="945"/>
          <w:ins w:id="5886" w:author="Elena Borisenok" w:date="2024-11-17T19:43:00Z"/>
          <w:trPrChange w:id="5887" w:author="Elena Borisenok" w:date="2024-11-18T11:23:00Z">
            <w:trPr>
              <w:trHeight w:val="945"/>
            </w:trPr>
          </w:trPrChange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  <w:tcPrChange w:id="5888" w:author="Elena Borisenok" w:date="2024-11-18T11:23:00Z">
              <w:tcPr>
                <w:tcW w:w="9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noWrap/>
                <w:vAlign w:val="center"/>
                <w:hideMark/>
              </w:tcPr>
            </w:tcPrChange>
          </w:tcPr>
          <w:p w14:paraId="5E147867" w14:textId="77777777" w:rsidR="00266DEB" w:rsidRPr="00266DEB" w:rsidRDefault="00266DEB" w:rsidP="00266DEB">
            <w:pPr>
              <w:spacing w:before="0" w:after="0"/>
              <w:jc w:val="center"/>
              <w:rPr>
                <w:ins w:id="5889" w:author="Elena Borisenok" w:date="2024-11-17T19:43:00Z"/>
                <w:b/>
                <w:bCs/>
                <w:color w:val="000000"/>
                <w:szCs w:val="24"/>
              </w:rPr>
            </w:pPr>
            <w:ins w:id="5890" w:author="Elena Borisenok" w:date="2024-11-17T19:43:00Z">
              <w:r w:rsidRPr="00266DEB">
                <w:rPr>
                  <w:b/>
                  <w:bCs/>
                  <w:szCs w:val="24"/>
                </w:rPr>
                <w:t>Номер</w:t>
              </w:r>
            </w:ins>
          </w:p>
        </w:tc>
        <w:tc>
          <w:tcPr>
            <w:tcW w:w="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  <w:tcPrChange w:id="5891" w:author="Elena Borisenok" w:date="2024-11-18T11:23:00Z">
              <w:tcPr>
                <w:tcW w:w="128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vAlign w:val="center"/>
                <w:hideMark/>
              </w:tcPr>
            </w:tcPrChange>
          </w:tcPr>
          <w:p w14:paraId="525BDD6F" w14:textId="77777777" w:rsidR="00266DEB" w:rsidRPr="00266DEB" w:rsidRDefault="00266DEB" w:rsidP="00266DEB">
            <w:pPr>
              <w:spacing w:before="0" w:after="0"/>
              <w:jc w:val="center"/>
              <w:rPr>
                <w:ins w:id="5892" w:author="Elena Borisenok" w:date="2024-11-17T19:43:00Z"/>
                <w:b/>
                <w:bCs/>
                <w:color w:val="000000"/>
                <w:szCs w:val="24"/>
              </w:rPr>
            </w:pPr>
            <w:ins w:id="5893" w:author="Elena Borisenok" w:date="2024-11-17T19:43:00Z">
              <w:r w:rsidRPr="00266DEB">
                <w:rPr>
                  <w:b/>
                  <w:bCs/>
                  <w:szCs w:val="24"/>
                </w:rPr>
                <w:t>Код требования в ТЗ</w:t>
              </w:r>
            </w:ins>
          </w:p>
        </w:tc>
        <w:tc>
          <w:tcPr>
            <w:tcW w:w="2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  <w:tcPrChange w:id="5894" w:author="Elena Borisenok" w:date="2024-11-18T11:23:00Z">
              <w:tcPr>
                <w:tcW w:w="559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vAlign w:val="center"/>
                <w:hideMark/>
              </w:tcPr>
            </w:tcPrChange>
          </w:tcPr>
          <w:p w14:paraId="294AD93F" w14:textId="77777777" w:rsidR="00266DEB" w:rsidRPr="00266DEB" w:rsidRDefault="00266DEB" w:rsidP="00266DEB">
            <w:pPr>
              <w:spacing w:before="0" w:after="0"/>
              <w:jc w:val="center"/>
              <w:rPr>
                <w:ins w:id="5895" w:author="Elena Borisenok" w:date="2024-11-17T19:43:00Z"/>
                <w:b/>
                <w:bCs/>
                <w:color w:val="000000"/>
                <w:szCs w:val="24"/>
              </w:rPr>
            </w:pPr>
            <w:ins w:id="5896" w:author="Elena Borisenok" w:date="2024-11-17T19:43:00Z">
              <w:r w:rsidRPr="00266DEB">
                <w:rPr>
                  <w:b/>
                  <w:bCs/>
                  <w:szCs w:val="24"/>
                </w:rPr>
                <w:t>Краткое описание</w:t>
              </w:r>
            </w:ins>
          </w:p>
        </w:tc>
        <w:tc>
          <w:tcPr>
            <w:tcW w:w="11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  <w:tcPrChange w:id="5897" w:author="Elena Borisenok" w:date="2024-11-18T11:23:00Z">
              <w:tcPr>
                <w:tcW w:w="249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D9D9D9"/>
                <w:vAlign w:val="center"/>
                <w:hideMark/>
              </w:tcPr>
            </w:tcPrChange>
          </w:tcPr>
          <w:p w14:paraId="377D0B45" w14:textId="77777777" w:rsidR="00266DEB" w:rsidRPr="00266DEB" w:rsidRDefault="00266DEB" w:rsidP="00266DEB">
            <w:pPr>
              <w:spacing w:before="0" w:after="0"/>
              <w:jc w:val="center"/>
              <w:rPr>
                <w:ins w:id="5898" w:author="Elena Borisenok" w:date="2024-11-17T19:43:00Z"/>
                <w:b/>
                <w:bCs/>
                <w:color w:val="000000"/>
                <w:szCs w:val="24"/>
              </w:rPr>
            </w:pPr>
            <w:ins w:id="5899" w:author="Elena Borisenok" w:date="2024-11-17T19:43:00Z">
              <w:r w:rsidRPr="00266DEB">
                <w:rPr>
                  <w:b/>
                  <w:bCs/>
                  <w:color w:val="000000"/>
                  <w:szCs w:val="24"/>
                </w:rPr>
                <w:t>Тестовые сценарии в ПМИ</w:t>
              </w:r>
            </w:ins>
          </w:p>
        </w:tc>
      </w:tr>
      <w:tr w:rsidR="00266DEB" w:rsidRPr="00266DEB" w14:paraId="2199C149" w14:textId="77777777" w:rsidTr="0085393C">
        <w:trPr>
          <w:trHeight w:val="945"/>
          <w:ins w:id="5900" w:author="Elena Borisenok" w:date="2024-11-17T19:43:00Z"/>
          <w:trPrChange w:id="5901" w:author="Elena Borisenok" w:date="2024-11-18T11:23:00Z">
            <w:trPr>
              <w:trHeight w:val="945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02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2DDBC2" w14:textId="77777777" w:rsidR="00266DEB" w:rsidRPr="00266DEB" w:rsidRDefault="00266DEB" w:rsidP="00266DEB">
            <w:pPr>
              <w:spacing w:before="0" w:after="0"/>
              <w:jc w:val="center"/>
              <w:rPr>
                <w:ins w:id="5903" w:author="Elena Borisenok" w:date="2024-11-17T19:43:00Z"/>
                <w:color w:val="000000"/>
                <w:szCs w:val="24"/>
              </w:rPr>
            </w:pPr>
            <w:ins w:id="5904" w:author="Elena Borisenok" w:date="2024-11-17T19:43:00Z">
              <w:r w:rsidRPr="00266DEB">
                <w:rPr>
                  <w:color w:val="000000"/>
                  <w:szCs w:val="24"/>
                </w:rPr>
                <w:t>1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05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54A2E2" w14:textId="77777777" w:rsidR="00266DEB" w:rsidRPr="00266DEB" w:rsidRDefault="00266DEB" w:rsidP="00266DEB">
            <w:pPr>
              <w:spacing w:before="0" w:after="0"/>
              <w:jc w:val="left"/>
              <w:rPr>
                <w:ins w:id="5906" w:author="Elena Borisenok" w:date="2024-11-17T19:43:00Z"/>
                <w:color w:val="000000"/>
                <w:szCs w:val="24"/>
              </w:rPr>
            </w:pPr>
            <w:ins w:id="5907" w:author="Elena Borisenok" w:date="2024-11-17T19:43:00Z">
              <w:r w:rsidRPr="00266DEB">
                <w:rPr>
                  <w:color w:val="000000"/>
                  <w:szCs w:val="24"/>
                </w:rPr>
                <w:t>П.3.3.8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08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77F95FE3" w14:textId="77777777" w:rsidR="00266DEB" w:rsidRPr="00266DEB" w:rsidRDefault="00266DEB" w:rsidP="00266DEB">
            <w:pPr>
              <w:spacing w:before="0" w:after="0"/>
              <w:jc w:val="left"/>
              <w:rPr>
                <w:ins w:id="5909" w:author="Elena Borisenok" w:date="2024-11-17T19:43:00Z"/>
                <w:color w:val="000000"/>
                <w:szCs w:val="24"/>
              </w:rPr>
            </w:pPr>
            <w:ins w:id="5910" w:author="Elena Borisenok" w:date="2024-11-17T19:43:00Z">
              <w:r w:rsidRPr="00266DEB">
                <w:rPr>
                  <w:color w:val="000000"/>
                  <w:szCs w:val="24"/>
                </w:rPr>
                <w:t>Платформа предоставляет автоматизированный механизм добавления аннотаций и меток к пространствам имен с использованием Annotations.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11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34E0729D" w14:textId="77777777" w:rsidR="00266DEB" w:rsidRPr="00266DEB" w:rsidRDefault="00266DEB" w:rsidP="00266DEB">
            <w:pPr>
              <w:spacing w:before="0" w:after="0"/>
              <w:jc w:val="left"/>
              <w:rPr>
                <w:ins w:id="5912" w:author="Elena Borisenok" w:date="2024-11-17T19:43:00Z"/>
                <w:color w:val="000000"/>
                <w:szCs w:val="24"/>
              </w:rPr>
            </w:pPr>
            <w:ins w:id="5913" w:author="Elena Borisenok" w:date="2024-11-17T19:43:00Z">
              <w:r w:rsidRPr="00266DEB">
                <w:rPr>
                  <w:color w:val="000000"/>
                  <w:szCs w:val="24"/>
                </w:rPr>
                <w:t>ПР-1</w:t>
              </w:r>
            </w:ins>
          </w:p>
        </w:tc>
      </w:tr>
      <w:tr w:rsidR="00266DEB" w:rsidRPr="00266DEB" w14:paraId="7AD7D25A" w14:textId="77777777" w:rsidTr="0085393C">
        <w:trPr>
          <w:trHeight w:val="945"/>
          <w:ins w:id="5914" w:author="Elena Borisenok" w:date="2024-11-17T19:43:00Z"/>
          <w:trPrChange w:id="5915" w:author="Elena Borisenok" w:date="2024-11-18T11:23:00Z">
            <w:trPr>
              <w:trHeight w:val="945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16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98D59A" w14:textId="77777777" w:rsidR="00266DEB" w:rsidRPr="00266DEB" w:rsidRDefault="00266DEB" w:rsidP="00266DEB">
            <w:pPr>
              <w:spacing w:before="0" w:after="0"/>
              <w:jc w:val="center"/>
              <w:rPr>
                <w:ins w:id="5917" w:author="Elena Borisenok" w:date="2024-11-17T19:43:00Z"/>
                <w:color w:val="000000"/>
                <w:szCs w:val="24"/>
              </w:rPr>
            </w:pPr>
            <w:ins w:id="5918" w:author="Elena Borisenok" w:date="2024-11-17T19:43:00Z">
              <w:r w:rsidRPr="00266DEB">
                <w:rPr>
                  <w:color w:val="000000"/>
                  <w:szCs w:val="24"/>
                </w:rPr>
                <w:t>2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19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4744BE" w14:textId="77777777" w:rsidR="00266DEB" w:rsidRPr="00266DEB" w:rsidRDefault="00266DEB" w:rsidP="00266DEB">
            <w:pPr>
              <w:spacing w:before="0" w:after="0"/>
              <w:jc w:val="left"/>
              <w:rPr>
                <w:ins w:id="5920" w:author="Elena Borisenok" w:date="2024-11-17T19:43:00Z"/>
                <w:color w:val="000000"/>
                <w:szCs w:val="24"/>
              </w:rPr>
            </w:pPr>
            <w:ins w:id="5921" w:author="Elena Borisenok" w:date="2024-11-17T19:43:00Z">
              <w:r w:rsidRPr="00266DEB">
                <w:rPr>
                  <w:color w:val="000000"/>
                  <w:szCs w:val="24"/>
                </w:rPr>
                <w:t>П.6.1.8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22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35251806" w14:textId="77777777" w:rsidR="00266DEB" w:rsidRPr="00266DEB" w:rsidRDefault="00266DEB" w:rsidP="00266DEB">
            <w:pPr>
              <w:spacing w:before="0" w:after="0"/>
              <w:jc w:val="left"/>
              <w:rPr>
                <w:ins w:id="5923" w:author="Elena Borisenok" w:date="2024-11-17T19:43:00Z"/>
                <w:color w:val="000000"/>
                <w:szCs w:val="24"/>
              </w:rPr>
            </w:pPr>
            <w:ins w:id="5924" w:author="Elena Borisenok" w:date="2024-11-17T19:43:00Z">
              <w:r w:rsidRPr="00266DEB">
                <w:rPr>
                  <w:color w:val="000000"/>
                  <w:szCs w:val="24"/>
                </w:rPr>
                <w:t>Многоарендность реализована с помощью изоляции пространств имен через networkPolicy, RBAC и resourceQuota.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25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6B176057" w14:textId="77777777" w:rsidR="00266DEB" w:rsidRPr="00266DEB" w:rsidRDefault="00266DEB" w:rsidP="00266DEB">
            <w:pPr>
              <w:spacing w:before="0" w:after="0"/>
              <w:jc w:val="left"/>
              <w:rPr>
                <w:ins w:id="5926" w:author="Elena Borisenok" w:date="2024-11-17T19:43:00Z"/>
                <w:color w:val="000000"/>
                <w:szCs w:val="24"/>
              </w:rPr>
            </w:pPr>
            <w:ins w:id="5927" w:author="Elena Borisenok" w:date="2024-11-17T19:43:00Z">
              <w:r w:rsidRPr="00266DEB">
                <w:rPr>
                  <w:color w:val="000000"/>
                  <w:szCs w:val="24"/>
                </w:rPr>
                <w:t>ПР-1</w:t>
              </w:r>
            </w:ins>
          </w:p>
        </w:tc>
      </w:tr>
      <w:tr w:rsidR="00266DEB" w:rsidRPr="00266DEB" w14:paraId="2C2B9EDE" w14:textId="77777777" w:rsidTr="0085393C">
        <w:trPr>
          <w:trHeight w:val="945"/>
          <w:ins w:id="5928" w:author="Elena Borisenok" w:date="2024-11-17T19:43:00Z"/>
          <w:trPrChange w:id="5929" w:author="Elena Borisenok" w:date="2024-11-18T11:23:00Z">
            <w:trPr>
              <w:trHeight w:val="945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30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ADC480" w14:textId="77777777" w:rsidR="00266DEB" w:rsidRPr="00266DEB" w:rsidRDefault="00266DEB" w:rsidP="00266DEB">
            <w:pPr>
              <w:spacing w:before="0" w:after="0"/>
              <w:jc w:val="center"/>
              <w:rPr>
                <w:ins w:id="5931" w:author="Elena Borisenok" w:date="2024-11-17T19:43:00Z"/>
                <w:color w:val="000000"/>
                <w:szCs w:val="24"/>
              </w:rPr>
            </w:pPr>
            <w:ins w:id="5932" w:author="Elena Borisenok" w:date="2024-11-17T19:43:00Z">
              <w:r w:rsidRPr="00266DEB">
                <w:rPr>
                  <w:color w:val="000000"/>
                  <w:szCs w:val="24"/>
                </w:rPr>
                <w:t>3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33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583B70" w14:textId="77777777" w:rsidR="00266DEB" w:rsidRPr="00266DEB" w:rsidRDefault="00266DEB" w:rsidP="00266DEB">
            <w:pPr>
              <w:spacing w:before="0" w:after="0"/>
              <w:jc w:val="left"/>
              <w:rPr>
                <w:ins w:id="5934" w:author="Elena Borisenok" w:date="2024-11-17T19:43:00Z"/>
                <w:color w:val="000000"/>
                <w:szCs w:val="24"/>
              </w:rPr>
            </w:pPr>
            <w:ins w:id="5935" w:author="Elena Borisenok" w:date="2024-11-17T19:43:00Z">
              <w:r w:rsidRPr="00266DEB">
                <w:rPr>
                  <w:color w:val="000000"/>
                  <w:szCs w:val="24"/>
                </w:rPr>
                <w:t>П.6.1.10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36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28ED28D5" w14:textId="77777777" w:rsidR="00266DEB" w:rsidRPr="00266DEB" w:rsidRDefault="00266DEB" w:rsidP="00266DEB">
            <w:pPr>
              <w:spacing w:before="0" w:after="0"/>
              <w:jc w:val="left"/>
              <w:rPr>
                <w:ins w:id="5937" w:author="Elena Borisenok" w:date="2024-11-17T19:43:00Z"/>
                <w:color w:val="000000"/>
                <w:szCs w:val="24"/>
              </w:rPr>
            </w:pPr>
            <w:ins w:id="5938" w:author="Elena Borisenok" w:date="2024-11-17T19:43:00Z">
              <w:r w:rsidRPr="00266DEB">
                <w:rPr>
                  <w:color w:val="000000"/>
                  <w:szCs w:val="24"/>
                </w:rPr>
                <w:t>Все настройки Системы хранятся в объектах ConfigMap с поддержкой масштабирования, резервирования и версионирования.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39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2D44317F" w14:textId="77777777" w:rsidR="00266DEB" w:rsidRPr="00266DEB" w:rsidRDefault="00266DEB" w:rsidP="00266DEB">
            <w:pPr>
              <w:spacing w:before="0" w:after="0"/>
              <w:jc w:val="left"/>
              <w:rPr>
                <w:ins w:id="5940" w:author="Elena Borisenok" w:date="2024-11-17T19:43:00Z"/>
                <w:color w:val="000000"/>
                <w:szCs w:val="24"/>
              </w:rPr>
            </w:pPr>
            <w:ins w:id="5941" w:author="Elena Borisenok" w:date="2024-11-17T19:43:00Z">
              <w:r w:rsidRPr="00266DEB">
                <w:rPr>
                  <w:color w:val="000000"/>
                  <w:szCs w:val="24"/>
                </w:rPr>
                <w:t>ПР-2, ПР-4</w:t>
              </w:r>
            </w:ins>
          </w:p>
        </w:tc>
      </w:tr>
      <w:tr w:rsidR="00266DEB" w:rsidRPr="00266DEB" w14:paraId="70565990" w14:textId="77777777" w:rsidTr="0085393C">
        <w:trPr>
          <w:trHeight w:val="945"/>
          <w:ins w:id="5942" w:author="Elena Borisenok" w:date="2024-11-17T19:43:00Z"/>
          <w:trPrChange w:id="5943" w:author="Elena Borisenok" w:date="2024-11-18T11:23:00Z">
            <w:trPr>
              <w:trHeight w:val="945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44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7A7A4D" w14:textId="77777777" w:rsidR="00266DEB" w:rsidRPr="00266DEB" w:rsidRDefault="00266DEB" w:rsidP="00266DEB">
            <w:pPr>
              <w:spacing w:before="0" w:after="0"/>
              <w:jc w:val="center"/>
              <w:rPr>
                <w:ins w:id="5945" w:author="Elena Borisenok" w:date="2024-11-17T19:43:00Z"/>
                <w:color w:val="000000"/>
                <w:szCs w:val="24"/>
              </w:rPr>
            </w:pPr>
            <w:ins w:id="5946" w:author="Elena Borisenok" w:date="2024-11-17T19:43:00Z">
              <w:r w:rsidRPr="00266DEB">
                <w:rPr>
                  <w:color w:val="000000"/>
                  <w:szCs w:val="24"/>
                </w:rPr>
                <w:t>4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47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B292AC" w14:textId="77777777" w:rsidR="00266DEB" w:rsidRPr="00266DEB" w:rsidRDefault="00266DEB" w:rsidP="00266DEB">
            <w:pPr>
              <w:spacing w:before="0" w:after="0"/>
              <w:jc w:val="left"/>
              <w:rPr>
                <w:ins w:id="5948" w:author="Elena Borisenok" w:date="2024-11-17T19:43:00Z"/>
                <w:color w:val="000000"/>
                <w:szCs w:val="24"/>
              </w:rPr>
            </w:pPr>
            <w:ins w:id="5949" w:author="Elena Borisenok" w:date="2024-11-17T19:43:00Z">
              <w:r w:rsidRPr="00266DEB">
                <w:rPr>
                  <w:color w:val="000000"/>
                  <w:szCs w:val="24"/>
                </w:rPr>
                <w:t>П.5.1.3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50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7EB19AE2" w14:textId="7F918433" w:rsidR="008B7696" w:rsidRPr="00266DEB" w:rsidRDefault="00266DEB" w:rsidP="00266DEB">
            <w:pPr>
              <w:spacing w:before="0" w:after="0"/>
              <w:jc w:val="left"/>
              <w:rPr>
                <w:ins w:id="5951" w:author="Elena Borisenok" w:date="2024-11-17T19:43:00Z"/>
                <w:color w:val="000000"/>
                <w:szCs w:val="24"/>
              </w:rPr>
            </w:pPr>
            <w:ins w:id="5952" w:author="Elena Borisenok" w:date="2024-11-17T19:43:00Z">
              <w:r w:rsidRPr="00266DEB">
                <w:rPr>
                  <w:color w:val="000000"/>
                  <w:szCs w:val="24"/>
                </w:rPr>
                <w:t>Платформа поддерживает интеграцию с решениями для управления секретами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53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7E8FDE76" w14:textId="77777777" w:rsidR="00266DEB" w:rsidRPr="00266DEB" w:rsidRDefault="00266DEB" w:rsidP="00266DEB">
            <w:pPr>
              <w:spacing w:before="0" w:after="0"/>
              <w:jc w:val="left"/>
              <w:rPr>
                <w:ins w:id="5954" w:author="Elena Borisenok" w:date="2024-11-17T19:43:00Z"/>
                <w:color w:val="000000"/>
                <w:szCs w:val="24"/>
              </w:rPr>
            </w:pPr>
            <w:ins w:id="5955" w:author="Elena Borisenok" w:date="2024-11-17T19:43:00Z">
              <w:r w:rsidRPr="00266DEB">
                <w:rPr>
                  <w:color w:val="000000"/>
                  <w:szCs w:val="24"/>
                </w:rPr>
                <w:t>ПР-2</w:t>
              </w:r>
            </w:ins>
          </w:p>
        </w:tc>
      </w:tr>
      <w:tr w:rsidR="00266DEB" w:rsidRPr="00266DEB" w14:paraId="29E8845F" w14:textId="77777777" w:rsidTr="0085393C">
        <w:trPr>
          <w:trHeight w:val="630"/>
          <w:ins w:id="5956" w:author="Elena Borisenok" w:date="2024-11-17T19:43:00Z"/>
          <w:trPrChange w:id="5957" w:author="Elena Borisenok" w:date="2024-11-18T11:23:00Z">
            <w:trPr>
              <w:trHeight w:val="630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58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B6DD87" w14:textId="77777777" w:rsidR="00266DEB" w:rsidRPr="00266DEB" w:rsidRDefault="00266DEB" w:rsidP="00266DEB">
            <w:pPr>
              <w:spacing w:before="0" w:after="0"/>
              <w:jc w:val="center"/>
              <w:rPr>
                <w:ins w:id="5959" w:author="Elena Borisenok" w:date="2024-11-17T19:43:00Z"/>
                <w:color w:val="000000"/>
                <w:szCs w:val="24"/>
              </w:rPr>
            </w:pPr>
            <w:ins w:id="5960" w:author="Elena Borisenok" w:date="2024-11-17T19:43:00Z">
              <w:r w:rsidRPr="00266DEB">
                <w:rPr>
                  <w:color w:val="000000"/>
                  <w:szCs w:val="24"/>
                </w:rPr>
                <w:t>5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61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5D5364" w14:textId="77777777" w:rsidR="00266DEB" w:rsidRPr="00266DEB" w:rsidRDefault="00266DEB" w:rsidP="00266DEB">
            <w:pPr>
              <w:spacing w:before="0" w:after="0"/>
              <w:jc w:val="left"/>
              <w:rPr>
                <w:ins w:id="5962" w:author="Elena Borisenok" w:date="2024-11-17T19:43:00Z"/>
                <w:color w:val="000000"/>
                <w:szCs w:val="24"/>
              </w:rPr>
            </w:pPr>
            <w:ins w:id="5963" w:author="Elena Borisenok" w:date="2024-11-17T19:43:00Z">
              <w:r w:rsidRPr="00266DEB">
                <w:rPr>
                  <w:color w:val="000000"/>
                  <w:szCs w:val="24"/>
                </w:rPr>
                <w:t>П.6.10.5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64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24550AE2" w14:textId="77777777" w:rsidR="00266DEB" w:rsidRPr="00266DEB" w:rsidRDefault="00266DEB" w:rsidP="00266DEB">
            <w:pPr>
              <w:spacing w:before="0" w:after="0"/>
              <w:jc w:val="left"/>
              <w:rPr>
                <w:ins w:id="5965" w:author="Elena Borisenok" w:date="2024-11-17T19:43:00Z"/>
                <w:color w:val="000000"/>
                <w:szCs w:val="24"/>
              </w:rPr>
            </w:pPr>
            <w:ins w:id="5966" w:author="Elena Borisenok" w:date="2024-11-17T19:43:00Z">
              <w:r w:rsidRPr="00266DEB">
                <w:rPr>
                  <w:color w:val="000000"/>
                  <w:szCs w:val="24"/>
                </w:rPr>
                <w:t>Gatekeeper проверяет сущности кластера на соответствие политикам безопасности.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67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6D8F34C6" w14:textId="77777777" w:rsidR="00266DEB" w:rsidRPr="00266DEB" w:rsidRDefault="00266DEB" w:rsidP="00266DEB">
            <w:pPr>
              <w:spacing w:before="0" w:after="0"/>
              <w:jc w:val="left"/>
              <w:rPr>
                <w:ins w:id="5968" w:author="Elena Borisenok" w:date="2024-11-17T19:43:00Z"/>
                <w:color w:val="000000"/>
                <w:szCs w:val="24"/>
              </w:rPr>
            </w:pPr>
            <w:ins w:id="5969" w:author="Elena Borisenok" w:date="2024-11-17T19:43:00Z">
              <w:r w:rsidRPr="00266DEB">
                <w:rPr>
                  <w:color w:val="000000"/>
                  <w:szCs w:val="24"/>
                </w:rPr>
                <w:t>ПР-2</w:t>
              </w:r>
            </w:ins>
          </w:p>
        </w:tc>
      </w:tr>
      <w:tr w:rsidR="00266DEB" w:rsidRPr="00266DEB" w14:paraId="332919E9" w14:textId="77777777" w:rsidTr="0085393C">
        <w:trPr>
          <w:trHeight w:val="630"/>
          <w:ins w:id="5970" w:author="Elena Borisenok" w:date="2024-11-17T19:43:00Z"/>
          <w:trPrChange w:id="5971" w:author="Elena Borisenok" w:date="2024-11-18T11:23:00Z">
            <w:trPr>
              <w:trHeight w:val="630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72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2AEE7A" w14:textId="77777777" w:rsidR="00266DEB" w:rsidRPr="00266DEB" w:rsidRDefault="00266DEB" w:rsidP="00266DEB">
            <w:pPr>
              <w:spacing w:before="0" w:after="0"/>
              <w:jc w:val="center"/>
              <w:rPr>
                <w:ins w:id="5973" w:author="Elena Borisenok" w:date="2024-11-17T19:43:00Z"/>
                <w:color w:val="000000"/>
                <w:szCs w:val="24"/>
              </w:rPr>
            </w:pPr>
            <w:ins w:id="5974" w:author="Elena Borisenok" w:date="2024-11-17T19:43:00Z">
              <w:r w:rsidRPr="00266DEB">
                <w:rPr>
                  <w:color w:val="000000"/>
                  <w:szCs w:val="24"/>
                </w:rPr>
                <w:t>6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75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0BA07B" w14:textId="77777777" w:rsidR="00266DEB" w:rsidRPr="00266DEB" w:rsidRDefault="00266DEB" w:rsidP="00266DEB">
            <w:pPr>
              <w:spacing w:before="0" w:after="0"/>
              <w:jc w:val="left"/>
              <w:rPr>
                <w:ins w:id="5976" w:author="Elena Borisenok" w:date="2024-11-17T19:43:00Z"/>
                <w:color w:val="000000"/>
                <w:szCs w:val="24"/>
              </w:rPr>
            </w:pPr>
            <w:ins w:id="5977" w:author="Elena Borisenok" w:date="2024-11-17T19:43:00Z">
              <w:r w:rsidRPr="00266DEB">
                <w:rPr>
                  <w:color w:val="000000"/>
                  <w:szCs w:val="24"/>
                </w:rPr>
                <w:t>П.3.2.1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78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13184037" w14:textId="77777777" w:rsidR="00266DEB" w:rsidRPr="00266DEB" w:rsidRDefault="00266DEB" w:rsidP="00266DEB">
            <w:pPr>
              <w:spacing w:before="0" w:after="0"/>
              <w:jc w:val="left"/>
              <w:rPr>
                <w:ins w:id="5979" w:author="Elena Borisenok" w:date="2024-11-17T19:43:00Z"/>
                <w:color w:val="000000"/>
                <w:szCs w:val="24"/>
              </w:rPr>
            </w:pPr>
            <w:ins w:id="5980" w:author="Elena Borisenok" w:date="2024-11-17T19:43:00Z">
              <w:r w:rsidRPr="00266DEB">
                <w:rPr>
                  <w:color w:val="000000"/>
                  <w:szCs w:val="24"/>
                </w:rPr>
                <w:t>Используемый CNI Cilium обеспечивает фильтрацию пакетов на уровнях L4 и L7.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81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246433EF" w14:textId="77777777" w:rsidR="00266DEB" w:rsidRPr="00266DEB" w:rsidRDefault="00266DEB" w:rsidP="00266DEB">
            <w:pPr>
              <w:spacing w:before="0" w:after="0"/>
              <w:jc w:val="left"/>
              <w:rPr>
                <w:ins w:id="5982" w:author="Elena Borisenok" w:date="2024-11-17T19:43:00Z"/>
                <w:color w:val="000000"/>
                <w:szCs w:val="24"/>
              </w:rPr>
            </w:pPr>
            <w:ins w:id="5983" w:author="Elena Borisenok" w:date="2024-11-17T19:43:00Z">
              <w:r w:rsidRPr="00266DEB">
                <w:rPr>
                  <w:color w:val="000000"/>
                  <w:szCs w:val="24"/>
                </w:rPr>
                <w:t>ПР-3</w:t>
              </w:r>
            </w:ins>
          </w:p>
        </w:tc>
      </w:tr>
      <w:tr w:rsidR="00266DEB" w:rsidRPr="00266DEB" w14:paraId="3FE2EE0C" w14:textId="77777777" w:rsidTr="0085393C">
        <w:trPr>
          <w:trHeight w:val="945"/>
          <w:ins w:id="5984" w:author="Elena Borisenok" w:date="2024-11-17T19:43:00Z"/>
          <w:trPrChange w:id="5985" w:author="Elena Borisenok" w:date="2024-11-18T11:23:00Z">
            <w:trPr>
              <w:trHeight w:val="945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86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D3E16D" w14:textId="77777777" w:rsidR="00266DEB" w:rsidRPr="00266DEB" w:rsidRDefault="00266DEB" w:rsidP="00266DEB">
            <w:pPr>
              <w:spacing w:before="0" w:after="0"/>
              <w:jc w:val="center"/>
              <w:rPr>
                <w:ins w:id="5987" w:author="Elena Borisenok" w:date="2024-11-17T19:43:00Z"/>
                <w:color w:val="000000"/>
                <w:szCs w:val="24"/>
              </w:rPr>
            </w:pPr>
            <w:ins w:id="5988" w:author="Elena Borisenok" w:date="2024-11-17T19:43:00Z">
              <w:r w:rsidRPr="00266DEB">
                <w:rPr>
                  <w:color w:val="000000"/>
                  <w:szCs w:val="24"/>
                </w:rPr>
                <w:t>7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5989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7BEE03" w14:textId="77777777" w:rsidR="00266DEB" w:rsidRPr="00266DEB" w:rsidRDefault="00266DEB" w:rsidP="00266DEB">
            <w:pPr>
              <w:spacing w:before="0" w:after="0"/>
              <w:jc w:val="left"/>
              <w:rPr>
                <w:ins w:id="5990" w:author="Elena Borisenok" w:date="2024-11-17T19:43:00Z"/>
                <w:color w:val="000000"/>
                <w:szCs w:val="24"/>
              </w:rPr>
            </w:pPr>
            <w:ins w:id="5991" w:author="Elena Borisenok" w:date="2024-11-17T19:43:00Z">
              <w:r w:rsidRPr="00266DEB">
                <w:rPr>
                  <w:color w:val="000000"/>
                  <w:szCs w:val="24"/>
                </w:rPr>
                <w:t>П.6.10.3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92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5666B3A4" w14:textId="77777777" w:rsidR="00266DEB" w:rsidRPr="00266DEB" w:rsidRDefault="00266DEB" w:rsidP="00266DEB">
            <w:pPr>
              <w:spacing w:before="0" w:after="0"/>
              <w:jc w:val="left"/>
              <w:rPr>
                <w:ins w:id="5993" w:author="Elena Borisenok" w:date="2024-11-17T19:43:00Z"/>
                <w:color w:val="000000"/>
                <w:szCs w:val="24"/>
              </w:rPr>
            </w:pPr>
            <w:ins w:id="5994" w:author="Elena Borisenok" w:date="2024-11-17T19:43:00Z">
              <w:r w:rsidRPr="00266DEB">
                <w:rPr>
                  <w:color w:val="000000"/>
                  <w:szCs w:val="24"/>
                </w:rPr>
                <w:t>Платформа поддерживает создание и применение сетевых политик для управления взаимодействием в кластере.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5995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3D069084" w14:textId="77777777" w:rsidR="00266DEB" w:rsidRPr="00266DEB" w:rsidRDefault="00266DEB" w:rsidP="00266DEB">
            <w:pPr>
              <w:spacing w:before="0" w:after="0"/>
              <w:jc w:val="left"/>
              <w:rPr>
                <w:ins w:id="5996" w:author="Elena Borisenok" w:date="2024-11-17T19:43:00Z"/>
                <w:color w:val="000000"/>
                <w:szCs w:val="24"/>
              </w:rPr>
            </w:pPr>
            <w:ins w:id="5997" w:author="Elena Borisenok" w:date="2024-11-17T19:43:00Z">
              <w:r w:rsidRPr="00266DEB">
                <w:rPr>
                  <w:color w:val="000000"/>
                  <w:szCs w:val="24"/>
                </w:rPr>
                <w:t>ПР-3</w:t>
              </w:r>
            </w:ins>
          </w:p>
        </w:tc>
      </w:tr>
      <w:tr w:rsidR="00266DEB" w:rsidRPr="00266DEB" w14:paraId="594E3A81" w14:textId="77777777" w:rsidTr="0085393C">
        <w:trPr>
          <w:trHeight w:val="630"/>
          <w:ins w:id="5998" w:author="Elena Borisenok" w:date="2024-11-17T19:43:00Z"/>
          <w:trPrChange w:id="5999" w:author="Elena Borisenok" w:date="2024-11-18T11:23:00Z">
            <w:trPr>
              <w:trHeight w:val="630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00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D310E1" w14:textId="77777777" w:rsidR="00266DEB" w:rsidRPr="00266DEB" w:rsidRDefault="00266DEB" w:rsidP="00266DEB">
            <w:pPr>
              <w:spacing w:before="0" w:after="0"/>
              <w:jc w:val="center"/>
              <w:rPr>
                <w:ins w:id="6001" w:author="Elena Borisenok" w:date="2024-11-17T19:43:00Z"/>
                <w:color w:val="000000"/>
                <w:szCs w:val="24"/>
              </w:rPr>
            </w:pPr>
            <w:ins w:id="6002" w:author="Elena Borisenok" w:date="2024-11-17T19:43:00Z">
              <w:r w:rsidRPr="00266DEB">
                <w:rPr>
                  <w:color w:val="000000"/>
                  <w:szCs w:val="24"/>
                </w:rPr>
                <w:t>8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03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3B95BA" w14:textId="77777777" w:rsidR="00266DEB" w:rsidRPr="00266DEB" w:rsidRDefault="00266DEB" w:rsidP="00266DEB">
            <w:pPr>
              <w:spacing w:before="0" w:after="0"/>
              <w:jc w:val="left"/>
              <w:rPr>
                <w:ins w:id="6004" w:author="Elena Borisenok" w:date="2024-11-17T19:43:00Z"/>
                <w:color w:val="000000"/>
                <w:szCs w:val="24"/>
              </w:rPr>
            </w:pPr>
            <w:ins w:id="6005" w:author="Elena Borisenok" w:date="2024-11-17T19:43:00Z">
              <w:r w:rsidRPr="00266DEB">
                <w:rPr>
                  <w:color w:val="000000"/>
                  <w:szCs w:val="24"/>
                </w:rPr>
                <w:t>П.6.10.4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06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0BEBE281" w14:textId="77777777" w:rsidR="00266DEB" w:rsidRPr="00266DEB" w:rsidRDefault="00266DEB" w:rsidP="00266DEB">
            <w:pPr>
              <w:spacing w:before="0" w:after="0"/>
              <w:jc w:val="left"/>
              <w:rPr>
                <w:ins w:id="6007" w:author="Elena Borisenok" w:date="2024-11-17T19:43:00Z"/>
                <w:color w:val="000000"/>
                <w:szCs w:val="24"/>
              </w:rPr>
            </w:pPr>
            <w:ins w:id="6008" w:author="Elena Borisenok" w:date="2024-11-17T19:43:00Z">
              <w:r w:rsidRPr="00266DEB">
                <w:rPr>
                  <w:color w:val="000000"/>
                  <w:szCs w:val="24"/>
                </w:rPr>
                <w:t>Платформа обеспечивает проверку безопасности в соответствии с CIS Benchmark для Kubernetes.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09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735D31D9" w14:textId="77777777" w:rsidR="00266DEB" w:rsidRPr="00266DEB" w:rsidRDefault="00266DEB" w:rsidP="00266DEB">
            <w:pPr>
              <w:spacing w:before="0" w:after="0"/>
              <w:jc w:val="left"/>
              <w:rPr>
                <w:ins w:id="6010" w:author="Elena Borisenok" w:date="2024-11-17T19:43:00Z"/>
                <w:color w:val="000000"/>
                <w:szCs w:val="24"/>
              </w:rPr>
            </w:pPr>
            <w:ins w:id="6011" w:author="Elena Borisenok" w:date="2024-11-17T19:43:00Z">
              <w:r w:rsidRPr="00266DEB">
                <w:rPr>
                  <w:color w:val="000000"/>
                  <w:szCs w:val="24"/>
                </w:rPr>
                <w:t>ПР-3</w:t>
              </w:r>
            </w:ins>
          </w:p>
        </w:tc>
      </w:tr>
      <w:tr w:rsidR="00266DEB" w:rsidRPr="00266DEB" w14:paraId="536D4A15" w14:textId="77777777" w:rsidTr="0085393C">
        <w:trPr>
          <w:trHeight w:val="630"/>
          <w:ins w:id="6012" w:author="Elena Borisenok" w:date="2024-11-17T19:43:00Z"/>
          <w:trPrChange w:id="6013" w:author="Elena Borisenok" w:date="2024-11-18T11:23:00Z">
            <w:trPr>
              <w:trHeight w:val="630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14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275DA0" w14:textId="77777777" w:rsidR="00266DEB" w:rsidRPr="00266DEB" w:rsidRDefault="00266DEB" w:rsidP="00266DEB">
            <w:pPr>
              <w:spacing w:before="0" w:after="0"/>
              <w:jc w:val="center"/>
              <w:rPr>
                <w:ins w:id="6015" w:author="Elena Borisenok" w:date="2024-11-17T19:43:00Z"/>
                <w:color w:val="000000"/>
                <w:szCs w:val="24"/>
              </w:rPr>
            </w:pPr>
            <w:ins w:id="6016" w:author="Elena Borisenok" w:date="2024-11-17T19:43:00Z">
              <w:r w:rsidRPr="00266DEB">
                <w:rPr>
                  <w:color w:val="000000"/>
                  <w:szCs w:val="24"/>
                </w:rPr>
                <w:t>9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17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3F9924" w14:textId="77777777" w:rsidR="00266DEB" w:rsidRPr="00266DEB" w:rsidRDefault="00266DEB" w:rsidP="00266DEB">
            <w:pPr>
              <w:spacing w:before="0" w:after="0"/>
              <w:jc w:val="left"/>
              <w:rPr>
                <w:ins w:id="6018" w:author="Elena Borisenok" w:date="2024-11-17T19:43:00Z"/>
                <w:color w:val="000000"/>
                <w:szCs w:val="24"/>
              </w:rPr>
            </w:pPr>
            <w:ins w:id="6019" w:author="Elena Borisenok" w:date="2024-11-17T19:43:00Z">
              <w:r w:rsidRPr="00266DEB">
                <w:rPr>
                  <w:color w:val="000000"/>
                  <w:szCs w:val="24"/>
                </w:rPr>
                <w:t>П.3.3.18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20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30E2E800" w14:textId="77777777" w:rsidR="00266DEB" w:rsidRPr="00266DEB" w:rsidRDefault="00266DEB" w:rsidP="00266DEB">
            <w:pPr>
              <w:spacing w:before="0" w:after="0"/>
              <w:jc w:val="left"/>
              <w:rPr>
                <w:ins w:id="6021" w:author="Elena Borisenok" w:date="2024-11-17T19:43:00Z"/>
                <w:color w:val="000000"/>
                <w:szCs w:val="24"/>
              </w:rPr>
            </w:pPr>
            <w:ins w:id="6022" w:author="Elena Borisenok" w:date="2024-11-17T19:43:00Z">
              <w:r w:rsidRPr="00266DEB">
                <w:rPr>
                  <w:color w:val="000000"/>
                  <w:szCs w:val="24"/>
                </w:rPr>
                <w:t>Платформа поддерживает сбор логов с использованием Vector, Opensearch и Logstash.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23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0BEB0D63" w14:textId="77777777" w:rsidR="00266DEB" w:rsidRPr="00266DEB" w:rsidRDefault="00266DEB" w:rsidP="00266DEB">
            <w:pPr>
              <w:spacing w:before="0" w:after="0"/>
              <w:jc w:val="left"/>
              <w:rPr>
                <w:ins w:id="6024" w:author="Elena Borisenok" w:date="2024-11-17T19:43:00Z"/>
                <w:color w:val="000000"/>
                <w:szCs w:val="24"/>
              </w:rPr>
            </w:pPr>
            <w:ins w:id="6025" w:author="Elena Borisenok" w:date="2024-11-17T19:43:00Z">
              <w:r w:rsidRPr="00266DEB">
                <w:rPr>
                  <w:color w:val="000000"/>
                  <w:szCs w:val="24"/>
                </w:rPr>
                <w:t>ПР-4, ПР-5</w:t>
              </w:r>
            </w:ins>
          </w:p>
        </w:tc>
      </w:tr>
      <w:tr w:rsidR="00266DEB" w:rsidRPr="00266DEB" w14:paraId="08DA1C14" w14:textId="77777777" w:rsidTr="0085393C">
        <w:trPr>
          <w:trHeight w:val="630"/>
          <w:ins w:id="6026" w:author="Elena Borisenok" w:date="2024-11-17T19:43:00Z"/>
          <w:trPrChange w:id="6027" w:author="Elena Borisenok" w:date="2024-11-18T11:23:00Z">
            <w:trPr>
              <w:trHeight w:val="630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28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BFED89" w14:textId="77777777" w:rsidR="00266DEB" w:rsidRPr="00266DEB" w:rsidRDefault="00266DEB" w:rsidP="00266DEB">
            <w:pPr>
              <w:spacing w:before="0" w:after="0"/>
              <w:jc w:val="center"/>
              <w:rPr>
                <w:ins w:id="6029" w:author="Elena Borisenok" w:date="2024-11-17T19:43:00Z"/>
                <w:color w:val="000000"/>
                <w:szCs w:val="24"/>
              </w:rPr>
            </w:pPr>
            <w:ins w:id="6030" w:author="Elena Borisenok" w:date="2024-11-17T19:43:00Z">
              <w:r w:rsidRPr="00266DEB">
                <w:rPr>
                  <w:color w:val="000000"/>
                  <w:szCs w:val="24"/>
                </w:rPr>
                <w:t>10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31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085572" w14:textId="77777777" w:rsidR="00266DEB" w:rsidRPr="00266DEB" w:rsidRDefault="00266DEB" w:rsidP="00266DEB">
            <w:pPr>
              <w:spacing w:before="0" w:after="0"/>
              <w:jc w:val="left"/>
              <w:rPr>
                <w:ins w:id="6032" w:author="Elena Borisenok" w:date="2024-11-17T19:43:00Z"/>
                <w:color w:val="000000"/>
                <w:szCs w:val="24"/>
              </w:rPr>
            </w:pPr>
            <w:ins w:id="6033" w:author="Elena Borisenok" w:date="2024-11-17T19:43:00Z">
              <w:r w:rsidRPr="00266DEB">
                <w:rPr>
                  <w:color w:val="000000"/>
                  <w:szCs w:val="24"/>
                </w:rPr>
                <w:t>П.6.12.2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34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32C2C47E" w14:textId="77777777" w:rsidR="00266DEB" w:rsidRPr="00266DEB" w:rsidRDefault="00266DEB" w:rsidP="00266DEB">
            <w:pPr>
              <w:spacing w:before="0" w:after="0"/>
              <w:jc w:val="left"/>
              <w:rPr>
                <w:ins w:id="6035" w:author="Elena Borisenok" w:date="2024-11-17T19:43:00Z"/>
                <w:color w:val="000000"/>
                <w:szCs w:val="24"/>
              </w:rPr>
            </w:pPr>
            <w:ins w:id="6036" w:author="Elena Borisenok" w:date="2024-11-17T19:43:00Z">
              <w:r w:rsidRPr="00266DEB">
                <w:rPr>
                  <w:color w:val="000000"/>
                  <w:szCs w:val="24"/>
                </w:rPr>
                <w:t>Включены инструменты для работы с Serverless архитектурами, такие как Kubeless и Fission.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37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74F8D396" w14:textId="77777777" w:rsidR="00266DEB" w:rsidRPr="00266DEB" w:rsidRDefault="00266DEB" w:rsidP="00266DEB">
            <w:pPr>
              <w:spacing w:before="0" w:after="0"/>
              <w:jc w:val="left"/>
              <w:rPr>
                <w:ins w:id="6038" w:author="Elena Borisenok" w:date="2024-11-17T19:43:00Z"/>
                <w:color w:val="000000"/>
                <w:szCs w:val="24"/>
              </w:rPr>
            </w:pPr>
            <w:ins w:id="6039" w:author="Elena Borisenok" w:date="2024-11-17T19:43:00Z">
              <w:r w:rsidRPr="00266DEB">
                <w:rPr>
                  <w:color w:val="000000"/>
                  <w:szCs w:val="24"/>
                </w:rPr>
                <w:t>ПР-4, ПР-5</w:t>
              </w:r>
            </w:ins>
          </w:p>
        </w:tc>
      </w:tr>
      <w:tr w:rsidR="00266DEB" w:rsidRPr="00266DEB" w14:paraId="231244D0" w14:textId="77777777" w:rsidTr="0085393C">
        <w:trPr>
          <w:trHeight w:val="945"/>
          <w:ins w:id="6040" w:author="Elena Borisenok" w:date="2024-11-17T19:43:00Z"/>
          <w:trPrChange w:id="6041" w:author="Elena Borisenok" w:date="2024-11-18T11:23:00Z">
            <w:trPr>
              <w:trHeight w:val="945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42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273E509" w14:textId="77777777" w:rsidR="00266DEB" w:rsidRPr="00266DEB" w:rsidRDefault="00266DEB" w:rsidP="00266DEB">
            <w:pPr>
              <w:spacing w:before="0" w:after="0"/>
              <w:jc w:val="center"/>
              <w:rPr>
                <w:ins w:id="6043" w:author="Elena Borisenok" w:date="2024-11-17T19:43:00Z"/>
                <w:color w:val="000000"/>
                <w:szCs w:val="24"/>
              </w:rPr>
            </w:pPr>
            <w:ins w:id="6044" w:author="Elena Borisenok" w:date="2024-11-17T19:43:00Z">
              <w:r w:rsidRPr="00266DEB">
                <w:rPr>
                  <w:color w:val="000000"/>
                  <w:szCs w:val="24"/>
                </w:rPr>
                <w:lastRenderedPageBreak/>
                <w:t>11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45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2665D6" w14:textId="77777777" w:rsidR="00266DEB" w:rsidRPr="00266DEB" w:rsidRDefault="00266DEB" w:rsidP="00266DEB">
            <w:pPr>
              <w:spacing w:before="0" w:after="0"/>
              <w:jc w:val="left"/>
              <w:rPr>
                <w:ins w:id="6046" w:author="Elena Borisenok" w:date="2024-11-17T19:43:00Z"/>
                <w:color w:val="000000"/>
                <w:szCs w:val="24"/>
              </w:rPr>
            </w:pPr>
            <w:ins w:id="6047" w:author="Elena Borisenok" w:date="2024-11-17T19:43:00Z">
              <w:r w:rsidRPr="00266DEB">
                <w:rPr>
                  <w:color w:val="000000"/>
                  <w:szCs w:val="24"/>
                </w:rPr>
                <w:t>П.5.2.11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48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131D74DF" w14:textId="77777777" w:rsidR="00266DEB" w:rsidRPr="00266DEB" w:rsidRDefault="00266DEB" w:rsidP="00266DEB">
            <w:pPr>
              <w:spacing w:before="0" w:after="0"/>
              <w:jc w:val="left"/>
              <w:rPr>
                <w:ins w:id="6049" w:author="Elena Borisenok" w:date="2024-11-17T19:43:00Z"/>
                <w:color w:val="000000"/>
                <w:szCs w:val="24"/>
              </w:rPr>
            </w:pPr>
            <w:ins w:id="6050" w:author="Elena Borisenok" w:date="2024-11-17T19:43:00Z">
              <w:r w:rsidRPr="00266DEB">
                <w:rPr>
                  <w:color w:val="000000"/>
                  <w:szCs w:val="24"/>
                </w:rPr>
                <w:t>Платформа позволяет журналировать действия и выгружать логи в формате syslog на удаленный сервер.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51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6C195657" w14:textId="77777777" w:rsidR="00266DEB" w:rsidRPr="00266DEB" w:rsidRDefault="00266DEB" w:rsidP="00266DEB">
            <w:pPr>
              <w:spacing w:before="0" w:after="0"/>
              <w:jc w:val="left"/>
              <w:rPr>
                <w:ins w:id="6052" w:author="Elena Borisenok" w:date="2024-11-17T19:43:00Z"/>
                <w:color w:val="000000"/>
                <w:szCs w:val="24"/>
              </w:rPr>
            </w:pPr>
            <w:ins w:id="6053" w:author="Elena Borisenok" w:date="2024-11-17T19:43:00Z">
              <w:r w:rsidRPr="00266DEB">
                <w:rPr>
                  <w:color w:val="000000"/>
                  <w:szCs w:val="24"/>
                </w:rPr>
                <w:t>ПР-4, ПР-5</w:t>
              </w:r>
            </w:ins>
          </w:p>
        </w:tc>
      </w:tr>
      <w:tr w:rsidR="00266DEB" w:rsidRPr="00266DEB" w14:paraId="565CD6C0" w14:textId="77777777" w:rsidTr="0085393C">
        <w:trPr>
          <w:trHeight w:val="630"/>
          <w:ins w:id="6054" w:author="Elena Borisenok" w:date="2024-11-17T19:43:00Z"/>
          <w:trPrChange w:id="6055" w:author="Elena Borisenok" w:date="2024-11-18T11:23:00Z">
            <w:trPr>
              <w:trHeight w:val="630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56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E6A71F" w14:textId="77777777" w:rsidR="00266DEB" w:rsidRPr="00266DEB" w:rsidRDefault="00266DEB" w:rsidP="00266DEB">
            <w:pPr>
              <w:spacing w:before="0" w:after="0"/>
              <w:jc w:val="center"/>
              <w:rPr>
                <w:ins w:id="6057" w:author="Elena Borisenok" w:date="2024-11-17T19:43:00Z"/>
                <w:color w:val="000000"/>
                <w:szCs w:val="24"/>
              </w:rPr>
            </w:pPr>
            <w:ins w:id="6058" w:author="Elena Borisenok" w:date="2024-11-17T19:43:00Z">
              <w:r w:rsidRPr="00266DEB">
                <w:rPr>
                  <w:color w:val="000000"/>
                  <w:szCs w:val="24"/>
                </w:rPr>
                <w:t>12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59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A615A5" w14:textId="77777777" w:rsidR="00266DEB" w:rsidRPr="00266DEB" w:rsidRDefault="00266DEB" w:rsidP="00266DEB">
            <w:pPr>
              <w:spacing w:before="0" w:after="0"/>
              <w:jc w:val="left"/>
              <w:rPr>
                <w:ins w:id="6060" w:author="Elena Borisenok" w:date="2024-11-17T19:43:00Z"/>
                <w:color w:val="000000"/>
                <w:szCs w:val="24"/>
              </w:rPr>
            </w:pPr>
            <w:ins w:id="6061" w:author="Elena Borisenok" w:date="2024-11-17T19:43:00Z">
              <w:r w:rsidRPr="00266DEB">
                <w:rPr>
                  <w:color w:val="000000"/>
                  <w:szCs w:val="24"/>
                </w:rPr>
                <w:t>П.4.2.5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62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1B993C6D" w14:textId="77777777" w:rsidR="00266DEB" w:rsidRPr="00266DEB" w:rsidRDefault="00266DEB" w:rsidP="00266DEB">
            <w:pPr>
              <w:spacing w:before="0" w:after="0"/>
              <w:jc w:val="left"/>
              <w:rPr>
                <w:ins w:id="6063" w:author="Elena Borisenok" w:date="2024-11-17T19:43:00Z"/>
                <w:color w:val="000000"/>
                <w:szCs w:val="24"/>
              </w:rPr>
            </w:pPr>
            <w:ins w:id="6064" w:author="Elena Borisenok" w:date="2024-11-17T19:43:00Z">
              <w:r w:rsidRPr="00266DEB">
                <w:rPr>
                  <w:color w:val="000000"/>
                  <w:szCs w:val="24"/>
                </w:rPr>
                <w:t>Поддерживается интеграция с LDAPS, OAuth 2.0/SAML и двухфакторная аутентификация.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65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60AFE123" w14:textId="77777777" w:rsidR="00266DEB" w:rsidRPr="00266DEB" w:rsidRDefault="00266DEB" w:rsidP="00266DEB">
            <w:pPr>
              <w:spacing w:before="0" w:after="0"/>
              <w:jc w:val="left"/>
              <w:rPr>
                <w:ins w:id="6066" w:author="Elena Borisenok" w:date="2024-11-17T19:43:00Z"/>
                <w:color w:val="000000"/>
                <w:szCs w:val="24"/>
              </w:rPr>
            </w:pPr>
            <w:ins w:id="6067" w:author="Elena Borisenok" w:date="2024-11-17T19:43:00Z">
              <w:r w:rsidRPr="00266DEB">
                <w:rPr>
                  <w:color w:val="000000"/>
                  <w:szCs w:val="24"/>
                </w:rPr>
                <w:t>ПР-6</w:t>
              </w:r>
            </w:ins>
          </w:p>
        </w:tc>
      </w:tr>
      <w:tr w:rsidR="00266DEB" w:rsidRPr="00266DEB" w14:paraId="390A200B" w14:textId="77777777" w:rsidTr="0085393C">
        <w:trPr>
          <w:trHeight w:val="945"/>
          <w:ins w:id="6068" w:author="Elena Borisenok" w:date="2024-11-17T19:43:00Z"/>
          <w:trPrChange w:id="6069" w:author="Elena Borisenok" w:date="2024-11-18T11:23:00Z">
            <w:trPr>
              <w:trHeight w:val="945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70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A77830" w14:textId="77777777" w:rsidR="00266DEB" w:rsidRPr="00266DEB" w:rsidRDefault="00266DEB" w:rsidP="00266DEB">
            <w:pPr>
              <w:spacing w:before="0" w:after="0"/>
              <w:jc w:val="center"/>
              <w:rPr>
                <w:ins w:id="6071" w:author="Elena Borisenok" w:date="2024-11-17T19:43:00Z"/>
                <w:color w:val="000000"/>
                <w:szCs w:val="24"/>
              </w:rPr>
            </w:pPr>
            <w:ins w:id="6072" w:author="Elena Borisenok" w:date="2024-11-17T19:43:00Z">
              <w:r w:rsidRPr="00266DEB">
                <w:rPr>
                  <w:color w:val="000000"/>
                  <w:szCs w:val="24"/>
                </w:rPr>
                <w:t>13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73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BAAD9E" w14:textId="77777777" w:rsidR="00266DEB" w:rsidRPr="00266DEB" w:rsidRDefault="00266DEB" w:rsidP="00266DEB">
            <w:pPr>
              <w:spacing w:before="0" w:after="0"/>
              <w:jc w:val="left"/>
              <w:rPr>
                <w:ins w:id="6074" w:author="Elena Borisenok" w:date="2024-11-17T19:43:00Z"/>
                <w:color w:val="000000"/>
                <w:szCs w:val="24"/>
              </w:rPr>
            </w:pPr>
            <w:ins w:id="6075" w:author="Elena Borisenok" w:date="2024-11-17T19:43:00Z">
              <w:r w:rsidRPr="00266DEB">
                <w:rPr>
                  <w:color w:val="000000"/>
                  <w:szCs w:val="24"/>
                </w:rPr>
                <w:t>П.6.10.1.4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76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6DA35A9E" w14:textId="77777777" w:rsidR="00266DEB" w:rsidRPr="00266DEB" w:rsidRDefault="00266DEB" w:rsidP="00266DEB">
            <w:pPr>
              <w:spacing w:before="0" w:after="0"/>
              <w:jc w:val="left"/>
              <w:rPr>
                <w:ins w:id="6077" w:author="Elena Borisenok" w:date="2024-11-17T19:43:00Z"/>
                <w:color w:val="000000"/>
                <w:szCs w:val="24"/>
              </w:rPr>
            </w:pPr>
            <w:ins w:id="6078" w:author="Elena Borisenok" w:date="2024-11-17T19:43:00Z">
              <w:r w:rsidRPr="00266DEB">
                <w:rPr>
                  <w:color w:val="000000"/>
                  <w:szCs w:val="24"/>
                </w:rPr>
                <w:t>Обеспечивается использование защищенных протоколов TLS 1.3 и HTTPS для взаимодействия между компонентами.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79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2ED83F88" w14:textId="77777777" w:rsidR="00266DEB" w:rsidRPr="00266DEB" w:rsidRDefault="00266DEB" w:rsidP="00266DEB">
            <w:pPr>
              <w:spacing w:before="0" w:after="0"/>
              <w:jc w:val="left"/>
              <w:rPr>
                <w:ins w:id="6080" w:author="Elena Borisenok" w:date="2024-11-17T19:43:00Z"/>
                <w:color w:val="000000"/>
                <w:szCs w:val="24"/>
              </w:rPr>
            </w:pPr>
            <w:ins w:id="6081" w:author="Elena Borisenok" w:date="2024-11-17T19:43:00Z">
              <w:r w:rsidRPr="00266DEB">
                <w:rPr>
                  <w:color w:val="000000"/>
                  <w:szCs w:val="24"/>
                </w:rPr>
                <w:t>ПР-6</w:t>
              </w:r>
            </w:ins>
          </w:p>
        </w:tc>
      </w:tr>
      <w:tr w:rsidR="00266DEB" w:rsidRPr="00266DEB" w14:paraId="71587F15" w14:textId="77777777" w:rsidTr="0085393C">
        <w:trPr>
          <w:trHeight w:val="945"/>
          <w:ins w:id="6082" w:author="Elena Borisenok" w:date="2024-11-17T19:43:00Z"/>
          <w:trPrChange w:id="6083" w:author="Elena Borisenok" w:date="2024-11-18T11:23:00Z">
            <w:trPr>
              <w:trHeight w:val="945"/>
            </w:trPr>
          </w:trPrChange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84" w:author="Elena Borisenok" w:date="2024-11-18T11:23:00Z">
              <w:tcPr>
                <w:tcW w:w="96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7C2574" w14:textId="77777777" w:rsidR="00266DEB" w:rsidRPr="00266DEB" w:rsidRDefault="00266DEB" w:rsidP="00266DEB">
            <w:pPr>
              <w:spacing w:before="0" w:after="0"/>
              <w:jc w:val="center"/>
              <w:rPr>
                <w:ins w:id="6085" w:author="Elena Borisenok" w:date="2024-11-17T19:43:00Z"/>
                <w:color w:val="000000"/>
                <w:szCs w:val="24"/>
              </w:rPr>
            </w:pPr>
            <w:ins w:id="6086" w:author="Elena Borisenok" w:date="2024-11-17T19:43:00Z">
              <w:r w:rsidRPr="00266DEB">
                <w:rPr>
                  <w:color w:val="000000"/>
                  <w:szCs w:val="24"/>
                </w:rPr>
                <w:t>14</w:t>
              </w:r>
            </w:ins>
          </w:p>
        </w:tc>
        <w:tc>
          <w:tcPr>
            <w:tcW w:w="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  <w:tcPrChange w:id="6087" w:author="Elena Borisenok" w:date="2024-11-18T11:23:00Z">
              <w:tcPr>
                <w:tcW w:w="12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B5BCB7" w14:textId="77777777" w:rsidR="00266DEB" w:rsidRPr="00266DEB" w:rsidRDefault="00266DEB" w:rsidP="00266DEB">
            <w:pPr>
              <w:spacing w:before="0" w:after="0"/>
              <w:jc w:val="left"/>
              <w:rPr>
                <w:ins w:id="6088" w:author="Elena Borisenok" w:date="2024-11-17T19:43:00Z"/>
                <w:color w:val="000000"/>
                <w:szCs w:val="24"/>
              </w:rPr>
            </w:pPr>
            <w:ins w:id="6089" w:author="Elena Borisenok" w:date="2024-11-17T19:43:00Z">
              <w:r w:rsidRPr="00266DEB">
                <w:rPr>
                  <w:color w:val="000000"/>
                  <w:szCs w:val="24"/>
                </w:rPr>
                <w:t>П.6.10.4</w:t>
              </w:r>
            </w:ins>
          </w:p>
        </w:tc>
        <w:tc>
          <w:tcPr>
            <w:tcW w:w="2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90" w:author="Elena Borisenok" w:date="2024-11-18T11:23:00Z">
              <w:tcPr>
                <w:tcW w:w="559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0C158FB3" w14:textId="77777777" w:rsidR="00266DEB" w:rsidRPr="00266DEB" w:rsidRDefault="00266DEB" w:rsidP="00266DEB">
            <w:pPr>
              <w:spacing w:before="0" w:after="0"/>
              <w:jc w:val="left"/>
              <w:rPr>
                <w:ins w:id="6091" w:author="Elena Borisenok" w:date="2024-11-17T19:43:00Z"/>
                <w:color w:val="000000"/>
                <w:szCs w:val="24"/>
              </w:rPr>
            </w:pPr>
            <w:ins w:id="6092" w:author="Elena Borisenok" w:date="2024-11-17T19:43:00Z">
              <w:r w:rsidRPr="00266DEB">
                <w:rPr>
                  <w:color w:val="000000"/>
                  <w:szCs w:val="24"/>
                </w:rPr>
                <w:t>Наличие средства контроля соответствия конфигурации кластера рекомендациям CIS Benchmarks.</w:t>
              </w:r>
            </w:ins>
          </w:p>
        </w:tc>
        <w:tc>
          <w:tcPr>
            <w:tcW w:w="11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093" w:author="Elena Borisenok" w:date="2024-11-18T11:23:00Z">
              <w:tcPr>
                <w:tcW w:w="2499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  <w:hideMark/>
              </w:tcPr>
            </w:tcPrChange>
          </w:tcPr>
          <w:p w14:paraId="323689FD" w14:textId="77777777" w:rsidR="00266DEB" w:rsidRPr="00266DEB" w:rsidRDefault="00266DEB" w:rsidP="00266DEB">
            <w:pPr>
              <w:spacing w:before="0" w:after="0"/>
              <w:jc w:val="left"/>
              <w:rPr>
                <w:ins w:id="6094" w:author="Elena Borisenok" w:date="2024-11-17T19:43:00Z"/>
                <w:color w:val="000000"/>
                <w:szCs w:val="24"/>
              </w:rPr>
            </w:pPr>
            <w:ins w:id="6095" w:author="Elena Borisenok" w:date="2024-11-17T19:43:00Z">
              <w:r w:rsidRPr="00266DEB">
                <w:rPr>
                  <w:color w:val="000000"/>
                  <w:szCs w:val="24"/>
                </w:rPr>
                <w:t>ПР-6</w:t>
              </w:r>
            </w:ins>
          </w:p>
        </w:tc>
      </w:tr>
    </w:tbl>
    <w:p w14:paraId="36B62D0C" w14:textId="77777777" w:rsidR="00266DEB" w:rsidRDefault="00266DEB">
      <w:pPr>
        <w:rPr>
          <w:ins w:id="6096" w:author="Elena Borisenok" w:date="2024-11-17T19:44:00Z"/>
          <w:color w:val="000000" w:themeColor="text1"/>
        </w:rPr>
        <w:sectPr w:rsidR="00266DEB" w:rsidSect="00964FB3">
          <w:pgSz w:w="11906" w:h="16838"/>
          <w:pgMar w:top="1134" w:right="851" w:bottom="1134" w:left="1418" w:header="709" w:footer="425" w:gutter="0"/>
          <w:cols w:space="708"/>
          <w:docGrid w:linePitch="360"/>
        </w:sectPr>
      </w:pPr>
    </w:p>
    <w:p w14:paraId="5D2EDDCC" w14:textId="5916A20E" w:rsidR="00E122FB" w:rsidDel="00266DEB" w:rsidRDefault="00E122FB">
      <w:pPr>
        <w:rPr>
          <w:del w:id="6097" w:author="Elena Borisenok" w:date="2024-11-17T19:44:00Z"/>
          <w:color w:val="000000" w:themeColor="text1"/>
        </w:rPr>
      </w:pPr>
      <w:bookmarkStart w:id="6098" w:name="_Toc182819439"/>
      <w:bookmarkStart w:id="6099" w:name="_Toc182819498"/>
      <w:bookmarkStart w:id="6100" w:name="_Toc182821528"/>
      <w:bookmarkStart w:id="6101" w:name="_Toc182821799"/>
      <w:bookmarkStart w:id="6102" w:name="_Toc182824312"/>
      <w:bookmarkEnd w:id="6098"/>
      <w:bookmarkEnd w:id="6099"/>
      <w:bookmarkEnd w:id="6100"/>
      <w:bookmarkEnd w:id="6101"/>
      <w:bookmarkEnd w:id="6102"/>
    </w:p>
    <w:p w14:paraId="69FFB698" w14:textId="77777777" w:rsidR="00E122FB" w:rsidRDefault="00000000">
      <w:pPr>
        <w:pStyle w:val="3"/>
        <w:rPr>
          <w:color w:val="000000" w:themeColor="text1"/>
        </w:rPr>
      </w:pPr>
      <w:bookmarkStart w:id="6103" w:name="_Toc182824313"/>
      <w:r>
        <w:rPr>
          <w:color w:val="000000" w:themeColor="text1"/>
        </w:rPr>
        <w:t>Методика тестирования</w:t>
      </w:r>
      <w:bookmarkEnd w:id="6103"/>
    </w:p>
    <w:p w14:paraId="120CDD1B" w14:textId="4D621D1F" w:rsidR="00E122FB" w:rsidRDefault="00000000">
      <w:pPr>
        <w:pStyle w:val="afff"/>
        <w:keepNext/>
        <w:rPr>
          <w:ins w:id="6104" w:author="Elena Borisenok" w:date="2024-11-17T19:45:00Z"/>
          <w:color w:val="000000" w:themeColor="text1"/>
          <w:lang w:val="ru-RU"/>
        </w:rPr>
      </w:pPr>
      <w:r w:rsidRPr="007C6B8C">
        <w:rPr>
          <w:color w:val="000000" w:themeColor="text1"/>
          <w:lang w:val="ru-RU"/>
          <w:rPrChange w:id="6105" w:author="Elena Borisenok" w:date="2024-11-18T10:44:00Z">
            <w:rPr>
              <w:color w:val="000000" w:themeColor="text1"/>
            </w:rPr>
          </w:rPrChange>
        </w:rPr>
        <w:t xml:space="preserve">Таблица </w:t>
      </w:r>
      <w:r>
        <w:rPr>
          <w:color w:val="000000" w:themeColor="text1"/>
        </w:rPr>
        <w:fldChar w:fldCharType="begin"/>
      </w:r>
      <w:r w:rsidRPr="007C6B8C">
        <w:rPr>
          <w:color w:val="000000" w:themeColor="text1"/>
          <w:lang w:val="ru-RU"/>
          <w:rPrChange w:id="6106" w:author="Elena Borisenok" w:date="2024-11-18T10:44:00Z">
            <w:rPr>
              <w:color w:val="000000" w:themeColor="text1"/>
            </w:rPr>
          </w:rPrChange>
        </w:rPr>
        <w:instrText xml:space="preserve"> </w:instrText>
      </w:r>
      <w:r>
        <w:rPr>
          <w:color w:val="000000" w:themeColor="text1"/>
        </w:rPr>
        <w:instrText>SEQ</w:instrText>
      </w:r>
      <w:r w:rsidRPr="007C6B8C">
        <w:rPr>
          <w:color w:val="000000" w:themeColor="text1"/>
          <w:lang w:val="ru-RU"/>
          <w:rPrChange w:id="6107" w:author="Elena Borisenok" w:date="2024-11-18T10:44:00Z">
            <w:rPr>
              <w:color w:val="000000" w:themeColor="text1"/>
            </w:rPr>
          </w:rPrChange>
        </w:rPr>
        <w:instrText xml:space="preserve"> Таблица \* </w:instrText>
      </w:r>
      <w:r>
        <w:rPr>
          <w:color w:val="000000" w:themeColor="text1"/>
        </w:rPr>
        <w:instrText>ARABIC</w:instrText>
      </w:r>
      <w:r w:rsidRPr="007C6B8C">
        <w:rPr>
          <w:color w:val="000000" w:themeColor="text1"/>
          <w:lang w:val="ru-RU"/>
          <w:rPrChange w:id="6108" w:author="Elena Borisenok" w:date="2024-11-18T10:44:00Z">
            <w:rPr>
              <w:color w:val="000000" w:themeColor="text1"/>
            </w:rPr>
          </w:rPrChange>
        </w:rPr>
        <w:instrText xml:space="preserve"> </w:instrText>
      </w:r>
      <w:r>
        <w:rPr>
          <w:color w:val="000000" w:themeColor="text1"/>
        </w:rPr>
        <w:fldChar w:fldCharType="separate"/>
      </w:r>
      <w:ins w:id="6109" w:author="Elena Borisenok" w:date="2024-11-18T11:24:00Z">
        <w:r w:rsidR="0085393C">
          <w:rPr>
            <w:noProof/>
            <w:color w:val="000000" w:themeColor="text1"/>
          </w:rPr>
          <w:t>14</w:t>
        </w:r>
      </w:ins>
      <w:del w:id="6110" w:author="Elena Borisenok" w:date="2024-11-18T10:45:00Z">
        <w:r w:rsidR="007C6B8C" w:rsidRPr="007C6B8C" w:rsidDel="007C6B8C">
          <w:rPr>
            <w:noProof/>
            <w:color w:val="000000" w:themeColor="text1"/>
            <w:lang w:val="ru-RU"/>
            <w:rPrChange w:id="6111" w:author="Elena Borisenok" w:date="2024-11-18T10:44:00Z">
              <w:rPr>
                <w:noProof/>
                <w:color w:val="000000" w:themeColor="text1"/>
              </w:rPr>
            </w:rPrChange>
          </w:rPr>
          <w:delText>12</w:delText>
        </w:r>
      </w:del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 xml:space="preserve">. Порядок проведения </w:t>
      </w:r>
      <w:r w:rsidR="00266DEB">
        <w:rPr>
          <w:color w:val="000000" w:themeColor="text1"/>
          <w:lang w:val="ru-UA"/>
        </w:rPr>
        <w:t xml:space="preserve">прочего </w:t>
      </w:r>
      <w:r>
        <w:rPr>
          <w:color w:val="000000" w:themeColor="text1"/>
          <w:lang w:val="ru-RU"/>
        </w:rPr>
        <w:t>тестирования</w:t>
      </w:r>
    </w:p>
    <w:tbl>
      <w:tblPr>
        <w:tblW w:w="5177" w:type="pct"/>
        <w:tblLook w:val="04A0" w:firstRow="1" w:lastRow="0" w:firstColumn="1" w:lastColumn="0" w:noHBand="0" w:noVBand="1"/>
        <w:tblPrChange w:id="6112" w:author="Elena Borisenok" w:date="2024-11-18T10:56:00Z">
          <w:tblPr>
            <w:tblW w:w="12460" w:type="dxa"/>
            <w:tblLook w:val="04A0" w:firstRow="1" w:lastRow="0" w:firstColumn="1" w:lastColumn="0" w:noHBand="0" w:noVBand="1"/>
          </w:tblPr>
        </w:tblPrChange>
      </w:tblPr>
      <w:tblGrid>
        <w:gridCol w:w="458"/>
        <w:gridCol w:w="1611"/>
        <w:gridCol w:w="2656"/>
        <w:gridCol w:w="1456"/>
        <w:gridCol w:w="4538"/>
        <w:gridCol w:w="2642"/>
        <w:gridCol w:w="1714"/>
        <w:tblGridChange w:id="6113">
          <w:tblGrid>
            <w:gridCol w:w="815"/>
            <w:gridCol w:w="1284"/>
            <w:gridCol w:w="2536"/>
            <w:gridCol w:w="1315"/>
            <w:gridCol w:w="2363"/>
            <w:gridCol w:w="2314"/>
            <w:gridCol w:w="362"/>
            <w:gridCol w:w="1471"/>
            <w:gridCol w:w="1143"/>
            <w:gridCol w:w="1471"/>
          </w:tblGrid>
        </w:tblGridChange>
      </w:tblGrid>
      <w:tr w:rsidR="00266DEB" w:rsidRPr="00266DEB" w14:paraId="3B318278" w14:textId="77777777" w:rsidTr="00DC26A6">
        <w:trPr>
          <w:ins w:id="6114" w:author="Elena Borisenok" w:date="2024-11-17T19:45:00Z"/>
          <w:trPrChange w:id="6115" w:author="Elena Borisenok" w:date="2024-11-18T10:56:00Z">
            <w:trPr>
              <w:gridAfter w:val="0"/>
              <w:cantSplit/>
              <w:trHeight w:val="915"/>
            </w:trPr>
          </w:trPrChange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6116" w:author="Elena Borisenok" w:date="2024-11-18T10:56:00Z">
              <w:tcPr>
                <w:tcW w:w="8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B9116DA" w14:textId="77777777" w:rsidR="00266DEB" w:rsidRPr="00266DEB" w:rsidRDefault="00266DEB" w:rsidP="00266DEB">
            <w:pPr>
              <w:spacing w:before="0" w:after="0"/>
              <w:jc w:val="center"/>
              <w:rPr>
                <w:ins w:id="6117" w:author="Elena Borisenok" w:date="2024-11-17T19:45:00Z"/>
                <w:b/>
                <w:bCs/>
                <w:color w:val="000000"/>
                <w:szCs w:val="24"/>
              </w:rPr>
            </w:pPr>
            <w:ins w:id="6118" w:author="Elena Borisenok" w:date="2024-11-17T19:45:00Z">
              <w:r w:rsidRPr="00266DEB">
                <w:rPr>
                  <w:b/>
                  <w:bCs/>
                  <w:szCs w:val="24"/>
                </w:rPr>
                <w:t>№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6119" w:author="Elena Borisenok" w:date="2024-11-18T10:56:00Z">
              <w:tcPr>
                <w:tcW w:w="128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8266EF4" w14:textId="77777777" w:rsidR="00266DEB" w:rsidRPr="00266DEB" w:rsidRDefault="00266DEB" w:rsidP="00266DEB">
            <w:pPr>
              <w:spacing w:before="0" w:after="0"/>
              <w:jc w:val="left"/>
              <w:rPr>
                <w:ins w:id="6120" w:author="Elena Borisenok" w:date="2024-11-17T19:45:00Z"/>
                <w:b/>
                <w:bCs/>
                <w:color w:val="000000"/>
                <w:szCs w:val="24"/>
              </w:rPr>
            </w:pPr>
            <w:ins w:id="6121" w:author="Elena Borisenok" w:date="2024-11-17T19:45:00Z">
              <w:r w:rsidRPr="00266DEB">
                <w:rPr>
                  <w:b/>
                  <w:bCs/>
                  <w:color w:val="000000"/>
                  <w:szCs w:val="24"/>
                </w:rPr>
                <w:t>Код требования в ТЗ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6122" w:author="Elena Borisenok" w:date="2024-11-18T10:56:00Z">
              <w:tcPr>
                <w:tcW w:w="253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57B649A" w14:textId="77777777" w:rsidR="00266DEB" w:rsidRPr="00266DEB" w:rsidRDefault="00266DEB" w:rsidP="00266DEB">
            <w:pPr>
              <w:spacing w:before="0" w:after="0"/>
              <w:jc w:val="center"/>
              <w:rPr>
                <w:ins w:id="6123" w:author="Elena Borisenok" w:date="2024-11-17T19:45:00Z"/>
                <w:b/>
                <w:bCs/>
                <w:color w:val="000000"/>
                <w:szCs w:val="24"/>
              </w:rPr>
            </w:pPr>
            <w:ins w:id="6124" w:author="Elena Borisenok" w:date="2024-11-17T19:45:00Z">
              <w:r w:rsidRPr="00266DEB">
                <w:rPr>
                  <w:b/>
                  <w:bCs/>
                  <w:color w:val="000000"/>
                  <w:szCs w:val="24"/>
                </w:rPr>
                <w:t>Название Тестового сценария</w:t>
              </w:r>
            </w:ins>
          </w:p>
        </w:tc>
        <w:tc>
          <w:tcPr>
            <w:tcW w:w="4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6125" w:author="Elena Borisenok" w:date="2024-11-18T10:56:00Z">
              <w:tcPr>
                <w:tcW w:w="131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9CF393D" w14:textId="77777777" w:rsidR="00266DEB" w:rsidRPr="00266DEB" w:rsidRDefault="00266DEB" w:rsidP="00266DEB">
            <w:pPr>
              <w:spacing w:before="0" w:after="0"/>
              <w:jc w:val="center"/>
              <w:rPr>
                <w:ins w:id="6126" w:author="Elena Borisenok" w:date="2024-11-17T19:45:00Z"/>
                <w:b/>
                <w:bCs/>
                <w:color w:val="000000"/>
                <w:szCs w:val="24"/>
              </w:rPr>
            </w:pPr>
            <w:ins w:id="6127" w:author="Elena Borisenok" w:date="2024-11-17T19:45:00Z">
              <w:r w:rsidRPr="00266DEB">
                <w:rPr>
                  <w:b/>
                  <w:bCs/>
                  <w:color w:val="000000"/>
                  <w:szCs w:val="24"/>
                </w:rPr>
                <w:t>Приоритет проверки</w:t>
              </w:r>
            </w:ins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6128" w:author="Elena Borisenok" w:date="2024-11-18T10:56:00Z">
              <w:tcPr>
                <w:tcW w:w="23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DD3DC70" w14:textId="77777777" w:rsidR="00266DEB" w:rsidRPr="00266DEB" w:rsidRDefault="00266DEB" w:rsidP="00266DEB">
            <w:pPr>
              <w:spacing w:before="0" w:after="0"/>
              <w:jc w:val="center"/>
              <w:rPr>
                <w:ins w:id="6129" w:author="Elena Borisenok" w:date="2024-11-17T19:45:00Z"/>
                <w:b/>
                <w:bCs/>
                <w:color w:val="000000"/>
                <w:szCs w:val="24"/>
              </w:rPr>
            </w:pPr>
            <w:ins w:id="6130" w:author="Elena Borisenok" w:date="2024-11-17T19:45:00Z">
              <w:r w:rsidRPr="00266DEB">
                <w:rPr>
                  <w:b/>
                  <w:bCs/>
                  <w:szCs w:val="24"/>
                </w:rPr>
                <w:t>Шаги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6131" w:author="Elena Borisenok" w:date="2024-11-18T10:56:00Z">
              <w:tcPr>
                <w:tcW w:w="267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3BC7127" w14:textId="77777777" w:rsidR="00266DEB" w:rsidRPr="00266DEB" w:rsidRDefault="00266DEB" w:rsidP="00266DEB">
            <w:pPr>
              <w:spacing w:before="0" w:after="0"/>
              <w:jc w:val="center"/>
              <w:rPr>
                <w:ins w:id="6132" w:author="Elena Borisenok" w:date="2024-11-17T19:45:00Z"/>
                <w:b/>
                <w:bCs/>
                <w:color w:val="000000"/>
                <w:szCs w:val="24"/>
              </w:rPr>
            </w:pPr>
            <w:ins w:id="6133" w:author="Elena Borisenok" w:date="2024-11-17T19:45:00Z">
              <w:r w:rsidRPr="00266DEB">
                <w:rPr>
                  <w:b/>
                  <w:bCs/>
                  <w:szCs w:val="24"/>
                </w:rPr>
                <w:t>Ожидаемый результат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  <w:tcPrChange w:id="6134" w:author="Elena Borisenok" w:date="2024-11-18T10:56:00Z">
              <w:tcPr>
                <w:tcW w:w="147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F4DD569" w14:textId="77777777" w:rsidR="00266DEB" w:rsidRPr="00266DEB" w:rsidRDefault="00266DEB" w:rsidP="00266DEB">
            <w:pPr>
              <w:spacing w:before="0" w:after="0"/>
              <w:jc w:val="center"/>
              <w:rPr>
                <w:ins w:id="6135" w:author="Elena Borisenok" w:date="2024-11-17T19:45:00Z"/>
                <w:b/>
                <w:bCs/>
                <w:color w:val="000000"/>
                <w:szCs w:val="24"/>
              </w:rPr>
            </w:pPr>
            <w:ins w:id="6136" w:author="Elena Borisenok" w:date="2024-11-17T19:45:00Z">
              <w:r w:rsidRPr="00266DEB">
                <w:rPr>
                  <w:b/>
                  <w:bCs/>
                  <w:color w:val="000000"/>
                  <w:szCs w:val="24"/>
                </w:rPr>
                <w:t>Время прохождения</w:t>
              </w:r>
            </w:ins>
          </w:p>
        </w:tc>
      </w:tr>
      <w:tr w:rsidR="00266DEB" w:rsidRPr="00266DEB" w14:paraId="0B592FD9" w14:textId="77777777" w:rsidTr="00DC26A6">
        <w:tblPrEx>
          <w:tblPrExChange w:id="6137" w:author="Elena Borisenok" w:date="2024-11-18T10:56:00Z">
            <w:tblPrEx>
              <w:tblW w:w="5000" w:type="pct"/>
            </w:tblPrEx>
          </w:tblPrExChange>
        </w:tblPrEx>
        <w:trPr>
          <w:ins w:id="6138" w:author="Elena Borisenok" w:date="2024-11-17T19:45:00Z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39" w:author="Elena Borisenok" w:date="2024-11-18T10:56:00Z">
              <w:tcPr>
                <w:tcW w:w="0" w:type="auto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89FACC0" w14:textId="77777777" w:rsidR="00266DEB" w:rsidRPr="00266DEB" w:rsidRDefault="00266DEB" w:rsidP="00266DEB">
            <w:pPr>
              <w:spacing w:before="0" w:after="0"/>
              <w:jc w:val="center"/>
              <w:rPr>
                <w:ins w:id="6140" w:author="Elena Borisenok" w:date="2024-11-17T19:45:00Z"/>
                <w:szCs w:val="24"/>
              </w:rPr>
            </w:pPr>
            <w:ins w:id="6141" w:author="Elena Borisenok" w:date="2024-11-17T19:45:00Z">
              <w:r w:rsidRPr="00266DEB">
                <w:rPr>
                  <w:szCs w:val="24"/>
                </w:rPr>
                <w:t>1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142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00B33345" w14:textId="77777777" w:rsidR="00266DEB" w:rsidRPr="00266DEB" w:rsidRDefault="00266DEB" w:rsidP="00266DEB">
            <w:pPr>
              <w:spacing w:before="0" w:after="0"/>
              <w:jc w:val="left"/>
              <w:rPr>
                <w:ins w:id="6143" w:author="Elena Borisenok" w:date="2024-11-17T19:45:00Z"/>
                <w:szCs w:val="24"/>
              </w:rPr>
            </w:pPr>
            <w:ins w:id="6144" w:author="Elena Borisenok" w:date="2024-11-17T19:45:00Z">
              <w:r w:rsidRPr="00266DEB">
                <w:rPr>
                  <w:szCs w:val="24"/>
                </w:rPr>
                <w:t>П. 3.3.8, 6.1.8 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45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5C298A8" w14:textId="77777777" w:rsidR="00266DEB" w:rsidRPr="00266DEB" w:rsidRDefault="00266DEB" w:rsidP="00266DEB">
            <w:pPr>
              <w:spacing w:before="0" w:after="0"/>
              <w:jc w:val="left"/>
              <w:rPr>
                <w:ins w:id="6146" w:author="Elena Borisenok" w:date="2024-11-17T19:45:00Z"/>
                <w:color w:val="000000"/>
                <w:szCs w:val="24"/>
              </w:rPr>
            </w:pPr>
            <w:ins w:id="6147" w:author="Elena Borisenok" w:date="2024-11-17T19:45:00Z">
              <w:r w:rsidRPr="00266DEB">
                <w:rPr>
                  <w:color w:val="000000" w:themeColor="text1"/>
                  <w:szCs w:val="24"/>
                </w:rPr>
                <w:t>ПР-1, Встроенная возможность автоматического распространения secrets</w:t>
              </w:r>
            </w:ins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48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56766E2" w14:textId="77777777" w:rsidR="00266DEB" w:rsidRPr="00266DEB" w:rsidRDefault="00266DEB" w:rsidP="00266DEB">
            <w:pPr>
              <w:spacing w:before="0" w:after="0"/>
              <w:jc w:val="center"/>
              <w:rPr>
                <w:ins w:id="6149" w:author="Elena Borisenok" w:date="2024-11-17T19:45:00Z"/>
                <w:szCs w:val="24"/>
              </w:rPr>
            </w:pPr>
            <w:ins w:id="6150" w:author="Elena Borisenok" w:date="2024-11-17T19:45:00Z">
              <w:r w:rsidRPr="00266DEB">
                <w:rPr>
                  <w:szCs w:val="24"/>
                </w:rPr>
                <w:t>Высокий</w:t>
              </w:r>
            </w:ins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51" w:author="Elena Borisenok" w:date="2024-11-18T10:56:00Z">
              <w:tcPr>
                <w:tcW w:w="0" w:type="auto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AE2C93D" w14:textId="77777777" w:rsidR="00266DEB" w:rsidRPr="00266DEB" w:rsidRDefault="00266DEB" w:rsidP="00266DEB">
            <w:pPr>
              <w:spacing w:before="0" w:after="0"/>
              <w:jc w:val="left"/>
              <w:rPr>
                <w:ins w:id="6152" w:author="Elena Borisenok" w:date="2024-11-17T19:45:00Z"/>
                <w:color w:val="000000"/>
                <w:szCs w:val="24"/>
              </w:rPr>
            </w:pPr>
            <w:ins w:id="6153" w:author="Elena Borisenok" w:date="2024-11-17T19:45:00Z">
              <w:r w:rsidRPr="00266DEB">
                <w:rPr>
                  <w:color w:val="000000"/>
                  <w:szCs w:val="24"/>
                </w:rPr>
                <w:t>Создать Secret в namespace default с необходимой аннотацией для автоматического распространения. Проверить, что Secret появился во всех namespace с помощью команды kubectl get secrets --all-namespaces.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54" w:author="Elena Borisenok" w:date="2024-11-18T10:56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94EFA88" w14:textId="77777777" w:rsidR="00266DEB" w:rsidRPr="00266DEB" w:rsidRDefault="00266DEB" w:rsidP="00266DEB">
            <w:pPr>
              <w:spacing w:before="0" w:after="0"/>
              <w:jc w:val="left"/>
              <w:rPr>
                <w:ins w:id="6155" w:author="Elena Borisenok" w:date="2024-11-17T19:45:00Z"/>
                <w:color w:val="000000"/>
                <w:szCs w:val="24"/>
              </w:rPr>
            </w:pPr>
            <w:ins w:id="6156" w:author="Elena Borisenok" w:date="2024-11-17T19:45:00Z">
              <w:r w:rsidRPr="00266DEB">
                <w:rPr>
                  <w:color w:val="000000"/>
                  <w:szCs w:val="24"/>
                </w:rPr>
                <w:t>Secret автоматически распространился во все namespaces.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57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EE1749" w14:textId="77777777" w:rsidR="00266DEB" w:rsidRPr="00266DEB" w:rsidRDefault="00266DEB" w:rsidP="00266DEB">
            <w:pPr>
              <w:spacing w:before="0" w:after="0"/>
              <w:jc w:val="left"/>
              <w:rPr>
                <w:ins w:id="6158" w:author="Elena Borisenok" w:date="2024-11-17T19:45:00Z"/>
                <w:color w:val="000000"/>
                <w:szCs w:val="24"/>
              </w:rPr>
            </w:pPr>
            <w:ins w:id="6159" w:author="Elena Borisenok" w:date="2024-11-17T19:45:00Z">
              <w:r w:rsidRPr="00266DEB">
                <w:rPr>
                  <w:color w:val="000000"/>
                  <w:szCs w:val="24"/>
                </w:rPr>
                <w:t> </w:t>
              </w:r>
            </w:ins>
          </w:p>
        </w:tc>
      </w:tr>
      <w:tr w:rsidR="00266DEB" w:rsidRPr="00266DEB" w14:paraId="680BD0D1" w14:textId="77777777" w:rsidTr="00DC26A6">
        <w:tblPrEx>
          <w:tblPrExChange w:id="6160" w:author="Elena Borisenok" w:date="2024-11-18T10:56:00Z">
            <w:tblPrEx>
              <w:tblW w:w="5000" w:type="pct"/>
            </w:tblPrEx>
          </w:tblPrExChange>
        </w:tblPrEx>
        <w:trPr>
          <w:ins w:id="6161" w:author="Elena Borisenok" w:date="2024-11-17T19:45:00Z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62" w:author="Elena Borisenok" w:date="2024-11-18T10:56:00Z">
              <w:tcPr>
                <w:tcW w:w="0" w:type="auto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360E3B0" w14:textId="77777777" w:rsidR="00266DEB" w:rsidRPr="00266DEB" w:rsidRDefault="00266DEB" w:rsidP="00266DEB">
            <w:pPr>
              <w:spacing w:before="0" w:after="0"/>
              <w:jc w:val="center"/>
              <w:rPr>
                <w:ins w:id="6163" w:author="Elena Borisenok" w:date="2024-11-17T19:45:00Z"/>
                <w:szCs w:val="24"/>
              </w:rPr>
            </w:pPr>
            <w:ins w:id="6164" w:author="Elena Borisenok" w:date="2024-11-17T19:45:00Z">
              <w:r w:rsidRPr="00266DEB">
                <w:rPr>
                  <w:szCs w:val="24"/>
                </w:rPr>
                <w:t>2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165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470BB100" w14:textId="77777777" w:rsidR="00266DEB" w:rsidRPr="00266DEB" w:rsidRDefault="00266DEB" w:rsidP="00266DEB">
            <w:pPr>
              <w:spacing w:before="0" w:after="0"/>
              <w:jc w:val="left"/>
              <w:rPr>
                <w:ins w:id="6166" w:author="Elena Borisenok" w:date="2024-11-17T19:45:00Z"/>
                <w:szCs w:val="24"/>
              </w:rPr>
            </w:pPr>
            <w:ins w:id="6167" w:author="Elena Borisenok" w:date="2024-11-17T19:45:00Z">
              <w:r w:rsidRPr="00266DEB">
                <w:rPr>
                  <w:szCs w:val="24"/>
                </w:rPr>
                <w:t>П.6.1.10, 5.1.3, 6.10.5  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68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6923394" w14:textId="77777777" w:rsidR="00266DEB" w:rsidRPr="00266DEB" w:rsidRDefault="00266DEB" w:rsidP="00266DEB">
            <w:pPr>
              <w:spacing w:before="0" w:after="0"/>
              <w:jc w:val="left"/>
              <w:rPr>
                <w:ins w:id="6169" w:author="Elena Borisenok" w:date="2024-11-17T19:45:00Z"/>
                <w:color w:val="000000"/>
                <w:szCs w:val="24"/>
              </w:rPr>
            </w:pPr>
            <w:ins w:id="6170" w:author="Elena Borisenok" w:date="2024-11-17T19:45:00Z">
              <w:r w:rsidRPr="00266DEB">
                <w:rPr>
                  <w:color w:val="000000" w:themeColor="text1"/>
                  <w:szCs w:val="24"/>
                </w:rPr>
                <w:t>ПР-2,Автоматический перезапуск прикладного ПО в случае изменения secret / configmap</w:t>
              </w:r>
            </w:ins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71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1D181CB" w14:textId="77777777" w:rsidR="00266DEB" w:rsidRPr="00266DEB" w:rsidRDefault="00266DEB" w:rsidP="00266DEB">
            <w:pPr>
              <w:spacing w:before="0" w:after="0"/>
              <w:jc w:val="center"/>
              <w:rPr>
                <w:ins w:id="6172" w:author="Elena Borisenok" w:date="2024-11-17T19:45:00Z"/>
                <w:szCs w:val="24"/>
              </w:rPr>
            </w:pPr>
            <w:ins w:id="6173" w:author="Elena Borisenok" w:date="2024-11-17T19:45:00Z">
              <w:r w:rsidRPr="00266DEB">
                <w:rPr>
                  <w:szCs w:val="24"/>
                </w:rPr>
                <w:t>Средний</w:t>
              </w:r>
            </w:ins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74" w:author="Elena Borisenok" w:date="2024-11-18T10:56:00Z">
              <w:tcPr>
                <w:tcW w:w="0" w:type="auto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D6D1818" w14:textId="77777777" w:rsidR="00266DEB" w:rsidRPr="00266DEB" w:rsidRDefault="00266DEB" w:rsidP="00266DEB">
            <w:pPr>
              <w:spacing w:before="0" w:after="0"/>
              <w:jc w:val="left"/>
              <w:rPr>
                <w:ins w:id="6175" w:author="Elena Borisenok" w:date="2024-11-17T19:45:00Z"/>
                <w:color w:val="000000"/>
                <w:szCs w:val="24"/>
              </w:rPr>
            </w:pPr>
            <w:ins w:id="6176" w:author="Elena Borisenok" w:date="2024-11-17T19:45:00Z">
              <w:r w:rsidRPr="00266DEB">
                <w:rPr>
                  <w:color w:val="000000"/>
                  <w:szCs w:val="24"/>
                </w:rPr>
                <w:t>Создать Deployment с аннотацией, активирующей автоматический перезапуск, и использовать ConfigMap. Изменить параметры в ConfigMap и проверить, что поды Deployment перезапустились.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77" w:author="Elena Borisenok" w:date="2024-11-18T10:56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D423846" w14:textId="77777777" w:rsidR="00266DEB" w:rsidRPr="00266DEB" w:rsidRDefault="00266DEB" w:rsidP="00266DEB">
            <w:pPr>
              <w:spacing w:before="0" w:after="0"/>
              <w:jc w:val="left"/>
              <w:rPr>
                <w:ins w:id="6178" w:author="Elena Borisenok" w:date="2024-11-17T19:45:00Z"/>
                <w:color w:val="000000"/>
                <w:szCs w:val="24"/>
              </w:rPr>
            </w:pPr>
            <w:ins w:id="6179" w:author="Elena Borisenok" w:date="2024-11-17T19:45:00Z">
              <w:r w:rsidRPr="00266DEB">
                <w:rPr>
                  <w:color w:val="000000"/>
                  <w:szCs w:val="24"/>
                </w:rPr>
                <w:t>Поды Deployment перезапустились автоматически после изменения ConfigMap.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80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758A1B" w14:textId="77777777" w:rsidR="00266DEB" w:rsidRPr="00266DEB" w:rsidRDefault="00266DEB" w:rsidP="00266DEB">
            <w:pPr>
              <w:spacing w:before="0" w:after="0"/>
              <w:jc w:val="left"/>
              <w:rPr>
                <w:ins w:id="6181" w:author="Elena Borisenok" w:date="2024-11-17T19:45:00Z"/>
                <w:color w:val="000000"/>
                <w:szCs w:val="24"/>
              </w:rPr>
            </w:pPr>
            <w:ins w:id="6182" w:author="Elena Borisenok" w:date="2024-11-17T19:45:00Z">
              <w:r w:rsidRPr="00266DEB">
                <w:rPr>
                  <w:color w:val="000000"/>
                  <w:szCs w:val="24"/>
                </w:rPr>
                <w:t> </w:t>
              </w:r>
            </w:ins>
          </w:p>
        </w:tc>
      </w:tr>
      <w:tr w:rsidR="00266DEB" w:rsidRPr="00266DEB" w14:paraId="68B5FA54" w14:textId="77777777" w:rsidTr="00DC26A6">
        <w:tblPrEx>
          <w:tblPrExChange w:id="6183" w:author="Elena Borisenok" w:date="2024-11-18T10:56:00Z">
            <w:tblPrEx>
              <w:tblW w:w="5000" w:type="pct"/>
            </w:tblPrEx>
          </w:tblPrExChange>
        </w:tblPrEx>
        <w:trPr>
          <w:ins w:id="6184" w:author="Elena Borisenok" w:date="2024-11-17T19:45:00Z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85" w:author="Elena Borisenok" w:date="2024-11-18T10:56:00Z">
              <w:tcPr>
                <w:tcW w:w="0" w:type="auto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9AEF148" w14:textId="77777777" w:rsidR="00266DEB" w:rsidRPr="00266DEB" w:rsidRDefault="00266DEB" w:rsidP="00266DEB">
            <w:pPr>
              <w:spacing w:before="0" w:after="0"/>
              <w:jc w:val="center"/>
              <w:rPr>
                <w:ins w:id="6186" w:author="Elena Borisenok" w:date="2024-11-17T19:45:00Z"/>
                <w:szCs w:val="24"/>
              </w:rPr>
            </w:pPr>
            <w:ins w:id="6187" w:author="Elena Borisenok" w:date="2024-11-17T19:45:00Z">
              <w:r w:rsidRPr="00266DEB">
                <w:rPr>
                  <w:szCs w:val="24"/>
                </w:rPr>
                <w:t>3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188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576B2B73" w14:textId="77777777" w:rsidR="00266DEB" w:rsidRPr="00266DEB" w:rsidRDefault="00266DEB" w:rsidP="00266DEB">
            <w:pPr>
              <w:spacing w:before="0" w:after="0"/>
              <w:jc w:val="left"/>
              <w:rPr>
                <w:ins w:id="6189" w:author="Elena Borisenok" w:date="2024-11-17T19:45:00Z"/>
                <w:szCs w:val="24"/>
              </w:rPr>
            </w:pPr>
            <w:ins w:id="6190" w:author="Elena Borisenok" w:date="2024-11-17T19:45:00Z">
              <w:r w:rsidRPr="00266DEB">
                <w:rPr>
                  <w:szCs w:val="24"/>
                </w:rPr>
                <w:t>П. 3.2.1, 6.10.3, 6.10.4 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91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56EC1E1" w14:textId="77777777" w:rsidR="00266DEB" w:rsidRPr="00266DEB" w:rsidRDefault="00266DEB" w:rsidP="00266DEB">
            <w:pPr>
              <w:spacing w:before="0" w:after="0"/>
              <w:jc w:val="left"/>
              <w:rPr>
                <w:ins w:id="6192" w:author="Elena Borisenok" w:date="2024-11-17T19:45:00Z"/>
                <w:color w:val="000000"/>
                <w:szCs w:val="24"/>
              </w:rPr>
            </w:pPr>
            <w:ins w:id="6193" w:author="Elena Borisenok" w:date="2024-11-17T19:45:00Z">
              <w:r w:rsidRPr="00266DEB">
                <w:rPr>
                  <w:color w:val="000000" w:themeColor="text1"/>
                  <w:szCs w:val="24"/>
                </w:rPr>
                <w:t>ПР-3, Настройка входящего трафика для кластера (Ingress)</w:t>
              </w:r>
            </w:ins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94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510AC2E" w14:textId="77777777" w:rsidR="00266DEB" w:rsidRPr="00266DEB" w:rsidRDefault="00266DEB" w:rsidP="00266DEB">
            <w:pPr>
              <w:spacing w:before="0" w:after="0"/>
              <w:jc w:val="center"/>
              <w:rPr>
                <w:ins w:id="6195" w:author="Elena Borisenok" w:date="2024-11-17T19:45:00Z"/>
                <w:szCs w:val="24"/>
              </w:rPr>
            </w:pPr>
            <w:ins w:id="6196" w:author="Elena Borisenok" w:date="2024-11-17T19:45:00Z">
              <w:r w:rsidRPr="00266DEB">
                <w:rPr>
                  <w:szCs w:val="24"/>
                </w:rPr>
                <w:t>Высокий</w:t>
              </w:r>
            </w:ins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97" w:author="Elena Borisenok" w:date="2024-11-18T10:56:00Z">
              <w:tcPr>
                <w:tcW w:w="0" w:type="auto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BAA3994" w14:textId="77777777" w:rsidR="00266DEB" w:rsidRPr="00266DEB" w:rsidRDefault="00266DEB" w:rsidP="00266DEB">
            <w:pPr>
              <w:spacing w:before="0" w:after="0"/>
              <w:jc w:val="left"/>
              <w:rPr>
                <w:ins w:id="6198" w:author="Elena Borisenok" w:date="2024-11-17T19:45:00Z"/>
                <w:color w:val="000000"/>
                <w:szCs w:val="24"/>
              </w:rPr>
            </w:pPr>
            <w:ins w:id="6199" w:author="Elena Borisenok" w:date="2024-11-17T19:45:00Z">
              <w:r w:rsidRPr="00266DEB">
                <w:rPr>
                  <w:color w:val="000000"/>
                  <w:szCs w:val="24"/>
                </w:rPr>
                <w:t>Настроить IngressNginx с использованием конфигураций для приема входящего трафика. Создать соответствующие ресурсы Ingress и убедиться, что трафик успешно направляется к целевым приложениям.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00" w:author="Elena Borisenok" w:date="2024-11-18T10:56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C6FA694" w14:textId="77777777" w:rsidR="00266DEB" w:rsidRPr="00266DEB" w:rsidRDefault="00266DEB" w:rsidP="00266DEB">
            <w:pPr>
              <w:spacing w:before="0" w:after="0"/>
              <w:jc w:val="left"/>
              <w:rPr>
                <w:ins w:id="6201" w:author="Elena Borisenok" w:date="2024-11-17T19:45:00Z"/>
                <w:color w:val="000000"/>
                <w:szCs w:val="24"/>
              </w:rPr>
            </w:pPr>
            <w:ins w:id="6202" w:author="Elena Borisenok" w:date="2024-11-17T19:45:00Z">
              <w:r w:rsidRPr="00266DEB">
                <w:rPr>
                  <w:color w:val="000000"/>
                  <w:szCs w:val="24"/>
                </w:rPr>
                <w:t>Входящий трафик успешно направляется через IngressNginx.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03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563E01" w14:textId="77777777" w:rsidR="00266DEB" w:rsidRPr="00266DEB" w:rsidRDefault="00266DEB" w:rsidP="00266DEB">
            <w:pPr>
              <w:spacing w:before="0" w:after="0"/>
              <w:jc w:val="left"/>
              <w:rPr>
                <w:ins w:id="6204" w:author="Elena Borisenok" w:date="2024-11-17T19:45:00Z"/>
                <w:color w:val="000000"/>
                <w:szCs w:val="24"/>
              </w:rPr>
            </w:pPr>
            <w:ins w:id="6205" w:author="Elena Borisenok" w:date="2024-11-17T19:45:00Z">
              <w:r w:rsidRPr="00266DEB">
                <w:rPr>
                  <w:color w:val="000000"/>
                  <w:szCs w:val="24"/>
                </w:rPr>
                <w:t> </w:t>
              </w:r>
            </w:ins>
          </w:p>
        </w:tc>
      </w:tr>
      <w:tr w:rsidR="00266DEB" w:rsidRPr="00266DEB" w14:paraId="5E66EC3C" w14:textId="77777777" w:rsidTr="00DC26A6">
        <w:tblPrEx>
          <w:tblPrExChange w:id="6206" w:author="Elena Borisenok" w:date="2024-11-18T10:56:00Z">
            <w:tblPrEx>
              <w:tblW w:w="5000" w:type="pct"/>
            </w:tblPrEx>
          </w:tblPrExChange>
        </w:tblPrEx>
        <w:trPr>
          <w:ins w:id="6207" w:author="Elena Borisenok" w:date="2024-11-17T19:45:00Z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08" w:author="Elena Borisenok" w:date="2024-11-18T10:56:00Z">
              <w:tcPr>
                <w:tcW w:w="0" w:type="auto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DD1E704" w14:textId="77777777" w:rsidR="00266DEB" w:rsidRPr="00266DEB" w:rsidRDefault="00266DEB" w:rsidP="00266DEB">
            <w:pPr>
              <w:spacing w:before="0" w:after="0"/>
              <w:jc w:val="center"/>
              <w:rPr>
                <w:ins w:id="6209" w:author="Elena Borisenok" w:date="2024-11-17T19:45:00Z"/>
                <w:szCs w:val="24"/>
              </w:rPr>
            </w:pPr>
            <w:ins w:id="6210" w:author="Elena Borisenok" w:date="2024-11-17T19:45:00Z">
              <w:r w:rsidRPr="00266DEB">
                <w:rPr>
                  <w:szCs w:val="24"/>
                </w:rPr>
                <w:t>4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211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38984FC2" w14:textId="77777777" w:rsidR="00266DEB" w:rsidRPr="00266DEB" w:rsidRDefault="00266DEB" w:rsidP="00266DEB">
            <w:pPr>
              <w:spacing w:before="0" w:after="0"/>
              <w:jc w:val="left"/>
              <w:rPr>
                <w:ins w:id="6212" w:author="Elena Borisenok" w:date="2024-11-17T19:45:00Z"/>
                <w:szCs w:val="24"/>
              </w:rPr>
            </w:pPr>
            <w:ins w:id="6213" w:author="Elena Borisenok" w:date="2024-11-17T19:45:00Z">
              <w:r w:rsidRPr="00266DEB">
                <w:rPr>
                  <w:szCs w:val="24"/>
                </w:rPr>
                <w:t>П. 3.3.18, 6.12.2, 5.2.11, 6.1.10 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14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6388E02" w14:textId="77777777" w:rsidR="00266DEB" w:rsidRPr="00266DEB" w:rsidRDefault="00266DEB" w:rsidP="00266DEB">
            <w:pPr>
              <w:spacing w:before="0" w:after="0"/>
              <w:jc w:val="left"/>
              <w:rPr>
                <w:ins w:id="6215" w:author="Elena Borisenok" w:date="2024-11-17T19:45:00Z"/>
                <w:color w:val="000000"/>
                <w:szCs w:val="24"/>
              </w:rPr>
            </w:pPr>
            <w:ins w:id="6216" w:author="Elena Borisenok" w:date="2024-11-17T19:45:00Z">
              <w:r w:rsidRPr="00266DEB">
                <w:rPr>
                  <w:color w:val="000000" w:themeColor="text1"/>
                  <w:szCs w:val="24"/>
                </w:rPr>
                <w:t>ПР-4, Встроенные инструменты удаленного ведения и агрегации журналов (логов)</w:t>
              </w:r>
            </w:ins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17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2ACB5FA" w14:textId="77777777" w:rsidR="00266DEB" w:rsidRPr="00266DEB" w:rsidRDefault="00266DEB" w:rsidP="00266DEB">
            <w:pPr>
              <w:spacing w:before="0" w:after="0"/>
              <w:jc w:val="center"/>
              <w:rPr>
                <w:ins w:id="6218" w:author="Elena Borisenok" w:date="2024-11-17T19:45:00Z"/>
                <w:szCs w:val="24"/>
              </w:rPr>
            </w:pPr>
            <w:ins w:id="6219" w:author="Elena Borisenok" w:date="2024-11-17T19:45:00Z">
              <w:r w:rsidRPr="00266DEB">
                <w:rPr>
                  <w:szCs w:val="24"/>
                </w:rPr>
                <w:t>Низкий</w:t>
              </w:r>
            </w:ins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20" w:author="Elena Borisenok" w:date="2024-11-18T10:56:00Z">
              <w:tcPr>
                <w:tcW w:w="0" w:type="auto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6CDE3BB" w14:textId="77777777" w:rsidR="00266DEB" w:rsidRPr="00266DEB" w:rsidRDefault="00266DEB" w:rsidP="00266DEB">
            <w:pPr>
              <w:spacing w:before="0" w:after="0"/>
              <w:jc w:val="left"/>
              <w:rPr>
                <w:ins w:id="6221" w:author="Elena Borisenok" w:date="2024-11-17T19:45:00Z"/>
                <w:color w:val="000000"/>
                <w:szCs w:val="24"/>
              </w:rPr>
            </w:pPr>
            <w:ins w:id="6222" w:author="Elena Borisenok" w:date="2024-11-17T19:45:00Z">
              <w:r w:rsidRPr="00266DEB">
                <w:rPr>
                  <w:color w:val="000000"/>
                  <w:szCs w:val="24"/>
                </w:rPr>
                <w:t>Настроить модуль логирования для отправки журналов в удаленное хранилище (например, Elasticsearch). Проверить, что журналы отправляются и доступны в удаленном хранилище.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23" w:author="Elena Borisenok" w:date="2024-11-18T10:56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3A64159" w14:textId="77777777" w:rsidR="00266DEB" w:rsidRPr="00266DEB" w:rsidRDefault="00266DEB" w:rsidP="00266DEB">
            <w:pPr>
              <w:spacing w:before="0" w:after="0"/>
              <w:jc w:val="left"/>
              <w:rPr>
                <w:ins w:id="6224" w:author="Elena Borisenok" w:date="2024-11-17T19:45:00Z"/>
                <w:color w:val="000000"/>
                <w:szCs w:val="24"/>
              </w:rPr>
            </w:pPr>
            <w:ins w:id="6225" w:author="Elena Borisenok" w:date="2024-11-17T19:45:00Z">
              <w:r w:rsidRPr="00266DEB">
                <w:rPr>
                  <w:color w:val="000000"/>
                  <w:szCs w:val="24"/>
                </w:rPr>
                <w:t>Журналы собираются и отправляются в удаленное хранилище, где доступны для анализа.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26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25B797" w14:textId="77777777" w:rsidR="00266DEB" w:rsidRPr="00266DEB" w:rsidRDefault="00266DEB" w:rsidP="00266DEB">
            <w:pPr>
              <w:spacing w:before="0" w:after="0"/>
              <w:jc w:val="left"/>
              <w:rPr>
                <w:ins w:id="6227" w:author="Elena Borisenok" w:date="2024-11-17T19:45:00Z"/>
                <w:color w:val="000000"/>
                <w:szCs w:val="24"/>
              </w:rPr>
            </w:pPr>
            <w:ins w:id="6228" w:author="Elena Borisenok" w:date="2024-11-17T19:45:00Z">
              <w:r w:rsidRPr="00266DEB">
                <w:rPr>
                  <w:color w:val="000000"/>
                  <w:szCs w:val="24"/>
                </w:rPr>
                <w:t> </w:t>
              </w:r>
            </w:ins>
          </w:p>
        </w:tc>
      </w:tr>
      <w:tr w:rsidR="00266DEB" w:rsidRPr="00266DEB" w14:paraId="3C196453" w14:textId="77777777" w:rsidTr="00DC26A6">
        <w:tblPrEx>
          <w:tblPrExChange w:id="6229" w:author="Elena Borisenok" w:date="2024-11-18T10:56:00Z">
            <w:tblPrEx>
              <w:tblW w:w="5000" w:type="pct"/>
            </w:tblPrEx>
          </w:tblPrExChange>
        </w:tblPrEx>
        <w:trPr>
          <w:ins w:id="6230" w:author="Elena Borisenok" w:date="2024-11-17T19:45:00Z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31" w:author="Elena Borisenok" w:date="2024-11-18T10:56:00Z">
              <w:tcPr>
                <w:tcW w:w="0" w:type="auto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8990010" w14:textId="77777777" w:rsidR="00266DEB" w:rsidRPr="00266DEB" w:rsidRDefault="00266DEB" w:rsidP="00266DEB">
            <w:pPr>
              <w:spacing w:before="0" w:after="0"/>
              <w:jc w:val="center"/>
              <w:rPr>
                <w:ins w:id="6232" w:author="Elena Borisenok" w:date="2024-11-17T19:45:00Z"/>
                <w:szCs w:val="24"/>
              </w:rPr>
            </w:pPr>
            <w:ins w:id="6233" w:author="Elena Borisenok" w:date="2024-11-17T19:45:00Z">
              <w:r w:rsidRPr="00266DEB">
                <w:rPr>
                  <w:szCs w:val="24"/>
                </w:rPr>
                <w:t>5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234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70A422E0" w14:textId="77777777" w:rsidR="00266DEB" w:rsidRPr="00266DEB" w:rsidRDefault="00266DEB" w:rsidP="00266DEB">
            <w:pPr>
              <w:spacing w:before="0" w:after="0"/>
              <w:jc w:val="left"/>
              <w:rPr>
                <w:ins w:id="6235" w:author="Elena Borisenok" w:date="2024-11-17T19:45:00Z"/>
                <w:szCs w:val="24"/>
              </w:rPr>
            </w:pPr>
            <w:ins w:id="6236" w:author="Elena Borisenok" w:date="2024-11-17T19:45:00Z">
              <w:r w:rsidRPr="00266DEB">
                <w:rPr>
                  <w:szCs w:val="24"/>
                </w:rPr>
                <w:t>П. 3.3.18, 6.12.2, 5.2.11 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37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3DAED00" w14:textId="77777777" w:rsidR="00266DEB" w:rsidRPr="00266DEB" w:rsidRDefault="00266DEB" w:rsidP="00266DEB">
            <w:pPr>
              <w:spacing w:before="0" w:after="0"/>
              <w:jc w:val="left"/>
              <w:rPr>
                <w:ins w:id="6238" w:author="Elena Borisenok" w:date="2024-11-17T19:45:00Z"/>
                <w:color w:val="000000"/>
                <w:szCs w:val="24"/>
              </w:rPr>
            </w:pPr>
            <w:ins w:id="6239" w:author="Elena Borisenok" w:date="2024-11-17T19:45:00Z">
              <w:r w:rsidRPr="00266DEB">
                <w:rPr>
                  <w:color w:val="000000" w:themeColor="text1"/>
                  <w:szCs w:val="24"/>
                </w:rPr>
                <w:t xml:space="preserve">ПР-5, Встроенная система </w:t>
              </w:r>
              <w:r w:rsidRPr="00266DEB">
                <w:rPr>
                  <w:color w:val="000000" w:themeColor="text1"/>
                  <w:szCs w:val="24"/>
                </w:rPr>
                <w:lastRenderedPageBreak/>
                <w:t>кратковременного хранения логов</w:t>
              </w:r>
            </w:ins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40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0C2FC21" w14:textId="77777777" w:rsidR="00266DEB" w:rsidRPr="00266DEB" w:rsidRDefault="00266DEB" w:rsidP="00266DEB">
            <w:pPr>
              <w:spacing w:before="0" w:after="0"/>
              <w:jc w:val="center"/>
              <w:rPr>
                <w:ins w:id="6241" w:author="Elena Borisenok" w:date="2024-11-17T19:45:00Z"/>
                <w:szCs w:val="24"/>
              </w:rPr>
            </w:pPr>
            <w:ins w:id="6242" w:author="Elena Borisenok" w:date="2024-11-17T19:45:00Z">
              <w:r w:rsidRPr="00266DEB">
                <w:rPr>
                  <w:szCs w:val="24"/>
                </w:rPr>
                <w:lastRenderedPageBreak/>
                <w:t>Средний</w:t>
              </w:r>
            </w:ins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43" w:author="Elena Borisenok" w:date="2024-11-18T10:56:00Z">
              <w:tcPr>
                <w:tcW w:w="0" w:type="auto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334F63BE" w14:textId="77777777" w:rsidR="00266DEB" w:rsidRPr="00266DEB" w:rsidRDefault="00266DEB" w:rsidP="00266DEB">
            <w:pPr>
              <w:spacing w:before="0" w:after="0"/>
              <w:jc w:val="left"/>
              <w:rPr>
                <w:ins w:id="6244" w:author="Elena Borisenok" w:date="2024-11-17T19:45:00Z"/>
                <w:color w:val="000000"/>
                <w:szCs w:val="24"/>
              </w:rPr>
            </w:pPr>
            <w:ins w:id="6245" w:author="Elena Borisenok" w:date="2024-11-17T19:45:00Z">
              <w:r w:rsidRPr="00266DEB">
                <w:rPr>
                  <w:color w:val="000000"/>
                  <w:szCs w:val="24"/>
                </w:rPr>
                <w:t xml:space="preserve">Установить модуль loki и настроить log-shipper для отправки логов платформы. </w:t>
              </w:r>
              <w:r w:rsidRPr="00266DEB">
                <w:rPr>
                  <w:color w:val="000000"/>
                  <w:szCs w:val="24"/>
                </w:rPr>
                <w:lastRenderedPageBreak/>
                <w:t>Убедиться, что логи доступны в интерфейсе Loki.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46" w:author="Elena Borisenok" w:date="2024-11-18T10:56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7B23D21" w14:textId="77777777" w:rsidR="00266DEB" w:rsidRPr="00266DEB" w:rsidRDefault="00266DEB" w:rsidP="00266DEB">
            <w:pPr>
              <w:spacing w:before="0" w:after="0"/>
              <w:jc w:val="left"/>
              <w:rPr>
                <w:ins w:id="6247" w:author="Elena Borisenok" w:date="2024-11-17T19:45:00Z"/>
                <w:color w:val="000000"/>
                <w:szCs w:val="24"/>
              </w:rPr>
            </w:pPr>
            <w:ins w:id="6248" w:author="Elena Borisenok" w:date="2024-11-17T19:45:00Z">
              <w:r w:rsidRPr="00266DEB">
                <w:rPr>
                  <w:color w:val="000000"/>
                  <w:szCs w:val="24"/>
                </w:rPr>
                <w:lastRenderedPageBreak/>
                <w:t xml:space="preserve">Логи платформы успешно отправляются </w:t>
              </w:r>
              <w:r w:rsidRPr="00266DEB">
                <w:rPr>
                  <w:color w:val="000000"/>
                  <w:szCs w:val="24"/>
                </w:rPr>
                <w:lastRenderedPageBreak/>
                <w:t>и доступны в интерфейсе Loki.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49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BDFCAF1" w14:textId="77777777" w:rsidR="00266DEB" w:rsidRPr="00266DEB" w:rsidRDefault="00266DEB" w:rsidP="00266DEB">
            <w:pPr>
              <w:spacing w:before="0" w:after="0"/>
              <w:jc w:val="left"/>
              <w:rPr>
                <w:ins w:id="6250" w:author="Elena Borisenok" w:date="2024-11-17T19:45:00Z"/>
                <w:color w:val="000000"/>
                <w:szCs w:val="24"/>
              </w:rPr>
            </w:pPr>
            <w:ins w:id="6251" w:author="Elena Borisenok" w:date="2024-11-17T19:45:00Z">
              <w:r w:rsidRPr="00266DEB">
                <w:rPr>
                  <w:color w:val="000000"/>
                  <w:szCs w:val="24"/>
                </w:rPr>
                <w:lastRenderedPageBreak/>
                <w:t> </w:t>
              </w:r>
            </w:ins>
          </w:p>
        </w:tc>
      </w:tr>
      <w:tr w:rsidR="00266DEB" w:rsidRPr="00266DEB" w14:paraId="08A357B5" w14:textId="77777777" w:rsidTr="00DC26A6">
        <w:tblPrEx>
          <w:tblPrExChange w:id="6252" w:author="Elena Borisenok" w:date="2024-11-18T10:56:00Z">
            <w:tblPrEx>
              <w:tblW w:w="5000" w:type="pct"/>
            </w:tblPrEx>
          </w:tblPrExChange>
        </w:tblPrEx>
        <w:trPr>
          <w:ins w:id="6253" w:author="Elena Borisenok" w:date="2024-11-17T19:45:00Z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54" w:author="Elena Borisenok" w:date="2024-11-18T10:56:00Z">
              <w:tcPr>
                <w:tcW w:w="0" w:type="auto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2D71272" w14:textId="77777777" w:rsidR="00266DEB" w:rsidRPr="00266DEB" w:rsidRDefault="00266DEB" w:rsidP="00266DEB">
            <w:pPr>
              <w:spacing w:before="0" w:after="0"/>
              <w:jc w:val="center"/>
              <w:rPr>
                <w:ins w:id="6255" w:author="Elena Borisenok" w:date="2024-11-17T19:45:00Z"/>
                <w:szCs w:val="24"/>
              </w:rPr>
            </w:pPr>
            <w:ins w:id="6256" w:author="Elena Borisenok" w:date="2024-11-17T19:45:00Z">
              <w:r w:rsidRPr="00266DEB">
                <w:rPr>
                  <w:szCs w:val="24"/>
                </w:rPr>
                <w:t>6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6257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</w:tcPrChange>
          </w:tcPr>
          <w:p w14:paraId="1FEB8266" w14:textId="77777777" w:rsidR="00266DEB" w:rsidRPr="00266DEB" w:rsidRDefault="00266DEB" w:rsidP="00266DEB">
            <w:pPr>
              <w:spacing w:before="0" w:after="0"/>
              <w:jc w:val="left"/>
              <w:rPr>
                <w:ins w:id="6258" w:author="Elena Borisenok" w:date="2024-11-17T19:45:00Z"/>
                <w:szCs w:val="24"/>
              </w:rPr>
            </w:pPr>
            <w:ins w:id="6259" w:author="Elena Borisenok" w:date="2024-11-17T19:45:00Z">
              <w:r w:rsidRPr="00266DEB">
                <w:rPr>
                  <w:szCs w:val="24"/>
                </w:rPr>
                <w:t>П. 4.2.5, 6.10.4, 6.10.1.4 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60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8F63482" w14:textId="77777777" w:rsidR="00266DEB" w:rsidRPr="00266DEB" w:rsidRDefault="00266DEB" w:rsidP="00266DEB">
            <w:pPr>
              <w:spacing w:before="0" w:after="0"/>
              <w:jc w:val="left"/>
              <w:rPr>
                <w:ins w:id="6261" w:author="Elena Borisenok" w:date="2024-11-17T19:45:00Z"/>
                <w:color w:val="000000"/>
                <w:szCs w:val="24"/>
              </w:rPr>
            </w:pPr>
            <w:ins w:id="6262" w:author="Elena Borisenok" w:date="2024-11-17T19:45:00Z">
              <w:r w:rsidRPr="00266DEB">
                <w:rPr>
                  <w:color w:val="000000" w:themeColor="text1"/>
                  <w:szCs w:val="24"/>
                </w:rPr>
                <w:t>ПР-6, Доступ к кластеру через OpenVPN</w:t>
              </w:r>
            </w:ins>
          </w:p>
        </w:tc>
        <w:tc>
          <w:tcPr>
            <w:tcW w:w="4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63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08493493" w14:textId="77777777" w:rsidR="00266DEB" w:rsidRPr="00266DEB" w:rsidRDefault="00266DEB" w:rsidP="00266DEB">
            <w:pPr>
              <w:spacing w:before="0" w:after="0"/>
              <w:jc w:val="center"/>
              <w:rPr>
                <w:ins w:id="6264" w:author="Elena Borisenok" w:date="2024-11-17T19:45:00Z"/>
                <w:szCs w:val="24"/>
              </w:rPr>
            </w:pPr>
            <w:ins w:id="6265" w:author="Elena Borisenok" w:date="2024-11-17T19:45:00Z">
              <w:r w:rsidRPr="00266DEB">
                <w:rPr>
                  <w:szCs w:val="24"/>
                </w:rPr>
                <w:t>Высокий</w:t>
              </w:r>
            </w:ins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66" w:author="Elena Borisenok" w:date="2024-11-18T10:56:00Z">
              <w:tcPr>
                <w:tcW w:w="0" w:type="auto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B729A9B" w14:textId="77777777" w:rsidR="00266DEB" w:rsidRPr="00266DEB" w:rsidRDefault="00266DEB" w:rsidP="00266DEB">
            <w:pPr>
              <w:spacing w:before="0" w:after="0"/>
              <w:jc w:val="left"/>
              <w:rPr>
                <w:ins w:id="6267" w:author="Elena Borisenok" w:date="2024-11-17T19:45:00Z"/>
                <w:color w:val="000000"/>
                <w:szCs w:val="24"/>
              </w:rPr>
            </w:pPr>
            <w:ins w:id="6268" w:author="Elena Borisenok" w:date="2024-11-17T19:45:00Z">
              <w:r w:rsidRPr="00266DEB">
                <w:rPr>
                  <w:color w:val="000000"/>
                  <w:szCs w:val="24"/>
                </w:rPr>
                <w:t>Включить модуль OpenVPN, настроить клиента для подключения и подключиться к серверу OpenVPN. Проверить, что подключение установлено, и доступ к кластеру осуществляется через VPN.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269" w:author="Elena Borisenok" w:date="2024-11-18T10:56:00Z">
              <w:tcPr>
                <w:tcW w:w="0" w:type="auto"/>
                <w:gridSpan w:val="3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6A216C7" w14:textId="77777777" w:rsidR="00266DEB" w:rsidRPr="00266DEB" w:rsidRDefault="00266DEB" w:rsidP="00266DEB">
            <w:pPr>
              <w:spacing w:before="0" w:after="0"/>
              <w:jc w:val="left"/>
              <w:rPr>
                <w:ins w:id="6270" w:author="Elena Borisenok" w:date="2024-11-17T19:45:00Z"/>
                <w:color w:val="000000"/>
                <w:szCs w:val="24"/>
              </w:rPr>
            </w:pPr>
            <w:ins w:id="6271" w:author="Elena Borisenok" w:date="2024-11-17T19:45:00Z">
              <w:r w:rsidRPr="00266DEB">
                <w:rPr>
                  <w:color w:val="000000"/>
                  <w:szCs w:val="24"/>
                </w:rPr>
                <w:t>Подключение к OpenVPN серверу успешно выполнено, доступ к кластеру через VPN работает корректно.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72" w:author="Elena Borisenok" w:date="2024-11-18T10:5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50D4D7" w14:textId="77777777" w:rsidR="00266DEB" w:rsidRPr="00266DEB" w:rsidRDefault="00266DEB" w:rsidP="00266DEB">
            <w:pPr>
              <w:spacing w:before="0" w:after="0"/>
              <w:jc w:val="left"/>
              <w:rPr>
                <w:ins w:id="6273" w:author="Elena Borisenok" w:date="2024-11-17T19:45:00Z"/>
                <w:color w:val="000000"/>
                <w:szCs w:val="24"/>
              </w:rPr>
            </w:pPr>
            <w:ins w:id="6274" w:author="Elena Borisenok" w:date="2024-11-17T19:45:00Z">
              <w:r w:rsidRPr="00266DEB">
                <w:rPr>
                  <w:color w:val="000000"/>
                  <w:szCs w:val="24"/>
                </w:rPr>
                <w:t> </w:t>
              </w:r>
            </w:ins>
          </w:p>
        </w:tc>
      </w:tr>
    </w:tbl>
    <w:p w14:paraId="1B08FFFD" w14:textId="77777777" w:rsidR="00266DEB" w:rsidRPr="00266DEB" w:rsidRDefault="00266DEB">
      <w:pPr>
        <w:rPr>
          <w:rPrChange w:id="6275" w:author="Elena Borisenok" w:date="2024-11-17T19:45:00Z">
            <w:rPr>
              <w:color w:val="000000" w:themeColor="text1"/>
              <w:lang w:val="ru-RU"/>
            </w:rPr>
          </w:rPrChange>
        </w:rPr>
        <w:pPrChange w:id="6276" w:author="Elena Borisenok" w:date="2024-11-17T19:45:00Z">
          <w:pPr>
            <w:pStyle w:val="afff"/>
            <w:keepNext/>
          </w:pPr>
        </w:pPrChange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19"/>
        <w:gridCol w:w="4133"/>
        <w:gridCol w:w="8502"/>
      </w:tblGrid>
      <w:tr w:rsidR="00E122FB" w:rsidRPr="006C5BA5" w:rsidDel="00266DEB" w14:paraId="30ECADFD" w14:textId="4F309E4A">
        <w:trPr>
          <w:trHeight w:val="945"/>
          <w:del w:id="6277" w:author="Elena Borisenok" w:date="2024-11-17T19:45:00Z"/>
        </w:trPr>
        <w:tc>
          <w:tcPr>
            <w:tcW w:w="659" w:type="pct"/>
            <w:shd w:val="clear" w:color="000000" w:fill="D9D9D9"/>
            <w:vAlign w:val="center"/>
          </w:tcPr>
          <w:p w14:paraId="128B2044" w14:textId="2522068C" w:rsidR="00E122FB" w:rsidRPr="006C5BA5" w:rsidDel="00266DEB" w:rsidRDefault="00000000">
            <w:pPr>
              <w:spacing w:before="0" w:after="0"/>
              <w:jc w:val="center"/>
              <w:rPr>
                <w:del w:id="6278" w:author="Elena Borisenok" w:date="2024-11-17T19:45:00Z"/>
                <w:b/>
                <w:bCs/>
                <w:color w:val="000000" w:themeColor="text1"/>
                <w:szCs w:val="24"/>
              </w:rPr>
            </w:pPr>
            <w:del w:id="6279" w:author="Elena Borisenok" w:date="2024-11-17T19:45:00Z">
              <w:r w:rsidRPr="006C5BA5" w:rsidDel="00266DEB">
                <w:rPr>
                  <w:b/>
                  <w:bCs/>
                  <w:color w:val="000000" w:themeColor="text1"/>
                  <w:szCs w:val="24"/>
                </w:rPr>
                <w:delText>№ п/п</w:delText>
              </w:r>
            </w:del>
          </w:p>
        </w:tc>
        <w:tc>
          <w:tcPr>
            <w:tcW w:w="1420" w:type="pct"/>
            <w:shd w:val="clear" w:color="000000" w:fill="D9D9D9"/>
            <w:vAlign w:val="center"/>
          </w:tcPr>
          <w:p w14:paraId="7E6180CE" w14:textId="36881E54" w:rsidR="00E122FB" w:rsidRPr="006C5BA5" w:rsidDel="00266DEB" w:rsidRDefault="00000000">
            <w:pPr>
              <w:spacing w:before="0" w:after="0"/>
              <w:jc w:val="center"/>
              <w:rPr>
                <w:del w:id="6280" w:author="Elena Borisenok" w:date="2024-11-17T19:45:00Z"/>
                <w:b/>
                <w:bCs/>
                <w:color w:val="000000" w:themeColor="text1"/>
                <w:szCs w:val="24"/>
              </w:rPr>
            </w:pPr>
            <w:del w:id="6281" w:author="Elena Borisenok" w:date="2024-11-17T19:45:00Z">
              <w:r w:rsidRPr="006C5BA5" w:rsidDel="00266DEB">
                <w:rPr>
                  <w:b/>
                  <w:bCs/>
                  <w:color w:val="000000" w:themeColor="text1"/>
                  <w:szCs w:val="24"/>
                </w:rPr>
                <w:delText>Описание требования</w:delText>
              </w:r>
            </w:del>
          </w:p>
        </w:tc>
        <w:tc>
          <w:tcPr>
            <w:tcW w:w="2921" w:type="pct"/>
            <w:shd w:val="clear" w:color="000000" w:fill="D9D9D9"/>
            <w:vAlign w:val="center"/>
          </w:tcPr>
          <w:p w14:paraId="7D975033" w14:textId="6A11FD55" w:rsidR="00E122FB" w:rsidRPr="006C5BA5" w:rsidDel="00266DEB" w:rsidRDefault="00000000">
            <w:pPr>
              <w:spacing w:before="0" w:after="0"/>
              <w:jc w:val="center"/>
              <w:rPr>
                <w:del w:id="6282" w:author="Elena Borisenok" w:date="2024-11-17T19:45:00Z"/>
                <w:b/>
                <w:bCs/>
                <w:color w:val="000000" w:themeColor="text1"/>
                <w:szCs w:val="24"/>
              </w:rPr>
            </w:pPr>
            <w:del w:id="6283" w:author="Elena Borisenok" w:date="2024-11-17T19:45:00Z">
              <w:r w:rsidRPr="006C5BA5" w:rsidDel="00266DEB">
                <w:rPr>
                  <w:b/>
                  <w:bCs/>
                  <w:color w:val="000000" w:themeColor="text1"/>
                  <w:szCs w:val="24"/>
                </w:rPr>
                <w:delText>Критерий оценки успешности проверки</w:delText>
              </w:r>
            </w:del>
          </w:p>
        </w:tc>
      </w:tr>
      <w:tr w:rsidR="00E122FB" w:rsidRPr="006C5BA5" w:rsidDel="00266DEB" w14:paraId="79EBC85C" w14:textId="13CABACE">
        <w:trPr>
          <w:trHeight w:val="945"/>
          <w:del w:id="6284" w:author="Elena Borisenok" w:date="2024-11-17T19:45:00Z"/>
        </w:trPr>
        <w:tc>
          <w:tcPr>
            <w:tcW w:w="659" w:type="pct"/>
            <w:shd w:val="clear" w:color="auto" w:fill="auto"/>
            <w:vAlign w:val="center"/>
          </w:tcPr>
          <w:p w14:paraId="02DB8753" w14:textId="6C2F4CEC" w:rsidR="00E122FB" w:rsidRPr="006C5BA5" w:rsidDel="00266DEB" w:rsidRDefault="00000000">
            <w:pPr>
              <w:spacing w:before="0" w:after="0"/>
              <w:jc w:val="center"/>
              <w:rPr>
                <w:del w:id="6285" w:author="Elena Borisenok" w:date="2024-11-17T19:45:00Z"/>
                <w:color w:val="000000" w:themeColor="text1"/>
                <w:szCs w:val="24"/>
              </w:rPr>
            </w:pPr>
            <w:del w:id="6286" w:author="Elena Borisenok" w:date="2024-11-17T19:09:00Z">
              <w:r w:rsidRPr="006C5BA5" w:rsidDel="00C74541">
                <w:rPr>
                  <w:color w:val="000000" w:themeColor="text1"/>
                  <w:szCs w:val="24"/>
                </w:rPr>
                <w:delText>ТП-</w:delText>
              </w:r>
            </w:del>
            <w:del w:id="6287" w:author="Elena Borisenok" w:date="2024-11-17T19:45:00Z">
              <w:r w:rsidRPr="006C5BA5" w:rsidDel="00266DEB">
                <w:rPr>
                  <w:color w:val="000000" w:themeColor="text1"/>
                  <w:szCs w:val="24"/>
                </w:rPr>
                <w:delText>1</w:delText>
              </w:r>
            </w:del>
          </w:p>
        </w:tc>
        <w:tc>
          <w:tcPr>
            <w:tcW w:w="1420" w:type="pct"/>
            <w:shd w:val="clear" w:color="auto" w:fill="auto"/>
            <w:vAlign w:val="center"/>
          </w:tcPr>
          <w:p w14:paraId="3AE32869" w14:textId="3517F441" w:rsidR="00E122FB" w:rsidRPr="006C5BA5" w:rsidDel="00266DEB" w:rsidRDefault="00000000">
            <w:pPr>
              <w:spacing w:before="0" w:after="0"/>
              <w:jc w:val="left"/>
              <w:rPr>
                <w:del w:id="6288" w:author="Elena Borisenok" w:date="2024-11-17T19:45:00Z"/>
                <w:color w:val="000000" w:themeColor="text1"/>
                <w:szCs w:val="24"/>
              </w:rPr>
            </w:pPr>
            <w:del w:id="6289" w:author="Elena Borisenok" w:date="2024-11-17T19:45:00Z">
              <w:r w:rsidRPr="006C5BA5" w:rsidDel="00266DEB">
                <w:rPr>
                  <w:color w:val="000000" w:themeColor="text1"/>
                  <w:szCs w:val="24"/>
                </w:rPr>
                <w:delText xml:space="preserve">Встроенная возможность автоматического распространения </w:delText>
              </w:r>
              <w:r w:rsidDel="00266DEB">
                <w:rPr>
                  <w:color w:val="000000" w:themeColor="text1"/>
                  <w:szCs w:val="24"/>
                </w:rPr>
                <w:delText>secrets</w:delText>
              </w:r>
            </w:del>
          </w:p>
        </w:tc>
        <w:tc>
          <w:tcPr>
            <w:tcW w:w="2921" w:type="pct"/>
            <w:shd w:val="clear" w:color="auto" w:fill="auto"/>
            <w:vAlign w:val="center"/>
          </w:tcPr>
          <w:p w14:paraId="379212E6" w14:textId="1BE74EE7" w:rsidR="00E122FB" w:rsidRPr="006C5BA5" w:rsidDel="00266DEB" w:rsidRDefault="00000000">
            <w:pPr>
              <w:spacing w:before="0" w:after="0"/>
              <w:jc w:val="left"/>
              <w:rPr>
                <w:del w:id="6290" w:author="Elena Borisenok" w:date="2024-11-17T19:45:00Z"/>
                <w:color w:val="000000" w:themeColor="text1"/>
                <w:szCs w:val="24"/>
              </w:rPr>
            </w:pPr>
            <w:del w:id="6291" w:author="Elena Borisenok" w:date="2024-11-17T19:45:00Z">
              <w:r w:rsidRPr="006C5BA5" w:rsidDel="00266DEB">
                <w:rPr>
                  <w:color w:val="000000" w:themeColor="text1"/>
                  <w:szCs w:val="24"/>
                </w:rPr>
                <w:delText xml:space="preserve">Создать </w:delText>
              </w:r>
              <w:r w:rsidDel="00266DEB">
                <w:rPr>
                  <w:color w:val="000000" w:themeColor="text1"/>
                  <w:szCs w:val="24"/>
                </w:rPr>
                <w:delText>secret</w:delText>
              </w:r>
              <w:r w:rsidRPr="006C5BA5" w:rsidDel="00266DEB">
                <w:rPr>
                  <w:color w:val="000000" w:themeColor="text1"/>
                  <w:szCs w:val="24"/>
                </w:rPr>
                <w:delText xml:space="preserve"> в </w:delText>
              </w:r>
              <w:r w:rsidDel="00266DEB">
                <w:rPr>
                  <w:color w:val="000000" w:themeColor="text1"/>
                  <w:szCs w:val="24"/>
                </w:rPr>
                <w:delText>namespace</w:delText>
              </w:r>
              <w:r w:rsidRPr="006C5BA5" w:rsidDel="00266DEB">
                <w:rPr>
                  <w:color w:val="000000" w:themeColor="text1"/>
                  <w:szCs w:val="24"/>
                </w:rPr>
                <w:delText xml:space="preserve"> </w:delText>
              </w:r>
              <w:r w:rsidDel="00266DEB">
                <w:rPr>
                  <w:color w:val="000000" w:themeColor="text1"/>
                  <w:szCs w:val="24"/>
                </w:rPr>
                <w:delText>default</w:delText>
              </w:r>
              <w:r w:rsidRPr="006C5BA5" w:rsidDel="00266DEB">
                <w:rPr>
                  <w:color w:val="000000" w:themeColor="text1"/>
                  <w:szCs w:val="24"/>
                </w:rPr>
                <w:delText xml:space="preserve"> с необходимой аннотацией и убедиться, что он появился во всех </w:delText>
              </w:r>
              <w:r w:rsidDel="00266DEB">
                <w:rPr>
                  <w:color w:val="000000" w:themeColor="text1"/>
                  <w:szCs w:val="24"/>
                </w:rPr>
                <w:delText>namespaces</w:delText>
              </w:r>
            </w:del>
          </w:p>
        </w:tc>
      </w:tr>
      <w:tr w:rsidR="00E122FB" w:rsidRPr="006C5BA5" w:rsidDel="00266DEB" w14:paraId="12B25F95" w14:textId="12A69F29">
        <w:trPr>
          <w:trHeight w:val="945"/>
          <w:del w:id="6292" w:author="Elena Borisenok" w:date="2024-11-17T19:45:00Z"/>
        </w:trPr>
        <w:tc>
          <w:tcPr>
            <w:tcW w:w="659" w:type="pct"/>
            <w:shd w:val="clear" w:color="auto" w:fill="auto"/>
            <w:vAlign w:val="center"/>
          </w:tcPr>
          <w:p w14:paraId="65726436" w14:textId="165D8D18" w:rsidR="00E122FB" w:rsidRPr="006C5BA5" w:rsidDel="00266DEB" w:rsidRDefault="00000000">
            <w:pPr>
              <w:spacing w:before="0" w:after="0"/>
              <w:jc w:val="center"/>
              <w:rPr>
                <w:del w:id="6293" w:author="Elena Borisenok" w:date="2024-11-17T19:45:00Z"/>
                <w:color w:val="000000" w:themeColor="text1"/>
                <w:szCs w:val="24"/>
              </w:rPr>
            </w:pPr>
            <w:del w:id="6294" w:author="Elena Borisenok" w:date="2024-11-17T19:09:00Z">
              <w:r w:rsidRPr="006C5BA5" w:rsidDel="00C74541">
                <w:rPr>
                  <w:color w:val="000000" w:themeColor="text1"/>
                  <w:szCs w:val="24"/>
                </w:rPr>
                <w:delText>ТП-</w:delText>
              </w:r>
            </w:del>
            <w:del w:id="6295" w:author="Elena Borisenok" w:date="2024-11-17T19:45:00Z">
              <w:r w:rsidRPr="006C5BA5" w:rsidDel="00266DEB">
                <w:rPr>
                  <w:color w:val="000000" w:themeColor="text1"/>
                  <w:szCs w:val="24"/>
                </w:rPr>
                <w:delText>2</w:delText>
              </w:r>
            </w:del>
          </w:p>
        </w:tc>
        <w:tc>
          <w:tcPr>
            <w:tcW w:w="1420" w:type="pct"/>
            <w:shd w:val="clear" w:color="auto" w:fill="auto"/>
            <w:vAlign w:val="center"/>
          </w:tcPr>
          <w:p w14:paraId="707B4FF2" w14:textId="2A5D4301" w:rsidR="00E122FB" w:rsidRPr="006C5BA5" w:rsidDel="00266DEB" w:rsidRDefault="00000000">
            <w:pPr>
              <w:spacing w:before="0" w:after="0"/>
              <w:jc w:val="left"/>
              <w:rPr>
                <w:del w:id="6296" w:author="Elena Borisenok" w:date="2024-11-17T19:45:00Z"/>
                <w:color w:val="000000" w:themeColor="text1"/>
                <w:szCs w:val="24"/>
              </w:rPr>
            </w:pPr>
            <w:del w:id="6297" w:author="Elena Borisenok" w:date="2024-11-17T19:45:00Z">
              <w:r w:rsidRPr="006C5BA5" w:rsidDel="00266DEB">
                <w:rPr>
                  <w:szCs w:val="24"/>
                </w:rPr>
                <w:delText xml:space="preserve">Автоматический перезапуск прикладного ПО в случае изменения </w:delText>
              </w:r>
              <w:r w:rsidDel="00266DEB">
                <w:rPr>
                  <w:szCs w:val="24"/>
                </w:rPr>
                <w:delText>secret</w:delText>
              </w:r>
              <w:r w:rsidRPr="006C5BA5" w:rsidDel="00266DEB">
                <w:rPr>
                  <w:szCs w:val="24"/>
                </w:rPr>
                <w:delText xml:space="preserve"> / </w:delText>
              </w:r>
              <w:r w:rsidDel="00266DEB">
                <w:rPr>
                  <w:szCs w:val="24"/>
                </w:rPr>
                <w:delText>configmap</w:delText>
              </w:r>
            </w:del>
          </w:p>
        </w:tc>
        <w:tc>
          <w:tcPr>
            <w:tcW w:w="2921" w:type="pct"/>
            <w:shd w:val="clear" w:color="auto" w:fill="auto"/>
            <w:vAlign w:val="center"/>
          </w:tcPr>
          <w:p w14:paraId="45B6D912" w14:textId="75532B07" w:rsidR="00E122FB" w:rsidRPr="006C5BA5" w:rsidDel="00266DEB" w:rsidRDefault="00000000">
            <w:pPr>
              <w:spacing w:before="0" w:after="0"/>
              <w:jc w:val="left"/>
              <w:rPr>
                <w:del w:id="6298" w:author="Elena Borisenok" w:date="2024-11-17T19:45:00Z"/>
                <w:color w:val="000000" w:themeColor="text1"/>
                <w:szCs w:val="24"/>
              </w:rPr>
            </w:pPr>
            <w:del w:id="6299" w:author="Elena Borisenok" w:date="2024-11-17T19:45:00Z">
              <w:r w:rsidRPr="006C5BA5" w:rsidDel="00266DEB">
                <w:rPr>
                  <w:szCs w:val="24"/>
                </w:rPr>
                <w:delText xml:space="preserve">Создать </w:delText>
              </w:r>
              <w:r w:rsidDel="00266DEB">
                <w:rPr>
                  <w:szCs w:val="24"/>
                </w:rPr>
                <w:delText>Deployment</w:delText>
              </w:r>
              <w:r w:rsidRPr="006C5BA5" w:rsidDel="00266DEB">
                <w:rPr>
                  <w:szCs w:val="24"/>
                </w:rPr>
                <w:delText xml:space="preserve"> со специальной аннотацией, который использует </w:delText>
              </w:r>
              <w:r w:rsidDel="00266DEB">
                <w:rPr>
                  <w:szCs w:val="24"/>
                </w:rPr>
                <w:delText>ConfgiMap</w:delText>
              </w:r>
              <w:r w:rsidRPr="006C5BA5" w:rsidDel="00266DEB">
                <w:rPr>
                  <w:szCs w:val="24"/>
                </w:rPr>
                <w:delText xml:space="preserve"> и произвести изменение параметров в </w:delText>
              </w:r>
              <w:r w:rsidDel="00266DEB">
                <w:rPr>
                  <w:szCs w:val="24"/>
                </w:rPr>
                <w:delText>ConfigMap</w:delText>
              </w:r>
            </w:del>
          </w:p>
        </w:tc>
      </w:tr>
      <w:tr w:rsidR="00E122FB" w:rsidRPr="006C5BA5" w:rsidDel="00266DEB" w14:paraId="7EAFA508" w14:textId="6E45CE6E">
        <w:trPr>
          <w:trHeight w:val="945"/>
          <w:del w:id="6300" w:author="Elena Borisenok" w:date="2024-11-17T19:45:00Z"/>
        </w:trPr>
        <w:tc>
          <w:tcPr>
            <w:tcW w:w="659" w:type="pct"/>
            <w:shd w:val="clear" w:color="auto" w:fill="auto"/>
            <w:vAlign w:val="center"/>
          </w:tcPr>
          <w:p w14:paraId="60099B03" w14:textId="303A9628" w:rsidR="00E122FB" w:rsidRPr="006C5BA5" w:rsidDel="00266DEB" w:rsidRDefault="00000000">
            <w:pPr>
              <w:spacing w:before="0" w:after="0"/>
              <w:jc w:val="center"/>
              <w:rPr>
                <w:del w:id="6301" w:author="Elena Borisenok" w:date="2024-11-17T19:45:00Z"/>
                <w:color w:val="000000" w:themeColor="text1"/>
                <w:szCs w:val="24"/>
              </w:rPr>
            </w:pPr>
            <w:del w:id="6302" w:author="Elena Borisenok" w:date="2024-11-17T19:09:00Z">
              <w:r w:rsidRPr="006C5BA5" w:rsidDel="00C74541">
                <w:rPr>
                  <w:color w:val="000000" w:themeColor="text1"/>
                  <w:szCs w:val="24"/>
                </w:rPr>
                <w:delText>ТП-</w:delText>
              </w:r>
            </w:del>
            <w:del w:id="6303" w:author="Elena Borisenok" w:date="2024-11-17T19:45:00Z">
              <w:r w:rsidRPr="006C5BA5" w:rsidDel="00266DEB">
                <w:rPr>
                  <w:color w:val="000000" w:themeColor="text1"/>
                  <w:szCs w:val="24"/>
                </w:rPr>
                <w:delText>3</w:delText>
              </w:r>
            </w:del>
          </w:p>
        </w:tc>
        <w:tc>
          <w:tcPr>
            <w:tcW w:w="1420" w:type="pct"/>
            <w:shd w:val="clear" w:color="auto" w:fill="auto"/>
            <w:vAlign w:val="center"/>
          </w:tcPr>
          <w:p w14:paraId="6B8CB1A8" w14:textId="462027EA" w:rsidR="00E122FB" w:rsidRPr="006C5BA5" w:rsidDel="00266DEB" w:rsidRDefault="00000000">
            <w:pPr>
              <w:spacing w:before="0" w:after="0"/>
              <w:jc w:val="left"/>
              <w:rPr>
                <w:del w:id="6304" w:author="Elena Borisenok" w:date="2024-11-17T19:45:00Z"/>
                <w:color w:val="000000" w:themeColor="text1"/>
                <w:szCs w:val="24"/>
              </w:rPr>
            </w:pPr>
            <w:del w:id="6305" w:author="Elena Borisenok" w:date="2024-11-17T19:45:00Z">
              <w:r w:rsidRPr="006C5BA5" w:rsidDel="00266DEB">
                <w:rPr>
                  <w:szCs w:val="24"/>
                </w:rPr>
                <w:delText>Настройка входящего трафика для кластера (</w:delText>
              </w:r>
              <w:r w:rsidDel="00266DEB">
                <w:rPr>
                  <w:szCs w:val="24"/>
                </w:rPr>
                <w:delText>Ingress</w:delText>
              </w:r>
              <w:r w:rsidRPr="006C5BA5" w:rsidDel="00266DEB">
                <w:rPr>
                  <w:szCs w:val="24"/>
                </w:rPr>
                <w:delText>)</w:delText>
              </w:r>
            </w:del>
          </w:p>
        </w:tc>
        <w:tc>
          <w:tcPr>
            <w:tcW w:w="2921" w:type="pct"/>
            <w:shd w:val="clear" w:color="auto" w:fill="auto"/>
            <w:vAlign w:val="center"/>
          </w:tcPr>
          <w:p w14:paraId="0F8865A2" w14:textId="7FE77A25" w:rsidR="00E122FB" w:rsidRPr="006C5BA5" w:rsidDel="00266DEB" w:rsidRDefault="00000000">
            <w:pPr>
              <w:spacing w:before="0" w:after="0"/>
              <w:jc w:val="left"/>
              <w:rPr>
                <w:del w:id="6306" w:author="Elena Borisenok" w:date="2024-11-17T19:45:00Z"/>
                <w:color w:val="000000" w:themeColor="text1"/>
                <w:szCs w:val="24"/>
              </w:rPr>
            </w:pPr>
            <w:del w:id="6307" w:author="Elena Borisenok" w:date="2024-11-17T19:45:00Z">
              <w:r w:rsidRPr="006C5BA5" w:rsidDel="00266DEB">
                <w:rPr>
                  <w:szCs w:val="24"/>
                </w:rPr>
                <w:delText xml:space="preserve">Произвести настройку </w:delText>
              </w:r>
              <w:r w:rsidDel="00266DEB">
                <w:rPr>
                  <w:szCs w:val="24"/>
                </w:rPr>
                <w:delText>IngressNginx</w:delText>
              </w:r>
              <w:r w:rsidRPr="006C5BA5" w:rsidDel="00266DEB">
                <w:rPr>
                  <w:szCs w:val="24"/>
                </w:rPr>
                <w:delText xml:space="preserve"> для приема входящего трафика</w:delText>
              </w:r>
            </w:del>
          </w:p>
        </w:tc>
      </w:tr>
      <w:tr w:rsidR="00E122FB" w:rsidRPr="006C5BA5" w:rsidDel="00266DEB" w14:paraId="5FF4230F" w14:textId="6DC5E863">
        <w:trPr>
          <w:trHeight w:val="571"/>
          <w:del w:id="6308" w:author="Elena Borisenok" w:date="2024-11-17T19:45:00Z"/>
        </w:trPr>
        <w:tc>
          <w:tcPr>
            <w:tcW w:w="659" w:type="pct"/>
            <w:shd w:val="clear" w:color="auto" w:fill="auto"/>
            <w:vAlign w:val="center"/>
          </w:tcPr>
          <w:p w14:paraId="335B120D" w14:textId="6031BE88" w:rsidR="00E122FB" w:rsidRPr="006C5BA5" w:rsidDel="00266DEB" w:rsidRDefault="00000000">
            <w:pPr>
              <w:spacing w:before="0" w:after="0"/>
              <w:jc w:val="center"/>
              <w:rPr>
                <w:del w:id="6309" w:author="Elena Borisenok" w:date="2024-11-17T19:45:00Z"/>
                <w:color w:val="000000" w:themeColor="text1"/>
                <w:szCs w:val="24"/>
              </w:rPr>
            </w:pPr>
            <w:del w:id="6310" w:author="Elena Borisenok" w:date="2024-11-17T19:09:00Z">
              <w:r w:rsidRPr="006C5BA5" w:rsidDel="00C74541">
                <w:rPr>
                  <w:color w:val="000000" w:themeColor="text1"/>
                  <w:szCs w:val="24"/>
                </w:rPr>
                <w:delText>ТП-</w:delText>
              </w:r>
            </w:del>
            <w:del w:id="6311" w:author="Elena Borisenok" w:date="2024-11-17T19:45:00Z">
              <w:r w:rsidRPr="006C5BA5" w:rsidDel="00266DEB">
                <w:rPr>
                  <w:color w:val="000000" w:themeColor="text1"/>
                  <w:szCs w:val="24"/>
                </w:rPr>
                <w:delText>4</w:delText>
              </w:r>
            </w:del>
          </w:p>
        </w:tc>
        <w:tc>
          <w:tcPr>
            <w:tcW w:w="1420" w:type="pct"/>
            <w:shd w:val="clear" w:color="auto" w:fill="auto"/>
            <w:vAlign w:val="center"/>
          </w:tcPr>
          <w:p w14:paraId="47D05729" w14:textId="682A94F4" w:rsidR="00E122FB" w:rsidRPr="006C5BA5" w:rsidDel="00266DEB" w:rsidRDefault="00000000">
            <w:pPr>
              <w:spacing w:before="0" w:after="0"/>
              <w:jc w:val="left"/>
              <w:rPr>
                <w:del w:id="6312" w:author="Elena Borisenok" w:date="2024-11-17T19:45:00Z"/>
                <w:color w:val="000000" w:themeColor="text1"/>
                <w:szCs w:val="24"/>
              </w:rPr>
            </w:pPr>
            <w:del w:id="6313" w:author="Elena Borisenok" w:date="2024-11-17T19:45:00Z">
              <w:r w:rsidRPr="006C5BA5" w:rsidDel="00266DEB">
                <w:rPr>
                  <w:szCs w:val="24"/>
                </w:rPr>
                <w:delText>Встроенные инструменты удаленного ведения и агрегации журналов (логов)</w:delText>
              </w:r>
            </w:del>
          </w:p>
        </w:tc>
        <w:tc>
          <w:tcPr>
            <w:tcW w:w="2921" w:type="pct"/>
            <w:shd w:val="clear" w:color="auto" w:fill="auto"/>
            <w:vAlign w:val="center"/>
          </w:tcPr>
          <w:p w14:paraId="1EACA2F4" w14:textId="77896A74" w:rsidR="00E122FB" w:rsidRPr="006C5BA5" w:rsidDel="00266DEB" w:rsidRDefault="00000000">
            <w:pPr>
              <w:spacing w:before="0" w:after="0"/>
              <w:jc w:val="left"/>
              <w:rPr>
                <w:del w:id="6314" w:author="Elena Borisenok" w:date="2024-11-17T19:45:00Z"/>
                <w:color w:val="000000" w:themeColor="text1"/>
                <w:szCs w:val="24"/>
              </w:rPr>
            </w:pPr>
            <w:del w:id="6315" w:author="Elena Borisenok" w:date="2024-11-17T19:45:00Z">
              <w:r w:rsidRPr="006C5BA5" w:rsidDel="00266DEB">
                <w:rPr>
                  <w:szCs w:val="24"/>
                </w:rPr>
                <w:delText>Произвести настройку сбора и отправки журналов в хранилище логов</w:delText>
              </w:r>
            </w:del>
          </w:p>
        </w:tc>
      </w:tr>
      <w:tr w:rsidR="00E122FB" w:rsidRPr="006C5BA5" w:rsidDel="00266DEB" w14:paraId="06F67D8C" w14:textId="647E85ED">
        <w:trPr>
          <w:trHeight w:val="1470"/>
          <w:del w:id="6316" w:author="Elena Borisenok" w:date="2024-11-17T19:45:00Z"/>
        </w:trPr>
        <w:tc>
          <w:tcPr>
            <w:tcW w:w="659" w:type="pct"/>
            <w:shd w:val="clear" w:color="auto" w:fill="auto"/>
            <w:vAlign w:val="center"/>
          </w:tcPr>
          <w:p w14:paraId="33F1EE09" w14:textId="0A59A609" w:rsidR="00E122FB" w:rsidRPr="006C5BA5" w:rsidDel="00266DEB" w:rsidRDefault="00000000">
            <w:pPr>
              <w:spacing w:before="0" w:after="0"/>
              <w:jc w:val="center"/>
              <w:rPr>
                <w:del w:id="6317" w:author="Elena Borisenok" w:date="2024-11-17T19:45:00Z"/>
                <w:color w:val="000000" w:themeColor="text1"/>
                <w:szCs w:val="24"/>
              </w:rPr>
            </w:pPr>
            <w:del w:id="6318" w:author="Elena Borisenok" w:date="2024-11-17T19:09:00Z">
              <w:r w:rsidRPr="006C5BA5" w:rsidDel="00C74541">
                <w:rPr>
                  <w:color w:val="000000" w:themeColor="text1"/>
                  <w:szCs w:val="24"/>
                </w:rPr>
                <w:delText>ТП-</w:delText>
              </w:r>
            </w:del>
            <w:del w:id="6319" w:author="Elena Borisenok" w:date="2024-11-17T19:45:00Z">
              <w:r w:rsidRPr="006C5BA5" w:rsidDel="00266DEB">
                <w:rPr>
                  <w:color w:val="000000" w:themeColor="text1"/>
                  <w:szCs w:val="24"/>
                </w:rPr>
                <w:delText>5</w:delText>
              </w:r>
            </w:del>
          </w:p>
        </w:tc>
        <w:tc>
          <w:tcPr>
            <w:tcW w:w="1420" w:type="pct"/>
            <w:shd w:val="clear" w:color="auto" w:fill="auto"/>
            <w:vAlign w:val="center"/>
          </w:tcPr>
          <w:p w14:paraId="6345A536" w14:textId="2C903EFF" w:rsidR="00E122FB" w:rsidRPr="006C5BA5" w:rsidDel="00266DEB" w:rsidRDefault="00000000">
            <w:pPr>
              <w:spacing w:before="0" w:after="0"/>
              <w:jc w:val="left"/>
              <w:rPr>
                <w:del w:id="6320" w:author="Elena Borisenok" w:date="2024-11-17T19:45:00Z"/>
                <w:color w:val="000000" w:themeColor="text1"/>
                <w:szCs w:val="24"/>
              </w:rPr>
            </w:pPr>
            <w:del w:id="6321" w:author="Elena Borisenok" w:date="2024-11-17T19:45:00Z">
              <w:r w:rsidRPr="006C5BA5" w:rsidDel="00266DEB">
                <w:rPr>
                  <w:szCs w:val="24"/>
                </w:rPr>
                <w:delText>Встроенная система кратковременного хранения логов</w:delText>
              </w:r>
            </w:del>
          </w:p>
        </w:tc>
        <w:tc>
          <w:tcPr>
            <w:tcW w:w="2921" w:type="pct"/>
            <w:shd w:val="clear" w:color="auto" w:fill="auto"/>
            <w:vAlign w:val="center"/>
          </w:tcPr>
          <w:p w14:paraId="01DFEF93" w14:textId="496C8D88" w:rsidR="00E122FB" w:rsidRPr="006C5BA5" w:rsidDel="00266DEB" w:rsidRDefault="00000000">
            <w:pPr>
              <w:spacing w:before="0" w:after="0"/>
              <w:jc w:val="left"/>
              <w:rPr>
                <w:del w:id="6322" w:author="Elena Borisenok" w:date="2024-11-17T19:45:00Z"/>
                <w:color w:val="000000" w:themeColor="text1"/>
                <w:szCs w:val="24"/>
              </w:rPr>
            </w:pPr>
            <w:del w:id="6323" w:author="Elena Borisenok" w:date="2024-11-17T19:45:00Z">
              <w:r w:rsidRPr="006C5BA5" w:rsidDel="00266DEB">
                <w:rPr>
                  <w:sz w:val="20"/>
                </w:rPr>
                <w:delText xml:space="preserve">Произвести установку </w:delText>
              </w:r>
              <w:r w:rsidDel="00266DEB">
                <w:rPr>
                  <w:sz w:val="20"/>
                </w:rPr>
                <w:delText>loki</w:delText>
              </w:r>
              <w:r w:rsidRPr="006C5BA5" w:rsidDel="00266DEB">
                <w:rPr>
                  <w:sz w:val="20"/>
                </w:rPr>
                <w:delText xml:space="preserve"> и отправку логов платформы с помощью модуля </w:delText>
              </w:r>
              <w:r w:rsidDel="00266DEB">
                <w:rPr>
                  <w:sz w:val="20"/>
                </w:rPr>
                <w:delText>log</w:delText>
              </w:r>
              <w:r w:rsidRPr="006C5BA5" w:rsidDel="00266DEB">
                <w:rPr>
                  <w:sz w:val="20"/>
                </w:rPr>
                <w:delText>-</w:delText>
              </w:r>
              <w:r w:rsidDel="00266DEB">
                <w:rPr>
                  <w:sz w:val="20"/>
                </w:rPr>
                <w:delText>shipper</w:delText>
              </w:r>
            </w:del>
          </w:p>
        </w:tc>
      </w:tr>
      <w:tr w:rsidR="00E122FB" w:rsidRPr="006C5BA5" w:rsidDel="00266DEB" w14:paraId="53035F31" w14:textId="1877FFA3">
        <w:trPr>
          <w:trHeight w:val="945"/>
          <w:del w:id="6324" w:author="Elena Borisenok" w:date="2024-11-17T19:45:00Z"/>
        </w:trPr>
        <w:tc>
          <w:tcPr>
            <w:tcW w:w="659" w:type="pct"/>
            <w:shd w:val="clear" w:color="auto" w:fill="auto"/>
            <w:vAlign w:val="center"/>
          </w:tcPr>
          <w:p w14:paraId="393B1E9B" w14:textId="65BDA8AE" w:rsidR="00E122FB" w:rsidRPr="006C5BA5" w:rsidDel="00266DEB" w:rsidRDefault="00000000">
            <w:pPr>
              <w:spacing w:before="0" w:after="0"/>
              <w:jc w:val="center"/>
              <w:rPr>
                <w:del w:id="6325" w:author="Elena Borisenok" w:date="2024-11-17T19:45:00Z"/>
                <w:color w:val="000000" w:themeColor="text1"/>
                <w:szCs w:val="24"/>
              </w:rPr>
            </w:pPr>
            <w:del w:id="6326" w:author="Elena Borisenok" w:date="2024-11-17T19:09:00Z">
              <w:r w:rsidRPr="006C5BA5" w:rsidDel="00C74541">
                <w:rPr>
                  <w:color w:val="000000" w:themeColor="text1"/>
                  <w:szCs w:val="24"/>
                </w:rPr>
                <w:delText>ТП-</w:delText>
              </w:r>
            </w:del>
            <w:del w:id="6327" w:author="Elena Borisenok" w:date="2024-11-17T19:45:00Z">
              <w:r w:rsidRPr="006C5BA5" w:rsidDel="00266DEB">
                <w:rPr>
                  <w:color w:val="000000" w:themeColor="text1"/>
                  <w:szCs w:val="24"/>
                </w:rPr>
                <w:delText>6</w:delText>
              </w:r>
            </w:del>
          </w:p>
        </w:tc>
        <w:tc>
          <w:tcPr>
            <w:tcW w:w="1420" w:type="pct"/>
            <w:shd w:val="clear" w:color="auto" w:fill="auto"/>
            <w:vAlign w:val="center"/>
          </w:tcPr>
          <w:p w14:paraId="2C11FA5D" w14:textId="03E38541" w:rsidR="00E122FB" w:rsidRPr="006C5BA5" w:rsidDel="00266DEB" w:rsidRDefault="00000000">
            <w:pPr>
              <w:spacing w:before="0" w:after="0"/>
              <w:jc w:val="left"/>
              <w:rPr>
                <w:del w:id="6328" w:author="Elena Borisenok" w:date="2024-11-17T19:45:00Z"/>
                <w:color w:val="000000" w:themeColor="text1"/>
                <w:szCs w:val="24"/>
              </w:rPr>
            </w:pPr>
            <w:del w:id="6329" w:author="Elena Borisenok" w:date="2024-11-17T19:45:00Z">
              <w:r w:rsidRPr="006C5BA5" w:rsidDel="00266DEB">
                <w:rPr>
                  <w:color w:val="000000" w:themeColor="text1"/>
                  <w:szCs w:val="24"/>
                </w:rPr>
                <w:delText xml:space="preserve">Доступ к кластеру через </w:delText>
              </w:r>
              <w:r w:rsidDel="00266DEB">
                <w:rPr>
                  <w:color w:val="000000" w:themeColor="text1"/>
                  <w:szCs w:val="24"/>
                </w:rPr>
                <w:delText>OpenVPN</w:delText>
              </w:r>
            </w:del>
          </w:p>
        </w:tc>
        <w:tc>
          <w:tcPr>
            <w:tcW w:w="2921" w:type="pct"/>
            <w:shd w:val="clear" w:color="auto" w:fill="auto"/>
            <w:vAlign w:val="center"/>
          </w:tcPr>
          <w:p w14:paraId="48BE9914" w14:textId="5431E055" w:rsidR="00E122FB" w:rsidRPr="006C5BA5" w:rsidDel="00266DEB" w:rsidRDefault="00000000">
            <w:pPr>
              <w:spacing w:before="0" w:after="0"/>
              <w:jc w:val="left"/>
              <w:rPr>
                <w:del w:id="6330" w:author="Elena Borisenok" w:date="2024-11-17T19:45:00Z"/>
                <w:color w:val="000000" w:themeColor="text1"/>
                <w:szCs w:val="24"/>
              </w:rPr>
            </w:pPr>
            <w:del w:id="6331" w:author="Elena Borisenok" w:date="2024-11-17T19:45:00Z">
              <w:r w:rsidRPr="006C5BA5" w:rsidDel="00266DEB">
                <w:rPr>
                  <w:color w:val="000000" w:themeColor="text1"/>
                  <w:szCs w:val="24"/>
                </w:rPr>
                <w:delText xml:space="preserve">Включить модуль, произвести настройку клиента, подключиться к </w:delText>
              </w:r>
              <w:r w:rsidDel="00266DEB">
                <w:rPr>
                  <w:color w:val="000000" w:themeColor="text1"/>
                  <w:szCs w:val="24"/>
                </w:rPr>
                <w:delText>OpenVPN</w:delText>
              </w:r>
              <w:r w:rsidRPr="006C5BA5" w:rsidDel="00266DEB">
                <w:rPr>
                  <w:color w:val="000000" w:themeColor="text1"/>
                  <w:szCs w:val="24"/>
                </w:rPr>
                <w:delText xml:space="preserve"> серверу</w:delText>
              </w:r>
            </w:del>
          </w:p>
        </w:tc>
      </w:tr>
    </w:tbl>
    <w:p w14:paraId="4C53DA0F" w14:textId="05361F19" w:rsidR="007C6B8C" w:rsidRPr="0085393C" w:rsidRDefault="007C6B8C">
      <w:pPr>
        <w:pStyle w:val="afff"/>
        <w:keepNext/>
        <w:rPr>
          <w:ins w:id="6332" w:author="Elena Borisenok" w:date="2024-11-18T10:48:00Z"/>
        </w:rPr>
        <w:pPrChange w:id="6333" w:author="Elena Borisenok" w:date="2024-11-18T10:48:00Z">
          <w:pPr/>
        </w:pPrChange>
      </w:pPr>
      <w:ins w:id="6334" w:author="Elena Borisenok" w:date="2024-11-18T10:48:00Z">
        <w:r>
          <w:t xml:space="preserve">Таблица </w:t>
        </w:r>
        <w:r>
          <w:fldChar w:fldCharType="begin"/>
        </w:r>
        <w:r>
          <w:instrText xml:space="preserve"> SEQ Таблица \* ARABIC </w:instrText>
        </w:r>
        <w:r>
          <w:fldChar w:fldCharType="separate"/>
        </w:r>
      </w:ins>
      <w:ins w:id="6335" w:author="Elena Borisenok" w:date="2024-11-18T11:24:00Z">
        <w:r w:rsidR="0085393C">
          <w:rPr>
            <w:noProof/>
          </w:rPr>
          <w:t>15</w:t>
        </w:r>
      </w:ins>
      <w:ins w:id="6336" w:author="Elena Borisenok" w:date="2024-11-18T10:48:00Z">
        <w:r>
          <w:fldChar w:fldCharType="end"/>
        </w:r>
        <w:r>
          <w:rPr>
            <w:lang w:val="ru-RU"/>
          </w:rPr>
          <w:t xml:space="preserve">. </w:t>
        </w:r>
        <w:r>
          <w:rPr>
            <w:b w:val="0"/>
            <w:sz w:val="24"/>
            <w:szCs w:val="24"/>
          </w:rPr>
          <w:t>Оценка трудозатрат на тестирование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2680"/>
      </w:tblGrid>
      <w:tr w:rsidR="007C6B8C" w14:paraId="6A804E7B" w14:textId="77777777" w:rsidTr="005F20EE">
        <w:trPr>
          <w:ins w:id="6337" w:author="Elena Borisenok" w:date="2024-11-18T10:48:00Z"/>
        </w:trPr>
        <w:tc>
          <w:tcPr>
            <w:tcW w:w="0" w:type="auto"/>
            <w:shd w:val="clear" w:color="auto" w:fill="F2F2F2"/>
          </w:tcPr>
          <w:p w14:paraId="53AC9B50" w14:textId="77777777" w:rsidR="007C6B8C" w:rsidRDefault="007C6B8C" w:rsidP="005F20EE">
            <w:pPr>
              <w:spacing w:line="0" w:lineRule="atLeast"/>
              <w:jc w:val="center"/>
              <w:rPr>
                <w:ins w:id="6338" w:author="Elena Borisenok" w:date="2024-11-18T10:48:00Z"/>
                <w:lang w:eastAsia="en-US"/>
              </w:rPr>
            </w:pPr>
            <w:ins w:id="6339" w:author="Elena Borisenok" w:date="2024-11-18T10:48:00Z">
              <w:r>
                <w:rPr>
                  <w:b/>
                </w:rPr>
                <w:t>Количество проверок</w:t>
              </w:r>
            </w:ins>
          </w:p>
        </w:tc>
        <w:tc>
          <w:tcPr>
            <w:tcW w:w="2680" w:type="dxa"/>
            <w:shd w:val="clear" w:color="auto" w:fill="F2F2F2"/>
          </w:tcPr>
          <w:p w14:paraId="1FCF3065" w14:textId="77777777" w:rsidR="007C6B8C" w:rsidRDefault="007C6B8C" w:rsidP="005F20EE">
            <w:pPr>
              <w:spacing w:line="0" w:lineRule="atLeast"/>
              <w:jc w:val="center"/>
              <w:rPr>
                <w:ins w:id="6340" w:author="Elena Borisenok" w:date="2024-11-18T10:48:00Z"/>
                <w:lang w:eastAsia="en-US"/>
              </w:rPr>
            </w:pPr>
            <w:ins w:id="6341" w:author="Elena Borisenok" w:date="2024-11-18T10:48:00Z">
              <w:r>
                <w:rPr>
                  <w:b/>
                </w:rPr>
                <w:t>Общее время прохождения</w:t>
              </w:r>
            </w:ins>
          </w:p>
        </w:tc>
      </w:tr>
      <w:tr w:rsidR="007C6B8C" w14:paraId="6907F8F2" w14:textId="77777777" w:rsidTr="005F20EE">
        <w:trPr>
          <w:ins w:id="6342" w:author="Elena Borisenok" w:date="2024-11-18T10:48:00Z"/>
        </w:trPr>
        <w:tc>
          <w:tcPr>
            <w:tcW w:w="0" w:type="auto"/>
            <w:shd w:val="clear" w:color="auto" w:fill="auto"/>
          </w:tcPr>
          <w:p w14:paraId="574FC2F0" w14:textId="7CFB1B9C" w:rsidR="007C6B8C" w:rsidRPr="005F20EE" w:rsidRDefault="007C6B8C" w:rsidP="005F20EE">
            <w:pPr>
              <w:spacing w:line="0" w:lineRule="atLeast"/>
              <w:jc w:val="center"/>
              <w:rPr>
                <w:ins w:id="6343" w:author="Elena Borisenok" w:date="2024-11-18T10:48:00Z"/>
                <w:bCs/>
                <w:iCs/>
                <w:lang w:eastAsia="en-US"/>
              </w:rPr>
            </w:pPr>
            <w:ins w:id="6344" w:author="Elena Borisenok" w:date="2024-11-18T10:48:00Z">
              <w:r>
                <w:rPr>
                  <w:bCs/>
                  <w:iCs/>
                  <w:lang w:eastAsia="en-US"/>
                </w:rPr>
                <w:t>6</w:t>
              </w:r>
            </w:ins>
          </w:p>
        </w:tc>
        <w:tc>
          <w:tcPr>
            <w:tcW w:w="2680" w:type="dxa"/>
            <w:shd w:val="clear" w:color="auto" w:fill="auto"/>
          </w:tcPr>
          <w:p w14:paraId="29F64D80" w14:textId="77777777" w:rsidR="007C6B8C" w:rsidRDefault="007C6B8C" w:rsidP="005F20EE">
            <w:pPr>
              <w:spacing w:line="0" w:lineRule="atLeast"/>
              <w:rPr>
                <w:ins w:id="6345" w:author="Elena Borisenok" w:date="2024-11-18T10:48:00Z"/>
                <w:lang w:eastAsia="en-US"/>
              </w:rPr>
            </w:pPr>
          </w:p>
        </w:tc>
      </w:tr>
    </w:tbl>
    <w:p w14:paraId="4D14FEAE" w14:textId="77777777" w:rsidR="007C6B8C" w:rsidRDefault="007C6B8C">
      <w:pPr>
        <w:rPr>
          <w:ins w:id="6346" w:author="Elena Borisenok" w:date="2024-11-18T10:48:00Z"/>
        </w:rPr>
        <w:pPrChange w:id="6347" w:author="Elena Borisenok" w:date="2024-11-18T10:48:00Z">
          <w:pPr>
            <w:pStyle w:val="3"/>
          </w:pPr>
        </w:pPrChange>
      </w:pPr>
    </w:p>
    <w:p w14:paraId="00389ED6" w14:textId="2980CBBE" w:rsidR="00E122FB" w:rsidRDefault="00000000">
      <w:pPr>
        <w:pStyle w:val="3"/>
        <w:rPr>
          <w:color w:val="000000" w:themeColor="text1"/>
        </w:rPr>
      </w:pPr>
      <w:bookmarkStart w:id="6348" w:name="_Toc182824314"/>
      <w:r>
        <w:rPr>
          <w:color w:val="000000" w:themeColor="text1"/>
        </w:rPr>
        <w:t>Критерий завершения</w:t>
      </w:r>
      <w:bookmarkEnd w:id="6348"/>
    </w:p>
    <w:p w14:paraId="7946A54F" w14:textId="6582C9C8" w:rsidR="00E122FB" w:rsidRDefault="00000000" w:rsidP="007C6B8C">
      <w:pPr>
        <w:rPr>
          <w:color w:val="000000" w:themeColor="text1"/>
        </w:rPr>
      </w:pPr>
      <w:r>
        <w:rPr>
          <w:color w:val="000000" w:themeColor="text1"/>
        </w:rPr>
        <w:t>Все запланированные тесты были выполнены. Все выявленные ошибки зафиксированы</w:t>
      </w:r>
      <w:r w:rsidR="007C6B8C">
        <w:rPr>
          <w:color w:val="000000" w:themeColor="text1"/>
        </w:rPr>
        <w:t>.</w:t>
      </w:r>
    </w:p>
    <w:sectPr w:rsidR="00E122FB" w:rsidSect="002A484F">
      <w:pgSz w:w="16838" w:h="11906" w:orient="landscape"/>
      <w:pgMar w:top="1418" w:right="1134" w:bottom="851" w:left="1134" w:header="709" w:footer="425" w:gutter="0"/>
      <w:cols w:space="708"/>
      <w:docGrid w:linePitch="360"/>
      <w:sectPrChange w:id="6349" w:author="Elena Borisenok" w:date="2024-11-18T10:55:00Z">
        <w:sectPr w:rsidR="00E122FB" w:rsidSect="002A484F">
          <w:pgSz w:w="11906" w:h="16838" w:orient="portrait"/>
          <w:pgMar w:top="1134" w:right="851" w:bottom="1134" w:left="1418" w:header="709" w:footer="425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7EC24" w14:textId="77777777" w:rsidR="008625CE" w:rsidRDefault="008625CE">
      <w:r>
        <w:separator/>
      </w:r>
    </w:p>
    <w:p w14:paraId="192B09FB" w14:textId="77777777" w:rsidR="008625CE" w:rsidRDefault="008625CE"/>
    <w:p w14:paraId="232AA10D" w14:textId="77777777" w:rsidR="008625CE" w:rsidRDefault="008625CE"/>
  </w:endnote>
  <w:endnote w:type="continuationSeparator" w:id="0">
    <w:p w14:paraId="52A7B2F2" w14:textId="77777777" w:rsidR="008625CE" w:rsidRDefault="008625CE">
      <w:r>
        <w:continuationSeparator/>
      </w:r>
    </w:p>
    <w:p w14:paraId="0688CEBA" w14:textId="77777777" w:rsidR="008625CE" w:rsidRDefault="008625CE"/>
    <w:p w14:paraId="496F5CC2" w14:textId="77777777" w:rsidR="008625CE" w:rsidRDefault="008625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4C2AE" w14:textId="77777777" w:rsidR="00E122FB" w:rsidRDefault="00000000">
    <w:pPr>
      <w:pStyle w:val="af2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</w:rPr>
      <w:t>26</w:t>
    </w:r>
    <w:r>
      <w:rPr>
        <w:rStyle w:val="afb"/>
      </w:rPr>
      <w:fldChar w:fldCharType="end"/>
    </w:r>
  </w:p>
  <w:p w14:paraId="54BD60D4" w14:textId="77777777" w:rsidR="00E122FB" w:rsidRDefault="00E122F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BA29" w14:textId="77777777" w:rsidR="00E122FB" w:rsidRDefault="00000000">
    <w:pPr>
      <w:jc w:val="center"/>
    </w:pPr>
    <w:r>
      <w:t>Москва,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564" w:author="Elena Borisenok" w:date="2024-11-15T17:28:00Z">
        <w:tblPr>
          <w:tblW w:w="96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3539"/>
      <w:gridCol w:w="2693"/>
      <w:gridCol w:w="3739"/>
      <w:tblGridChange w:id="565">
        <w:tblGrid>
          <w:gridCol w:w="3369"/>
          <w:gridCol w:w="4677"/>
          <w:gridCol w:w="1588"/>
        </w:tblGrid>
      </w:tblGridChange>
    </w:tblGrid>
    <w:tr w:rsidR="00E122FB" w14:paraId="6AEFD187" w14:textId="77777777" w:rsidTr="00685D06">
      <w:trPr>
        <w:trHeight w:val="353"/>
      </w:trPr>
      <w:tc>
        <w:tcPr>
          <w:tcW w:w="3539" w:type="dxa"/>
          <w:tcPrChange w:id="566" w:author="Elena Borisenok" w:date="2024-11-15T17:28:00Z">
            <w:tcPr>
              <w:tcW w:w="3369" w:type="dxa"/>
            </w:tcPr>
          </w:tcPrChange>
        </w:tcPr>
        <w:p w14:paraId="46030D4A" w14:textId="77777777" w:rsidR="00E122FB" w:rsidRDefault="00000000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 Подразделение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Блок информационных технологий</w:t>
          </w:r>
          <w:r>
            <w:rPr>
              <w:sz w:val="20"/>
            </w:rPr>
            <w:fldChar w:fldCharType="end"/>
          </w:r>
        </w:p>
      </w:tc>
      <w:tc>
        <w:tcPr>
          <w:tcW w:w="2693" w:type="dxa"/>
          <w:tcPrChange w:id="567" w:author="Elena Borisenok" w:date="2024-11-15T17:28:00Z">
            <w:tcPr>
              <w:tcW w:w="4677" w:type="dxa"/>
            </w:tcPr>
          </w:tcPrChange>
        </w:tcPr>
        <w:p w14:paraId="7E21A346" w14:textId="77777777" w:rsidR="00E122FB" w:rsidRDefault="00000000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"Company"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ПАО «Промсвязьбанк»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, 2023</w:t>
          </w:r>
        </w:p>
      </w:tc>
      <w:tc>
        <w:tcPr>
          <w:tcW w:w="3739" w:type="dxa"/>
          <w:tcPrChange w:id="568" w:author="Elena Borisenok" w:date="2024-11-15T17:28:00Z">
            <w:tcPr>
              <w:tcW w:w="1588" w:type="dxa"/>
            </w:tcPr>
          </w:tcPrChange>
        </w:tcPr>
        <w:p w14:paraId="6B81BB00" w14:textId="77777777" w:rsidR="00E122FB" w:rsidRDefault="00000000">
          <w:pPr>
            <w:rPr>
              <w:sz w:val="20"/>
            </w:rPr>
          </w:pPr>
          <w:r>
            <w:rPr>
              <w:sz w:val="20"/>
            </w:rPr>
            <w:t xml:space="preserve">Страница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30</w:t>
          </w:r>
          <w:r>
            <w:rPr>
              <w:sz w:val="20"/>
            </w:rPr>
            <w:fldChar w:fldCharType="end"/>
          </w:r>
        </w:p>
      </w:tc>
    </w:tr>
  </w:tbl>
  <w:p w14:paraId="0D4622DB" w14:textId="77777777" w:rsidR="00E122FB" w:rsidRDefault="00E122FB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C701" w14:textId="77777777" w:rsidR="00E122FB" w:rsidRDefault="00E122F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B2623" w14:textId="77777777" w:rsidR="008625CE" w:rsidRDefault="008625CE">
      <w:r>
        <w:separator/>
      </w:r>
    </w:p>
  </w:footnote>
  <w:footnote w:type="continuationSeparator" w:id="0">
    <w:p w14:paraId="7A3863D6" w14:textId="77777777" w:rsidR="008625CE" w:rsidRDefault="008625CE">
      <w:r>
        <w:continuationSeparator/>
      </w:r>
    </w:p>
  </w:footnote>
  <w:footnote w:type="continuationNotice" w:id="1">
    <w:p w14:paraId="1DE36F91" w14:textId="77777777" w:rsidR="008625CE" w:rsidRDefault="008625CE">
      <w:pPr>
        <w:pStyle w:val="af2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1F7E0" w14:textId="77777777" w:rsidR="00E122FB" w:rsidRDefault="00000000">
    <w:pPr>
      <w:pStyle w:val="af0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</w:rPr>
      <w:t>26</w:t>
    </w:r>
    <w:r>
      <w:rPr>
        <w:rStyle w:val="afb"/>
      </w:rPr>
      <w:fldChar w:fldCharType="end"/>
    </w:r>
  </w:p>
  <w:p w14:paraId="0B1F1FA0" w14:textId="77777777" w:rsidR="00E122FB" w:rsidRDefault="00E122FB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3" w:type="dxa"/>
      <w:tblInd w:w="-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  <w:tblPrChange w:id="559" w:author="Elena Borisenok" w:date="2024-11-15T17:28:00Z">
        <w:tblPr>
          <w:tblW w:w="9639" w:type="dxa"/>
          <w:tblInd w:w="-5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6237"/>
      <w:gridCol w:w="3736"/>
      <w:tblGridChange w:id="560">
        <w:tblGrid>
          <w:gridCol w:w="7201"/>
          <w:gridCol w:w="2438"/>
        </w:tblGrid>
      </w:tblGridChange>
    </w:tblGrid>
    <w:tr w:rsidR="00E122FB" w14:paraId="6D54C424" w14:textId="77777777" w:rsidTr="00685D06">
      <w:trPr>
        <w:trHeight w:val="175"/>
        <w:trPrChange w:id="561" w:author="Elena Borisenok" w:date="2024-11-15T17:28:00Z">
          <w:trPr>
            <w:trHeight w:val="271"/>
          </w:trPr>
        </w:trPrChange>
      </w:trPr>
      <w:tc>
        <w:tcPr>
          <w:tcW w:w="62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PrChange w:id="562" w:author="Elena Borisenok" w:date="2024-11-15T17:28:00Z">
            <w:tcPr>
              <w:tcW w:w="7201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</w:tcPrChange>
        </w:tcPr>
        <w:p w14:paraId="7D65E60C" w14:textId="77777777" w:rsidR="00E122FB" w:rsidRDefault="00000000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Программа и методика испытаний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«</w:t>
          </w:r>
          <w:r>
            <w:rPr>
              <w:color w:val="000000" w:themeColor="text1"/>
              <w:sz w:val="20"/>
            </w:rPr>
            <w:t>Платформа DevOps (ИС ТП)</w:t>
          </w:r>
          <w:r>
            <w:rPr>
              <w:sz w:val="20"/>
            </w:rPr>
            <w:t>»</w:t>
          </w:r>
        </w:p>
      </w:tc>
      <w:tc>
        <w:tcPr>
          <w:tcW w:w="37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PrChange w:id="563" w:author="Elena Borisenok" w:date="2024-11-15T17:28:00Z">
            <w:tcPr>
              <w:tcW w:w="2438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</w:tcPrChange>
        </w:tcPr>
        <w:p w14:paraId="4937661A" w14:textId="77777777" w:rsidR="00E122FB" w:rsidRDefault="00000000">
          <w:pPr>
            <w:rPr>
              <w:sz w:val="20"/>
            </w:rPr>
          </w:pPr>
          <w:r>
            <w:rPr>
              <w:sz w:val="20"/>
            </w:rPr>
            <w:t>Версия  1.0</w:t>
          </w:r>
        </w:p>
      </w:tc>
    </w:tr>
  </w:tbl>
  <w:p w14:paraId="67F58AF8" w14:textId="77777777" w:rsidR="00E122FB" w:rsidRDefault="00E122FB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86"/>
      <w:gridCol w:w="4961"/>
    </w:tblGrid>
    <w:tr w:rsidR="00E122FB" w14:paraId="663C40C4" w14:textId="77777777">
      <w:trPr>
        <w:trHeight w:val="271"/>
      </w:trPr>
      <w:tc>
        <w:tcPr>
          <w:tcW w:w="47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one" w:sz="4" w:space="0" w:color="000000"/>
          </w:tcBorders>
        </w:tcPr>
        <w:p w14:paraId="4BD6C115" w14:textId="77777777" w:rsidR="00E122FB" w:rsidRDefault="00000000">
          <w:fldSimple w:instr="REF Company  \* MERGEFORMAT ">
            <w:r w:rsidR="00E122FB">
              <w:t>ОАО «Промсвязьбанк»</w:t>
            </w:r>
          </w:fldSimple>
        </w:p>
      </w:tc>
      <w:tc>
        <w:tcPr>
          <w:tcW w:w="4961" w:type="dxa"/>
          <w:tcBorders>
            <w:top w:val="single" w:sz="4" w:space="0" w:color="auto"/>
            <w:left w:val="none" w:sz="4" w:space="0" w:color="000000"/>
            <w:bottom w:val="single" w:sz="4" w:space="0" w:color="auto"/>
            <w:right w:val="single" w:sz="4" w:space="0" w:color="auto"/>
          </w:tcBorders>
        </w:tcPr>
        <w:p w14:paraId="08BA1820" w14:textId="77777777" w:rsidR="00E122FB" w:rsidRDefault="00000000">
          <w:r>
            <w:t>Корпоративные стандарты</w:t>
          </w:r>
        </w:p>
      </w:tc>
    </w:tr>
    <w:tr w:rsidR="00E122FB" w14:paraId="3FAB5E2F" w14:textId="77777777">
      <w:trPr>
        <w:trHeight w:val="267"/>
      </w:trPr>
      <w:tc>
        <w:tcPr>
          <w:tcW w:w="9747" w:type="dxa"/>
          <w:gridSpan w:val="2"/>
          <w:tcBorders>
            <w:top w:val="single" w:sz="4" w:space="0" w:color="auto"/>
          </w:tcBorders>
        </w:tcPr>
        <w:p w14:paraId="308D816F" w14:textId="77777777" w:rsidR="00E122FB" w:rsidRDefault="00000000">
          <w:fldSimple w:instr="REF  \* MERGEFORMAT ">
            <w:r w:rsidR="00E122FB">
              <w:t>Программа и методика испытаний</w:t>
            </w:r>
          </w:fldSimple>
        </w:p>
      </w:tc>
    </w:tr>
  </w:tbl>
  <w:p w14:paraId="2C490944" w14:textId="77777777" w:rsidR="00E122FB" w:rsidRDefault="00E122FB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553"/>
    <w:multiLevelType w:val="hybridMultilevel"/>
    <w:tmpl w:val="2A3A7E5A"/>
    <w:lvl w:ilvl="0" w:tplc="AAF61554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 w:tplc="989ACD9E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 w:tplc="BB5C5258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6FE8AE0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 w:tplc="322643AA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 w:tplc="2E281032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BEAC561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 w:tplc="F54AA29E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 w:tplc="EFE26590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0E44D1F"/>
    <w:multiLevelType w:val="multilevel"/>
    <w:tmpl w:val="DB8C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60ED8"/>
    <w:multiLevelType w:val="hybridMultilevel"/>
    <w:tmpl w:val="6DD4B6DA"/>
    <w:lvl w:ilvl="0" w:tplc="65FCFE48">
      <w:start w:val="1"/>
      <w:numFmt w:val="decimal"/>
      <w:lvlText w:val="И-%1."/>
      <w:lvlJc w:val="left"/>
      <w:pPr>
        <w:ind w:left="720" w:hanging="360"/>
      </w:pPr>
      <w:rPr>
        <w:rFonts w:ascii="Arial Narrow" w:hAnsi="Arial Narrow" w:hint="default"/>
        <w:b/>
        <w:sz w:val="18"/>
        <w:szCs w:val="18"/>
      </w:rPr>
    </w:lvl>
    <w:lvl w:ilvl="1" w:tplc="C2D63742">
      <w:start w:val="1"/>
      <w:numFmt w:val="lowerLetter"/>
      <w:lvlText w:val="%2."/>
      <w:lvlJc w:val="left"/>
      <w:pPr>
        <w:ind w:left="1440" w:hanging="360"/>
      </w:pPr>
    </w:lvl>
    <w:lvl w:ilvl="2" w:tplc="31E8129E">
      <w:start w:val="1"/>
      <w:numFmt w:val="lowerRoman"/>
      <w:lvlText w:val="%3."/>
      <w:lvlJc w:val="right"/>
      <w:pPr>
        <w:ind w:left="2160" w:hanging="180"/>
      </w:pPr>
    </w:lvl>
    <w:lvl w:ilvl="3" w:tplc="9D44B8F0">
      <w:start w:val="1"/>
      <w:numFmt w:val="decimal"/>
      <w:lvlText w:val="%4."/>
      <w:lvlJc w:val="left"/>
      <w:pPr>
        <w:ind w:left="2880" w:hanging="360"/>
      </w:pPr>
    </w:lvl>
    <w:lvl w:ilvl="4" w:tplc="80969418">
      <w:start w:val="1"/>
      <w:numFmt w:val="lowerLetter"/>
      <w:lvlText w:val="%5."/>
      <w:lvlJc w:val="left"/>
      <w:pPr>
        <w:ind w:left="3600" w:hanging="360"/>
      </w:pPr>
    </w:lvl>
    <w:lvl w:ilvl="5" w:tplc="D35E4A48">
      <w:start w:val="1"/>
      <w:numFmt w:val="lowerRoman"/>
      <w:lvlText w:val="%6."/>
      <w:lvlJc w:val="right"/>
      <w:pPr>
        <w:ind w:left="4320" w:hanging="180"/>
      </w:pPr>
    </w:lvl>
    <w:lvl w:ilvl="6" w:tplc="FD9E38A2">
      <w:start w:val="1"/>
      <w:numFmt w:val="decimal"/>
      <w:lvlText w:val="%7."/>
      <w:lvlJc w:val="left"/>
      <w:pPr>
        <w:ind w:left="5040" w:hanging="360"/>
      </w:pPr>
    </w:lvl>
    <w:lvl w:ilvl="7" w:tplc="F1501E10">
      <w:start w:val="1"/>
      <w:numFmt w:val="lowerLetter"/>
      <w:lvlText w:val="%8."/>
      <w:lvlJc w:val="left"/>
      <w:pPr>
        <w:ind w:left="5760" w:hanging="360"/>
      </w:pPr>
    </w:lvl>
    <w:lvl w:ilvl="8" w:tplc="9FA4DF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9261D2"/>
    <w:multiLevelType w:val="hybridMultilevel"/>
    <w:tmpl w:val="18A4903C"/>
    <w:lvl w:ilvl="0" w:tplc="B7748076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D34457FE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3EBE587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156AEC0A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C7DCBC32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41DACD4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FDFEA75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742644C8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23AE291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02496A98"/>
    <w:multiLevelType w:val="multilevel"/>
    <w:tmpl w:val="2546449C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4625106"/>
    <w:multiLevelType w:val="hybridMultilevel"/>
    <w:tmpl w:val="13AE7E26"/>
    <w:lvl w:ilvl="0" w:tplc="06484400">
      <w:start w:val="1"/>
      <w:numFmt w:val="decimal"/>
      <w:lvlText w:val="ТП-%1."/>
      <w:lvlJc w:val="left"/>
      <w:pPr>
        <w:ind w:left="720" w:hanging="360"/>
      </w:pPr>
      <w:rPr>
        <w:rFonts w:hint="default"/>
      </w:rPr>
    </w:lvl>
    <w:lvl w:ilvl="1" w:tplc="39DC260C">
      <w:start w:val="1"/>
      <w:numFmt w:val="lowerLetter"/>
      <w:lvlText w:val="%2."/>
      <w:lvlJc w:val="left"/>
      <w:pPr>
        <w:ind w:left="1440" w:hanging="360"/>
      </w:pPr>
    </w:lvl>
    <w:lvl w:ilvl="2" w:tplc="0116E53C">
      <w:start w:val="1"/>
      <w:numFmt w:val="lowerRoman"/>
      <w:lvlText w:val="%3."/>
      <w:lvlJc w:val="right"/>
      <w:pPr>
        <w:ind w:left="2160" w:hanging="180"/>
      </w:pPr>
    </w:lvl>
    <w:lvl w:ilvl="3" w:tplc="F51A8500">
      <w:start w:val="1"/>
      <w:numFmt w:val="decimal"/>
      <w:lvlText w:val="%4."/>
      <w:lvlJc w:val="left"/>
      <w:pPr>
        <w:ind w:left="2880" w:hanging="360"/>
      </w:pPr>
    </w:lvl>
    <w:lvl w:ilvl="4" w:tplc="B7F6D7DA">
      <w:start w:val="1"/>
      <w:numFmt w:val="lowerLetter"/>
      <w:lvlText w:val="%5."/>
      <w:lvlJc w:val="left"/>
      <w:pPr>
        <w:ind w:left="3600" w:hanging="360"/>
      </w:pPr>
    </w:lvl>
    <w:lvl w:ilvl="5" w:tplc="4FB65C48">
      <w:start w:val="1"/>
      <w:numFmt w:val="lowerRoman"/>
      <w:lvlText w:val="%6."/>
      <w:lvlJc w:val="right"/>
      <w:pPr>
        <w:ind w:left="4320" w:hanging="180"/>
      </w:pPr>
    </w:lvl>
    <w:lvl w:ilvl="6" w:tplc="8ABE2848">
      <w:start w:val="1"/>
      <w:numFmt w:val="decimal"/>
      <w:lvlText w:val="%7."/>
      <w:lvlJc w:val="left"/>
      <w:pPr>
        <w:ind w:left="5040" w:hanging="360"/>
      </w:pPr>
    </w:lvl>
    <w:lvl w:ilvl="7" w:tplc="971822AC">
      <w:start w:val="1"/>
      <w:numFmt w:val="lowerLetter"/>
      <w:lvlText w:val="%8."/>
      <w:lvlJc w:val="left"/>
      <w:pPr>
        <w:ind w:left="5760" w:hanging="360"/>
      </w:pPr>
    </w:lvl>
    <w:lvl w:ilvl="8" w:tplc="71C048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AF403F"/>
    <w:multiLevelType w:val="multilevel"/>
    <w:tmpl w:val="0164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DE10BB"/>
    <w:multiLevelType w:val="multilevel"/>
    <w:tmpl w:val="2572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A43EA0"/>
    <w:multiLevelType w:val="multilevel"/>
    <w:tmpl w:val="A3A2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F70F8"/>
    <w:multiLevelType w:val="hybridMultilevel"/>
    <w:tmpl w:val="6FE29C02"/>
    <w:lvl w:ilvl="0" w:tplc="7DE409C0">
      <w:start w:val="1"/>
      <w:numFmt w:val="decimal"/>
      <w:pStyle w:val="a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D068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B6CB0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06B3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E8A17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4EA2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9FA4CB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614F6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58CF3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07C36ED5"/>
    <w:multiLevelType w:val="multilevel"/>
    <w:tmpl w:val="5FDA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901EF9"/>
    <w:multiLevelType w:val="multilevel"/>
    <w:tmpl w:val="DA800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181C75"/>
    <w:multiLevelType w:val="multilevel"/>
    <w:tmpl w:val="F458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10A8D"/>
    <w:multiLevelType w:val="hybridMultilevel"/>
    <w:tmpl w:val="D3248B36"/>
    <w:lvl w:ilvl="0" w:tplc="244A80B8">
      <w:start w:val="1"/>
      <w:numFmt w:val="decimal"/>
      <w:pStyle w:val="a0"/>
      <w:lvlText w:val="%1)"/>
      <w:lvlJc w:val="left"/>
      <w:pPr>
        <w:tabs>
          <w:tab w:val="num" w:pos="927"/>
        </w:tabs>
        <w:ind w:left="0" w:firstLine="567"/>
      </w:pPr>
    </w:lvl>
    <w:lvl w:ilvl="1" w:tplc="7FFC43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CBAC7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F4AE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7C6688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2F6CB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9B45D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A0FC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FC6C0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0A690D5D"/>
    <w:multiLevelType w:val="multilevel"/>
    <w:tmpl w:val="93245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95334D"/>
    <w:multiLevelType w:val="multilevel"/>
    <w:tmpl w:val="AB0E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140A6C"/>
    <w:multiLevelType w:val="multilevel"/>
    <w:tmpl w:val="E418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AF1D3A"/>
    <w:multiLevelType w:val="multilevel"/>
    <w:tmpl w:val="CC40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95107A"/>
    <w:multiLevelType w:val="multilevel"/>
    <w:tmpl w:val="9B0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D434A6"/>
    <w:multiLevelType w:val="hybridMultilevel"/>
    <w:tmpl w:val="DE54D3BC"/>
    <w:lvl w:ilvl="0" w:tplc="6F0CAA26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 w:tplc="0C4E7AD4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 w:tplc="8188C6F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6C4CF760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 w:tplc="DAFEF5EE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 w:tplc="5F304F86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3DF8D254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 w:tplc="A1DC0630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 w:tplc="BD9E0516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12F4535B"/>
    <w:multiLevelType w:val="multilevel"/>
    <w:tmpl w:val="3DA8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354DF5"/>
    <w:multiLevelType w:val="hybridMultilevel"/>
    <w:tmpl w:val="FBFECC8E"/>
    <w:lvl w:ilvl="0" w:tplc="FF1447A4">
      <w:start w:val="1"/>
      <w:numFmt w:val="decimal"/>
      <w:lvlText w:val="ТП-%1."/>
      <w:lvlJc w:val="left"/>
      <w:pPr>
        <w:ind w:left="360" w:hanging="360"/>
      </w:pPr>
      <w:rPr>
        <w:rFonts w:hint="default"/>
      </w:rPr>
    </w:lvl>
    <w:lvl w:ilvl="1" w:tplc="EC508220">
      <w:start w:val="1"/>
      <w:numFmt w:val="lowerLetter"/>
      <w:lvlText w:val="%2."/>
      <w:lvlJc w:val="left"/>
      <w:pPr>
        <w:ind w:left="1440" w:hanging="360"/>
      </w:pPr>
    </w:lvl>
    <w:lvl w:ilvl="2" w:tplc="A0CAD652">
      <w:start w:val="1"/>
      <w:numFmt w:val="lowerRoman"/>
      <w:lvlText w:val="%3."/>
      <w:lvlJc w:val="right"/>
      <w:pPr>
        <w:ind w:left="2160" w:hanging="180"/>
      </w:pPr>
    </w:lvl>
    <w:lvl w:ilvl="3" w:tplc="C908EB96">
      <w:start w:val="1"/>
      <w:numFmt w:val="decimal"/>
      <w:lvlText w:val="%4."/>
      <w:lvlJc w:val="left"/>
      <w:pPr>
        <w:ind w:left="2880" w:hanging="360"/>
      </w:pPr>
    </w:lvl>
    <w:lvl w:ilvl="4" w:tplc="87626542">
      <w:start w:val="1"/>
      <w:numFmt w:val="lowerLetter"/>
      <w:lvlText w:val="%5."/>
      <w:lvlJc w:val="left"/>
      <w:pPr>
        <w:ind w:left="3600" w:hanging="360"/>
      </w:pPr>
    </w:lvl>
    <w:lvl w:ilvl="5" w:tplc="2594F79A">
      <w:start w:val="1"/>
      <w:numFmt w:val="lowerRoman"/>
      <w:lvlText w:val="%6."/>
      <w:lvlJc w:val="right"/>
      <w:pPr>
        <w:ind w:left="4320" w:hanging="180"/>
      </w:pPr>
    </w:lvl>
    <w:lvl w:ilvl="6" w:tplc="7A2A1C78">
      <w:start w:val="1"/>
      <w:numFmt w:val="decimal"/>
      <w:lvlText w:val="%7."/>
      <w:lvlJc w:val="left"/>
      <w:pPr>
        <w:ind w:left="5040" w:hanging="360"/>
      </w:pPr>
    </w:lvl>
    <w:lvl w:ilvl="7" w:tplc="A65E160E">
      <w:start w:val="1"/>
      <w:numFmt w:val="lowerLetter"/>
      <w:lvlText w:val="%8."/>
      <w:lvlJc w:val="left"/>
      <w:pPr>
        <w:ind w:left="5760" w:hanging="360"/>
      </w:pPr>
    </w:lvl>
    <w:lvl w:ilvl="8" w:tplc="864A330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510547"/>
    <w:multiLevelType w:val="multilevel"/>
    <w:tmpl w:val="45D0A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520"/>
      </w:pPr>
      <w:rPr>
        <w:rFonts w:hint="default"/>
      </w:rPr>
    </w:lvl>
  </w:abstractNum>
  <w:abstractNum w:abstractNumId="23" w15:restartNumberingAfterBreak="0">
    <w:nsid w:val="18B76205"/>
    <w:multiLevelType w:val="multilevel"/>
    <w:tmpl w:val="36AC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9944BD"/>
    <w:multiLevelType w:val="multilevel"/>
    <w:tmpl w:val="A93E62EA"/>
    <w:lvl w:ilvl="0">
      <w:start w:val="1"/>
      <w:numFmt w:val="decimal"/>
      <w:pStyle w:val="a1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1CBF06AB"/>
    <w:multiLevelType w:val="hybridMultilevel"/>
    <w:tmpl w:val="0A76CD02"/>
    <w:lvl w:ilvl="0" w:tplc="75A489F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2000F8A6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C116E8E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AA2CF65A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5DDE71CE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827C611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4AAC3B6A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C278F95A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B51EB2A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1E5B42F1"/>
    <w:multiLevelType w:val="multilevel"/>
    <w:tmpl w:val="BF84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E5C6CBC"/>
    <w:multiLevelType w:val="hybridMultilevel"/>
    <w:tmpl w:val="842868BC"/>
    <w:lvl w:ilvl="0" w:tplc="66C639EA">
      <w:start w:val="1"/>
      <w:numFmt w:val="decimal"/>
      <w:lvlText w:val="Б-%1."/>
      <w:lvlJc w:val="left"/>
      <w:pPr>
        <w:ind w:left="720" w:hanging="360"/>
      </w:pPr>
      <w:rPr>
        <w:rFonts w:ascii="Arial Narrow" w:hAnsi="Arial Narrow" w:hint="default"/>
        <w:b/>
        <w:sz w:val="18"/>
        <w:szCs w:val="18"/>
      </w:rPr>
    </w:lvl>
    <w:lvl w:ilvl="1" w:tplc="28E8D818">
      <w:start w:val="1"/>
      <w:numFmt w:val="lowerLetter"/>
      <w:lvlText w:val="%2."/>
      <w:lvlJc w:val="left"/>
      <w:pPr>
        <w:ind w:left="1440" w:hanging="360"/>
      </w:pPr>
    </w:lvl>
    <w:lvl w:ilvl="2" w:tplc="C96CF2E6">
      <w:start w:val="1"/>
      <w:numFmt w:val="lowerRoman"/>
      <w:lvlText w:val="%3."/>
      <w:lvlJc w:val="right"/>
      <w:pPr>
        <w:ind w:left="2160" w:hanging="180"/>
      </w:pPr>
    </w:lvl>
    <w:lvl w:ilvl="3" w:tplc="1A466118">
      <w:start w:val="1"/>
      <w:numFmt w:val="decimal"/>
      <w:lvlText w:val="%4."/>
      <w:lvlJc w:val="left"/>
      <w:pPr>
        <w:ind w:left="2880" w:hanging="360"/>
      </w:pPr>
    </w:lvl>
    <w:lvl w:ilvl="4" w:tplc="30DCDABA">
      <w:start w:val="1"/>
      <w:numFmt w:val="lowerLetter"/>
      <w:lvlText w:val="%5."/>
      <w:lvlJc w:val="left"/>
      <w:pPr>
        <w:ind w:left="3600" w:hanging="360"/>
      </w:pPr>
    </w:lvl>
    <w:lvl w:ilvl="5" w:tplc="8EE67F42">
      <w:start w:val="1"/>
      <w:numFmt w:val="lowerRoman"/>
      <w:lvlText w:val="%6."/>
      <w:lvlJc w:val="right"/>
      <w:pPr>
        <w:ind w:left="4320" w:hanging="180"/>
      </w:pPr>
    </w:lvl>
    <w:lvl w:ilvl="6" w:tplc="7670392C">
      <w:start w:val="1"/>
      <w:numFmt w:val="decimal"/>
      <w:lvlText w:val="%7."/>
      <w:lvlJc w:val="left"/>
      <w:pPr>
        <w:ind w:left="5040" w:hanging="360"/>
      </w:pPr>
    </w:lvl>
    <w:lvl w:ilvl="7" w:tplc="A1EC729C">
      <w:start w:val="1"/>
      <w:numFmt w:val="lowerLetter"/>
      <w:lvlText w:val="%8."/>
      <w:lvlJc w:val="left"/>
      <w:pPr>
        <w:ind w:left="5760" w:hanging="360"/>
      </w:pPr>
    </w:lvl>
    <w:lvl w:ilvl="8" w:tplc="3CFCE66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AD0BFF"/>
    <w:multiLevelType w:val="multilevel"/>
    <w:tmpl w:val="BA96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3B5DA4"/>
    <w:multiLevelType w:val="multilevel"/>
    <w:tmpl w:val="73DE7CB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20B44916"/>
    <w:multiLevelType w:val="hybridMultilevel"/>
    <w:tmpl w:val="195668A0"/>
    <w:lvl w:ilvl="0" w:tplc="3E56BB02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ADEE2D82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34564406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0798C4D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E1D89EF0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EBB4E24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57C493BC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258485EE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7F3A75A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 w15:restartNumberingAfterBreak="0">
    <w:nsid w:val="213810E5"/>
    <w:multiLevelType w:val="hybridMultilevel"/>
    <w:tmpl w:val="C4625D5E"/>
    <w:lvl w:ilvl="0" w:tplc="48BEF2AA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00228284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6336737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9FCE3854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46B0652C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B7A26E2A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DCF675C4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76C62D1C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1346C47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2" w15:restartNumberingAfterBreak="0">
    <w:nsid w:val="215C709D"/>
    <w:multiLevelType w:val="multilevel"/>
    <w:tmpl w:val="0664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A73CCC"/>
    <w:multiLevelType w:val="hybridMultilevel"/>
    <w:tmpl w:val="2E12E9CC"/>
    <w:lvl w:ilvl="0" w:tplc="E10AEA32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084A742A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DC5C5EB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99C0C8C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E3D895CA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F2DA2A1A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8BB8A792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28209DBE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1988C34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 w15:restartNumberingAfterBreak="0">
    <w:nsid w:val="24743962"/>
    <w:multiLevelType w:val="multilevel"/>
    <w:tmpl w:val="364A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7E0919"/>
    <w:multiLevelType w:val="hybridMultilevel"/>
    <w:tmpl w:val="6676144A"/>
    <w:lvl w:ilvl="0" w:tplc="AD2AA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EE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7C4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D6B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469B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8E1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546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ECD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FE4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5A327F9"/>
    <w:multiLevelType w:val="hybridMultilevel"/>
    <w:tmpl w:val="725CCF50"/>
    <w:lvl w:ilvl="0" w:tplc="B3EACA72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00CA7D54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9A48532E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87EE522C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EE20D426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60B0BFC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66B6C5D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4C3E47CC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E3C8F83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7" w15:restartNumberingAfterBreak="0">
    <w:nsid w:val="25DF15C8"/>
    <w:multiLevelType w:val="multilevel"/>
    <w:tmpl w:val="93C0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5807AB"/>
    <w:multiLevelType w:val="multilevel"/>
    <w:tmpl w:val="D9A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1E33F9"/>
    <w:multiLevelType w:val="multilevel"/>
    <w:tmpl w:val="1B7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071932"/>
    <w:multiLevelType w:val="hybridMultilevel"/>
    <w:tmpl w:val="7E4A3C6E"/>
    <w:lvl w:ilvl="0" w:tplc="AB7638A0">
      <w:start w:val="1"/>
      <w:numFmt w:val="decimal"/>
      <w:lvlText w:val="ТП-%1."/>
      <w:lvlJc w:val="left"/>
      <w:pPr>
        <w:ind w:left="720" w:hanging="360"/>
      </w:pPr>
      <w:rPr>
        <w:rFonts w:hint="default"/>
        <w:b w:val="0"/>
      </w:rPr>
    </w:lvl>
    <w:lvl w:ilvl="1" w:tplc="C52CC18A">
      <w:start w:val="1"/>
      <w:numFmt w:val="lowerLetter"/>
      <w:lvlText w:val="%2."/>
      <w:lvlJc w:val="left"/>
      <w:pPr>
        <w:ind w:left="1440" w:hanging="360"/>
      </w:pPr>
    </w:lvl>
    <w:lvl w:ilvl="2" w:tplc="3D5AF050">
      <w:start w:val="1"/>
      <w:numFmt w:val="lowerRoman"/>
      <w:lvlText w:val="%3."/>
      <w:lvlJc w:val="right"/>
      <w:pPr>
        <w:ind w:left="2160" w:hanging="180"/>
      </w:pPr>
    </w:lvl>
    <w:lvl w:ilvl="3" w:tplc="C276E5A0">
      <w:start w:val="1"/>
      <w:numFmt w:val="decimal"/>
      <w:lvlText w:val="%4."/>
      <w:lvlJc w:val="left"/>
      <w:pPr>
        <w:ind w:left="2880" w:hanging="360"/>
      </w:pPr>
    </w:lvl>
    <w:lvl w:ilvl="4" w:tplc="C27A7886">
      <w:start w:val="1"/>
      <w:numFmt w:val="lowerLetter"/>
      <w:lvlText w:val="%5."/>
      <w:lvlJc w:val="left"/>
      <w:pPr>
        <w:ind w:left="3600" w:hanging="360"/>
      </w:pPr>
    </w:lvl>
    <w:lvl w:ilvl="5" w:tplc="15F48004">
      <w:start w:val="1"/>
      <w:numFmt w:val="lowerRoman"/>
      <w:lvlText w:val="%6."/>
      <w:lvlJc w:val="right"/>
      <w:pPr>
        <w:ind w:left="4320" w:hanging="180"/>
      </w:pPr>
    </w:lvl>
    <w:lvl w:ilvl="6" w:tplc="BCACA7C4">
      <w:start w:val="1"/>
      <w:numFmt w:val="decimal"/>
      <w:lvlText w:val="%7."/>
      <w:lvlJc w:val="left"/>
      <w:pPr>
        <w:ind w:left="5040" w:hanging="360"/>
      </w:pPr>
    </w:lvl>
    <w:lvl w:ilvl="7" w:tplc="830E245A">
      <w:start w:val="1"/>
      <w:numFmt w:val="lowerLetter"/>
      <w:lvlText w:val="%8."/>
      <w:lvlJc w:val="left"/>
      <w:pPr>
        <w:ind w:left="5760" w:hanging="360"/>
      </w:pPr>
    </w:lvl>
    <w:lvl w:ilvl="8" w:tplc="E832651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7676CA"/>
    <w:multiLevelType w:val="hybridMultilevel"/>
    <w:tmpl w:val="DF1A8974"/>
    <w:lvl w:ilvl="0" w:tplc="B6DE1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6FA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1C5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48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ADC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068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66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491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E64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BB165BC"/>
    <w:multiLevelType w:val="hybridMultilevel"/>
    <w:tmpl w:val="3DAEAA60"/>
    <w:lvl w:ilvl="0" w:tplc="B2B8D47E">
      <w:start w:val="1"/>
      <w:numFmt w:val="lowerLetter"/>
      <w:pStyle w:val="a2"/>
      <w:lvlText w:val="%1)"/>
      <w:lvlJc w:val="left"/>
      <w:pPr>
        <w:tabs>
          <w:tab w:val="num" w:pos="927"/>
        </w:tabs>
        <w:ind w:left="0" w:firstLine="567"/>
      </w:pPr>
    </w:lvl>
    <w:lvl w:ilvl="1" w:tplc="7CECDB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3E6AA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E250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D0E54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FE2AD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7EAD5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CE64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C7A72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2DD875D8"/>
    <w:multiLevelType w:val="multilevel"/>
    <w:tmpl w:val="6F70A302"/>
    <w:styleLink w:val="a3"/>
    <w:lvl w:ilvl="0">
      <w:start w:val="1"/>
      <w:numFmt w:val="decimal"/>
      <w:pStyle w:val="a3"/>
      <w:suff w:val="space"/>
      <w:lvlText w:val="Ф-%1."/>
      <w:lvlJc w:val="left"/>
      <w:pPr>
        <w:ind w:left="420" w:hanging="420"/>
      </w:pPr>
      <w:rPr>
        <w:rFonts w:ascii="Times New Roman" w:hAnsi="Times New Roman"/>
        <w:b/>
        <w:sz w:val="24"/>
        <w:szCs w:val="24"/>
      </w:rPr>
    </w:lvl>
    <w:lvl w:ilvl="1">
      <w:start w:val="1"/>
      <w:numFmt w:val="decimal"/>
      <w:suff w:val="space"/>
      <w:lvlText w:val="Ф-%1.%2."/>
      <w:lvlJc w:val="left"/>
      <w:pPr>
        <w:ind w:left="780" w:hanging="780"/>
      </w:pPr>
      <w:rPr>
        <w:b/>
      </w:rPr>
    </w:lvl>
    <w:lvl w:ilvl="2">
      <w:start w:val="1"/>
      <w:numFmt w:val="decimal"/>
      <w:suff w:val="space"/>
      <w:lvlText w:val="Ф-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4" w15:restartNumberingAfterBreak="0">
    <w:nsid w:val="2EDA2C43"/>
    <w:multiLevelType w:val="multilevel"/>
    <w:tmpl w:val="989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554BB6"/>
    <w:multiLevelType w:val="hybridMultilevel"/>
    <w:tmpl w:val="9C68F366"/>
    <w:lvl w:ilvl="0" w:tplc="2E108E7A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4564711E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F580DF16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F7B0B562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1670430A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4DC024D4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395A9D88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FA84351C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C7C4310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6" w15:restartNumberingAfterBreak="0">
    <w:nsid w:val="34351AFF"/>
    <w:multiLevelType w:val="multilevel"/>
    <w:tmpl w:val="BEDE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716C1F"/>
    <w:multiLevelType w:val="multilevel"/>
    <w:tmpl w:val="8086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006ED5"/>
    <w:multiLevelType w:val="multilevel"/>
    <w:tmpl w:val="8016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6EB26B5"/>
    <w:multiLevelType w:val="multilevel"/>
    <w:tmpl w:val="73CCE5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520"/>
      </w:pPr>
      <w:rPr>
        <w:rFonts w:hint="default"/>
      </w:rPr>
    </w:lvl>
  </w:abstractNum>
  <w:abstractNum w:abstractNumId="50" w15:restartNumberingAfterBreak="0">
    <w:nsid w:val="38253113"/>
    <w:multiLevelType w:val="multilevel"/>
    <w:tmpl w:val="A04C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83E4F95"/>
    <w:multiLevelType w:val="hybridMultilevel"/>
    <w:tmpl w:val="882C8C4E"/>
    <w:lvl w:ilvl="0" w:tplc="11C291E6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8FFE8A4E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4F304590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F1000BAE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4C8AB1DA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8CE6C80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61321DA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CC345E40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42F40A4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2" w15:restartNumberingAfterBreak="0">
    <w:nsid w:val="384A28AB"/>
    <w:multiLevelType w:val="multilevel"/>
    <w:tmpl w:val="CEA0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6E042B"/>
    <w:multiLevelType w:val="multilevel"/>
    <w:tmpl w:val="20A6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8BB1CAF"/>
    <w:multiLevelType w:val="hybridMultilevel"/>
    <w:tmpl w:val="5D8060BA"/>
    <w:lvl w:ilvl="0" w:tplc="1EB8D74C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 w:tplc="372E356C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 w:tplc="EBCCA79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EA7C34E8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 w:tplc="03E4ADA6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 w:tplc="34841AC6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A2727BA8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 w:tplc="375896E0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 w:tplc="8796F0FA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5" w15:restartNumberingAfterBreak="0">
    <w:nsid w:val="3AEC2E35"/>
    <w:multiLevelType w:val="multilevel"/>
    <w:tmpl w:val="C722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1F359C"/>
    <w:multiLevelType w:val="hybridMultilevel"/>
    <w:tmpl w:val="CD44234C"/>
    <w:lvl w:ilvl="0" w:tplc="6EB0E752">
      <w:start w:val="1"/>
      <w:numFmt w:val="decimal"/>
      <w:lvlText w:val="ТП-%1."/>
      <w:lvlJc w:val="left"/>
      <w:pPr>
        <w:ind w:left="720" w:hanging="360"/>
      </w:pPr>
      <w:rPr>
        <w:rFonts w:hint="default"/>
      </w:rPr>
    </w:lvl>
    <w:lvl w:ilvl="1" w:tplc="C44AC9AA">
      <w:start w:val="1"/>
      <w:numFmt w:val="lowerLetter"/>
      <w:lvlText w:val="%2."/>
      <w:lvlJc w:val="left"/>
      <w:pPr>
        <w:ind w:left="1440" w:hanging="360"/>
      </w:pPr>
    </w:lvl>
    <w:lvl w:ilvl="2" w:tplc="215068D4">
      <w:start w:val="1"/>
      <w:numFmt w:val="lowerRoman"/>
      <w:lvlText w:val="%3."/>
      <w:lvlJc w:val="right"/>
      <w:pPr>
        <w:ind w:left="2160" w:hanging="180"/>
      </w:pPr>
    </w:lvl>
    <w:lvl w:ilvl="3" w:tplc="1EE2060E">
      <w:start w:val="1"/>
      <w:numFmt w:val="decimal"/>
      <w:lvlText w:val="%4."/>
      <w:lvlJc w:val="left"/>
      <w:pPr>
        <w:ind w:left="2880" w:hanging="360"/>
      </w:pPr>
    </w:lvl>
    <w:lvl w:ilvl="4" w:tplc="B15EEDF2">
      <w:start w:val="1"/>
      <w:numFmt w:val="lowerLetter"/>
      <w:lvlText w:val="%5."/>
      <w:lvlJc w:val="left"/>
      <w:pPr>
        <w:ind w:left="3600" w:hanging="360"/>
      </w:pPr>
    </w:lvl>
    <w:lvl w:ilvl="5" w:tplc="FF2A97C8">
      <w:start w:val="1"/>
      <w:numFmt w:val="lowerRoman"/>
      <w:lvlText w:val="%6."/>
      <w:lvlJc w:val="right"/>
      <w:pPr>
        <w:ind w:left="4320" w:hanging="180"/>
      </w:pPr>
    </w:lvl>
    <w:lvl w:ilvl="6" w:tplc="5B589584">
      <w:start w:val="1"/>
      <w:numFmt w:val="decimal"/>
      <w:lvlText w:val="%7."/>
      <w:lvlJc w:val="left"/>
      <w:pPr>
        <w:ind w:left="5040" w:hanging="360"/>
      </w:pPr>
    </w:lvl>
    <w:lvl w:ilvl="7" w:tplc="83D87188">
      <w:start w:val="1"/>
      <w:numFmt w:val="lowerLetter"/>
      <w:lvlText w:val="%8."/>
      <w:lvlJc w:val="left"/>
      <w:pPr>
        <w:ind w:left="5760" w:hanging="360"/>
      </w:pPr>
    </w:lvl>
    <w:lvl w:ilvl="8" w:tplc="DC009172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C4A265F"/>
    <w:multiLevelType w:val="multilevel"/>
    <w:tmpl w:val="9658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F612FF"/>
    <w:multiLevelType w:val="multilevel"/>
    <w:tmpl w:val="09DC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0307AA"/>
    <w:multiLevelType w:val="multilevel"/>
    <w:tmpl w:val="70CA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1594085"/>
    <w:multiLevelType w:val="hybridMultilevel"/>
    <w:tmpl w:val="D48200C4"/>
    <w:lvl w:ilvl="0" w:tplc="B2EEFC86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46046984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71EE206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DAC2CE46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120CAF50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0284C88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59B0129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BD782166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97B6C92A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1" w15:restartNumberingAfterBreak="0">
    <w:nsid w:val="41A34951"/>
    <w:multiLevelType w:val="hybridMultilevel"/>
    <w:tmpl w:val="CE7297F2"/>
    <w:lvl w:ilvl="0" w:tplc="8DD2585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506C9AC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2392222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BABE8F2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A260B5A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9A4498E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ADB8DF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FCDABE8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9EACBDB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2" w15:restartNumberingAfterBreak="0">
    <w:nsid w:val="480A666D"/>
    <w:multiLevelType w:val="hybridMultilevel"/>
    <w:tmpl w:val="63AE9C90"/>
    <w:lvl w:ilvl="0" w:tplc="AF7CC00E">
      <w:start w:val="1"/>
      <w:numFmt w:val="decimal"/>
      <w:lvlText w:val="ТП-%1."/>
      <w:lvlJc w:val="left"/>
      <w:pPr>
        <w:ind w:left="720" w:hanging="360"/>
      </w:pPr>
      <w:rPr>
        <w:rFonts w:hint="default"/>
      </w:rPr>
    </w:lvl>
    <w:lvl w:ilvl="1" w:tplc="669CDC3A">
      <w:start w:val="1"/>
      <w:numFmt w:val="lowerLetter"/>
      <w:lvlText w:val="%2."/>
      <w:lvlJc w:val="left"/>
      <w:pPr>
        <w:ind w:left="1440" w:hanging="360"/>
      </w:pPr>
    </w:lvl>
    <w:lvl w:ilvl="2" w:tplc="3AF2E546">
      <w:start w:val="1"/>
      <w:numFmt w:val="lowerRoman"/>
      <w:lvlText w:val="%3."/>
      <w:lvlJc w:val="right"/>
      <w:pPr>
        <w:ind w:left="2160" w:hanging="180"/>
      </w:pPr>
    </w:lvl>
    <w:lvl w:ilvl="3" w:tplc="71482FCA">
      <w:start w:val="1"/>
      <w:numFmt w:val="decimal"/>
      <w:lvlText w:val="%4."/>
      <w:lvlJc w:val="left"/>
      <w:pPr>
        <w:ind w:left="2880" w:hanging="360"/>
      </w:pPr>
    </w:lvl>
    <w:lvl w:ilvl="4" w:tplc="AF780F3A">
      <w:start w:val="1"/>
      <w:numFmt w:val="lowerLetter"/>
      <w:lvlText w:val="%5."/>
      <w:lvlJc w:val="left"/>
      <w:pPr>
        <w:ind w:left="3600" w:hanging="360"/>
      </w:pPr>
    </w:lvl>
    <w:lvl w:ilvl="5" w:tplc="798C58B8">
      <w:start w:val="1"/>
      <w:numFmt w:val="lowerRoman"/>
      <w:lvlText w:val="%6."/>
      <w:lvlJc w:val="right"/>
      <w:pPr>
        <w:ind w:left="4320" w:hanging="180"/>
      </w:pPr>
    </w:lvl>
    <w:lvl w:ilvl="6" w:tplc="20C0A896">
      <w:start w:val="1"/>
      <w:numFmt w:val="decimal"/>
      <w:lvlText w:val="%7."/>
      <w:lvlJc w:val="left"/>
      <w:pPr>
        <w:ind w:left="5040" w:hanging="360"/>
      </w:pPr>
    </w:lvl>
    <w:lvl w:ilvl="7" w:tplc="3118D7A2">
      <w:start w:val="1"/>
      <w:numFmt w:val="lowerLetter"/>
      <w:lvlText w:val="%8."/>
      <w:lvlJc w:val="left"/>
      <w:pPr>
        <w:ind w:left="5760" w:hanging="360"/>
      </w:pPr>
    </w:lvl>
    <w:lvl w:ilvl="8" w:tplc="02A0366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87148BB"/>
    <w:multiLevelType w:val="multilevel"/>
    <w:tmpl w:val="C73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F9698E"/>
    <w:multiLevelType w:val="multilevel"/>
    <w:tmpl w:val="74E4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FC70AD"/>
    <w:multiLevelType w:val="hybridMultilevel"/>
    <w:tmpl w:val="E9284970"/>
    <w:lvl w:ilvl="0" w:tplc="BC4E9BC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7C3A3CD6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46E2B65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31A2869C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9446DCEC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0E0AE46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124A17E2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ACCEFB1A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B4246D6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6" w15:restartNumberingAfterBreak="0">
    <w:nsid w:val="4B46711A"/>
    <w:multiLevelType w:val="hybridMultilevel"/>
    <w:tmpl w:val="A55C691C"/>
    <w:lvl w:ilvl="0" w:tplc="CA72FA26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2AB85A7E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2F9A6F78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B5AAD984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270C6A12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C6A4193A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339C37B8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FCD077FC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89841FA4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7" w15:restartNumberingAfterBreak="0">
    <w:nsid w:val="4B804144"/>
    <w:multiLevelType w:val="hybridMultilevel"/>
    <w:tmpl w:val="02EA296A"/>
    <w:lvl w:ilvl="0" w:tplc="41A273EC">
      <w:start w:val="1"/>
      <w:numFmt w:val="decimal"/>
      <w:lvlText w:val="%1."/>
      <w:lvlJc w:val="left"/>
      <w:pPr>
        <w:ind w:left="720" w:hanging="360"/>
      </w:pPr>
    </w:lvl>
    <w:lvl w:ilvl="1" w:tplc="828CA230">
      <w:start w:val="1"/>
      <w:numFmt w:val="lowerLetter"/>
      <w:lvlText w:val="%2."/>
      <w:lvlJc w:val="left"/>
      <w:pPr>
        <w:ind w:left="1440" w:hanging="360"/>
      </w:pPr>
    </w:lvl>
    <w:lvl w:ilvl="2" w:tplc="93E66710">
      <w:start w:val="1"/>
      <w:numFmt w:val="lowerRoman"/>
      <w:lvlText w:val="%3."/>
      <w:lvlJc w:val="right"/>
      <w:pPr>
        <w:ind w:left="2160" w:hanging="180"/>
      </w:pPr>
    </w:lvl>
    <w:lvl w:ilvl="3" w:tplc="458C6AA4">
      <w:start w:val="1"/>
      <w:numFmt w:val="decimal"/>
      <w:lvlText w:val="%4."/>
      <w:lvlJc w:val="left"/>
      <w:pPr>
        <w:ind w:left="2880" w:hanging="360"/>
      </w:pPr>
    </w:lvl>
    <w:lvl w:ilvl="4" w:tplc="7D06DB36">
      <w:start w:val="1"/>
      <w:numFmt w:val="lowerLetter"/>
      <w:lvlText w:val="%5."/>
      <w:lvlJc w:val="left"/>
      <w:pPr>
        <w:ind w:left="3600" w:hanging="360"/>
      </w:pPr>
    </w:lvl>
    <w:lvl w:ilvl="5" w:tplc="3FF04C62">
      <w:start w:val="1"/>
      <w:numFmt w:val="lowerRoman"/>
      <w:lvlText w:val="%6."/>
      <w:lvlJc w:val="right"/>
      <w:pPr>
        <w:ind w:left="4320" w:hanging="180"/>
      </w:pPr>
    </w:lvl>
    <w:lvl w:ilvl="6" w:tplc="C480E5A2">
      <w:start w:val="1"/>
      <w:numFmt w:val="decimal"/>
      <w:lvlText w:val="%7."/>
      <w:lvlJc w:val="left"/>
      <w:pPr>
        <w:ind w:left="5040" w:hanging="360"/>
      </w:pPr>
    </w:lvl>
    <w:lvl w:ilvl="7" w:tplc="20A4A0D6">
      <w:start w:val="1"/>
      <w:numFmt w:val="lowerLetter"/>
      <w:lvlText w:val="%8."/>
      <w:lvlJc w:val="left"/>
      <w:pPr>
        <w:ind w:left="5760" w:hanging="360"/>
      </w:pPr>
    </w:lvl>
    <w:lvl w:ilvl="8" w:tplc="D23259D2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B804BD"/>
    <w:multiLevelType w:val="multilevel"/>
    <w:tmpl w:val="CC6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471117"/>
    <w:multiLevelType w:val="hybridMultilevel"/>
    <w:tmpl w:val="8C4E16A8"/>
    <w:lvl w:ilvl="0" w:tplc="896EE85A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47EEF5F0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A630FDA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F9F6D83A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AF980C6E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2EB4F62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0510933A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B89483D6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10E6C9D4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0" w15:restartNumberingAfterBreak="0">
    <w:nsid w:val="4F687D98"/>
    <w:multiLevelType w:val="multilevel"/>
    <w:tmpl w:val="F532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CD1B5B"/>
    <w:multiLevelType w:val="hybridMultilevel"/>
    <w:tmpl w:val="746A9078"/>
    <w:lvl w:ilvl="0" w:tplc="E078D684">
      <w:start w:val="1"/>
      <w:numFmt w:val="bullet"/>
      <w:pStyle w:val="a4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5E88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6B405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9BE0D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3346E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9213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DE686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60F8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136FF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2" w15:restartNumberingAfterBreak="0">
    <w:nsid w:val="567510AD"/>
    <w:multiLevelType w:val="multilevel"/>
    <w:tmpl w:val="CAC0C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6A13814"/>
    <w:multiLevelType w:val="multilevel"/>
    <w:tmpl w:val="44B8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E14ECD"/>
    <w:multiLevelType w:val="hybridMultilevel"/>
    <w:tmpl w:val="9F82C81C"/>
    <w:lvl w:ilvl="0" w:tplc="563C9F2C">
      <w:start w:val="1"/>
      <w:numFmt w:val="decimal"/>
      <w:lvlText w:val="ТП-%1."/>
      <w:lvlJc w:val="left"/>
      <w:pPr>
        <w:ind w:left="720" w:hanging="360"/>
      </w:pPr>
      <w:rPr>
        <w:rFonts w:hint="default"/>
        <w:b w:val="0"/>
      </w:rPr>
    </w:lvl>
    <w:lvl w:ilvl="1" w:tplc="087A98FE">
      <w:start w:val="1"/>
      <w:numFmt w:val="lowerLetter"/>
      <w:lvlText w:val="%2."/>
      <w:lvlJc w:val="left"/>
      <w:pPr>
        <w:ind w:left="1440" w:hanging="360"/>
      </w:pPr>
    </w:lvl>
    <w:lvl w:ilvl="2" w:tplc="BCE083CC">
      <w:start w:val="1"/>
      <w:numFmt w:val="lowerRoman"/>
      <w:lvlText w:val="%3."/>
      <w:lvlJc w:val="right"/>
      <w:pPr>
        <w:ind w:left="2160" w:hanging="180"/>
      </w:pPr>
    </w:lvl>
    <w:lvl w:ilvl="3" w:tplc="A23A020C">
      <w:start w:val="1"/>
      <w:numFmt w:val="decimal"/>
      <w:lvlText w:val="%4."/>
      <w:lvlJc w:val="left"/>
      <w:pPr>
        <w:ind w:left="2880" w:hanging="360"/>
      </w:pPr>
    </w:lvl>
    <w:lvl w:ilvl="4" w:tplc="C17E7E7C">
      <w:start w:val="1"/>
      <w:numFmt w:val="lowerLetter"/>
      <w:lvlText w:val="%5."/>
      <w:lvlJc w:val="left"/>
      <w:pPr>
        <w:ind w:left="3600" w:hanging="360"/>
      </w:pPr>
    </w:lvl>
    <w:lvl w:ilvl="5" w:tplc="C43CB8DE">
      <w:start w:val="1"/>
      <w:numFmt w:val="lowerRoman"/>
      <w:lvlText w:val="%6."/>
      <w:lvlJc w:val="right"/>
      <w:pPr>
        <w:ind w:left="4320" w:hanging="180"/>
      </w:pPr>
    </w:lvl>
    <w:lvl w:ilvl="6" w:tplc="BCD82E1C">
      <w:start w:val="1"/>
      <w:numFmt w:val="decimal"/>
      <w:lvlText w:val="%7."/>
      <w:lvlJc w:val="left"/>
      <w:pPr>
        <w:ind w:left="5040" w:hanging="360"/>
      </w:pPr>
    </w:lvl>
    <w:lvl w:ilvl="7" w:tplc="42E010F2">
      <w:start w:val="1"/>
      <w:numFmt w:val="lowerLetter"/>
      <w:lvlText w:val="%8."/>
      <w:lvlJc w:val="left"/>
      <w:pPr>
        <w:ind w:left="5760" w:hanging="360"/>
      </w:pPr>
    </w:lvl>
    <w:lvl w:ilvl="8" w:tplc="8FFC2376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8B7325C"/>
    <w:multiLevelType w:val="hybridMultilevel"/>
    <w:tmpl w:val="750A5B90"/>
    <w:lvl w:ilvl="0" w:tplc="06623AC6">
      <w:start w:val="1"/>
      <w:numFmt w:val="decimal"/>
      <w:lvlText w:val="ТП-%1."/>
      <w:lvlJc w:val="left"/>
      <w:pPr>
        <w:ind w:left="720" w:hanging="360"/>
      </w:pPr>
      <w:rPr>
        <w:rFonts w:hint="default"/>
      </w:rPr>
    </w:lvl>
    <w:lvl w:ilvl="1" w:tplc="2FDC6C52">
      <w:start w:val="1"/>
      <w:numFmt w:val="lowerLetter"/>
      <w:lvlText w:val="%2."/>
      <w:lvlJc w:val="left"/>
      <w:pPr>
        <w:ind w:left="1440" w:hanging="360"/>
      </w:pPr>
    </w:lvl>
    <w:lvl w:ilvl="2" w:tplc="F02C6552">
      <w:start w:val="1"/>
      <w:numFmt w:val="lowerRoman"/>
      <w:lvlText w:val="%3."/>
      <w:lvlJc w:val="right"/>
      <w:pPr>
        <w:ind w:left="2160" w:hanging="180"/>
      </w:pPr>
    </w:lvl>
    <w:lvl w:ilvl="3" w:tplc="51DE1D06">
      <w:start w:val="1"/>
      <w:numFmt w:val="decimal"/>
      <w:lvlText w:val="%4."/>
      <w:lvlJc w:val="left"/>
      <w:pPr>
        <w:ind w:left="2880" w:hanging="360"/>
      </w:pPr>
    </w:lvl>
    <w:lvl w:ilvl="4" w:tplc="F116598C">
      <w:start w:val="1"/>
      <w:numFmt w:val="lowerLetter"/>
      <w:lvlText w:val="%5."/>
      <w:lvlJc w:val="left"/>
      <w:pPr>
        <w:ind w:left="3600" w:hanging="360"/>
      </w:pPr>
    </w:lvl>
    <w:lvl w:ilvl="5" w:tplc="A13A9532">
      <w:start w:val="1"/>
      <w:numFmt w:val="lowerRoman"/>
      <w:lvlText w:val="%6."/>
      <w:lvlJc w:val="right"/>
      <w:pPr>
        <w:ind w:left="4320" w:hanging="180"/>
      </w:pPr>
    </w:lvl>
    <w:lvl w:ilvl="6" w:tplc="37F2B9DA">
      <w:start w:val="1"/>
      <w:numFmt w:val="decimal"/>
      <w:lvlText w:val="%7."/>
      <w:lvlJc w:val="left"/>
      <w:pPr>
        <w:ind w:left="5040" w:hanging="360"/>
      </w:pPr>
    </w:lvl>
    <w:lvl w:ilvl="7" w:tplc="7788FD22">
      <w:start w:val="1"/>
      <w:numFmt w:val="lowerLetter"/>
      <w:lvlText w:val="%8."/>
      <w:lvlJc w:val="left"/>
      <w:pPr>
        <w:ind w:left="5760" w:hanging="360"/>
      </w:pPr>
    </w:lvl>
    <w:lvl w:ilvl="8" w:tplc="CA743F54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9CC1D9E"/>
    <w:multiLevelType w:val="multilevel"/>
    <w:tmpl w:val="FE269A60"/>
    <w:lvl w:ilvl="0">
      <w:start w:val="1"/>
      <w:numFmt w:val="decimal"/>
      <w:pStyle w:val="a5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7" w15:restartNumberingAfterBreak="0">
    <w:nsid w:val="5A636119"/>
    <w:multiLevelType w:val="multilevel"/>
    <w:tmpl w:val="89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AD70D0"/>
    <w:multiLevelType w:val="multilevel"/>
    <w:tmpl w:val="4BDA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C046D2"/>
    <w:multiLevelType w:val="hybridMultilevel"/>
    <w:tmpl w:val="5100DE44"/>
    <w:lvl w:ilvl="0" w:tplc="972E5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E56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40D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A4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A13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50F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65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45E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460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AC047EE"/>
    <w:multiLevelType w:val="multilevel"/>
    <w:tmpl w:val="6B1C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B227C12"/>
    <w:multiLevelType w:val="multilevel"/>
    <w:tmpl w:val="2FEA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492FF1"/>
    <w:multiLevelType w:val="hybridMultilevel"/>
    <w:tmpl w:val="FE1C4498"/>
    <w:lvl w:ilvl="0" w:tplc="DB34E028">
      <w:start w:val="1"/>
      <w:numFmt w:val="decimal"/>
      <w:lvlText w:val="Ф-%1."/>
      <w:lvlJc w:val="left"/>
      <w:pPr>
        <w:ind w:left="720" w:hanging="360"/>
      </w:pPr>
      <w:rPr>
        <w:rFonts w:ascii="Arial Narrow" w:hAnsi="Arial Narrow" w:hint="default"/>
        <w:b/>
        <w:sz w:val="18"/>
        <w:szCs w:val="18"/>
      </w:rPr>
    </w:lvl>
    <w:lvl w:ilvl="1" w:tplc="0798D240">
      <w:start w:val="1"/>
      <w:numFmt w:val="lowerLetter"/>
      <w:lvlText w:val="%2."/>
      <w:lvlJc w:val="left"/>
      <w:pPr>
        <w:ind w:left="1440" w:hanging="360"/>
      </w:pPr>
    </w:lvl>
    <w:lvl w:ilvl="2" w:tplc="84F8A4FE">
      <w:start w:val="1"/>
      <w:numFmt w:val="lowerRoman"/>
      <w:lvlText w:val="%3."/>
      <w:lvlJc w:val="right"/>
      <w:pPr>
        <w:ind w:left="2160" w:hanging="180"/>
      </w:pPr>
    </w:lvl>
    <w:lvl w:ilvl="3" w:tplc="258E0F86">
      <w:start w:val="1"/>
      <w:numFmt w:val="decimal"/>
      <w:lvlText w:val="%4."/>
      <w:lvlJc w:val="left"/>
      <w:pPr>
        <w:ind w:left="2880" w:hanging="360"/>
      </w:pPr>
    </w:lvl>
    <w:lvl w:ilvl="4" w:tplc="0A34F26A">
      <w:start w:val="1"/>
      <w:numFmt w:val="lowerLetter"/>
      <w:lvlText w:val="%5."/>
      <w:lvlJc w:val="left"/>
      <w:pPr>
        <w:ind w:left="3600" w:hanging="360"/>
      </w:pPr>
    </w:lvl>
    <w:lvl w:ilvl="5" w:tplc="63A66A58">
      <w:start w:val="1"/>
      <w:numFmt w:val="lowerRoman"/>
      <w:lvlText w:val="%6."/>
      <w:lvlJc w:val="right"/>
      <w:pPr>
        <w:ind w:left="4320" w:hanging="180"/>
      </w:pPr>
    </w:lvl>
    <w:lvl w:ilvl="6" w:tplc="26283E28">
      <w:start w:val="1"/>
      <w:numFmt w:val="decimal"/>
      <w:lvlText w:val="%7."/>
      <w:lvlJc w:val="left"/>
      <w:pPr>
        <w:ind w:left="5040" w:hanging="360"/>
      </w:pPr>
    </w:lvl>
    <w:lvl w:ilvl="7" w:tplc="DA64C764">
      <w:start w:val="1"/>
      <w:numFmt w:val="lowerLetter"/>
      <w:lvlText w:val="%8."/>
      <w:lvlJc w:val="left"/>
      <w:pPr>
        <w:ind w:left="5760" w:hanging="360"/>
      </w:pPr>
    </w:lvl>
    <w:lvl w:ilvl="8" w:tplc="F774AE2E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C654A06"/>
    <w:multiLevelType w:val="hybridMultilevel"/>
    <w:tmpl w:val="110C4738"/>
    <w:lvl w:ilvl="0" w:tplc="9578C81E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DBD0679C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37F2911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1688E538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5948B29C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A5E4ABB0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214E1A74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3CA843D2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5F803FD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4" w15:restartNumberingAfterBreak="0">
    <w:nsid w:val="5D2D4492"/>
    <w:multiLevelType w:val="hybridMultilevel"/>
    <w:tmpl w:val="D2C42E2E"/>
    <w:lvl w:ilvl="0" w:tplc="E71230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29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107A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90F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4273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D8C54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EBC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D8DA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D073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D914E1D"/>
    <w:multiLevelType w:val="multilevel"/>
    <w:tmpl w:val="9376C0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6" w15:restartNumberingAfterBreak="0">
    <w:nsid w:val="5DCF1444"/>
    <w:multiLevelType w:val="multilevel"/>
    <w:tmpl w:val="526C9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520"/>
      </w:pPr>
      <w:rPr>
        <w:rFonts w:hint="default"/>
      </w:rPr>
    </w:lvl>
  </w:abstractNum>
  <w:abstractNum w:abstractNumId="87" w15:restartNumberingAfterBreak="0">
    <w:nsid w:val="5DFD6FDB"/>
    <w:multiLevelType w:val="multilevel"/>
    <w:tmpl w:val="EF3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FE6309"/>
    <w:multiLevelType w:val="multilevel"/>
    <w:tmpl w:val="2DE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0991C90"/>
    <w:multiLevelType w:val="multilevel"/>
    <w:tmpl w:val="D652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2AC31F2"/>
    <w:multiLevelType w:val="multilevel"/>
    <w:tmpl w:val="8912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102CD0"/>
    <w:multiLevelType w:val="hybridMultilevel"/>
    <w:tmpl w:val="C9FA2ABA"/>
    <w:lvl w:ilvl="0" w:tplc="8880F89E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670CABAA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2806DC7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05DE4EDC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B9FEEACE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9528B79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9664F72C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19005D58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7D245CFA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2" w15:restartNumberingAfterBreak="0">
    <w:nsid w:val="634C3652"/>
    <w:multiLevelType w:val="multilevel"/>
    <w:tmpl w:val="3076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42F1F35"/>
    <w:multiLevelType w:val="multilevel"/>
    <w:tmpl w:val="DFA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5A70A5A"/>
    <w:multiLevelType w:val="multilevel"/>
    <w:tmpl w:val="8D74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6AE6C79"/>
    <w:multiLevelType w:val="multilevel"/>
    <w:tmpl w:val="72C8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737783"/>
    <w:multiLevelType w:val="multilevel"/>
    <w:tmpl w:val="5BF2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8D4A3B"/>
    <w:multiLevelType w:val="multilevel"/>
    <w:tmpl w:val="F74A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DD5A83"/>
    <w:multiLevelType w:val="multilevel"/>
    <w:tmpl w:val="4486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9B629EC"/>
    <w:multiLevelType w:val="multilevel"/>
    <w:tmpl w:val="FF2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A26DE5"/>
    <w:multiLevelType w:val="multilevel"/>
    <w:tmpl w:val="9170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BB71945"/>
    <w:multiLevelType w:val="multilevel"/>
    <w:tmpl w:val="4A62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2D5364"/>
    <w:multiLevelType w:val="hybridMultilevel"/>
    <w:tmpl w:val="CDBC1E3A"/>
    <w:lvl w:ilvl="0" w:tplc="006C85A2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FC84E43E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D7A8E998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063A2C32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DBC47AB0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3804696A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6CF6784A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19AEA940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85DEFAB2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3" w15:restartNumberingAfterBreak="0">
    <w:nsid w:val="6CBB118D"/>
    <w:multiLevelType w:val="hybridMultilevel"/>
    <w:tmpl w:val="06426366"/>
    <w:lvl w:ilvl="0" w:tplc="CD3E4448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E28CBAFA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C100CF1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A20C1F4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3D601D58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33D83C36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61F8BC30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32F444FC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F74CD51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4" w15:restartNumberingAfterBreak="0">
    <w:nsid w:val="6F5551AD"/>
    <w:multiLevelType w:val="hybridMultilevel"/>
    <w:tmpl w:val="59F69404"/>
    <w:lvl w:ilvl="0" w:tplc="E1AE68B2">
      <w:start w:val="1"/>
      <w:numFmt w:val="decimal"/>
      <w:lvlText w:val="ТП-%1."/>
      <w:lvlJc w:val="left"/>
      <w:pPr>
        <w:ind w:left="720" w:hanging="360"/>
      </w:pPr>
      <w:rPr>
        <w:rFonts w:hint="default"/>
      </w:rPr>
    </w:lvl>
    <w:lvl w:ilvl="1" w:tplc="E03053B2">
      <w:start w:val="1"/>
      <w:numFmt w:val="lowerLetter"/>
      <w:lvlText w:val="%2."/>
      <w:lvlJc w:val="left"/>
      <w:pPr>
        <w:ind w:left="1440" w:hanging="360"/>
      </w:pPr>
    </w:lvl>
    <w:lvl w:ilvl="2" w:tplc="5E740938">
      <w:start w:val="1"/>
      <w:numFmt w:val="lowerRoman"/>
      <w:lvlText w:val="%3."/>
      <w:lvlJc w:val="right"/>
      <w:pPr>
        <w:ind w:left="2160" w:hanging="180"/>
      </w:pPr>
    </w:lvl>
    <w:lvl w:ilvl="3" w:tplc="1050173A">
      <w:start w:val="1"/>
      <w:numFmt w:val="decimal"/>
      <w:lvlText w:val="%4."/>
      <w:lvlJc w:val="left"/>
      <w:pPr>
        <w:ind w:left="2880" w:hanging="360"/>
      </w:pPr>
    </w:lvl>
    <w:lvl w:ilvl="4" w:tplc="5A04AF3C">
      <w:start w:val="1"/>
      <w:numFmt w:val="lowerLetter"/>
      <w:lvlText w:val="%5."/>
      <w:lvlJc w:val="left"/>
      <w:pPr>
        <w:ind w:left="3600" w:hanging="360"/>
      </w:pPr>
    </w:lvl>
    <w:lvl w:ilvl="5" w:tplc="07EA15AC">
      <w:start w:val="1"/>
      <w:numFmt w:val="lowerRoman"/>
      <w:lvlText w:val="%6."/>
      <w:lvlJc w:val="right"/>
      <w:pPr>
        <w:ind w:left="4320" w:hanging="180"/>
      </w:pPr>
    </w:lvl>
    <w:lvl w:ilvl="6" w:tplc="A604883C">
      <w:start w:val="1"/>
      <w:numFmt w:val="decimal"/>
      <w:lvlText w:val="%7."/>
      <w:lvlJc w:val="left"/>
      <w:pPr>
        <w:ind w:left="5040" w:hanging="360"/>
      </w:pPr>
    </w:lvl>
    <w:lvl w:ilvl="7" w:tplc="048A9EA4">
      <w:start w:val="1"/>
      <w:numFmt w:val="lowerLetter"/>
      <w:lvlText w:val="%8."/>
      <w:lvlJc w:val="left"/>
      <w:pPr>
        <w:ind w:left="5760" w:hanging="360"/>
      </w:pPr>
    </w:lvl>
    <w:lvl w:ilvl="8" w:tplc="933CC746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03C052C"/>
    <w:multiLevelType w:val="hybridMultilevel"/>
    <w:tmpl w:val="42C268B8"/>
    <w:lvl w:ilvl="0" w:tplc="F6D0506E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16B45EAE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9B464638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61C88EA4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B1E4ECC8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4E800FE4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F38E218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9336FA26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25707B2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6" w15:restartNumberingAfterBreak="0">
    <w:nsid w:val="71855932"/>
    <w:multiLevelType w:val="multilevel"/>
    <w:tmpl w:val="37947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520"/>
      </w:pPr>
      <w:rPr>
        <w:rFonts w:hint="default"/>
      </w:rPr>
    </w:lvl>
  </w:abstractNum>
  <w:abstractNum w:abstractNumId="107" w15:restartNumberingAfterBreak="0">
    <w:nsid w:val="71A337BE"/>
    <w:multiLevelType w:val="multilevel"/>
    <w:tmpl w:val="64FE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20B5E22"/>
    <w:multiLevelType w:val="hybridMultilevel"/>
    <w:tmpl w:val="0E24D6E6"/>
    <w:lvl w:ilvl="0" w:tplc="C41CF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AC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23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80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C9D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D41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C4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4AEB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F44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23A62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0" w15:restartNumberingAfterBreak="0">
    <w:nsid w:val="739745CE"/>
    <w:multiLevelType w:val="multilevel"/>
    <w:tmpl w:val="6F0A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4B044DE"/>
    <w:multiLevelType w:val="multilevel"/>
    <w:tmpl w:val="565A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4C5782E"/>
    <w:multiLevelType w:val="multilevel"/>
    <w:tmpl w:val="BDDA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B655A4"/>
    <w:multiLevelType w:val="multilevel"/>
    <w:tmpl w:val="62F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8D54C0E"/>
    <w:multiLevelType w:val="hybridMultilevel"/>
    <w:tmpl w:val="E7D2297C"/>
    <w:lvl w:ilvl="0" w:tplc="E6529512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57EA35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9CB1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0A12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4CA9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82EE1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D1CF3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E606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BC09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5" w15:restartNumberingAfterBreak="0">
    <w:nsid w:val="793C32F8"/>
    <w:multiLevelType w:val="hybridMultilevel"/>
    <w:tmpl w:val="37D076C8"/>
    <w:lvl w:ilvl="0" w:tplc="4D94987E">
      <w:start w:val="1"/>
      <w:numFmt w:val="decimal"/>
      <w:lvlText w:val="О-%1."/>
      <w:lvlJc w:val="left"/>
      <w:pPr>
        <w:ind w:left="720" w:hanging="360"/>
      </w:pPr>
      <w:rPr>
        <w:rFonts w:ascii="Arial Narrow" w:hAnsi="Arial Narrow" w:hint="default"/>
        <w:b/>
        <w:sz w:val="18"/>
        <w:szCs w:val="18"/>
      </w:rPr>
    </w:lvl>
    <w:lvl w:ilvl="1" w:tplc="BE36D6DC">
      <w:start w:val="1"/>
      <w:numFmt w:val="lowerLetter"/>
      <w:lvlText w:val="%2."/>
      <w:lvlJc w:val="left"/>
      <w:pPr>
        <w:ind w:left="1440" w:hanging="360"/>
      </w:pPr>
    </w:lvl>
    <w:lvl w:ilvl="2" w:tplc="3370B1D0">
      <w:start w:val="1"/>
      <w:numFmt w:val="lowerRoman"/>
      <w:lvlText w:val="%3."/>
      <w:lvlJc w:val="right"/>
      <w:pPr>
        <w:ind w:left="2160" w:hanging="180"/>
      </w:pPr>
    </w:lvl>
    <w:lvl w:ilvl="3" w:tplc="258A8B52">
      <w:start w:val="1"/>
      <w:numFmt w:val="decimal"/>
      <w:lvlText w:val="%4."/>
      <w:lvlJc w:val="left"/>
      <w:pPr>
        <w:ind w:left="2880" w:hanging="360"/>
      </w:pPr>
    </w:lvl>
    <w:lvl w:ilvl="4" w:tplc="4DA08B1E">
      <w:start w:val="1"/>
      <w:numFmt w:val="lowerLetter"/>
      <w:lvlText w:val="%5."/>
      <w:lvlJc w:val="left"/>
      <w:pPr>
        <w:ind w:left="3600" w:hanging="360"/>
      </w:pPr>
    </w:lvl>
    <w:lvl w:ilvl="5" w:tplc="7D42A8F0">
      <w:start w:val="1"/>
      <w:numFmt w:val="lowerRoman"/>
      <w:lvlText w:val="%6."/>
      <w:lvlJc w:val="right"/>
      <w:pPr>
        <w:ind w:left="4320" w:hanging="180"/>
      </w:pPr>
    </w:lvl>
    <w:lvl w:ilvl="6" w:tplc="8052398E">
      <w:start w:val="1"/>
      <w:numFmt w:val="decimal"/>
      <w:lvlText w:val="%7."/>
      <w:lvlJc w:val="left"/>
      <w:pPr>
        <w:ind w:left="5040" w:hanging="360"/>
      </w:pPr>
    </w:lvl>
    <w:lvl w:ilvl="7" w:tplc="57A2619E">
      <w:start w:val="1"/>
      <w:numFmt w:val="lowerLetter"/>
      <w:lvlText w:val="%8."/>
      <w:lvlJc w:val="left"/>
      <w:pPr>
        <w:ind w:left="5760" w:hanging="360"/>
      </w:pPr>
    </w:lvl>
    <w:lvl w:ilvl="8" w:tplc="74CC2A18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4452AA"/>
    <w:multiLevelType w:val="multilevel"/>
    <w:tmpl w:val="22D46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AEE5AAF"/>
    <w:multiLevelType w:val="multilevel"/>
    <w:tmpl w:val="49B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B622F22"/>
    <w:multiLevelType w:val="hybridMultilevel"/>
    <w:tmpl w:val="F17A6B0C"/>
    <w:lvl w:ilvl="0" w:tplc="441EA92A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23C6D314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500AFE8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89FE749C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DEEC7E52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80B8A62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FE02585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9AF644C8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FEE064E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9" w15:restartNumberingAfterBreak="0">
    <w:nsid w:val="7C6F03E1"/>
    <w:multiLevelType w:val="multilevel"/>
    <w:tmpl w:val="EFE4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E2C2050"/>
    <w:multiLevelType w:val="multilevel"/>
    <w:tmpl w:val="C6AE9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E654A41"/>
    <w:multiLevelType w:val="hybridMultilevel"/>
    <w:tmpl w:val="D97886BA"/>
    <w:lvl w:ilvl="0" w:tplc="F76ECA0E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15108748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49D61FC0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53F8E71E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19F4ECEA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84C0263A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E312B814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826CE93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FB64EA0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2" w15:restartNumberingAfterBreak="0">
    <w:nsid w:val="7F7A4445"/>
    <w:multiLevelType w:val="multilevel"/>
    <w:tmpl w:val="90FA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118419">
    <w:abstractNumId w:val="9"/>
  </w:num>
  <w:num w:numId="2" w16cid:durableId="1997224836">
    <w:abstractNumId w:val="42"/>
  </w:num>
  <w:num w:numId="3" w16cid:durableId="489172535">
    <w:abstractNumId w:val="76"/>
  </w:num>
  <w:num w:numId="4" w16cid:durableId="453986419">
    <w:abstractNumId w:val="71"/>
  </w:num>
  <w:num w:numId="5" w16cid:durableId="489106098">
    <w:abstractNumId w:val="24"/>
  </w:num>
  <w:num w:numId="6" w16cid:durableId="380979866">
    <w:abstractNumId w:val="13"/>
  </w:num>
  <w:num w:numId="7" w16cid:durableId="1458256973">
    <w:abstractNumId w:val="114"/>
  </w:num>
  <w:num w:numId="8" w16cid:durableId="1694187812">
    <w:abstractNumId w:val="29"/>
  </w:num>
  <w:num w:numId="9" w16cid:durableId="506793073">
    <w:abstractNumId w:val="84"/>
  </w:num>
  <w:num w:numId="10" w16cid:durableId="1751075469">
    <w:abstractNumId w:val="43"/>
  </w:num>
  <w:num w:numId="11" w16cid:durableId="1112164187">
    <w:abstractNumId w:val="79"/>
  </w:num>
  <w:num w:numId="12" w16cid:durableId="151919898">
    <w:abstractNumId w:val="108"/>
  </w:num>
  <w:num w:numId="13" w16cid:durableId="1836729177">
    <w:abstractNumId w:val="41"/>
  </w:num>
  <w:num w:numId="14" w16cid:durableId="427888506">
    <w:abstractNumId w:val="82"/>
  </w:num>
  <w:num w:numId="15" w16cid:durableId="595750405">
    <w:abstractNumId w:val="21"/>
  </w:num>
  <w:num w:numId="16" w16cid:durableId="1773815584">
    <w:abstractNumId w:val="5"/>
  </w:num>
  <w:num w:numId="17" w16cid:durableId="1139029512">
    <w:abstractNumId w:val="27"/>
  </w:num>
  <w:num w:numId="18" w16cid:durableId="1513685694">
    <w:abstractNumId w:val="104"/>
  </w:num>
  <w:num w:numId="19" w16cid:durableId="1135759228">
    <w:abstractNumId w:val="56"/>
  </w:num>
  <w:num w:numId="20" w16cid:durableId="79450466">
    <w:abstractNumId w:val="115"/>
  </w:num>
  <w:num w:numId="21" w16cid:durableId="970869791">
    <w:abstractNumId w:val="62"/>
  </w:num>
  <w:num w:numId="22" w16cid:durableId="598949451">
    <w:abstractNumId w:val="75"/>
  </w:num>
  <w:num w:numId="23" w16cid:durableId="1120612341">
    <w:abstractNumId w:val="2"/>
  </w:num>
  <w:num w:numId="24" w16cid:durableId="441413745">
    <w:abstractNumId w:val="40"/>
  </w:num>
  <w:num w:numId="25" w16cid:durableId="1888955612">
    <w:abstractNumId w:val="74"/>
  </w:num>
  <w:num w:numId="26" w16cid:durableId="671299657">
    <w:abstractNumId w:val="54"/>
  </w:num>
  <w:num w:numId="27" w16cid:durableId="205484719">
    <w:abstractNumId w:val="103"/>
  </w:num>
  <w:num w:numId="28" w16cid:durableId="205458377">
    <w:abstractNumId w:val="30"/>
  </w:num>
  <w:num w:numId="29" w16cid:durableId="526718583">
    <w:abstractNumId w:val="60"/>
  </w:num>
  <w:num w:numId="30" w16cid:durableId="1495415487">
    <w:abstractNumId w:val="31"/>
  </w:num>
  <w:num w:numId="31" w16cid:durableId="338896297">
    <w:abstractNumId w:val="65"/>
  </w:num>
  <w:num w:numId="32" w16cid:durableId="580410536">
    <w:abstractNumId w:val="66"/>
  </w:num>
  <w:num w:numId="33" w16cid:durableId="1297220258">
    <w:abstractNumId w:val="33"/>
  </w:num>
  <w:num w:numId="34" w16cid:durableId="568879408">
    <w:abstractNumId w:val="25"/>
  </w:num>
  <w:num w:numId="35" w16cid:durableId="108162938">
    <w:abstractNumId w:val="45"/>
  </w:num>
  <w:num w:numId="36" w16cid:durableId="76873869">
    <w:abstractNumId w:val="105"/>
  </w:num>
  <w:num w:numId="37" w16cid:durableId="1640183309">
    <w:abstractNumId w:val="91"/>
  </w:num>
  <w:num w:numId="38" w16cid:durableId="1841264371">
    <w:abstractNumId w:val="3"/>
  </w:num>
  <w:num w:numId="39" w16cid:durableId="1661690936">
    <w:abstractNumId w:val="83"/>
  </w:num>
  <w:num w:numId="40" w16cid:durableId="1955675269">
    <w:abstractNumId w:val="51"/>
  </w:num>
  <w:num w:numId="41" w16cid:durableId="1713532390">
    <w:abstractNumId w:val="19"/>
  </w:num>
  <w:num w:numId="42" w16cid:durableId="1209489229">
    <w:abstractNumId w:val="118"/>
  </w:num>
  <w:num w:numId="43" w16cid:durableId="273563066">
    <w:abstractNumId w:val="102"/>
  </w:num>
  <w:num w:numId="44" w16cid:durableId="1283000675">
    <w:abstractNumId w:val="121"/>
  </w:num>
  <w:num w:numId="45" w16cid:durableId="767891861">
    <w:abstractNumId w:val="0"/>
  </w:num>
  <w:num w:numId="46" w16cid:durableId="1358236987">
    <w:abstractNumId w:val="36"/>
  </w:num>
  <w:num w:numId="47" w16cid:durableId="1300960091">
    <w:abstractNumId w:val="69"/>
  </w:num>
  <w:num w:numId="48" w16cid:durableId="1876382148">
    <w:abstractNumId w:val="61"/>
  </w:num>
  <w:num w:numId="49" w16cid:durableId="1901676048">
    <w:abstractNumId w:val="22"/>
  </w:num>
  <w:num w:numId="50" w16cid:durableId="348064281">
    <w:abstractNumId w:val="67"/>
  </w:num>
  <w:num w:numId="51" w16cid:durableId="578175585">
    <w:abstractNumId w:val="109"/>
  </w:num>
  <w:num w:numId="52" w16cid:durableId="1263151222">
    <w:abstractNumId w:val="106"/>
  </w:num>
  <w:num w:numId="53" w16cid:durableId="160854211">
    <w:abstractNumId w:val="86"/>
  </w:num>
  <w:num w:numId="54" w16cid:durableId="766196203">
    <w:abstractNumId w:val="49"/>
  </w:num>
  <w:num w:numId="55" w16cid:durableId="506554128">
    <w:abstractNumId w:val="4"/>
  </w:num>
  <w:num w:numId="56" w16cid:durableId="1391924709">
    <w:abstractNumId w:val="35"/>
  </w:num>
  <w:num w:numId="57" w16cid:durableId="1944339056">
    <w:abstractNumId w:val="85"/>
  </w:num>
  <w:num w:numId="58" w16cid:durableId="956595322">
    <w:abstractNumId w:val="89"/>
  </w:num>
  <w:num w:numId="59" w16cid:durableId="632906327">
    <w:abstractNumId w:val="64"/>
  </w:num>
  <w:num w:numId="60" w16cid:durableId="1810897190">
    <w:abstractNumId w:val="81"/>
  </w:num>
  <w:num w:numId="61" w16cid:durableId="1773353485">
    <w:abstractNumId w:val="26"/>
  </w:num>
  <w:num w:numId="62" w16cid:durableId="1054818101">
    <w:abstractNumId w:val="37"/>
  </w:num>
  <w:num w:numId="63" w16cid:durableId="468397038">
    <w:abstractNumId w:val="32"/>
  </w:num>
  <w:num w:numId="64" w16cid:durableId="52118762">
    <w:abstractNumId w:val="53"/>
  </w:num>
  <w:num w:numId="65" w16cid:durableId="300772512">
    <w:abstractNumId w:val="10"/>
  </w:num>
  <w:num w:numId="66" w16cid:durableId="1963800565">
    <w:abstractNumId w:val="88"/>
  </w:num>
  <w:num w:numId="67" w16cid:durableId="1836188291">
    <w:abstractNumId w:val="110"/>
  </w:num>
  <w:num w:numId="68" w16cid:durableId="2050301261">
    <w:abstractNumId w:val="57"/>
  </w:num>
  <w:num w:numId="69" w16cid:durableId="1058434524">
    <w:abstractNumId w:val="8"/>
  </w:num>
  <w:num w:numId="70" w16cid:durableId="1769813925">
    <w:abstractNumId w:val="59"/>
  </w:num>
  <w:num w:numId="71" w16cid:durableId="115567011">
    <w:abstractNumId w:val="101"/>
  </w:num>
  <w:num w:numId="72" w16cid:durableId="1763601950">
    <w:abstractNumId w:val="77"/>
  </w:num>
  <w:num w:numId="73" w16cid:durableId="1017579746">
    <w:abstractNumId w:val="116"/>
  </w:num>
  <w:num w:numId="74" w16cid:durableId="1775250168">
    <w:abstractNumId w:val="97"/>
  </w:num>
  <w:num w:numId="75" w16cid:durableId="670569798">
    <w:abstractNumId w:val="95"/>
  </w:num>
  <w:num w:numId="76" w16cid:durableId="1465465288">
    <w:abstractNumId w:val="80"/>
  </w:num>
  <w:num w:numId="77" w16cid:durableId="1692874308">
    <w:abstractNumId w:val="7"/>
  </w:num>
  <w:num w:numId="78" w16cid:durableId="524907579">
    <w:abstractNumId w:val="100"/>
  </w:num>
  <w:num w:numId="79" w16cid:durableId="1344823576">
    <w:abstractNumId w:val="11"/>
  </w:num>
  <w:num w:numId="80" w16cid:durableId="320737827">
    <w:abstractNumId w:val="68"/>
  </w:num>
  <w:num w:numId="81" w16cid:durableId="1858957152">
    <w:abstractNumId w:val="122"/>
  </w:num>
  <w:num w:numId="82" w16cid:durableId="399521258">
    <w:abstractNumId w:val="94"/>
  </w:num>
  <w:num w:numId="83" w16cid:durableId="44378033">
    <w:abstractNumId w:val="17"/>
  </w:num>
  <w:num w:numId="84" w16cid:durableId="2102336421">
    <w:abstractNumId w:val="52"/>
  </w:num>
  <w:num w:numId="85" w16cid:durableId="770324516">
    <w:abstractNumId w:val="6"/>
  </w:num>
  <w:num w:numId="86" w16cid:durableId="159002408">
    <w:abstractNumId w:val="16"/>
  </w:num>
  <w:num w:numId="87" w16cid:durableId="1107504471">
    <w:abstractNumId w:val="38"/>
  </w:num>
  <w:num w:numId="88" w16cid:durableId="529613639">
    <w:abstractNumId w:val="119"/>
  </w:num>
  <w:num w:numId="89" w16cid:durableId="1063993219">
    <w:abstractNumId w:val="50"/>
  </w:num>
  <w:num w:numId="90" w16cid:durableId="1125199648">
    <w:abstractNumId w:val="107"/>
  </w:num>
  <w:num w:numId="91" w16cid:durableId="1185628006">
    <w:abstractNumId w:val="58"/>
  </w:num>
  <w:num w:numId="92" w16cid:durableId="1837377651">
    <w:abstractNumId w:val="34"/>
  </w:num>
  <w:num w:numId="93" w16cid:durableId="1929608851">
    <w:abstractNumId w:val="48"/>
  </w:num>
  <w:num w:numId="94" w16cid:durableId="751005156">
    <w:abstractNumId w:val="55"/>
  </w:num>
  <w:num w:numId="95" w16cid:durableId="591932215">
    <w:abstractNumId w:val="112"/>
  </w:num>
  <w:num w:numId="96" w16cid:durableId="612320298">
    <w:abstractNumId w:val="63"/>
  </w:num>
  <w:num w:numId="97" w16cid:durableId="859271850">
    <w:abstractNumId w:val="120"/>
  </w:num>
  <w:num w:numId="98" w16cid:durableId="754401950">
    <w:abstractNumId w:val="73"/>
  </w:num>
  <w:num w:numId="99" w16cid:durableId="1491630575">
    <w:abstractNumId w:val="99"/>
  </w:num>
  <w:num w:numId="100" w16cid:durableId="722370454">
    <w:abstractNumId w:val="28"/>
  </w:num>
  <w:num w:numId="101" w16cid:durableId="1808937918">
    <w:abstractNumId w:val="92"/>
  </w:num>
  <w:num w:numId="102" w16cid:durableId="875971198">
    <w:abstractNumId w:val="117"/>
  </w:num>
  <w:num w:numId="103" w16cid:durableId="722094806">
    <w:abstractNumId w:val="20"/>
  </w:num>
  <w:num w:numId="104" w16cid:durableId="706217383">
    <w:abstractNumId w:val="96"/>
  </w:num>
  <w:num w:numId="105" w16cid:durableId="367264761">
    <w:abstractNumId w:val="44"/>
  </w:num>
  <w:num w:numId="106" w16cid:durableId="165675630">
    <w:abstractNumId w:val="23"/>
  </w:num>
  <w:num w:numId="107" w16cid:durableId="1436752399">
    <w:abstractNumId w:val="87"/>
  </w:num>
  <w:num w:numId="108" w16cid:durableId="1984309245">
    <w:abstractNumId w:val="113"/>
  </w:num>
  <w:num w:numId="109" w16cid:durableId="1587493667">
    <w:abstractNumId w:val="70"/>
  </w:num>
  <w:num w:numId="110" w16cid:durableId="1944418448">
    <w:abstractNumId w:val="12"/>
  </w:num>
  <w:num w:numId="111" w16cid:durableId="195122081">
    <w:abstractNumId w:val="98"/>
  </w:num>
  <w:num w:numId="112" w16cid:durableId="464665613">
    <w:abstractNumId w:val="1"/>
  </w:num>
  <w:num w:numId="113" w16cid:durableId="2017422825">
    <w:abstractNumId w:val="78"/>
  </w:num>
  <w:num w:numId="114" w16cid:durableId="1268076922">
    <w:abstractNumId w:val="15"/>
  </w:num>
  <w:num w:numId="115" w16cid:durableId="238902848">
    <w:abstractNumId w:val="72"/>
  </w:num>
  <w:num w:numId="116" w16cid:durableId="2136093724">
    <w:abstractNumId w:val="18"/>
  </w:num>
  <w:num w:numId="117" w16cid:durableId="1166167414">
    <w:abstractNumId w:val="47"/>
  </w:num>
  <w:num w:numId="118" w16cid:durableId="1959994913">
    <w:abstractNumId w:val="90"/>
  </w:num>
  <w:num w:numId="119" w16cid:durableId="208881994">
    <w:abstractNumId w:val="93"/>
  </w:num>
  <w:num w:numId="120" w16cid:durableId="1878853096">
    <w:abstractNumId w:val="46"/>
  </w:num>
  <w:num w:numId="121" w16cid:durableId="1073507536">
    <w:abstractNumId w:val="14"/>
  </w:num>
  <w:num w:numId="122" w16cid:durableId="755133610">
    <w:abstractNumId w:val="111"/>
  </w:num>
  <w:num w:numId="123" w16cid:durableId="277419728">
    <w:abstractNumId w:val="39"/>
  </w:num>
  <w:numIdMacAtCleanup w:val="1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ena Borisenok">
    <w15:presenceInfo w15:providerId="None" w15:userId="Elena Borisenok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2FB"/>
    <w:rsid w:val="00023615"/>
    <w:rsid w:val="00070892"/>
    <w:rsid w:val="00072718"/>
    <w:rsid w:val="00084DE8"/>
    <w:rsid w:val="00086450"/>
    <w:rsid w:val="00090677"/>
    <w:rsid w:val="000A16B1"/>
    <w:rsid w:val="000B7C17"/>
    <w:rsid w:val="00141796"/>
    <w:rsid w:val="00175006"/>
    <w:rsid w:val="0018104F"/>
    <w:rsid w:val="001963FB"/>
    <w:rsid w:val="001A4793"/>
    <w:rsid w:val="001C3F68"/>
    <w:rsid w:val="001D042C"/>
    <w:rsid w:val="001E43EC"/>
    <w:rsid w:val="00223BF3"/>
    <w:rsid w:val="00266DEB"/>
    <w:rsid w:val="00275145"/>
    <w:rsid w:val="002A484F"/>
    <w:rsid w:val="002E63C6"/>
    <w:rsid w:val="00331D29"/>
    <w:rsid w:val="003670F3"/>
    <w:rsid w:val="00381F33"/>
    <w:rsid w:val="0038382E"/>
    <w:rsid w:val="003869EB"/>
    <w:rsid w:val="003B6B12"/>
    <w:rsid w:val="003C0BB6"/>
    <w:rsid w:val="003C46B0"/>
    <w:rsid w:val="004156FA"/>
    <w:rsid w:val="004276D0"/>
    <w:rsid w:val="004469CD"/>
    <w:rsid w:val="004B7D94"/>
    <w:rsid w:val="004E7AD6"/>
    <w:rsid w:val="005037F2"/>
    <w:rsid w:val="00503DFA"/>
    <w:rsid w:val="005101A9"/>
    <w:rsid w:val="00513A34"/>
    <w:rsid w:val="005311D9"/>
    <w:rsid w:val="00556B27"/>
    <w:rsid w:val="0056537B"/>
    <w:rsid w:val="005F6732"/>
    <w:rsid w:val="00604643"/>
    <w:rsid w:val="00685D06"/>
    <w:rsid w:val="006A6B2B"/>
    <w:rsid w:val="006C5BA5"/>
    <w:rsid w:val="00706834"/>
    <w:rsid w:val="007410D3"/>
    <w:rsid w:val="00762669"/>
    <w:rsid w:val="0076295A"/>
    <w:rsid w:val="007C32C7"/>
    <w:rsid w:val="007C6B8C"/>
    <w:rsid w:val="00807DB9"/>
    <w:rsid w:val="00812522"/>
    <w:rsid w:val="00832C30"/>
    <w:rsid w:val="0085393C"/>
    <w:rsid w:val="008625CE"/>
    <w:rsid w:val="00866BE5"/>
    <w:rsid w:val="008A51DC"/>
    <w:rsid w:val="008B4F2E"/>
    <w:rsid w:val="008B7696"/>
    <w:rsid w:val="008C3E0F"/>
    <w:rsid w:val="008E7758"/>
    <w:rsid w:val="008F4C5A"/>
    <w:rsid w:val="008F59B1"/>
    <w:rsid w:val="008F6606"/>
    <w:rsid w:val="00905641"/>
    <w:rsid w:val="009218D1"/>
    <w:rsid w:val="0095241A"/>
    <w:rsid w:val="00954784"/>
    <w:rsid w:val="00964FB3"/>
    <w:rsid w:val="009668DD"/>
    <w:rsid w:val="009A4CBF"/>
    <w:rsid w:val="009E4D8C"/>
    <w:rsid w:val="00A0774B"/>
    <w:rsid w:val="00A26814"/>
    <w:rsid w:val="00A473CD"/>
    <w:rsid w:val="00A6385C"/>
    <w:rsid w:val="00A72F4B"/>
    <w:rsid w:val="00A761E2"/>
    <w:rsid w:val="00AB0195"/>
    <w:rsid w:val="00B40B45"/>
    <w:rsid w:val="00B52719"/>
    <w:rsid w:val="00B84D97"/>
    <w:rsid w:val="00B91D60"/>
    <w:rsid w:val="00BB58EF"/>
    <w:rsid w:val="00BB750E"/>
    <w:rsid w:val="00BE292C"/>
    <w:rsid w:val="00BE5851"/>
    <w:rsid w:val="00C04961"/>
    <w:rsid w:val="00C65B06"/>
    <w:rsid w:val="00C74541"/>
    <w:rsid w:val="00C87700"/>
    <w:rsid w:val="00CB24AC"/>
    <w:rsid w:val="00CE4D39"/>
    <w:rsid w:val="00D13021"/>
    <w:rsid w:val="00D16E43"/>
    <w:rsid w:val="00D2413B"/>
    <w:rsid w:val="00D53861"/>
    <w:rsid w:val="00D84C19"/>
    <w:rsid w:val="00DC006F"/>
    <w:rsid w:val="00DC26A6"/>
    <w:rsid w:val="00DF34F9"/>
    <w:rsid w:val="00E033C5"/>
    <w:rsid w:val="00E067E2"/>
    <w:rsid w:val="00E122FB"/>
    <w:rsid w:val="00E161EF"/>
    <w:rsid w:val="00E35936"/>
    <w:rsid w:val="00E83207"/>
    <w:rsid w:val="00E87A91"/>
    <w:rsid w:val="00EC255E"/>
    <w:rsid w:val="00ED28F4"/>
    <w:rsid w:val="00EE5989"/>
    <w:rsid w:val="00F06998"/>
    <w:rsid w:val="00F30041"/>
    <w:rsid w:val="00F34094"/>
    <w:rsid w:val="00FA3DF3"/>
    <w:rsid w:val="00FA49A6"/>
    <w:rsid w:val="00FB15E5"/>
    <w:rsid w:val="00FE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9591"/>
  <w15:docId w15:val="{DF5345F9-6040-4B7F-BD2C-9DF2E45A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pPr>
      <w:spacing w:before="60" w:after="60"/>
      <w:jc w:val="both"/>
    </w:pPr>
    <w:rPr>
      <w:sz w:val="24"/>
    </w:rPr>
  </w:style>
  <w:style w:type="paragraph" w:styleId="1">
    <w:name w:val="heading 1"/>
    <w:basedOn w:val="a6"/>
    <w:next w:val="a6"/>
    <w:link w:val="10"/>
    <w:uiPriority w:val="9"/>
    <w:qFormat/>
    <w:pPr>
      <w:keepNext/>
      <w:numPr>
        <w:numId w:val="8"/>
      </w:numPr>
      <w:spacing w:before="120" w:after="120"/>
      <w:outlineLvl w:val="0"/>
    </w:pPr>
    <w:rPr>
      <w:b/>
      <w:caps/>
      <w:sz w:val="28"/>
    </w:rPr>
  </w:style>
  <w:style w:type="paragraph" w:styleId="2">
    <w:name w:val="heading 2"/>
    <w:basedOn w:val="a6"/>
    <w:next w:val="a6"/>
    <w:link w:val="20"/>
    <w:uiPriority w:val="9"/>
    <w:qFormat/>
    <w:pPr>
      <w:keepNext/>
      <w:numPr>
        <w:ilvl w:val="1"/>
        <w:numId w:val="8"/>
      </w:numPr>
      <w:spacing w:before="120" w:after="120"/>
      <w:outlineLvl w:val="1"/>
    </w:pPr>
    <w:rPr>
      <w:b/>
      <w:iCs/>
      <w:sz w:val="28"/>
    </w:rPr>
  </w:style>
  <w:style w:type="paragraph" w:styleId="3">
    <w:name w:val="heading 3"/>
    <w:basedOn w:val="a6"/>
    <w:next w:val="a6"/>
    <w:link w:val="30"/>
    <w:uiPriority w:val="9"/>
    <w:qFormat/>
    <w:pPr>
      <w:widowControl w:val="0"/>
      <w:numPr>
        <w:ilvl w:val="2"/>
        <w:numId w:val="8"/>
      </w:numPr>
      <w:tabs>
        <w:tab w:val="clear" w:pos="1146"/>
        <w:tab w:val="num" w:pos="720"/>
      </w:tabs>
      <w:spacing w:before="120" w:after="120"/>
      <w:ind w:left="720"/>
      <w:outlineLvl w:val="2"/>
    </w:pPr>
    <w:rPr>
      <w:b/>
      <w:iCs/>
      <w:sz w:val="26"/>
    </w:rPr>
  </w:style>
  <w:style w:type="paragraph" w:styleId="4">
    <w:name w:val="heading 4"/>
    <w:basedOn w:val="a6"/>
    <w:next w:val="a6"/>
    <w:link w:val="40"/>
    <w:uiPriority w:val="9"/>
    <w:qFormat/>
    <w:rsid w:val="00F06998"/>
    <w:pPr>
      <w:keepNext/>
      <w:numPr>
        <w:ilvl w:val="3"/>
        <w:numId w:val="8"/>
      </w:numPr>
      <w:spacing w:before="240"/>
      <w:outlineLvl w:val="3"/>
    </w:pPr>
    <w:rPr>
      <w:b/>
      <w:lang w:val="en-US"/>
    </w:rPr>
  </w:style>
  <w:style w:type="paragraph" w:styleId="5">
    <w:name w:val="heading 5"/>
    <w:basedOn w:val="a6"/>
    <w:next w:val="a6"/>
    <w:link w:val="51"/>
    <w:uiPriority w:val="9"/>
    <w:qFormat/>
    <w:pPr>
      <w:numPr>
        <w:ilvl w:val="4"/>
        <w:numId w:val="8"/>
      </w:numPr>
      <w:spacing w:before="240"/>
      <w:outlineLvl w:val="4"/>
    </w:pPr>
    <w:rPr>
      <w:sz w:val="22"/>
    </w:rPr>
  </w:style>
  <w:style w:type="paragraph" w:styleId="6">
    <w:name w:val="heading 6"/>
    <w:basedOn w:val="a6"/>
    <w:next w:val="a6"/>
    <w:link w:val="60"/>
    <w:uiPriority w:val="9"/>
    <w:qFormat/>
    <w:pPr>
      <w:numPr>
        <w:ilvl w:val="5"/>
        <w:numId w:val="8"/>
      </w:numPr>
      <w:spacing w:before="240"/>
      <w:outlineLvl w:val="5"/>
    </w:pPr>
    <w:rPr>
      <w:i/>
      <w:sz w:val="22"/>
    </w:rPr>
  </w:style>
  <w:style w:type="paragraph" w:styleId="7">
    <w:name w:val="heading 7"/>
    <w:basedOn w:val="a6"/>
    <w:next w:val="a6"/>
    <w:link w:val="70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8">
    <w:name w:val="heading 8"/>
    <w:basedOn w:val="a6"/>
    <w:next w:val="a6"/>
    <w:link w:val="80"/>
    <w:qFormat/>
    <w:pPr>
      <w:numPr>
        <w:ilvl w:val="7"/>
        <w:numId w:val="8"/>
      </w:numPr>
      <w:spacing w:before="240"/>
      <w:outlineLvl w:val="7"/>
    </w:pPr>
    <w:rPr>
      <w:rFonts w:ascii="Arial" w:hAnsi="Arial"/>
      <w:i/>
    </w:rPr>
  </w:style>
  <w:style w:type="paragraph" w:styleId="9">
    <w:name w:val="heading 9"/>
    <w:basedOn w:val="a6"/>
    <w:next w:val="a6"/>
    <w:link w:val="90"/>
    <w:qFormat/>
    <w:pPr>
      <w:numPr>
        <w:ilvl w:val="8"/>
        <w:numId w:val="8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7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7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7"/>
    <w:link w:val="4"/>
    <w:uiPriority w:val="9"/>
    <w:rsid w:val="00F06998"/>
    <w:rPr>
      <w:b/>
      <w:sz w:val="24"/>
      <w:lang w:val="en-US"/>
    </w:rPr>
  </w:style>
  <w:style w:type="character" w:customStyle="1" w:styleId="51">
    <w:name w:val="Заголовок 5 Знак"/>
    <w:basedOn w:val="a7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7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7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7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7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a">
    <w:name w:val="No Spacing"/>
    <w:uiPriority w:val="1"/>
    <w:qFormat/>
  </w:style>
  <w:style w:type="character" w:customStyle="1" w:styleId="ab">
    <w:name w:val="Заголовок Знак"/>
    <w:basedOn w:val="a7"/>
    <w:link w:val="ac"/>
    <w:uiPriority w:val="10"/>
    <w:rPr>
      <w:sz w:val="48"/>
      <w:szCs w:val="48"/>
    </w:rPr>
  </w:style>
  <w:style w:type="character" w:customStyle="1" w:styleId="SubtitleChar">
    <w:name w:val="Subtitle Char"/>
    <w:basedOn w:val="a7"/>
    <w:uiPriority w:val="11"/>
    <w:rPr>
      <w:sz w:val="24"/>
      <w:szCs w:val="24"/>
    </w:rPr>
  </w:style>
  <w:style w:type="paragraph" w:styleId="21">
    <w:name w:val="Quote"/>
    <w:basedOn w:val="a6"/>
    <w:next w:val="a6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d">
    <w:name w:val="Intense Quote"/>
    <w:basedOn w:val="a6"/>
    <w:next w:val="a6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Выделенная цитата Знак"/>
    <w:link w:val="ad"/>
    <w:uiPriority w:val="30"/>
    <w:rPr>
      <w:i/>
    </w:rPr>
  </w:style>
  <w:style w:type="character" w:customStyle="1" w:styleId="af">
    <w:name w:val="Верхний колонтитул Знак"/>
    <w:basedOn w:val="a7"/>
    <w:link w:val="af0"/>
    <w:uiPriority w:val="99"/>
  </w:style>
  <w:style w:type="character" w:customStyle="1" w:styleId="FooterChar">
    <w:name w:val="Footer Char"/>
    <w:basedOn w:val="a7"/>
    <w:uiPriority w:val="99"/>
  </w:style>
  <w:style w:type="character" w:customStyle="1" w:styleId="af1">
    <w:name w:val="Нижний колонтитул Знак"/>
    <w:link w:val="af2"/>
    <w:uiPriority w:val="99"/>
  </w:style>
  <w:style w:type="table" w:customStyle="1" w:styleId="TableGridLight">
    <w:name w:val="Table Grid Light"/>
    <w:basedOn w:val="a8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8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8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8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8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8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8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8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8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8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8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8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8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8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8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8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8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8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8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8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8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8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8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8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8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8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8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8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8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8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8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8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8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8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8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8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8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8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8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8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8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8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8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8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8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8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8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8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8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8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8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8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8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8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8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8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8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8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8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8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8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8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8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8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8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8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8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8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8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8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8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8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8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8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8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8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8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8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8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8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8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8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8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8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8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8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8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8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8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8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8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8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8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8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8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8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f3">
    <w:name w:val="Текст сноски Знак"/>
    <w:link w:val="af4"/>
    <w:uiPriority w:val="99"/>
    <w:rPr>
      <w:sz w:val="18"/>
    </w:rPr>
  </w:style>
  <w:style w:type="paragraph" w:styleId="af5">
    <w:name w:val="endnote text"/>
    <w:basedOn w:val="a6"/>
    <w:link w:val="af6"/>
    <w:uiPriority w:val="99"/>
    <w:semiHidden/>
    <w:unhideWhenUsed/>
    <w:pPr>
      <w:spacing w:after="0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7"/>
    <w:uiPriority w:val="99"/>
    <w:semiHidden/>
    <w:unhideWhenUsed/>
    <w:rPr>
      <w:vertAlign w:val="superscript"/>
    </w:rPr>
  </w:style>
  <w:style w:type="paragraph" w:styleId="af8">
    <w:name w:val="TOC Heading"/>
    <w:uiPriority w:val="39"/>
    <w:unhideWhenUsed/>
  </w:style>
  <w:style w:type="paragraph" w:styleId="af9">
    <w:name w:val="table of figures"/>
    <w:basedOn w:val="a6"/>
    <w:next w:val="a6"/>
    <w:uiPriority w:val="99"/>
    <w:unhideWhenUsed/>
    <w:pPr>
      <w:spacing w:after="0"/>
    </w:pPr>
  </w:style>
  <w:style w:type="paragraph" w:styleId="ac">
    <w:name w:val="Title"/>
    <w:basedOn w:val="a6"/>
    <w:link w:val="ab"/>
    <w:uiPriority w:val="10"/>
    <w:qFormat/>
    <w:pPr>
      <w:spacing w:before="240" w:after="240"/>
      <w:jc w:val="center"/>
      <w:outlineLvl w:val="0"/>
    </w:pPr>
    <w:rPr>
      <w:b/>
      <w:caps/>
      <w:sz w:val="28"/>
    </w:rPr>
  </w:style>
  <w:style w:type="paragraph" w:styleId="12">
    <w:name w:val="toc 1"/>
    <w:basedOn w:val="a6"/>
    <w:next w:val="a6"/>
    <w:uiPriority w:val="39"/>
    <w:pPr>
      <w:tabs>
        <w:tab w:val="right" w:leader="dot" w:pos="9627"/>
      </w:tabs>
      <w:spacing w:before="120" w:after="120"/>
    </w:pPr>
    <w:rPr>
      <w:b/>
      <w:caps/>
    </w:rPr>
  </w:style>
  <w:style w:type="paragraph" w:styleId="afa">
    <w:name w:val="toa heading"/>
    <w:basedOn w:val="a6"/>
    <w:next w:val="a6"/>
    <w:semiHidden/>
    <w:pPr>
      <w:spacing w:before="120"/>
    </w:pPr>
    <w:rPr>
      <w:rFonts w:ascii="Arial" w:hAnsi="Arial"/>
      <w:b/>
    </w:rPr>
  </w:style>
  <w:style w:type="paragraph" w:styleId="24">
    <w:name w:val="toc 2"/>
    <w:basedOn w:val="a6"/>
    <w:next w:val="a6"/>
    <w:uiPriority w:val="39"/>
    <w:pPr>
      <w:tabs>
        <w:tab w:val="left" w:pos="851"/>
        <w:tab w:val="right" w:leader="dot" w:pos="9639"/>
      </w:tabs>
      <w:ind w:left="284"/>
    </w:pPr>
    <w:rPr>
      <w:smallCaps/>
    </w:rPr>
  </w:style>
  <w:style w:type="paragraph" w:styleId="32">
    <w:name w:val="toc 3"/>
    <w:basedOn w:val="a6"/>
    <w:next w:val="a6"/>
    <w:uiPriority w:val="39"/>
    <w:pPr>
      <w:tabs>
        <w:tab w:val="left" w:pos="1276"/>
        <w:tab w:val="right" w:leader="dot" w:pos="9639"/>
      </w:tabs>
      <w:ind w:left="567"/>
    </w:pPr>
    <w:rPr>
      <w:i/>
    </w:rPr>
  </w:style>
  <w:style w:type="paragraph" w:styleId="42">
    <w:name w:val="toc 4"/>
    <w:basedOn w:val="a6"/>
    <w:next w:val="a6"/>
    <w:semiHidden/>
    <w:pPr>
      <w:ind w:left="600"/>
    </w:pPr>
    <w:rPr>
      <w:sz w:val="18"/>
    </w:rPr>
  </w:style>
  <w:style w:type="paragraph" w:styleId="53">
    <w:name w:val="toc 5"/>
    <w:basedOn w:val="a6"/>
    <w:next w:val="a6"/>
    <w:semiHidden/>
    <w:pPr>
      <w:ind w:left="800"/>
    </w:pPr>
    <w:rPr>
      <w:sz w:val="18"/>
    </w:rPr>
  </w:style>
  <w:style w:type="paragraph" w:styleId="61">
    <w:name w:val="toc 6"/>
    <w:basedOn w:val="a6"/>
    <w:next w:val="a6"/>
    <w:semiHidden/>
    <w:pPr>
      <w:ind w:left="1000"/>
    </w:pPr>
    <w:rPr>
      <w:sz w:val="18"/>
    </w:rPr>
  </w:style>
  <w:style w:type="paragraph" w:styleId="71">
    <w:name w:val="toc 7"/>
    <w:basedOn w:val="a6"/>
    <w:next w:val="a6"/>
    <w:semiHidden/>
    <w:pPr>
      <w:ind w:left="1200"/>
    </w:pPr>
    <w:rPr>
      <w:sz w:val="18"/>
    </w:rPr>
  </w:style>
  <w:style w:type="paragraph" w:styleId="81">
    <w:name w:val="toc 8"/>
    <w:basedOn w:val="a6"/>
    <w:next w:val="a6"/>
    <w:semiHidden/>
    <w:pPr>
      <w:ind w:left="1400"/>
    </w:pPr>
    <w:rPr>
      <w:sz w:val="18"/>
    </w:rPr>
  </w:style>
  <w:style w:type="paragraph" w:styleId="91">
    <w:name w:val="toc 9"/>
    <w:basedOn w:val="a6"/>
    <w:next w:val="a6"/>
    <w:semiHidden/>
    <w:pPr>
      <w:ind w:left="1600"/>
    </w:pPr>
    <w:rPr>
      <w:sz w:val="18"/>
    </w:rPr>
  </w:style>
  <w:style w:type="paragraph" w:styleId="af2">
    <w:name w:val="footer"/>
    <w:basedOn w:val="a6"/>
    <w:link w:val="af1"/>
    <w:pPr>
      <w:tabs>
        <w:tab w:val="center" w:pos="4153"/>
        <w:tab w:val="right" w:pos="8306"/>
      </w:tabs>
      <w:spacing w:before="120"/>
      <w:ind w:firstLine="720"/>
      <w:jc w:val="center"/>
    </w:pPr>
    <w:rPr>
      <w:b/>
    </w:rPr>
  </w:style>
  <w:style w:type="paragraph" w:styleId="af0">
    <w:name w:val="header"/>
    <w:basedOn w:val="a6"/>
    <w:link w:val="af"/>
    <w:pPr>
      <w:tabs>
        <w:tab w:val="center" w:pos="4153"/>
        <w:tab w:val="right" w:pos="8306"/>
      </w:tabs>
      <w:spacing w:before="120"/>
      <w:jc w:val="center"/>
    </w:pPr>
    <w:rPr>
      <w:b/>
    </w:rPr>
  </w:style>
  <w:style w:type="character" w:styleId="afb">
    <w:name w:val="page number"/>
    <w:rPr>
      <w:rFonts w:ascii="Times New Roman" w:hAnsi="Times New Roman"/>
      <w:sz w:val="24"/>
    </w:rPr>
  </w:style>
  <w:style w:type="paragraph" w:styleId="afc">
    <w:name w:val="Body Text"/>
    <w:basedOn w:val="a6"/>
    <w:link w:val="afd"/>
  </w:style>
  <w:style w:type="character" w:customStyle="1" w:styleId="afd">
    <w:name w:val="Основной текст Знак"/>
    <w:link w:val="afc"/>
    <w:rPr>
      <w:sz w:val="24"/>
      <w:lang w:val="ru-RU" w:eastAsia="ru-RU" w:bidi="ar-SA"/>
    </w:rPr>
  </w:style>
  <w:style w:type="character" w:styleId="afe">
    <w:name w:val="annotation reference"/>
    <w:uiPriority w:val="99"/>
    <w:semiHidden/>
    <w:rPr>
      <w:sz w:val="16"/>
    </w:rPr>
  </w:style>
  <w:style w:type="paragraph" w:styleId="aff">
    <w:name w:val="annotation text"/>
    <w:basedOn w:val="a6"/>
    <w:link w:val="aff0"/>
    <w:uiPriority w:val="99"/>
    <w:semiHidden/>
    <w:rPr>
      <w:sz w:val="20"/>
    </w:rPr>
  </w:style>
  <w:style w:type="character" w:styleId="aff1">
    <w:name w:val="Hyperlink"/>
    <w:uiPriority w:val="99"/>
    <w:rPr>
      <w:color w:val="0000FF"/>
      <w:u w:val="single"/>
    </w:rPr>
  </w:style>
  <w:style w:type="paragraph" w:customStyle="1" w:styleId="a">
    <w:name w:val="Нумерованный список для ссылок"/>
    <w:basedOn w:val="aff"/>
    <w:next w:val="a6"/>
    <w:pPr>
      <w:numPr>
        <w:numId w:val="1"/>
      </w:numPr>
      <w:suppressLineNumbers/>
    </w:pPr>
    <w:rPr>
      <w:i/>
      <w:sz w:val="24"/>
    </w:rPr>
  </w:style>
  <w:style w:type="paragraph" w:customStyle="1" w:styleId="aff2">
    <w:name w:val="Наименование программы"/>
    <w:basedOn w:val="a6"/>
    <w:pPr>
      <w:spacing w:before="120" w:line="360" w:lineRule="auto"/>
      <w:ind w:firstLine="567"/>
      <w:jc w:val="center"/>
    </w:pPr>
    <w:rPr>
      <w:rFonts w:ascii="Arial" w:hAnsi="Arial"/>
      <w:b/>
      <w:caps/>
      <w:sz w:val="28"/>
    </w:rPr>
  </w:style>
  <w:style w:type="paragraph" w:customStyle="1" w:styleId="aff3">
    <w:name w:val="Текст в таблице"/>
    <w:basedOn w:val="a6"/>
    <w:pPr>
      <w:keepLines/>
    </w:pPr>
    <w:rPr>
      <w:rFonts w:ascii="Arial" w:hAnsi="Arial"/>
    </w:rPr>
  </w:style>
  <w:style w:type="paragraph" w:customStyle="1" w:styleId="a0">
    <w:name w:val="Нумерация"/>
    <w:basedOn w:val="a6"/>
    <w:pPr>
      <w:numPr>
        <w:numId w:val="6"/>
      </w:numPr>
      <w:tabs>
        <w:tab w:val="left" w:pos="1134"/>
      </w:tabs>
      <w:spacing w:line="360" w:lineRule="auto"/>
    </w:pPr>
    <w:rPr>
      <w:rFonts w:ascii="Arial" w:hAnsi="Arial"/>
    </w:rPr>
  </w:style>
  <w:style w:type="paragraph" w:customStyle="1" w:styleId="a2">
    <w:name w:val="Буква"/>
    <w:basedOn w:val="a0"/>
    <w:pPr>
      <w:numPr>
        <w:numId w:val="2"/>
      </w:numPr>
    </w:pPr>
  </w:style>
  <w:style w:type="paragraph" w:customStyle="1" w:styleId="aff4">
    <w:name w:val="Содержание"/>
    <w:basedOn w:val="a6"/>
    <w:pPr>
      <w:jc w:val="center"/>
    </w:pPr>
    <w:rPr>
      <w:b/>
      <w:bCs/>
      <w:sz w:val="28"/>
    </w:rPr>
  </w:style>
  <w:style w:type="paragraph" w:customStyle="1" w:styleId="25">
    <w:name w:val="Название документа 2"/>
    <w:basedOn w:val="a6"/>
    <w:pPr>
      <w:jc w:val="center"/>
    </w:pPr>
    <w:rPr>
      <w:b/>
      <w:bCs/>
      <w:sz w:val="28"/>
    </w:rPr>
  </w:style>
  <w:style w:type="paragraph" w:customStyle="1" w:styleId="a5">
    <w:name w:val="Рисунок"/>
    <w:basedOn w:val="a6"/>
    <w:next w:val="a6"/>
    <w:pPr>
      <w:numPr>
        <w:numId w:val="3"/>
      </w:numPr>
      <w:spacing w:line="360" w:lineRule="auto"/>
      <w:jc w:val="center"/>
    </w:pPr>
    <w:rPr>
      <w:rFonts w:ascii="Arial" w:hAnsi="Arial"/>
    </w:rPr>
  </w:style>
  <w:style w:type="paragraph" w:styleId="a4">
    <w:name w:val="List"/>
    <w:basedOn w:val="a6"/>
    <w:pPr>
      <w:numPr>
        <w:numId w:val="4"/>
      </w:numPr>
      <w:tabs>
        <w:tab w:val="clear" w:pos="360"/>
        <w:tab w:val="left" w:pos="851"/>
      </w:tabs>
      <w:spacing w:line="360" w:lineRule="auto"/>
      <w:ind w:left="0" w:firstLine="567"/>
    </w:pPr>
    <w:rPr>
      <w:rFonts w:ascii="Arial" w:hAnsi="Arial"/>
    </w:rPr>
  </w:style>
  <w:style w:type="paragraph" w:customStyle="1" w:styleId="a1">
    <w:name w:val="Таблица"/>
    <w:basedOn w:val="a6"/>
    <w:next w:val="a6"/>
    <w:pPr>
      <w:numPr>
        <w:numId w:val="5"/>
      </w:numPr>
      <w:spacing w:line="360" w:lineRule="auto"/>
    </w:pPr>
    <w:rPr>
      <w:rFonts w:ascii="Arial" w:hAnsi="Arial"/>
    </w:rPr>
  </w:style>
  <w:style w:type="paragraph" w:styleId="aff5">
    <w:name w:val="Document Map"/>
    <w:basedOn w:val="a6"/>
    <w:semiHidden/>
    <w:pPr>
      <w:shd w:val="clear" w:color="auto" w:fill="000080"/>
    </w:pPr>
    <w:rPr>
      <w:rFonts w:ascii="Tahoma" w:hAnsi="Tahoma"/>
    </w:rPr>
  </w:style>
  <w:style w:type="character" w:customStyle="1" w:styleId="aff6">
    <w:name w:val="Знак Знак"/>
    <w:rPr>
      <w:sz w:val="24"/>
      <w:lang w:val="ru-RU" w:eastAsia="ru-RU" w:bidi="ar-SA"/>
    </w:rPr>
  </w:style>
  <w:style w:type="paragraph" w:customStyle="1" w:styleId="aff7">
    <w:name w:val="Обычный без отступа (центр)"/>
    <w:basedOn w:val="a6"/>
    <w:pPr>
      <w:spacing w:before="40" w:after="40"/>
      <w:jc w:val="center"/>
    </w:pPr>
    <w:rPr>
      <w:bCs/>
      <w:sz w:val="26"/>
    </w:rPr>
  </w:style>
  <w:style w:type="paragraph" w:styleId="aff8">
    <w:name w:val="Normal (Web)"/>
    <w:basedOn w:val="a6"/>
    <w:uiPriority w:val="99"/>
    <w:pPr>
      <w:spacing w:before="100" w:beforeAutospacing="1" w:after="100" w:afterAutospacing="1"/>
      <w:jc w:val="left"/>
    </w:pPr>
    <w:rPr>
      <w:color w:val="663300"/>
      <w:szCs w:val="24"/>
    </w:rPr>
  </w:style>
  <w:style w:type="paragraph" w:customStyle="1" w:styleId="Tabletext">
    <w:name w:val="Tabletext"/>
    <w:basedOn w:val="a6"/>
    <w:pPr>
      <w:keepLines/>
      <w:widowControl w:val="0"/>
      <w:spacing w:before="0" w:after="120" w:line="240" w:lineRule="atLeast"/>
      <w:jc w:val="left"/>
    </w:pPr>
    <w:rPr>
      <w:sz w:val="20"/>
      <w:lang w:val="en-US" w:eastAsia="en-US"/>
    </w:rPr>
  </w:style>
  <w:style w:type="paragraph" w:customStyle="1" w:styleId="Normal1">
    <w:name w:val="Normal1"/>
    <w:pPr>
      <w:spacing w:before="100" w:after="100"/>
    </w:pPr>
    <w:rPr>
      <w:sz w:val="24"/>
    </w:rPr>
  </w:style>
  <w:style w:type="paragraph" w:styleId="26">
    <w:name w:val="List Bullet 2"/>
    <w:basedOn w:val="a6"/>
    <w:pPr>
      <w:spacing w:before="0" w:after="120"/>
      <w:ind w:left="566" w:hanging="283"/>
    </w:pPr>
    <w:rPr>
      <w:sz w:val="22"/>
      <w:szCs w:val="22"/>
    </w:rPr>
  </w:style>
  <w:style w:type="paragraph" w:styleId="aff9">
    <w:name w:val="List Bullet"/>
    <w:basedOn w:val="a6"/>
    <w:pPr>
      <w:spacing w:before="0" w:after="120"/>
      <w:ind w:left="284" w:hanging="284"/>
    </w:pPr>
    <w:rPr>
      <w:szCs w:val="24"/>
    </w:rPr>
  </w:style>
  <w:style w:type="paragraph" w:styleId="33">
    <w:name w:val="List Bullet 3"/>
    <w:basedOn w:val="a6"/>
    <w:pPr>
      <w:spacing w:before="0" w:after="120"/>
      <w:ind w:left="849" w:hanging="283"/>
    </w:pPr>
    <w:rPr>
      <w:sz w:val="22"/>
      <w:szCs w:val="22"/>
    </w:rPr>
  </w:style>
  <w:style w:type="paragraph" w:styleId="27">
    <w:name w:val="List 2"/>
    <w:basedOn w:val="a6"/>
    <w:pPr>
      <w:ind w:left="566" w:hanging="283"/>
    </w:pPr>
  </w:style>
  <w:style w:type="paragraph" w:styleId="34">
    <w:name w:val="Body Text 3"/>
    <w:basedOn w:val="a6"/>
    <w:pPr>
      <w:spacing w:after="120"/>
    </w:pPr>
    <w:rPr>
      <w:sz w:val="16"/>
      <w:szCs w:val="16"/>
    </w:rPr>
  </w:style>
  <w:style w:type="character" w:customStyle="1" w:styleId="affa">
    <w:name w:val="знак сноски"/>
    <w:rPr>
      <w:vertAlign w:val="superscript"/>
    </w:rPr>
  </w:style>
  <w:style w:type="character" w:customStyle="1" w:styleId="affb">
    <w:name w:val="знак примечания"/>
    <w:rPr>
      <w:sz w:val="16"/>
      <w:szCs w:val="16"/>
    </w:rPr>
  </w:style>
  <w:style w:type="paragraph" w:customStyle="1" w:styleId="affc">
    <w:name w:val="текст примечания"/>
    <w:basedOn w:val="a6"/>
    <w:link w:val="affd"/>
    <w:pPr>
      <w:spacing w:before="0" w:after="120"/>
      <w:ind w:firstLine="454"/>
    </w:pPr>
    <w:rPr>
      <w:sz w:val="20"/>
    </w:rPr>
  </w:style>
  <w:style w:type="character" w:customStyle="1" w:styleId="affd">
    <w:name w:val="текст примечания Знак"/>
    <w:link w:val="affc"/>
    <w:rPr>
      <w:lang w:val="ru-RU" w:eastAsia="ru-RU" w:bidi="ar-SA"/>
    </w:rPr>
  </w:style>
  <w:style w:type="paragraph" w:styleId="50">
    <w:name w:val="List Bullet 5"/>
    <w:basedOn w:val="a6"/>
    <w:pPr>
      <w:numPr>
        <w:numId w:val="7"/>
      </w:numPr>
      <w:tabs>
        <w:tab w:val="clear" w:pos="1492"/>
      </w:tabs>
      <w:spacing w:before="0" w:after="120"/>
      <w:ind w:left="1415" w:hanging="283"/>
    </w:pPr>
    <w:rPr>
      <w:sz w:val="22"/>
      <w:szCs w:val="22"/>
    </w:rPr>
  </w:style>
  <w:style w:type="paragraph" w:styleId="affe">
    <w:name w:val="Balloon Text"/>
    <w:basedOn w:val="a6"/>
    <w:semiHidden/>
    <w:rPr>
      <w:rFonts w:ascii="Tahoma" w:hAnsi="Tahoma" w:cs="Tahoma"/>
      <w:sz w:val="16"/>
      <w:szCs w:val="16"/>
    </w:rPr>
  </w:style>
  <w:style w:type="paragraph" w:styleId="afff">
    <w:name w:val="caption"/>
    <w:basedOn w:val="a6"/>
    <w:next w:val="a6"/>
    <w:qFormat/>
    <w:pPr>
      <w:widowControl w:val="0"/>
      <w:spacing w:before="120" w:after="120" w:line="240" w:lineRule="atLeast"/>
      <w:ind w:left="680"/>
    </w:pPr>
    <w:rPr>
      <w:b/>
      <w:bCs/>
      <w:sz w:val="20"/>
      <w:lang w:val="en-US" w:eastAsia="en-US"/>
    </w:rPr>
  </w:style>
  <w:style w:type="paragraph" w:customStyle="1" w:styleId="BlockQuotationFirst">
    <w:name w:val="Block Quotation First"/>
    <w:basedOn w:val="a6"/>
    <w:next w:val="a6"/>
    <w:pPr>
      <w:keepNext/>
      <w:shd w:val="pct20" w:color="auto" w:fill="auto"/>
      <w:spacing w:before="0" w:after="120" w:line="220" w:lineRule="atLeast"/>
      <w:ind w:left="1366" w:right="238"/>
    </w:pPr>
    <w:rPr>
      <w:rFonts w:ascii="Arial" w:hAnsi="Arial"/>
      <w:b/>
      <w:spacing w:val="-5"/>
      <w:sz w:val="20"/>
      <w:lang w:val="en-US" w:eastAsia="en-US"/>
    </w:rPr>
  </w:style>
  <w:style w:type="paragraph" w:customStyle="1" w:styleId="13">
    <w:name w:val="Название документа 1"/>
    <w:basedOn w:val="a6"/>
    <w:pPr>
      <w:jc w:val="center"/>
    </w:pPr>
    <w:rPr>
      <w:b/>
      <w:bCs/>
      <w:sz w:val="44"/>
    </w:rPr>
  </w:style>
  <w:style w:type="paragraph" w:styleId="afff0">
    <w:name w:val="annotation subject"/>
    <w:basedOn w:val="aff"/>
    <w:next w:val="aff"/>
    <w:semiHidden/>
    <w:rPr>
      <w:b/>
      <w:bCs/>
    </w:rPr>
  </w:style>
  <w:style w:type="paragraph" w:styleId="af4">
    <w:name w:val="footnote text"/>
    <w:basedOn w:val="a6"/>
    <w:link w:val="af3"/>
    <w:semiHidden/>
    <w:pPr>
      <w:spacing w:after="0"/>
    </w:pPr>
    <w:rPr>
      <w:sz w:val="20"/>
    </w:rPr>
  </w:style>
  <w:style w:type="character" w:styleId="afff1">
    <w:name w:val="footnote reference"/>
    <w:semiHidden/>
    <w:rPr>
      <w:vertAlign w:val="superscript"/>
    </w:rPr>
  </w:style>
  <w:style w:type="table" w:styleId="afff2">
    <w:name w:val="Table Grid"/>
    <w:basedOn w:val="a8"/>
    <w:pPr>
      <w:spacing w:before="60" w:after="60"/>
      <w:ind w:firstLine="567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customStyle="1" w:styleId="110">
    <w:name w:val="Обычный 11"/>
    <w:rPr>
      <w:sz w:val="22"/>
    </w:rPr>
  </w:style>
  <w:style w:type="paragraph" w:customStyle="1" w:styleId="InfoBlue">
    <w:name w:val="InfoBlue"/>
    <w:basedOn w:val="a6"/>
    <w:next w:val="afc"/>
    <w:pPr>
      <w:widowControl w:val="0"/>
      <w:spacing w:before="0" w:after="120" w:line="240" w:lineRule="atLeast"/>
      <w:ind w:left="720"/>
    </w:pPr>
    <w:rPr>
      <w:i/>
      <w:color w:val="0000FF"/>
      <w:sz w:val="20"/>
      <w:lang w:val="en-US" w:eastAsia="en-US"/>
    </w:rPr>
  </w:style>
  <w:style w:type="numbering" w:customStyle="1" w:styleId="a3">
    <w:name w:val="Функ. требования"/>
    <w:pPr>
      <w:numPr>
        <w:numId w:val="10"/>
      </w:numPr>
    </w:pPr>
  </w:style>
  <w:style w:type="paragraph" w:styleId="afff3">
    <w:name w:val="List Paragraph"/>
    <w:basedOn w:val="a6"/>
    <w:uiPriority w:val="34"/>
    <w:qFormat/>
    <w:pPr>
      <w:ind w:left="720"/>
      <w:contextualSpacing/>
    </w:pPr>
  </w:style>
  <w:style w:type="character" w:styleId="afff4">
    <w:name w:val="Strong"/>
    <w:basedOn w:val="a7"/>
    <w:uiPriority w:val="22"/>
    <w:qFormat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6"/>
    <w:next w:val="afc"/>
    <w:qFormat/>
    <w:pPr>
      <w:keepNext/>
      <w:spacing w:before="240" w:after="120" w:line="276" w:lineRule="auto"/>
      <w:jc w:val="left"/>
    </w:pPr>
    <w:rPr>
      <w:rFonts w:ascii="Liberation Sans" w:eastAsia="PingFang SC" w:hAnsi="Liberation Sans" w:cs="Arial Unicode MS"/>
      <w:sz w:val="28"/>
      <w:szCs w:val="28"/>
      <w:lang w:val="en-US" w:eastAsia="zh-CN" w:bidi="hi-IN"/>
    </w:rPr>
  </w:style>
  <w:style w:type="paragraph" w:customStyle="1" w:styleId="Index">
    <w:name w:val="Index"/>
    <w:basedOn w:val="a6"/>
    <w:qFormat/>
    <w:pPr>
      <w:suppressLineNumbers/>
      <w:spacing w:before="0" w:after="0" w:line="276" w:lineRule="auto"/>
      <w:jc w:val="left"/>
    </w:pPr>
    <w:rPr>
      <w:rFonts w:ascii="Arial" w:eastAsia="Arial" w:hAnsi="Arial" w:cs="Arial Unicode MS"/>
      <w:sz w:val="22"/>
      <w:szCs w:val="22"/>
      <w:lang w:val="en-US" w:eastAsia="zh-CN" w:bidi="hi-IN"/>
    </w:rPr>
  </w:style>
  <w:style w:type="paragraph" w:customStyle="1" w:styleId="normal10">
    <w:name w:val="normal1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paragraph" w:styleId="afff5">
    <w:name w:val="Subtitle"/>
    <w:basedOn w:val="normal10"/>
    <w:next w:val="normal10"/>
    <w:link w:val="afff6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afff6">
    <w:name w:val="Подзаголовок Знак"/>
    <w:basedOn w:val="a7"/>
    <w:link w:val="afff5"/>
    <w:uiPriority w:val="11"/>
    <w:rPr>
      <w:rFonts w:ascii="Arial" w:eastAsia="Arial" w:hAnsi="Arial" w:cs="Arial"/>
      <w:color w:val="666666"/>
      <w:sz w:val="30"/>
      <w:szCs w:val="30"/>
      <w:lang w:val="en-US" w:eastAsia="zh-CN" w:bidi="hi-IN"/>
    </w:rPr>
  </w:style>
  <w:style w:type="paragraph" w:customStyle="1" w:styleId="HeaderandFooter">
    <w:name w:val="Header and Footer"/>
    <w:basedOn w:val="a6"/>
    <w:qFormat/>
    <w:pPr>
      <w:spacing w:before="0" w:after="0" w:line="276" w:lineRule="auto"/>
      <w:jc w:val="left"/>
    </w:pPr>
    <w:rPr>
      <w:rFonts w:ascii="Arial" w:eastAsia="Arial" w:hAnsi="Arial" w:cs="Arial"/>
      <w:sz w:val="22"/>
      <w:szCs w:val="22"/>
      <w:lang w:val="en-US" w:eastAsia="zh-CN" w:bidi="hi-IN"/>
    </w:rPr>
  </w:style>
  <w:style w:type="paragraph" w:customStyle="1" w:styleId="FrameContents">
    <w:name w:val="Frame Contents"/>
    <w:basedOn w:val="a6"/>
    <w:qFormat/>
    <w:pPr>
      <w:spacing w:before="0" w:after="0" w:line="276" w:lineRule="auto"/>
      <w:jc w:val="left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TableNormal">
    <w:name w:val="Table Normal"/>
    <w:rPr>
      <w:rFonts w:ascii="Arial" w:eastAsia="Arial" w:hAnsi="Arial" w:cs="Arial"/>
      <w:sz w:val="22"/>
      <w:szCs w:val="22"/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0">
    <w:name w:val="Текст примечания Знак"/>
    <w:basedOn w:val="a7"/>
    <w:link w:val="aff"/>
    <w:uiPriority w:val="99"/>
    <w:semiHidden/>
  </w:style>
  <w:style w:type="paragraph" w:styleId="afff7">
    <w:name w:val="Revision"/>
    <w:hidden/>
    <w:uiPriority w:val="99"/>
    <w:semiHidden/>
    <w:rsid w:val="00EE5989"/>
    <w:rPr>
      <w:sz w:val="24"/>
    </w:rPr>
  </w:style>
  <w:style w:type="character" w:styleId="HTML0">
    <w:name w:val="HTML Code"/>
    <w:basedOn w:val="a7"/>
    <w:uiPriority w:val="99"/>
    <w:semiHidden/>
    <w:unhideWhenUsed/>
    <w:rsid w:val="00B52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76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5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4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3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23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9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53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19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header" Target="header1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23" Type="http://schemas.openxmlformats.org/officeDocument/2006/relationships/header" Target="header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F6D54-6354-444D-BF37-17FDF2E1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10700</Words>
  <Characters>60993</Characters>
  <Application>Microsoft Office Word</Application>
  <DocSecurity>0</DocSecurity>
  <Lines>508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>ПАО «Промсвязьбанк»</Company>
  <LinksUpToDate>false</LinksUpToDate>
  <CharactersWithSpaces>71550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Платформа контейнерной оркестрации</dc:subject>
  <dc:creator>PSB</dc:creator>
  <cp:keywords/>
  <cp:lastModifiedBy>Elena Borisenok</cp:lastModifiedBy>
  <cp:revision>8</cp:revision>
  <dcterms:created xsi:type="dcterms:W3CDTF">2024-11-18T09:24:00Z</dcterms:created>
  <dcterms:modified xsi:type="dcterms:W3CDTF">2024-11-18T09:31:00Z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Шифр документа">
    <vt:lpwstr>PSB.00x.ПИ.01.01</vt:lpwstr>
  </property>
  <property fmtid="{D5CDD505-2E9C-101B-9397-08002B2CF9AE}" pid="3" name="Версия">
    <vt:lpwstr>1.1</vt:lpwstr>
  </property>
  <property fmtid="{D5CDD505-2E9C-101B-9397-08002B2CF9AE}" pid="4" name="Подразделение">
    <vt:lpwstr>Блок информационных технологий</vt:lpwstr>
  </property>
</Properties>
</file>