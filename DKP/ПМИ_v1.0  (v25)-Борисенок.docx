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EFE8F" w14:textId="77777777" w:rsidR="00140C10" w:rsidRDefault="00000000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g">
            <w:drawing>
              <wp:inline distT="0" distB="0" distL="0" distR="0" wp14:anchorId="45CE5B88" wp14:editId="189A42C1">
                <wp:extent cx="2571750" cy="793750"/>
                <wp:effectExtent l="0" t="0" r="0" b="0"/>
                <wp:docPr id="1" name="Рисунок 549576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1495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2571750" cy="7937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02.50pt;height:62.50pt;mso-wrap-distance-left:0.00pt;mso-wrap-distance-top:0.00pt;mso-wrap-distance-right:0.00pt;mso-wrap-distance-bottom:0.00pt;" stroked="f">
                <v:path textboxrect="0,0,0,0"/>
                <v:imagedata r:id="rId17" o:title=""/>
              </v:shape>
            </w:pict>
          </mc:Fallback>
        </mc:AlternateContent>
      </w:r>
    </w:p>
    <w:p w14:paraId="71C8AAB5" w14:textId="77777777" w:rsidR="00140C10" w:rsidRDefault="00140C10">
      <w:pPr>
        <w:rPr>
          <w:color w:val="000000" w:themeColor="text1"/>
        </w:rPr>
      </w:pPr>
    </w:p>
    <w:p w14:paraId="3A49DE36" w14:textId="77777777" w:rsidR="00140C10" w:rsidRDefault="00140C10">
      <w:pPr>
        <w:jc w:val="center"/>
        <w:rPr>
          <w:color w:val="000000" w:themeColor="text1"/>
        </w:rPr>
      </w:pPr>
    </w:p>
    <w:p w14:paraId="3EDE8C38" w14:textId="77777777" w:rsidR="00140C10" w:rsidRDefault="00140C10">
      <w:pPr>
        <w:jc w:val="center"/>
        <w:rPr>
          <w:color w:val="000000" w:themeColor="text1"/>
        </w:rPr>
      </w:pPr>
    </w:p>
    <w:p w14:paraId="7AB60892" w14:textId="77777777" w:rsidR="00140C10" w:rsidRDefault="00140C10">
      <w:pPr>
        <w:jc w:val="center"/>
        <w:rPr>
          <w:color w:val="000000" w:themeColor="text1"/>
        </w:rPr>
      </w:pPr>
    </w:p>
    <w:p w14:paraId="3473CD24" w14:textId="77777777" w:rsidR="00140C10" w:rsidRDefault="00140C10">
      <w:pPr>
        <w:jc w:val="center"/>
        <w:rPr>
          <w:color w:val="000000" w:themeColor="text1"/>
        </w:rPr>
      </w:pPr>
    </w:p>
    <w:p w14:paraId="59919A8B" w14:textId="77777777" w:rsidR="00140C10" w:rsidRDefault="00140C10">
      <w:pPr>
        <w:rPr>
          <w:color w:val="000000" w:themeColor="text1"/>
        </w:rPr>
      </w:pPr>
    </w:p>
    <w:p w14:paraId="41E2B6BD" w14:textId="77777777" w:rsidR="00140C10" w:rsidRDefault="00140C10">
      <w:pPr>
        <w:rPr>
          <w:color w:val="000000" w:themeColor="text1"/>
        </w:rPr>
      </w:pPr>
    </w:p>
    <w:p w14:paraId="31894E3F" w14:textId="77777777" w:rsidR="00140C10" w:rsidRDefault="00000000">
      <w:pPr>
        <w:jc w:val="center"/>
        <w:rPr>
          <w:b/>
          <w:color w:val="000000" w:themeColor="text1"/>
          <w:sz w:val="44"/>
          <w:szCs w:val="44"/>
        </w:rPr>
      </w:pPr>
      <w:bookmarkStart w:id="0" w:name="_Hlk179453122"/>
      <w:r>
        <w:rPr>
          <w:b/>
          <w:color w:val="000000" w:themeColor="text1"/>
          <w:sz w:val="44"/>
          <w:szCs w:val="44"/>
        </w:rPr>
        <w:t>Платформа DevOps (ИС ТП)</w:t>
      </w:r>
      <w:bookmarkEnd w:id="0"/>
    </w:p>
    <w:p w14:paraId="7B8B9BB4" w14:textId="77777777" w:rsidR="00140C10" w:rsidRDefault="00140C10">
      <w:pPr>
        <w:rPr>
          <w:color w:val="000000" w:themeColor="text1"/>
        </w:rPr>
      </w:pPr>
    </w:p>
    <w:p w14:paraId="35E139E8" w14:textId="77777777" w:rsidR="00140C10" w:rsidRDefault="00140C10">
      <w:pPr>
        <w:rPr>
          <w:color w:val="000000" w:themeColor="text1"/>
        </w:rPr>
      </w:pPr>
    </w:p>
    <w:p w14:paraId="1C775A51" w14:textId="77777777" w:rsidR="00140C10" w:rsidRDefault="00000000">
      <w:pPr>
        <w:pStyle w:val="13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fldChar w:fldCharType="begin"/>
      </w:r>
      <w:r>
        <w:rPr>
          <w:color w:val="000000" w:themeColor="text1"/>
          <w:sz w:val="36"/>
          <w:szCs w:val="36"/>
        </w:rPr>
        <w:instrText xml:space="preserve"> DOCPROPERTY  Title  \* MERGEFORMAT </w:instrText>
      </w:r>
      <w:r>
        <w:rPr>
          <w:color w:val="000000" w:themeColor="text1"/>
          <w:sz w:val="36"/>
          <w:szCs w:val="36"/>
        </w:rPr>
        <w:fldChar w:fldCharType="separate"/>
      </w:r>
      <w:r>
        <w:rPr>
          <w:color w:val="000000" w:themeColor="text1"/>
          <w:sz w:val="36"/>
          <w:szCs w:val="36"/>
        </w:rPr>
        <w:t>Программа и методика испытаний</w:t>
      </w:r>
      <w:r>
        <w:rPr>
          <w:color w:val="000000" w:themeColor="text1"/>
          <w:sz w:val="36"/>
          <w:szCs w:val="36"/>
        </w:rPr>
        <w:fldChar w:fldCharType="end"/>
      </w:r>
    </w:p>
    <w:p w14:paraId="29D09185" w14:textId="77777777" w:rsidR="00140C10" w:rsidRDefault="00140C10">
      <w:pPr>
        <w:rPr>
          <w:color w:val="000000" w:themeColor="text1"/>
        </w:rPr>
      </w:pPr>
    </w:p>
    <w:p w14:paraId="416B68B8" w14:textId="77777777" w:rsidR="00140C10" w:rsidRDefault="00140C10">
      <w:pPr>
        <w:rPr>
          <w:color w:val="000000" w:themeColor="text1"/>
        </w:rPr>
      </w:pPr>
    </w:p>
    <w:p w14:paraId="509D26AC" w14:textId="77777777" w:rsidR="00140C10" w:rsidRDefault="00140C10">
      <w:pPr>
        <w:rPr>
          <w:color w:val="000000" w:themeColor="text1"/>
        </w:rPr>
      </w:pPr>
    </w:p>
    <w:p w14:paraId="37E1676E" w14:textId="77777777" w:rsidR="00140C10" w:rsidRDefault="00140C10">
      <w:pPr>
        <w:rPr>
          <w:color w:val="000000" w:themeColor="text1"/>
        </w:rPr>
      </w:pPr>
    </w:p>
    <w:p w14:paraId="5D49C3B8" w14:textId="77777777" w:rsidR="00140C10" w:rsidRDefault="00140C10">
      <w:pPr>
        <w:rPr>
          <w:color w:val="000000" w:themeColor="text1"/>
        </w:rPr>
      </w:pPr>
    </w:p>
    <w:p w14:paraId="71E66519" w14:textId="77777777" w:rsidR="00140C10" w:rsidRDefault="00140C10">
      <w:pPr>
        <w:rPr>
          <w:color w:val="000000" w:themeColor="text1"/>
        </w:rPr>
      </w:pPr>
    </w:p>
    <w:p w14:paraId="2EC16891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CD55F83" w14:textId="77777777" w:rsidR="00140C10" w:rsidRDefault="00000000">
      <w:pPr>
        <w:jc w:val="right"/>
        <w:rPr>
          <w:color w:val="000000" w:themeColor="text1"/>
        </w:rPr>
      </w:pPr>
      <w:r>
        <w:rPr>
          <w:color w:val="000000" w:themeColor="text1"/>
        </w:rPr>
        <w:t>Ответственный исполнитель:</w:t>
      </w:r>
    </w:p>
    <w:p w14:paraId="30BE0074" w14:textId="77777777" w:rsidR="00140C10" w:rsidRDefault="00000000">
      <w:pPr>
        <w:jc w:val="right"/>
        <w:rPr>
          <w:color w:val="000000" w:themeColor="text1"/>
        </w:rPr>
      </w:pPr>
      <w:r>
        <w:rPr>
          <w:color w:val="000000" w:themeColor="text1"/>
        </w:rPr>
        <w:t>__________________ / ФИО</w:t>
      </w:r>
    </w:p>
    <w:p w14:paraId="04243025" w14:textId="77777777" w:rsidR="00140C10" w:rsidRDefault="00140C10">
      <w:pPr>
        <w:rPr>
          <w:color w:val="000000" w:themeColor="text1"/>
        </w:rPr>
      </w:pPr>
    </w:p>
    <w:p w14:paraId="7B57B249" w14:textId="77777777" w:rsidR="00140C10" w:rsidRDefault="00140C10">
      <w:pPr>
        <w:rPr>
          <w:color w:val="000000" w:themeColor="text1"/>
        </w:rPr>
      </w:pPr>
    </w:p>
    <w:p w14:paraId="6E5F9939" w14:textId="77777777" w:rsidR="00140C10" w:rsidRDefault="00140C10">
      <w:pPr>
        <w:rPr>
          <w:color w:val="000000" w:themeColor="text1"/>
        </w:rPr>
      </w:pPr>
    </w:p>
    <w:p w14:paraId="6485FF8A" w14:textId="77777777" w:rsidR="00140C10" w:rsidRDefault="00140C10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1"/>
        <w:gridCol w:w="4525"/>
      </w:tblGrid>
      <w:tr w:rsidR="00140C10" w14:paraId="2C43F573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03A93744" w14:textId="77777777" w:rsidR="00140C10" w:rsidRDefault="00000000">
            <w:pPr>
              <w:rPr>
                <w:rFonts w:eastAsia="MS Mincho"/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Дата:</w:t>
            </w:r>
            <w:r>
              <w:rPr>
                <w:color w:val="000000" w:themeColor="text1"/>
              </w:rPr>
              <w:tab/>
            </w:r>
          </w:p>
        </w:tc>
        <w:tc>
          <w:tcPr>
            <w:tcW w:w="4525" w:type="dxa"/>
          </w:tcPr>
          <w:p w14:paraId="0DB9CEEC" w14:textId="77777777" w:rsidR="00140C10" w:rsidRDefault="00140C10">
            <w:pPr>
              <w:rPr>
                <w:rFonts w:eastAsia="MS Mincho"/>
                <w:color w:val="000000" w:themeColor="text1"/>
                <w:lang w:eastAsia="en-US"/>
              </w:rPr>
            </w:pPr>
          </w:p>
        </w:tc>
      </w:tr>
      <w:tr w:rsidR="00140C10" w14:paraId="4C48762E" w14:textId="77777777">
        <w:trPr>
          <w:jc w:val="center"/>
        </w:trPr>
        <w:tc>
          <w:tcPr>
            <w:tcW w:w="2091" w:type="dxa"/>
            <w:shd w:val="solid" w:color="C0C0C0" w:fill="FFFFFF"/>
          </w:tcPr>
          <w:p w14:paraId="462BFBB8" w14:textId="77777777" w:rsidR="00140C10" w:rsidRDefault="00000000">
            <w:pPr>
              <w:rPr>
                <w:rFonts w:eastAsia="MS Mincho"/>
                <w:color w:val="000000" w:themeColor="text1"/>
                <w:lang w:eastAsia="en-US"/>
              </w:rPr>
            </w:pPr>
            <w:r>
              <w:rPr>
                <w:color w:val="000000" w:themeColor="text1"/>
              </w:rPr>
              <w:t>Версия:</w:t>
            </w:r>
          </w:p>
        </w:tc>
        <w:tc>
          <w:tcPr>
            <w:tcW w:w="4525" w:type="dxa"/>
          </w:tcPr>
          <w:p w14:paraId="20648B80" w14:textId="77777777" w:rsidR="00140C10" w:rsidRDefault="00140C10">
            <w:pPr>
              <w:rPr>
                <w:rFonts w:eastAsia="MS Mincho"/>
                <w:color w:val="000000" w:themeColor="text1"/>
                <w:lang w:val="en-US" w:eastAsia="en-US"/>
              </w:rPr>
            </w:pPr>
          </w:p>
        </w:tc>
      </w:tr>
    </w:tbl>
    <w:p w14:paraId="12EAA3E5" w14:textId="77777777" w:rsidR="00140C10" w:rsidRDefault="00140C10">
      <w:pPr>
        <w:rPr>
          <w:color w:val="000000" w:themeColor="text1"/>
        </w:rPr>
      </w:pPr>
    </w:p>
    <w:p w14:paraId="5B67EA28" w14:textId="77777777" w:rsidR="00140C10" w:rsidRDefault="00140C10">
      <w:pPr>
        <w:jc w:val="left"/>
        <w:rPr>
          <w:color w:val="000000" w:themeColor="text1"/>
        </w:rPr>
        <w:sectPr w:rsidR="00140C10">
          <w:headerReference w:type="even" r:id="rId18"/>
          <w:footerReference w:type="even" r:id="rId19"/>
          <w:footerReference w:type="default" r:id="rId20"/>
          <w:pgSz w:w="11909" w:h="16834"/>
          <w:pgMar w:top="1134" w:right="851" w:bottom="1134" w:left="1418" w:header="567" w:footer="284" w:gutter="0"/>
          <w:pgNumType w:start="2"/>
          <w:cols w:space="720"/>
          <w:docGrid w:linePitch="360"/>
        </w:sectPr>
      </w:pPr>
    </w:p>
    <w:p w14:paraId="3C8EE7A2" w14:textId="77777777" w:rsidR="00140C10" w:rsidRDefault="00000000">
      <w:pPr>
        <w:pStyle w:val="aff4"/>
        <w:jc w:val="left"/>
        <w:rPr>
          <w:color w:val="000000" w:themeColor="text1"/>
        </w:rPr>
      </w:pPr>
      <w:r>
        <w:rPr>
          <w:color w:val="000000" w:themeColor="text1"/>
        </w:rPr>
        <w:lastRenderedPageBreak/>
        <w:t>Содержание</w:t>
      </w:r>
    </w:p>
    <w:p w14:paraId="5159094B" w14:textId="35E76BFC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r>
        <w:rPr>
          <w:rFonts w:ascii="Garamond" w:hAnsi="Garamond"/>
          <w:color w:val="000000" w:themeColor="text1"/>
        </w:rPr>
        <w:fldChar w:fldCharType="begin"/>
      </w:r>
      <w:r>
        <w:rPr>
          <w:rFonts w:ascii="Garamond" w:hAnsi="Garamond"/>
          <w:color w:val="000000" w:themeColor="text1"/>
        </w:rPr>
        <w:instrText xml:space="preserve"> TOC \o "1-3" \h \z \u </w:instrText>
      </w:r>
      <w:r>
        <w:rPr>
          <w:rFonts w:ascii="Garamond" w:hAnsi="Garamond"/>
          <w:color w:val="000000" w:themeColor="text1"/>
        </w:rPr>
        <w:fldChar w:fldCharType="separate"/>
      </w:r>
      <w:hyperlink w:anchor="_Toc183096770" w:tooltip="#_Toc183096770" w:history="1">
        <w:r w:rsidR="00140C10">
          <w:rPr>
            <w:rStyle w:val="aff1"/>
            <w:noProof/>
          </w:rPr>
          <w:t>1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Введение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_Toc183096770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5FC65B1C" w14:textId="73C10C18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hyperlink w:anchor="_Toc183096771" w:tooltip="#_Toc183096771" w:history="1">
        <w:r w:rsidR="00140C10">
          <w:rPr>
            <w:rStyle w:val="aff1"/>
            <w:noProof/>
          </w:rPr>
          <w:t>2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Объект испытаний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_Toc183096771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57A22B58" w14:textId="67CB0397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hyperlink w:anchor="_Toc183096772" w:tooltip="#_Toc183096772" w:history="1">
        <w:r w:rsidR="00140C10">
          <w:rPr>
            <w:rStyle w:val="aff1"/>
            <w:noProof/>
          </w:rPr>
          <w:t>3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Цель 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_Toc183096772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0365B793" w14:textId="5D9B52A3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hyperlink w:anchor="_Toc183096773" w:tooltip="#_Toc183096773" w:history="1">
        <w:r w:rsidR="00140C10">
          <w:rPr>
            <w:rStyle w:val="aff1"/>
            <w:noProof/>
          </w:rPr>
          <w:t>4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Объем 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_Toc183096773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70402564" w14:textId="33E9C501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hyperlink w:anchor="_Toc183096774" w:tooltip="#_Toc183096774" w:history="1">
        <w:r w:rsidR="00140C10">
          <w:rPr>
            <w:rStyle w:val="aff1"/>
            <w:noProof/>
          </w:rPr>
          <w:t>5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Условия и порядок проведения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_Toc183096774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67E766DC" w14:textId="4C5DDBB7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75" w:tooltip="#_Toc183096775" w:history="1">
        <w:r w:rsidR="00140C10">
          <w:rPr>
            <w:rStyle w:val="aff1"/>
            <w:noProof/>
          </w:rPr>
          <w:t>5.1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Порядок проведения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_Toc183096775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4</w:t>
        </w:r>
        <w:r w:rsidR="00140C10">
          <w:rPr>
            <w:noProof/>
          </w:rPr>
          <w:fldChar w:fldCharType="end"/>
        </w:r>
      </w:hyperlink>
    </w:p>
    <w:p w14:paraId="3361F7BD" w14:textId="39B12EFA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76" w:tooltip="#_Toc183096776" w:history="1">
        <w:r w:rsidR="00140C10">
          <w:rPr>
            <w:rStyle w:val="aff1"/>
            <w:noProof/>
          </w:rPr>
          <w:t>5.2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Место и продолжительность испытаний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_Toc183096776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5</w:t>
        </w:r>
        <w:r w:rsidR="00140C10">
          <w:rPr>
            <w:noProof/>
          </w:rPr>
          <w:fldChar w:fldCharType="end"/>
        </w:r>
      </w:hyperlink>
    </w:p>
    <w:p w14:paraId="5069E420" w14:textId="40E51D9A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77" w:tooltip="#_Toc183096777" w:history="1">
        <w:r w:rsidR="00140C10">
          <w:rPr>
            <w:rStyle w:val="aff1"/>
            <w:noProof/>
          </w:rPr>
          <w:t>5.3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Отчетность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_Toc183096777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5</w:t>
        </w:r>
        <w:r w:rsidR="00140C10">
          <w:rPr>
            <w:noProof/>
          </w:rPr>
          <w:fldChar w:fldCharType="end"/>
        </w:r>
      </w:hyperlink>
    </w:p>
    <w:p w14:paraId="096190FF" w14:textId="387E8F0A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78" w:tooltip="#_Toc183096778" w:history="1">
        <w:r w:rsidR="00140C10">
          <w:rPr>
            <w:rStyle w:val="aff1"/>
            <w:noProof/>
          </w:rPr>
          <w:t>5.4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Требования к техническим средствам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_Toc183096778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5</w:t>
        </w:r>
        <w:r w:rsidR="00140C10">
          <w:rPr>
            <w:noProof/>
          </w:rPr>
          <w:fldChar w:fldCharType="end"/>
        </w:r>
      </w:hyperlink>
    </w:p>
    <w:p w14:paraId="7F04334A" w14:textId="135D555C" w:rsidR="00140C10" w:rsidRDefault="00000000">
      <w:pPr>
        <w:pStyle w:val="12"/>
        <w:tabs>
          <w:tab w:val="left" w:pos="567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14:ligatures w14:val="standardContextual"/>
        </w:rPr>
      </w:pPr>
      <w:hyperlink w:anchor="_Toc183096779" w:tooltip="#_Toc183096779" w:history="1">
        <w:r w:rsidR="00140C10">
          <w:rPr>
            <w:rStyle w:val="aff1"/>
            <w:noProof/>
          </w:rPr>
          <w:t>6</w:t>
        </w:r>
        <w:r w:rsidR="00140C10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Стратегия 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_Toc183096779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6</w:t>
        </w:r>
        <w:r w:rsidR="00140C10">
          <w:rPr>
            <w:noProof/>
          </w:rPr>
          <w:fldChar w:fldCharType="end"/>
        </w:r>
      </w:hyperlink>
    </w:p>
    <w:p w14:paraId="5F30A7F9" w14:textId="2306EEFE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80" w:tooltip="#_Toc183096780" w:history="1">
        <w:r w:rsidR="00140C10">
          <w:rPr>
            <w:rStyle w:val="aff1"/>
            <w:noProof/>
          </w:rPr>
          <w:t>6.1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Функциональное тестирование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_Toc183096780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6</w:t>
        </w:r>
        <w:r w:rsidR="00140C10">
          <w:rPr>
            <w:noProof/>
          </w:rPr>
          <w:fldChar w:fldCharType="end"/>
        </w:r>
      </w:hyperlink>
    </w:p>
    <w:p w14:paraId="68A8F2AA" w14:textId="467AEFDA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81" w:tooltip="#_Toc183096781" w:history="1">
        <w:r w:rsidR="00140C10">
          <w:rPr>
            <w:rStyle w:val="aff1"/>
            <w:noProof/>
          </w:rPr>
          <w:t>6.1.1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Цель 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_Toc183096781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6</w:t>
        </w:r>
        <w:r w:rsidR="00140C10">
          <w:rPr>
            <w:noProof/>
          </w:rPr>
          <w:fldChar w:fldCharType="end"/>
        </w:r>
      </w:hyperlink>
    </w:p>
    <w:p w14:paraId="34726396" w14:textId="773BBC9F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82" w:tooltip="#_Toc183096782" w:history="1">
        <w:r w:rsidR="00140C10">
          <w:rPr>
            <w:rStyle w:val="aff1"/>
            <w:noProof/>
          </w:rPr>
          <w:t>6.1.2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Проверяемые требования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_Toc183096782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6</w:t>
        </w:r>
        <w:r w:rsidR="00140C10">
          <w:rPr>
            <w:noProof/>
          </w:rPr>
          <w:fldChar w:fldCharType="end"/>
        </w:r>
      </w:hyperlink>
    </w:p>
    <w:p w14:paraId="236346B0" w14:textId="28640494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93" w:tooltip="#_Toc183096793" w:history="1">
        <w:r w:rsidR="00140C10">
          <w:rPr>
            <w:rStyle w:val="aff1"/>
            <w:noProof/>
            <w:lang w:val="en-US"/>
          </w:rPr>
          <w:t>6.1.3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 xml:space="preserve">Методика </w:t>
        </w:r>
        <w:r w:rsidR="00140C10">
          <w:rPr>
            <w:rStyle w:val="aff1"/>
            <w:noProof/>
            <w:lang w:eastAsia="en-US"/>
          </w:rPr>
          <w:t>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_Toc183096793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8</w:t>
        </w:r>
        <w:r w:rsidR="00140C10">
          <w:rPr>
            <w:noProof/>
          </w:rPr>
          <w:fldChar w:fldCharType="end"/>
        </w:r>
      </w:hyperlink>
    </w:p>
    <w:p w14:paraId="329B9592" w14:textId="70AC5D33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94" w:tooltip="#_Toc183096794" w:history="1">
        <w:r w:rsidR="00140C10">
          <w:rPr>
            <w:rStyle w:val="aff1"/>
            <w:noProof/>
          </w:rPr>
          <w:t>6.1.4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Критерии завершения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_Toc183096794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13</w:t>
        </w:r>
        <w:r w:rsidR="00140C10">
          <w:rPr>
            <w:noProof/>
          </w:rPr>
          <w:fldChar w:fldCharType="end"/>
        </w:r>
      </w:hyperlink>
    </w:p>
    <w:p w14:paraId="15C5CE65" w14:textId="4E864321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hyperlink w:anchor="_Toc183096796" w:tooltip="#_Toc183096796" w:history="1">
        <w:r w:rsidR="00140C10">
          <w:rPr>
            <w:rStyle w:val="aff1"/>
            <w:noProof/>
          </w:rPr>
          <w:t>6.2</w:t>
        </w:r>
        <w:r w:rsidR="00140C1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Тестирование безопасности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_Toc183096796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14</w:t>
        </w:r>
        <w:r w:rsidR="00140C10">
          <w:rPr>
            <w:noProof/>
          </w:rPr>
          <w:fldChar w:fldCharType="end"/>
        </w:r>
      </w:hyperlink>
    </w:p>
    <w:p w14:paraId="608BAFB0" w14:textId="1E705792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97" w:tooltip="#_Toc183096797" w:history="1">
        <w:r w:rsidR="00140C10">
          <w:rPr>
            <w:rStyle w:val="aff1"/>
            <w:noProof/>
            <w:lang w:eastAsia="en-US"/>
          </w:rPr>
          <w:t>6.2.1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  <w:lang w:eastAsia="en-US"/>
          </w:rPr>
          <w:t>Цель тестирования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_Toc183096797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14</w:t>
        </w:r>
        <w:r w:rsidR="00140C10">
          <w:rPr>
            <w:noProof/>
          </w:rPr>
          <w:fldChar w:fldCharType="end"/>
        </w:r>
      </w:hyperlink>
    </w:p>
    <w:p w14:paraId="69DFD936" w14:textId="2EB3BDD3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hyperlink w:anchor="_Toc183096798" w:tooltip="#_Toc183096798" w:history="1">
        <w:r w:rsidR="00140C10">
          <w:rPr>
            <w:rStyle w:val="aff1"/>
            <w:noProof/>
          </w:rPr>
          <w:t>6.2.2</w:t>
        </w:r>
        <w:r w:rsidR="00140C10">
          <w:rPr>
            <w:rFonts w:asciiTheme="minorHAnsi" w:eastAsiaTheme="minorEastAsia" w:hAnsiTheme="minorHAnsi" w:cstheme="minorBidi"/>
            <w:i w:val="0"/>
            <w:noProof/>
            <w:sz w:val="22"/>
            <w:szCs w:val="22"/>
            <w14:ligatures w14:val="standardContextual"/>
          </w:rPr>
          <w:tab/>
        </w:r>
        <w:r w:rsidR="00140C10">
          <w:rPr>
            <w:rStyle w:val="aff1"/>
            <w:noProof/>
          </w:rPr>
          <w:t>Проверяемые требования</w:t>
        </w:r>
        <w:r w:rsidR="00140C10">
          <w:rPr>
            <w:noProof/>
          </w:rPr>
          <w:tab/>
        </w:r>
        <w:r w:rsidR="00140C10">
          <w:rPr>
            <w:noProof/>
          </w:rPr>
          <w:fldChar w:fldCharType="begin"/>
        </w:r>
        <w:r w:rsidR="00140C10">
          <w:rPr>
            <w:noProof/>
          </w:rPr>
          <w:instrText xml:space="preserve"> PAGEREF _Toc183096798 \h </w:instrText>
        </w:r>
        <w:r w:rsidR="00140C10">
          <w:rPr>
            <w:noProof/>
          </w:rPr>
        </w:r>
        <w:r w:rsidR="00140C10">
          <w:rPr>
            <w:noProof/>
          </w:rPr>
          <w:fldChar w:fldCharType="separate"/>
        </w:r>
        <w:r w:rsidR="0038725D">
          <w:rPr>
            <w:noProof/>
          </w:rPr>
          <w:t>14</w:t>
        </w:r>
        <w:r w:rsidR="00140C10">
          <w:rPr>
            <w:noProof/>
          </w:rPr>
          <w:fldChar w:fldCharType="end"/>
        </w:r>
      </w:hyperlink>
    </w:p>
    <w:p w14:paraId="4B9CEA7F" w14:textId="00F8E37E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"_Toc183096800" \o "#_Toc183096800"</w:instrText>
      </w:r>
      <w:r>
        <w:rPr>
          <w:noProof/>
        </w:rPr>
      </w:r>
      <w:r>
        <w:rPr>
          <w:noProof/>
        </w:rPr>
        <w:fldChar w:fldCharType="separate"/>
      </w:r>
      <w:r w:rsidR="00140C10">
        <w:rPr>
          <w:rStyle w:val="aff1"/>
          <w:noProof/>
          <w:lang w:eastAsia="en-US"/>
        </w:rPr>
        <w:t>6.2.3</w:t>
      </w:r>
      <w:r w:rsidR="00140C10"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 w:rsidR="00140C10">
        <w:rPr>
          <w:rStyle w:val="aff1"/>
          <w:noProof/>
          <w:lang w:eastAsia="en-US"/>
        </w:rPr>
        <w:t>Методика тестирования</w:t>
      </w:r>
      <w:r w:rsidR="00140C10">
        <w:rPr>
          <w:noProof/>
        </w:rPr>
        <w:tab/>
      </w:r>
      <w:r w:rsidR="00140C10">
        <w:rPr>
          <w:noProof/>
        </w:rPr>
        <w:fldChar w:fldCharType="begin"/>
      </w:r>
      <w:r w:rsidR="00140C10">
        <w:rPr>
          <w:noProof/>
        </w:rPr>
        <w:instrText xml:space="preserve"> PAGEREF _Toc183096800 \h </w:instrText>
      </w:r>
      <w:r w:rsidR="00140C10">
        <w:rPr>
          <w:noProof/>
        </w:rPr>
      </w:r>
      <w:r w:rsidR="00140C10">
        <w:rPr>
          <w:noProof/>
        </w:rPr>
        <w:fldChar w:fldCharType="separate"/>
      </w:r>
      <w:ins w:id="1" w:author="Elena Borisenok" w:date="2024-12-06T12:28:00Z">
        <w:r w:rsidR="0038725D">
          <w:rPr>
            <w:noProof/>
          </w:rPr>
          <w:t>16</w:t>
        </w:r>
      </w:ins>
      <w:del w:id="2" w:author="Elena Borisenok" w:date="2024-12-06T12:28:00Z">
        <w:r w:rsidR="00140C10" w:rsidDel="0038725D">
          <w:rPr>
            <w:noProof/>
          </w:rPr>
          <w:delText>17</w:delText>
        </w:r>
      </w:del>
      <w:r w:rsidR="00140C10">
        <w:rPr>
          <w:noProof/>
        </w:rPr>
        <w:fldChar w:fldCharType="end"/>
      </w:r>
      <w:r>
        <w:rPr>
          <w:noProof/>
        </w:rPr>
        <w:fldChar w:fldCharType="end"/>
      </w:r>
    </w:p>
    <w:p w14:paraId="5DDCE9F8" w14:textId="0235B80E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"_Toc183096801"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6.2.4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Критерии завершения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_Toc183096801 \h </w:instrText>
      </w:r>
      <w:r>
        <w:rPr>
          <w:noProof/>
        </w:rPr>
      </w:r>
      <w:r>
        <w:rPr>
          <w:noProof/>
        </w:rPr>
        <w:fldChar w:fldCharType="separate"/>
      </w:r>
      <w:ins w:id="3" w:author="Elena Borisenok" w:date="2024-12-06T12:28:00Z">
        <w:r w:rsidR="0038725D">
          <w:rPr>
            <w:noProof/>
          </w:rPr>
          <w:t>22</w:t>
        </w:r>
      </w:ins>
      <w:del w:id="4" w:author="Elena Borisenok" w:date="2024-11-29T17:32:00Z">
        <w:r>
          <w:rPr>
            <w:noProof/>
          </w:rPr>
          <w:delText>23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F08B524" w14:textId="5F219CF5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"_Toc183096803"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Мониторинг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_Toc183096803 \h </w:instrText>
      </w:r>
      <w:r>
        <w:rPr>
          <w:noProof/>
        </w:rPr>
      </w:r>
      <w:r>
        <w:rPr>
          <w:noProof/>
        </w:rPr>
        <w:fldChar w:fldCharType="separate"/>
      </w:r>
      <w:ins w:id="5" w:author="Elena Borisenok" w:date="2024-12-06T12:28:00Z">
        <w:r w:rsidR="0038725D">
          <w:rPr>
            <w:noProof/>
          </w:rPr>
          <w:t>23</w:t>
        </w:r>
      </w:ins>
      <w:del w:id="6" w:author="Elena Borisenok" w:date="2024-11-29T17:32:00Z">
        <w:r>
          <w:rPr>
            <w:noProof/>
          </w:rPr>
          <w:delText>24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0C1A356B" w14:textId="60752493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"_Toc183096804"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6.3.1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Цель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_Toc183096804 \h </w:instrText>
      </w:r>
      <w:r>
        <w:rPr>
          <w:noProof/>
        </w:rPr>
      </w:r>
      <w:r>
        <w:rPr>
          <w:noProof/>
        </w:rPr>
        <w:fldChar w:fldCharType="separate"/>
      </w:r>
      <w:ins w:id="7" w:author="Elena Borisenok" w:date="2024-12-06T12:28:00Z">
        <w:r w:rsidR="0038725D">
          <w:rPr>
            <w:noProof/>
          </w:rPr>
          <w:t>23</w:t>
        </w:r>
      </w:ins>
      <w:del w:id="8" w:author="Elena Borisenok" w:date="2024-11-29T17:32:00Z">
        <w:r>
          <w:rPr>
            <w:noProof/>
          </w:rPr>
          <w:delText>24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64800FC7" w14:textId="3FC598AB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"_Toc183096805"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6.3.2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Проверяемые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_Toc183096805 \h </w:instrText>
      </w:r>
      <w:r>
        <w:rPr>
          <w:noProof/>
        </w:rPr>
      </w:r>
      <w:r>
        <w:rPr>
          <w:noProof/>
        </w:rPr>
        <w:fldChar w:fldCharType="separate"/>
      </w:r>
      <w:ins w:id="9" w:author="Elena Borisenok" w:date="2024-12-06T12:28:00Z">
        <w:r w:rsidR="0038725D">
          <w:rPr>
            <w:noProof/>
          </w:rPr>
          <w:t>23</w:t>
        </w:r>
      </w:ins>
      <w:del w:id="10" w:author="Elena Borisenok" w:date="2024-11-29T17:32:00Z">
        <w:r>
          <w:rPr>
            <w:noProof/>
          </w:rPr>
          <w:delText>24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1FEA3131" w14:textId="2D0C3F58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"_Toc183096807"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6.3.3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Методика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_Toc183096807 \h </w:instrText>
      </w:r>
      <w:r>
        <w:rPr>
          <w:noProof/>
        </w:rPr>
      </w:r>
      <w:r>
        <w:rPr>
          <w:noProof/>
        </w:rPr>
        <w:fldChar w:fldCharType="separate"/>
      </w:r>
      <w:ins w:id="11" w:author="Elena Borisenok" w:date="2024-12-06T12:28:00Z">
        <w:r w:rsidR="0038725D">
          <w:rPr>
            <w:noProof/>
          </w:rPr>
          <w:t>24</w:t>
        </w:r>
      </w:ins>
      <w:del w:id="12" w:author="Elena Borisenok" w:date="2024-11-29T17:32:00Z">
        <w:r>
          <w:rPr>
            <w:noProof/>
          </w:rPr>
          <w:delText>25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66DEDDA" w14:textId="5E3FC9D1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"_Toc183096808"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6.3.4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Критерий завершения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_Toc183096808 \h </w:instrText>
      </w:r>
      <w:r>
        <w:rPr>
          <w:noProof/>
        </w:rPr>
      </w:r>
      <w:r>
        <w:rPr>
          <w:noProof/>
        </w:rPr>
        <w:fldChar w:fldCharType="separate"/>
      </w:r>
      <w:ins w:id="13" w:author="Elena Borisenok" w:date="2024-12-06T12:28:00Z">
        <w:r w:rsidR="0038725D">
          <w:rPr>
            <w:noProof/>
          </w:rPr>
          <w:t>27</w:t>
        </w:r>
      </w:ins>
      <w:del w:id="14" w:author="Elena Borisenok" w:date="2024-11-29T17:32:00Z">
        <w:r>
          <w:rPr>
            <w:noProof/>
          </w:rPr>
          <w:delText>28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24AC837" w14:textId="57553E73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"_Toc183096810"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Тестирование масштабируемости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_Toc183096810 \h </w:instrText>
      </w:r>
      <w:r>
        <w:rPr>
          <w:noProof/>
        </w:rPr>
      </w:r>
      <w:r>
        <w:rPr>
          <w:noProof/>
        </w:rPr>
        <w:fldChar w:fldCharType="separate"/>
      </w:r>
      <w:ins w:id="15" w:author="Elena Borisenok" w:date="2024-12-06T12:28:00Z">
        <w:r w:rsidR="0038725D">
          <w:rPr>
            <w:noProof/>
          </w:rPr>
          <w:t>28</w:t>
        </w:r>
      </w:ins>
      <w:del w:id="16" w:author="Elena Borisenok" w:date="2024-11-29T17:32:00Z">
        <w:r>
          <w:rPr>
            <w:noProof/>
          </w:rPr>
          <w:delText>29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39EFE848" w14:textId="0F9BBEE6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"_Toc183096811"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6.4.1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Цель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_Toc183096811 \h </w:instrText>
      </w:r>
      <w:r>
        <w:rPr>
          <w:noProof/>
        </w:rPr>
      </w:r>
      <w:r>
        <w:rPr>
          <w:noProof/>
        </w:rPr>
        <w:fldChar w:fldCharType="separate"/>
      </w:r>
      <w:ins w:id="17" w:author="Elena Borisenok" w:date="2024-12-06T12:28:00Z">
        <w:r w:rsidR="0038725D">
          <w:rPr>
            <w:noProof/>
          </w:rPr>
          <w:t>28</w:t>
        </w:r>
      </w:ins>
      <w:del w:id="18" w:author="Elena Borisenok" w:date="2024-11-29T17:32:00Z">
        <w:r>
          <w:rPr>
            <w:noProof/>
          </w:rPr>
          <w:delText>29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43AEE733" w14:textId="4C1CFA87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"_Toc183096812"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6.4.2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Проверяемые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_Toc183096812 \h </w:instrText>
      </w:r>
      <w:r>
        <w:rPr>
          <w:noProof/>
        </w:rPr>
      </w:r>
      <w:r>
        <w:rPr>
          <w:noProof/>
        </w:rPr>
        <w:fldChar w:fldCharType="separate"/>
      </w:r>
      <w:ins w:id="19" w:author="Elena Borisenok" w:date="2024-12-06T12:28:00Z">
        <w:r w:rsidR="0038725D">
          <w:rPr>
            <w:noProof/>
          </w:rPr>
          <w:t>28</w:t>
        </w:r>
      </w:ins>
      <w:del w:id="20" w:author="Elena Borisenok" w:date="2024-11-29T17:32:00Z">
        <w:r>
          <w:rPr>
            <w:noProof/>
          </w:rPr>
          <w:delText>29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27E86F96" w14:textId="7F898517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"_Toc183096814"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6.4.3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Методика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_Toc183096814 \h </w:instrText>
      </w:r>
      <w:r>
        <w:rPr>
          <w:noProof/>
        </w:rPr>
      </w:r>
      <w:r>
        <w:rPr>
          <w:noProof/>
        </w:rPr>
        <w:fldChar w:fldCharType="separate"/>
      </w:r>
      <w:ins w:id="21" w:author="Elena Borisenok" w:date="2024-12-06T12:28:00Z">
        <w:r w:rsidR="0038725D">
          <w:rPr>
            <w:noProof/>
          </w:rPr>
          <w:t>29</w:t>
        </w:r>
      </w:ins>
      <w:del w:id="22" w:author="Elena Borisenok" w:date="2024-11-29T17:32:00Z">
        <w:r>
          <w:rPr>
            <w:noProof/>
          </w:rPr>
          <w:delText>30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1B0DA217" w14:textId="2ED68D38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"_Toc183096815"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  <w:lang w:eastAsia="en-US"/>
        </w:rPr>
        <w:t>6.4.4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  <w:lang w:eastAsia="en-US"/>
        </w:rPr>
        <w:t>Критерий завершения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_Toc183096815 \h </w:instrText>
      </w:r>
      <w:r>
        <w:rPr>
          <w:noProof/>
        </w:rPr>
      </w:r>
      <w:r>
        <w:rPr>
          <w:noProof/>
        </w:rPr>
        <w:fldChar w:fldCharType="separate"/>
      </w:r>
      <w:ins w:id="23" w:author="Elena Borisenok" w:date="2024-12-06T12:28:00Z">
        <w:r w:rsidR="0038725D">
          <w:rPr>
            <w:noProof/>
          </w:rPr>
          <w:t>30</w:t>
        </w:r>
      </w:ins>
      <w:del w:id="24" w:author="Elena Borisenok" w:date="2024-11-29T17:32:00Z">
        <w:r>
          <w:rPr>
            <w:noProof/>
          </w:rPr>
          <w:delText>31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510029A" w14:textId="07A67E29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"_Toc183096817"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Интеграционное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_Toc183096817 \h </w:instrText>
      </w:r>
      <w:r>
        <w:rPr>
          <w:noProof/>
        </w:rPr>
      </w:r>
      <w:r>
        <w:rPr>
          <w:noProof/>
        </w:rPr>
        <w:fldChar w:fldCharType="separate"/>
      </w:r>
      <w:ins w:id="25" w:author="Elena Borisenok" w:date="2024-12-06T12:28:00Z">
        <w:r w:rsidR="0038725D">
          <w:rPr>
            <w:noProof/>
          </w:rPr>
          <w:t>31</w:t>
        </w:r>
      </w:ins>
      <w:del w:id="26" w:author="Elena Borisenok" w:date="2024-11-29T17:32:00Z">
        <w:r>
          <w:rPr>
            <w:noProof/>
          </w:rPr>
          <w:delText>32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0240BB45" w14:textId="3C51DA00" w:rsidR="00140C10" w:rsidRDefault="00000000">
      <w:pPr>
        <w:pStyle w:val="24"/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"_Toc183096818"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Прочее тестирование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_Toc183096818 \h </w:instrText>
      </w:r>
      <w:r>
        <w:rPr>
          <w:noProof/>
        </w:rPr>
      </w:r>
      <w:r>
        <w:rPr>
          <w:noProof/>
        </w:rPr>
        <w:fldChar w:fldCharType="separate"/>
      </w:r>
      <w:ins w:id="27" w:author="Elena Borisenok" w:date="2024-12-06T12:28:00Z">
        <w:r w:rsidR="0038725D">
          <w:rPr>
            <w:noProof/>
          </w:rPr>
          <w:t>31</w:t>
        </w:r>
      </w:ins>
      <w:del w:id="28" w:author="Elena Borisenok" w:date="2024-11-29T17:32:00Z">
        <w:r>
          <w:rPr>
            <w:noProof/>
          </w:rPr>
          <w:delText>32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085CFA25" w14:textId="00AC07E4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"_Toc183096819"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6.6.1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Цель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_Toc183096819 \h </w:instrText>
      </w:r>
      <w:r>
        <w:rPr>
          <w:noProof/>
        </w:rPr>
      </w:r>
      <w:r>
        <w:rPr>
          <w:noProof/>
        </w:rPr>
        <w:fldChar w:fldCharType="separate"/>
      </w:r>
      <w:ins w:id="29" w:author="Elena Borisenok" w:date="2024-12-06T12:28:00Z">
        <w:r w:rsidR="0038725D">
          <w:rPr>
            <w:noProof/>
          </w:rPr>
          <w:t>31</w:t>
        </w:r>
      </w:ins>
      <w:del w:id="30" w:author="Elena Borisenok" w:date="2024-11-29T17:32:00Z">
        <w:r>
          <w:rPr>
            <w:noProof/>
          </w:rPr>
          <w:delText>32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1F51A22" w14:textId="103A4727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"_Toc183096820"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6.6.2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Проверяемые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_Toc183096820 \h </w:instrText>
      </w:r>
      <w:r>
        <w:rPr>
          <w:noProof/>
        </w:rPr>
      </w:r>
      <w:r>
        <w:rPr>
          <w:noProof/>
        </w:rPr>
        <w:fldChar w:fldCharType="separate"/>
      </w:r>
      <w:ins w:id="31" w:author="Elena Borisenok" w:date="2024-12-06T12:28:00Z">
        <w:r w:rsidR="0038725D">
          <w:rPr>
            <w:noProof/>
          </w:rPr>
          <w:t>31</w:t>
        </w:r>
      </w:ins>
      <w:del w:id="32" w:author="Elena Borisenok" w:date="2024-11-29T17:32:00Z">
        <w:r>
          <w:rPr>
            <w:noProof/>
          </w:rPr>
          <w:delText>32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62F88021" w14:textId="22D79356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"_Toc183096822"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6.6.3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Методика тестирования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_Toc183096822 \h </w:instrText>
      </w:r>
      <w:r>
        <w:rPr>
          <w:noProof/>
        </w:rPr>
      </w:r>
      <w:r>
        <w:rPr>
          <w:noProof/>
        </w:rPr>
        <w:fldChar w:fldCharType="separate"/>
      </w:r>
      <w:ins w:id="33" w:author="Elena Borisenok" w:date="2024-12-06T12:28:00Z">
        <w:r w:rsidR="0038725D">
          <w:rPr>
            <w:noProof/>
          </w:rPr>
          <w:t>32</w:t>
        </w:r>
      </w:ins>
      <w:del w:id="34" w:author="Elena Borisenok" w:date="2024-11-29T17:32:00Z">
        <w:r>
          <w:rPr>
            <w:noProof/>
          </w:rPr>
          <w:delText>33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7258515F" w14:textId="258A1E5F" w:rsidR="00140C10" w:rsidRDefault="00000000">
      <w:pPr>
        <w:pStyle w:val="32"/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</w:pPr>
      <w:r>
        <w:rPr>
          <w:noProof/>
        </w:rPr>
        <w:fldChar w:fldCharType="begin"/>
      </w:r>
      <w:r>
        <w:rPr>
          <w:noProof/>
        </w:rPr>
        <w:instrText>HYPERLINK \l "_Toc183096823"</w:instrText>
      </w:r>
      <w:r>
        <w:rPr>
          <w:noProof/>
        </w:rPr>
      </w:r>
      <w:r>
        <w:rPr>
          <w:noProof/>
        </w:rPr>
        <w:fldChar w:fldCharType="separate"/>
      </w:r>
      <w:r>
        <w:rPr>
          <w:rStyle w:val="aff1"/>
          <w:noProof/>
        </w:rPr>
        <w:t>6.6.4</w:t>
      </w:r>
      <w:r>
        <w:rPr>
          <w:rFonts w:asciiTheme="minorHAnsi" w:eastAsiaTheme="minorEastAsia" w:hAnsiTheme="minorHAnsi" w:cstheme="minorBidi"/>
          <w:i w:val="0"/>
          <w:noProof/>
          <w:sz w:val="22"/>
          <w:szCs w:val="22"/>
          <w14:ligatures w14:val="standardContextual"/>
        </w:rPr>
        <w:tab/>
      </w:r>
      <w:r>
        <w:rPr>
          <w:rStyle w:val="aff1"/>
          <w:noProof/>
        </w:rPr>
        <w:t>Критерий завершения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_Toc183096823 \h </w:instrText>
      </w:r>
      <w:r>
        <w:rPr>
          <w:noProof/>
        </w:rPr>
      </w:r>
      <w:r>
        <w:rPr>
          <w:noProof/>
        </w:rPr>
        <w:fldChar w:fldCharType="separate"/>
      </w:r>
      <w:ins w:id="35" w:author="Elena Borisenok" w:date="2024-12-06T12:28:00Z">
        <w:r w:rsidR="0038725D">
          <w:rPr>
            <w:noProof/>
          </w:rPr>
          <w:t>32</w:t>
        </w:r>
      </w:ins>
      <w:del w:id="36" w:author="Elena Borisenok" w:date="2024-11-29T17:32:00Z">
        <w:r>
          <w:rPr>
            <w:noProof/>
          </w:rPr>
          <w:delText>33</w:delText>
        </w:r>
      </w:del>
      <w:r>
        <w:rPr>
          <w:noProof/>
        </w:rPr>
        <w:fldChar w:fldCharType="end"/>
      </w:r>
      <w:r>
        <w:rPr>
          <w:noProof/>
        </w:rPr>
        <w:fldChar w:fldCharType="end"/>
      </w:r>
    </w:p>
    <w:p w14:paraId="41368C1E" w14:textId="77777777" w:rsidR="00140C10" w:rsidRDefault="00000000">
      <w:pPr>
        <w:jc w:val="left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64AA363C" w14:textId="77777777" w:rsidR="00140C10" w:rsidRDefault="00000000">
      <w:pPr>
        <w:pStyle w:val="1"/>
        <w:pageBreakBefore/>
        <w:ind w:left="431" w:hanging="431"/>
        <w:rPr>
          <w:color w:val="000000" w:themeColor="text1"/>
        </w:rPr>
      </w:pPr>
      <w:bookmarkStart w:id="37" w:name="_Toc183096770"/>
      <w:r>
        <w:rPr>
          <w:color w:val="000000" w:themeColor="text1"/>
        </w:rPr>
        <w:lastRenderedPageBreak/>
        <w:t>Введение</w:t>
      </w:r>
      <w:bookmarkEnd w:id="37"/>
    </w:p>
    <w:p w14:paraId="70EF85BE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Настоящий документ представляет собой «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TITLE  \* MERGEFORMAT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Программу и методику испытаний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», предназначенную для проведения испытаний ПО «Платформа DevOps (ИС ТП)» (далее – ИС "Платформа") для нужд Блока информационных технологий ПАО «Промсвязьбанк» (далее – Заказчик).</w:t>
      </w:r>
    </w:p>
    <w:p w14:paraId="2FEAC415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Испытания ИС "Платформа" проводит Заказчик с участием представителя Разработчика Платформы. Заказчик представляется группой экспертов, уполномоченных на подписание итогового «Протокола испытания».</w:t>
      </w:r>
    </w:p>
    <w:p w14:paraId="5C712F6C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Все компоненты ИС "Платформа" должны быть предварительно локально протестированы Разработчиком. Разработчик должен иметь документ, подтверждающий готовность ИС "Платформа" к тестированию.</w:t>
      </w:r>
    </w:p>
    <w:p w14:paraId="7D351B3F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Цель создания документа:</w:t>
      </w:r>
    </w:p>
    <w:p w14:paraId="796337FE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объекты испытания.</w:t>
      </w:r>
    </w:p>
    <w:p w14:paraId="6E681211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Рекомендовать и описать стратегии тестирования, которые будут применены.</w:t>
      </w:r>
    </w:p>
    <w:p w14:paraId="298A0DB0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требуемые ресурсы и предоставить оценку трудозатрат на тестирование.</w:t>
      </w:r>
    </w:p>
    <w:p w14:paraId="303BE7FD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Перечислить поставляемые Заказчику компоненты ИС "Платформа".</w:t>
      </w:r>
    </w:p>
    <w:p w14:paraId="053FA097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Определить условия и порядок проведения испытаний.</w:t>
      </w:r>
    </w:p>
    <w:p w14:paraId="750085DD" w14:textId="77777777" w:rsidR="00140C10" w:rsidRDefault="00000000">
      <w:pPr>
        <w:pStyle w:val="1"/>
        <w:rPr>
          <w:color w:val="000000" w:themeColor="text1"/>
        </w:rPr>
      </w:pPr>
      <w:bookmarkStart w:id="38" w:name="_Ref159667789"/>
      <w:bookmarkStart w:id="39" w:name="_Toc183096771"/>
      <w:r>
        <w:rPr>
          <w:color w:val="000000" w:themeColor="text1"/>
        </w:rPr>
        <w:t>Объект испытаний</w:t>
      </w:r>
      <w:bookmarkEnd w:id="38"/>
      <w:bookmarkEnd w:id="39"/>
    </w:p>
    <w:p w14:paraId="301C544A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Объект испытаний:</w:t>
      </w:r>
      <w:r>
        <w:rPr>
          <w:color w:val="000000" w:themeColor="text1"/>
        </w:rPr>
        <w:tab/>
        <w:t>ИС «Платформа DevOps (ИС ТП)» , версия 1.0</w:t>
      </w:r>
    </w:p>
    <w:p w14:paraId="49DA6F07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 xml:space="preserve">Шифр системы: </w:t>
      </w:r>
      <w:r>
        <w:rPr>
          <w:color w:val="000000" w:themeColor="text1"/>
          <w:lang w:val="en-US"/>
        </w:rPr>
        <w:t>PSB</w:t>
      </w:r>
      <w:r>
        <w:rPr>
          <w:color w:val="000000" w:themeColor="text1"/>
        </w:rPr>
        <w:t>.00</w:t>
      </w:r>
      <w:r>
        <w:rPr>
          <w:color w:val="000000" w:themeColor="text1"/>
          <w:lang w:val="en-US"/>
        </w:rPr>
        <w:t>x</w:t>
      </w:r>
    </w:p>
    <w:p w14:paraId="5BE238B5" w14:textId="77777777" w:rsidR="00140C10" w:rsidRDefault="00000000">
      <w:pPr>
        <w:pStyle w:val="afff"/>
        <w:rPr>
          <w:color w:val="000000" w:themeColor="text1"/>
        </w:rPr>
      </w:pPr>
      <w:r>
        <w:rPr>
          <w:color w:val="000000" w:themeColor="text1"/>
          <w:lang w:val="ru-RU"/>
        </w:rPr>
        <w:t xml:space="preserve">Табл.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Табл.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1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Комплектность </w:t>
      </w:r>
      <w:r>
        <w:rPr>
          <w:color w:val="000000" w:themeColor="text1"/>
        </w:rPr>
        <w:t>ИС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42"/>
        <w:gridCol w:w="2097"/>
      </w:tblGrid>
      <w:tr w:rsidR="00140C10" w14:paraId="58753BCD" w14:textId="77777777">
        <w:tc>
          <w:tcPr>
            <w:tcW w:w="9639" w:type="dxa"/>
            <w:gridSpan w:val="2"/>
            <w:shd w:val="clear" w:color="auto" w:fill="F2F2F2"/>
          </w:tcPr>
          <w:p w14:paraId="10A6577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Подсистема/модуль</w:t>
            </w:r>
          </w:p>
        </w:tc>
      </w:tr>
      <w:tr w:rsidR="00140C10" w14:paraId="66F2B292" w14:textId="77777777">
        <w:tc>
          <w:tcPr>
            <w:tcW w:w="7542" w:type="dxa"/>
            <w:shd w:val="clear" w:color="auto" w:fill="FFFFFF"/>
          </w:tcPr>
          <w:p w14:paraId="248418B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 "Платформа"</w:t>
            </w:r>
          </w:p>
        </w:tc>
        <w:tc>
          <w:tcPr>
            <w:tcW w:w="2097" w:type="dxa"/>
            <w:shd w:val="clear" w:color="auto" w:fill="FFFFFF"/>
          </w:tcPr>
          <w:p w14:paraId="7AB4036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  <w:tr w:rsidR="00140C10" w14:paraId="72A9EC01" w14:textId="77777777">
        <w:tc>
          <w:tcPr>
            <w:tcW w:w="9639" w:type="dxa"/>
            <w:gridSpan w:val="2"/>
            <w:shd w:val="clear" w:color="auto" w:fill="FFFFFF"/>
          </w:tcPr>
          <w:p w14:paraId="07B9818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Документация</w:t>
            </w:r>
          </w:p>
        </w:tc>
      </w:tr>
      <w:tr w:rsidR="00140C10" w14:paraId="0EEA704B" w14:textId="77777777">
        <w:tc>
          <w:tcPr>
            <w:tcW w:w="7542" w:type="dxa"/>
            <w:tcBorders>
              <w:bottom w:val="single" w:sz="4" w:space="0" w:color="auto"/>
            </w:tcBorders>
            <w:shd w:val="clear" w:color="auto" w:fill="FFFFFF"/>
          </w:tcPr>
          <w:p w14:paraId="7BCFE0C4" w14:textId="77777777" w:rsidR="00140C10" w:rsidRDefault="00000000">
            <w:pPr>
              <w:rPr>
                <w:color w:val="000000" w:themeColor="text1"/>
              </w:rPr>
            </w:pPr>
            <w:r>
              <w:t>Приложение 2 к Договору №_____ от "     "                 2024 г</w:t>
            </w:r>
          </w:p>
        </w:tc>
        <w:tc>
          <w:tcPr>
            <w:tcW w:w="2097" w:type="dxa"/>
            <w:tcBorders>
              <w:bottom w:val="single" w:sz="4" w:space="0" w:color="auto"/>
            </w:tcBorders>
            <w:shd w:val="clear" w:color="auto" w:fill="FFFFFF"/>
          </w:tcPr>
          <w:p w14:paraId="70EEA986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1.0</w:t>
            </w:r>
          </w:p>
        </w:tc>
      </w:tr>
    </w:tbl>
    <w:p w14:paraId="52E2B567" w14:textId="77777777" w:rsidR="00140C10" w:rsidRDefault="00000000">
      <w:pPr>
        <w:pStyle w:val="1"/>
        <w:rPr>
          <w:color w:val="000000" w:themeColor="text1"/>
        </w:rPr>
      </w:pPr>
      <w:bookmarkStart w:id="40" w:name="_Toc182480595"/>
      <w:bookmarkStart w:id="41" w:name="_Toc182480596"/>
      <w:bookmarkStart w:id="42" w:name="_Toc456598589"/>
      <w:bookmarkStart w:id="43" w:name="_Toc456600920"/>
      <w:bookmarkStart w:id="44" w:name="_Toc456662659"/>
      <w:bookmarkStart w:id="45" w:name="_Toc85016603"/>
      <w:bookmarkStart w:id="46" w:name="_Toc183096772"/>
      <w:bookmarkStart w:id="47" w:name="_Toc84745734"/>
      <w:bookmarkStart w:id="48" w:name="_Toc157396660"/>
      <w:bookmarkEnd w:id="40"/>
      <w:bookmarkEnd w:id="41"/>
      <w:r>
        <w:rPr>
          <w:color w:val="000000" w:themeColor="text1"/>
        </w:rPr>
        <w:t>Цель тестирования</w:t>
      </w:r>
      <w:bookmarkEnd w:id="42"/>
      <w:bookmarkEnd w:id="43"/>
      <w:bookmarkEnd w:id="44"/>
      <w:bookmarkEnd w:id="45"/>
      <w:bookmarkEnd w:id="46"/>
    </w:p>
    <w:p w14:paraId="5E56072F" w14:textId="77777777" w:rsidR="00140C10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 xml:space="preserve">Целью тестирования ИС "Платформа" является: </w:t>
      </w:r>
    </w:p>
    <w:p w14:paraId="255E7CF4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</w:rPr>
      </w:pPr>
      <w:r>
        <w:rPr>
          <w:color w:val="000000" w:themeColor="text1"/>
        </w:rPr>
        <w:t>Проверка соответствие требований «Технического задания» и разработанного ПО.</w:t>
      </w:r>
    </w:p>
    <w:p w14:paraId="34EC5F2E" w14:textId="77777777" w:rsidR="00140C10" w:rsidRDefault="00000000">
      <w:pPr>
        <w:pStyle w:val="afff3"/>
        <w:numPr>
          <w:ilvl w:val="0"/>
          <w:numId w:val="9"/>
        </w:numPr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О</w:t>
      </w:r>
      <w:r>
        <w:rPr>
          <w:color w:val="000000" w:themeColor="text1"/>
        </w:rPr>
        <w:t>бнаружение и устранения программных ошибок или (и), если это возможно, доказательство отсутствия последних в ПО.</w:t>
      </w:r>
    </w:p>
    <w:p w14:paraId="6B0C2693" w14:textId="77777777" w:rsidR="00140C10" w:rsidRDefault="00000000">
      <w:pPr>
        <w:pStyle w:val="1"/>
        <w:rPr>
          <w:color w:val="000000" w:themeColor="text1"/>
        </w:rPr>
      </w:pPr>
      <w:bookmarkStart w:id="49" w:name="_Toc85016605"/>
      <w:bookmarkStart w:id="50" w:name="_Toc183096773"/>
      <w:bookmarkStart w:id="51" w:name="_Toc85016604"/>
      <w:r>
        <w:rPr>
          <w:color w:val="000000" w:themeColor="text1"/>
        </w:rPr>
        <w:t>Объем тестирования</w:t>
      </w:r>
      <w:bookmarkEnd w:id="49"/>
      <w:bookmarkEnd w:id="50"/>
    </w:p>
    <w:p w14:paraId="4C30BE74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В рамках данных испытаний предполагается провести функциональное тестирование модулей ИС "Платформа" в соответствии с функциональными требованиями, описанными в документе «Техническое задание».</w:t>
      </w:r>
    </w:p>
    <w:p w14:paraId="05073519" w14:textId="77777777" w:rsidR="00140C10" w:rsidRDefault="00000000">
      <w:pPr>
        <w:pStyle w:val="1"/>
        <w:rPr>
          <w:color w:val="000000" w:themeColor="text1"/>
        </w:rPr>
      </w:pPr>
      <w:bookmarkStart w:id="52" w:name="_Toc159126829"/>
      <w:bookmarkStart w:id="53" w:name="_Toc183096774"/>
      <w:r>
        <w:rPr>
          <w:color w:val="000000" w:themeColor="text1"/>
        </w:rPr>
        <w:t>Условия и порядок проведения</w:t>
      </w:r>
      <w:bookmarkEnd w:id="52"/>
      <w:bookmarkEnd w:id="53"/>
    </w:p>
    <w:p w14:paraId="008CA21B" w14:textId="77777777" w:rsidR="00140C10" w:rsidRDefault="00000000">
      <w:pPr>
        <w:pStyle w:val="2"/>
        <w:rPr>
          <w:color w:val="000000" w:themeColor="text1"/>
        </w:rPr>
      </w:pPr>
      <w:bookmarkStart w:id="54" w:name="_Toc183096775"/>
      <w:bookmarkStart w:id="55" w:name="_Toc149650230"/>
      <w:bookmarkStart w:id="56" w:name="_Toc159126830"/>
      <w:r>
        <w:rPr>
          <w:color w:val="000000" w:themeColor="text1"/>
        </w:rPr>
        <w:t>Порядок проведения</w:t>
      </w:r>
      <w:bookmarkEnd w:id="54"/>
    </w:p>
    <w:p w14:paraId="2E3384C1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Сроки проведения испытаний за две недели согласуются Разработчиком с Заказчиком на основании предложений Разработчика.</w:t>
      </w:r>
    </w:p>
    <w:p w14:paraId="0978BAA2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Испытания проводятся комиссией, формируемой Разработчиком совместно с Заказчиком. </w:t>
      </w:r>
    </w:p>
    <w:p w14:paraId="779C81A6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lastRenderedPageBreak/>
        <w:t>Испытания осуществляются на стенде Заказчика, согласно требованиям к техническому и программному обеспечению «Технического задания». Рекомендуется, чтобы тестовая система имитировала производственную среду, масштабированную в сторону уменьшения в тех случаях, когда это допустимо.</w:t>
      </w:r>
    </w:p>
    <w:p w14:paraId="4A26A69E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производятся согласно настоящей «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TITLE  \* MERGEFORMAT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Программа и методика испытаний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» в сроки согласованные с Заказчиком.</w:t>
      </w:r>
    </w:p>
    <w:p w14:paraId="47D2CD72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заканчиваются оформлением документа «Протокол испытаний», который подписывается представителем Разработчиков, представителем Заказчика.</w:t>
      </w:r>
    </w:p>
    <w:p w14:paraId="7D206447" w14:textId="77777777" w:rsidR="00140C10" w:rsidRDefault="00000000">
      <w:pPr>
        <w:pStyle w:val="afff3"/>
        <w:numPr>
          <w:ilvl w:val="0"/>
          <w:numId w:val="11"/>
        </w:numPr>
        <w:rPr>
          <w:ins w:id="57" w:author="Elena Borisenok" w:date="2024-12-13T10:47:00Z"/>
          <w:color w:val="000000" w:themeColor="text1"/>
        </w:rPr>
      </w:pPr>
      <w:r>
        <w:rPr>
          <w:color w:val="000000" w:themeColor="text1"/>
        </w:rPr>
        <w:t>Возникшие в ходе проведения испытаний замечания, устраняются в установленном порядке.</w:t>
      </w:r>
    </w:p>
    <w:p w14:paraId="464E92E9" w14:textId="6A657D27" w:rsidR="0059260B" w:rsidRDefault="0059260B">
      <w:pPr>
        <w:pStyle w:val="afff3"/>
        <w:numPr>
          <w:ilvl w:val="0"/>
          <w:numId w:val="11"/>
        </w:numPr>
        <w:rPr>
          <w:color w:val="000000" w:themeColor="text1"/>
        </w:rPr>
      </w:pPr>
      <w:ins w:id="58" w:author="Elena Borisenok" w:date="2024-12-13T10:47:00Z">
        <w:r w:rsidRPr="0059260B">
          <w:rPr>
            <w:color w:val="000000" w:themeColor="text1"/>
          </w:rPr>
          <w:t>В случае неудовлетворительных результатов прохождения сценария Программы и методики испытаний (ПМИ) или отсутствия необходимых сценариев, будет разработана следующая версия ПМИ. Она будет учитывать указанные замечания и сценарии. При этом отсутствие отдельных сценариев или их неудовлетворительное выполнение не являются основанием для прекращения опытной эксплуатации</w:t>
        </w:r>
      </w:ins>
    </w:p>
    <w:p w14:paraId="5EB3FE23" w14:textId="77777777" w:rsidR="00140C10" w:rsidRDefault="00000000">
      <w:pPr>
        <w:pStyle w:val="2"/>
        <w:rPr>
          <w:color w:val="000000" w:themeColor="text1"/>
        </w:rPr>
      </w:pPr>
      <w:bookmarkStart w:id="59" w:name="_Toc183096776"/>
      <w:r>
        <w:rPr>
          <w:color w:val="000000" w:themeColor="text1"/>
        </w:rPr>
        <w:t>Место и продолжительность испытаний</w:t>
      </w:r>
      <w:bookmarkEnd w:id="55"/>
      <w:bookmarkEnd w:id="56"/>
      <w:bookmarkEnd w:id="59"/>
    </w:p>
    <w:p w14:paraId="3A2978C8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Испытания проводятся на стенде с участием представителей Заказчика и Разработчика, уполномоченных на подписание «Протокол испытаний».</w:t>
      </w:r>
    </w:p>
    <w:p w14:paraId="640B51FE" w14:textId="77777777" w:rsidR="00140C10" w:rsidRDefault="00000000">
      <w:pPr>
        <w:pStyle w:val="afff3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Плановая дата начала испытаний: ____._____.2024 г. в рабочее время (с 9 до 18). Плановая продолжительность испытаний – ______дней. Продолжительность испытаний может быть увеличена в случае необходимости проведения дополнительных тестов и проверок.</w:t>
      </w:r>
    </w:p>
    <w:p w14:paraId="2155661A" w14:textId="77777777" w:rsidR="00140C10" w:rsidRDefault="00000000">
      <w:pPr>
        <w:pStyle w:val="2"/>
        <w:rPr>
          <w:color w:val="000000" w:themeColor="text1"/>
        </w:rPr>
      </w:pPr>
      <w:bookmarkStart w:id="60" w:name="_Toc159126831"/>
      <w:bookmarkStart w:id="61" w:name="_Toc183096777"/>
      <w:r>
        <w:rPr>
          <w:color w:val="000000" w:themeColor="text1"/>
        </w:rPr>
        <w:t>Отчетность</w:t>
      </w:r>
      <w:bookmarkEnd w:id="60"/>
      <w:bookmarkEnd w:id="61"/>
    </w:p>
    <w:p w14:paraId="643AAB57" w14:textId="77777777" w:rsidR="00140C10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В процессе испытаний ведется «Протокол испытаний».</w:t>
      </w:r>
    </w:p>
    <w:p w14:paraId="39CC15C7" w14:textId="77777777" w:rsidR="00140C10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По завершении испытаний составляется Акт, в котором излагаются общие результаты испытаний. К Акту прилагается «Протокол испытаний», который ведётся в процессе проведения испытаний. </w:t>
      </w:r>
    </w:p>
    <w:p w14:paraId="656C3FB8" w14:textId="77777777" w:rsidR="00140C10" w:rsidRDefault="00000000">
      <w:pPr>
        <w:pStyle w:val="afff3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Акт составляется в двух экземплярах и подписывается представителями Заказчика и Разработчика.</w:t>
      </w:r>
    </w:p>
    <w:p w14:paraId="04D55A2D" w14:textId="77777777" w:rsidR="00140C10" w:rsidRDefault="00000000">
      <w:pPr>
        <w:pStyle w:val="2"/>
        <w:rPr>
          <w:color w:val="000000" w:themeColor="text1"/>
        </w:rPr>
      </w:pPr>
      <w:bookmarkStart w:id="62" w:name="_Toc149650231"/>
      <w:bookmarkStart w:id="63" w:name="_Toc183096778"/>
      <w:r>
        <w:rPr>
          <w:color w:val="000000" w:themeColor="text1"/>
        </w:rPr>
        <w:t>Требования к техническим средствам</w:t>
      </w:r>
      <w:bookmarkEnd w:id="62"/>
      <w:bookmarkEnd w:id="63"/>
    </w:p>
    <w:p w14:paraId="07F12C25" w14:textId="77777777" w:rsidR="00140C10" w:rsidRDefault="00000000">
      <w:pPr>
        <w:rPr>
          <w:color w:val="000000" w:themeColor="text1"/>
        </w:rPr>
      </w:pPr>
      <w:bookmarkStart w:id="64" w:name="_Toc38253111"/>
      <w:bookmarkStart w:id="65" w:name="_Ref38284151"/>
      <w:r>
        <w:rPr>
          <w:color w:val="000000" w:themeColor="text1"/>
        </w:rPr>
        <w:t>Испытания должны проводиться на стенде,</w:t>
      </w:r>
      <w:bookmarkEnd w:id="64"/>
      <w:bookmarkEnd w:id="65"/>
      <w:r>
        <w:rPr>
          <w:color w:val="000000" w:themeColor="text1"/>
        </w:rPr>
        <w:t xml:space="preserve"> с минимальными техническими характеристиками, приведенными в таблице  ниже.</w:t>
      </w:r>
    </w:p>
    <w:tbl>
      <w:tblPr>
        <w:tblW w:w="9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32"/>
        <w:gridCol w:w="6841"/>
      </w:tblGrid>
      <w:tr w:rsidR="00140C10" w14:paraId="43915E68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4A3738F8" w14:textId="77777777" w:rsidR="00140C10" w:rsidRDefault="00000000">
            <w:pPr>
              <w:rPr>
                <w:color w:val="000000" w:themeColor="text1"/>
              </w:rPr>
            </w:pPr>
            <w:bookmarkStart w:id="66" w:name="OLE_LINK4"/>
            <w:bookmarkStart w:id="67" w:name="OLE_LINK2"/>
            <w:bookmarkEnd w:id="66"/>
            <w:bookmarkEnd w:id="67"/>
            <w:r>
              <w:rPr>
                <w:color w:val="000000" w:themeColor="text1"/>
              </w:rPr>
              <w:t xml:space="preserve">Сервер для узлов </w:t>
            </w:r>
            <w:r>
              <w:rPr>
                <w:color w:val="000000" w:themeColor="text1"/>
                <w:lang w:val="en-US"/>
              </w:rPr>
              <w:t>Deckhouse</w:t>
            </w:r>
            <w:r>
              <w:rPr>
                <w:color w:val="000000" w:themeColor="text1"/>
              </w:rPr>
              <w:t xml:space="preserve"> </w:t>
            </w:r>
          </w:p>
        </w:tc>
      </w:tr>
      <w:tr w:rsidR="00140C10" w14:paraId="1EAA15F6" w14:textId="77777777">
        <w:trPr>
          <w:jc w:val="center"/>
        </w:trPr>
        <w:tc>
          <w:tcPr>
            <w:tcW w:w="2732" w:type="dxa"/>
          </w:tcPr>
          <w:p w14:paraId="3ADF8D3B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Процессор</w:t>
            </w:r>
          </w:p>
        </w:tc>
        <w:tc>
          <w:tcPr>
            <w:tcW w:w="6841" w:type="dxa"/>
          </w:tcPr>
          <w:p w14:paraId="2D39D4EB" w14:textId="77777777" w:rsidR="00140C10" w:rsidRDefault="00000000">
            <w:pPr>
              <w:rPr>
                <w:color w:val="000000" w:themeColor="text1"/>
              </w:rPr>
            </w:pPr>
            <w:r>
              <w:t xml:space="preserve">4 </w:t>
            </w:r>
            <w:proofErr w:type="spellStart"/>
            <w:r>
              <w:t>vCPU</w:t>
            </w:r>
            <w:proofErr w:type="spellEnd"/>
            <w:r>
              <w:t xml:space="preserve"> на каждый узел кластера</w:t>
            </w:r>
          </w:p>
        </w:tc>
      </w:tr>
      <w:tr w:rsidR="00140C10" w14:paraId="748EF7C1" w14:textId="77777777">
        <w:trPr>
          <w:jc w:val="center"/>
        </w:trPr>
        <w:tc>
          <w:tcPr>
            <w:tcW w:w="2732" w:type="dxa"/>
          </w:tcPr>
          <w:p w14:paraId="7E1948FE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Жесткий диск</w:t>
            </w:r>
          </w:p>
        </w:tc>
        <w:tc>
          <w:tcPr>
            <w:tcW w:w="6841" w:type="dxa"/>
          </w:tcPr>
          <w:p w14:paraId="2B12352E" w14:textId="77777777" w:rsidR="00140C10" w:rsidRDefault="00000000">
            <w:pPr>
              <w:rPr>
                <w:color w:val="000000" w:themeColor="text1"/>
              </w:rPr>
            </w:pPr>
            <w:r>
              <w:t>100 GB SSD для каждого узла</w:t>
            </w:r>
          </w:p>
        </w:tc>
      </w:tr>
      <w:tr w:rsidR="00140C10" w14:paraId="3ADA8C02" w14:textId="77777777">
        <w:trPr>
          <w:jc w:val="center"/>
        </w:trPr>
        <w:tc>
          <w:tcPr>
            <w:tcW w:w="2732" w:type="dxa"/>
          </w:tcPr>
          <w:p w14:paraId="2BC3A359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Оперативная память</w:t>
            </w:r>
          </w:p>
        </w:tc>
        <w:tc>
          <w:tcPr>
            <w:tcW w:w="6841" w:type="dxa"/>
          </w:tcPr>
          <w:p w14:paraId="0B5E471B" w14:textId="77777777" w:rsidR="00140C10" w:rsidRDefault="00000000">
            <w:pPr>
              <w:rPr>
                <w:color w:val="000000" w:themeColor="text1"/>
              </w:rPr>
            </w:pPr>
            <w:r>
              <w:t>16 GB RAM на каждый узел кластера</w:t>
            </w:r>
          </w:p>
        </w:tc>
      </w:tr>
      <w:tr w:rsidR="00140C10" w14:paraId="6A812BB0" w14:textId="77777777">
        <w:trPr>
          <w:jc w:val="center"/>
        </w:trPr>
        <w:tc>
          <w:tcPr>
            <w:tcW w:w="2732" w:type="dxa"/>
          </w:tcPr>
          <w:p w14:paraId="6D3A0137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Сетевой адаптер </w:t>
            </w:r>
          </w:p>
        </w:tc>
        <w:tc>
          <w:tcPr>
            <w:tcW w:w="6841" w:type="dxa"/>
          </w:tcPr>
          <w:p w14:paraId="654D88AC" w14:textId="77777777" w:rsidR="00140C10" w:rsidRDefault="00000000">
            <w:pPr>
              <w:rPr>
                <w:color w:val="000000" w:themeColor="text1"/>
              </w:rPr>
            </w:pPr>
            <w:r>
              <w:t xml:space="preserve">1 </w:t>
            </w:r>
            <w:proofErr w:type="spellStart"/>
            <w:r>
              <w:t>Gbps</w:t>
            </w:r>
            <w:proofErr w:type="spellEnd"/>
            <w:r>
              <w:t xml:space="preserve"> Ethernet на каждый узел</w:t>
            </w:r>
          </w:p>
        </w:tc>
      </w:tr>
      <w:tr w:rsidR="00140C10" w14:paraId="0E501D01" w14:textId="77777777">
        <w:trPr>
          <w:jc w:val="center"/>
        </w:trPr>
        <w:tc>
          <w:tcPr>
            <w:tcW w:w="2732" w:type="dxa"/>
            <w:tcBorders>
              <w:bottom w:val="single" w:sz="4" w:space="0" w:color="auto"/>
            </w:tcBorders>
          </w:tcPr>
          <w:p w14:paraId="7875ECC7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Операционная система</w:t>
            </w:r>
          </w:p>
        </w:tc>
        <w:tc>
          <w:tcPr>
            <w:tcW w:w="6841" w:type="dxa"/>
            <w:tcBorders>
              <w:bottom w:val="single" w:sz="4" w:space="0" w:color="auto"/>
            </w:tcBorders>
          </w:tcPr>
          <w:p w14:paraId="5F09996F" w14:textId="77777777" w:rsidR="00140C10" w:rsidRDefault="00000000">
            <w:pPr>
              <w:rPr>
                <w:color w:val="000000" w:themeColor="text1"/>
              </w:rPr>
            </w:pPr>
            <w:r>
              <w:t>РЕД ОС 7.3.4 или совместимая операционная система на всех узлах.</w:t>
            </w:r>
          </w:p>
        </w:tc>
      </w:tr>
      <w:tr w:rsidR="00140C10" w14:paraId="5F296393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3275757F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Bootstrap </w:t>
            </w:r>
            <w:r>
              <w:rPr>
                <w:color w:val="000000" w:themeColor="text1"/>
              </w:rPr>
              <w:t>Сервер</w:t>
            </w:r>
          </w:p>
        </w:tc>
      </w:tr>
      <w:tr w:rsidR="00140C10" w14:paraId="6DBFFC1A" w14:textId="77777777">
        <w:trPr>
          <w:jc w:val="center"/>
        </w:trPr>
        <w:tc>
          <w:tcPr>
            <w:tcW w:w="2732" w:type="dxa"/>
          </w:tcPr>
          <w:p w14:paraId="51DDE175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Процессор</w:t>
            </w:r>
          </w:p>
        </w:tc>
        <w:tc>
          <w:tcPr>
            <w:tcW w:w="6841" w:type="dxa"/>
          </w:tcPr>
          <w:p w14:paraId="481F244A" w14:textId="77777777" w:rsidR="00140C10" w:rsidRDefault="00000000">
            <w:pPr>
              <w:rPr>
                <w:color w:val="000000" w:themeColor="text1"/>
              </w:rPr>
            </w:pPr>
            <w:r>
              <w:t xml:space="preserve">2 </w:t>
            </w:r>
            <w:proofErr w:type="spellStart"/>
            <w:r>
              <w:t>vCPU</w:t>
            </w:r>
            <w:proofErr w:type="spellEnd"/>
          </w:p>
        </w:tc>
      </w:tr>
      <w:tr w:rsidR="00140C10" w14:paraId="13D3B3D8" w14:textId="77777777">
        <w:trPr>
          <w:jc w:val="center"/>
        </w:trPr>
        <w:tc>
          <w:tcPr>
            <w:tcW w:w="2732" w:type="dxa"/>
          </w:tcPr>
          <w:p w14:paraId="79376DC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Оперативная память</w:t>
            </w:r>
          </w:p>
        </w:tc>
        <w:tc>
          <w:tcPr>
            <w:tcW w:w="6841" w:type="dxa"/>
          </w:tcPr>
          <w:p w14:paraId="5E7A45C6" w14:textId="77777777" w:rsidR="00140C10" w:rsidRDefault="00000000">
            <w:pPr>
              <w:rPr>
                <w:color w:val="000000" w:themeColor="text1"/>
              </w:rPr>
            </w:pPr>
            <w:r>
              <w:t>8 GB RAM</w:t>
            </w:r>
          </w:p>
        </w:tc>
      </w:tr>
      <w:tr w:rsidR="00140C10" w14:paraId="0721A420" w14:textId="77777777">
        <w:trPr>
          <w:jc w:val="center"/>
        </w:trPr>
        <w:tc>
          <w:tcPr>
            <w:tcW w:w="2732" w:type="dxa"/>
          </w:tcPr>
          <w:p w14:paraId="3BA7230F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Жесткий диск</w:t>
            </w:r>
          </w:p>
        </w:tc>
        <w:tc>
          <w:tcPr>
            <w:tcW w:w="6841" w:type="dxa"/>
          </w:tcPr>
          <w:p w14:paraId="15F8DC21" w14:textId="77777777" w:rsidR="00140C10" w:rsidRDefault="00000000">
            <w:pPr>
              <w:rPr>
                <w:color w:val="000000" w:themeColor="text1"/>
              </w:rPr>
            </w:pPr>
            <w:r>
              <w:t>50 GB SSD</w:t>
            </w:r>
          </w:p>
        </w:tc>
      </w:tr>
      <w:tr w:rsidR="00140C10" w14:paraId="61C90D69" w14:textId="77777777">
        <w:trPr>
          <w:jc w:val="center"/>
        </w:trPr>
        <w:tc>
          <w:tcPr>
            <w:tcW w:w="2732" w:type="dxa"/>
          </w:tcPr>
          <w:p w14:paraId="30A213B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Монитор</w:t>
            </w:r>
          </w:p>
        </w:tc>
        <w:tc>
          <w:tcPr>
            <w:tcW w:w="6841" w:type="dxa"/>
          </w:tcPr>
          <w:p w14:paraId="54DA9D15" w14:textId="77777777" w:rsidR="00140C10" w:rsidRDefault="00000000">
            <w:pPr>
              <w:rPr>
                <w:color w:val="000000" w:themeColor="text1"/>
              </w:rPr>
            </w:pPr>
            <w:r>
              <w:t>Разрешение не менее 1920x1080 (Full HD)</w:t>
            </w:r>
          </w:p>
        </w:tc>
      </w:tr>
      <w:tr w:rsidR="00140C10" w:rsidRPr="0059260B" w14:paraId="424CD367" w14:textId="77777777">
        <w:trPr>
          <w:jc w:val="center"/>
        </w:trPr>
        <w:tc>
          <w:tcPr>
            <w:tcW w:w="2732" w:type="dxa"/>
          </w:tcPr>
          <w:p w14:paraId="79146CBA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Сетевой адаптер</w:t>
            </w:r>
          </w:p>
        </w:tc>
        <w:tc>
          <w:tcPr>
            <w:tcW w:w="6841" w:type="dxa"/>
          </w:tcPr>
          <w:p w14:paraId="1F9C17E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 xml:space="preserve">1 Gbps Ethernet </w:t>
            </w:r>
            <w:r>
              <w:t>или</w:t>
            </w:r>
            <w:r>
              <w:rPr>
                <w:lang w:val="en-US"/>
              </w:rPr>
              <w:t xml:space="preserve"> Wi-Fi</w:t>
            </w:r>
          </w:p>
        </w:tc>
      </w:tr>
      <w:tr w:rsidR="00140C10" w14:paraId="5454365C" w14:textId="77777777">
        <w:trPr>
          <w:jc w:val="center"/>
        </w:trPr>
        <w:tc>
          <w:tcPr>
            <w:tcW w:w="2732" w:type="dxa"/>
          </w:tcPr>
          <w:p w14:paraId="1856E6E5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Операционная система</w:t>
            </w:r>
          </w:p>
        </w:tc>
        <w:tc>
          <w:tcPr>
            <w:tcW w:w="6841" w:type="dxa"/>
          </w:tcPr>
          <w:p w14:paraId="58E495D0" w14:textId="77777777" w:rsidR="00140C10" w:rsidRDefault="00000000">
            <w:pPr>
              <w:rPr>
                <w:color w:val="000000" w:themeColor="text1"/>
              </w:rPr>
            </w:pPr>
            <w:r>
              <w:t>РЕД ОС 7.3.4 или совместимая операционная система</w:t>
            </w:r>
          </w:p>
        </w:tc>
      </w:tr>
      <w:tr w:rsidR="00140C10" w14:paraId="16AFD976" w14:textId="77777777">
        <w:trPr>
          <w:jc w:val="center"/>
        </w:trPr>
        <w:tc>
          <w:tcPr>
            <w:tcW w:w="9573" w:type="dxa"/>
            <w:gridSpan w:val="2"/>
            <w:shd w:val="clear" w:color="auto" w:fill="F2F2F2"/>
          </w:tcPr>
          <w:p w14:paraId="3DB6538B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Системы, не входящие в состав ИС "Платформа"</w:t>
            </w:r>
          </w:p>
        </w:tc>
      </w:tr>
      <w:tr w:rsidR="00140C10" w14:paraId="00AE4B63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73362ECC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Платформа аппаратной виртуализации </w:t>
            </w:r>
          </w:p>
        </w:tc>
      </w:tr>
      <w:tr w:rsidR="00140C10" w14:paraId="37055935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398ED16F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LDAP-каталог</w:t>
            </w:r>
          </w:p>
        </w:tc>
      </w:tr>
      <w:tr w:rsidR="00140C10" w14:paraId="112FD25B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33C08F0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Почтовый сервер</w:t>
            </w:r>
          </w:p>
        </w:tc>
      </w:tr>
      <w:tr w:rsidR="00140C10" w14:paraId="5817CD6A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72A5A78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управления секретами</w:t>
            </w:r>
          </w:p>
        </w:tc>
      </w:tr>
      <w:tr w:rsidR="00140C10" w14:paraId="687B6900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24303559" w14:textId="77777777" w:rsidR="00140C10" w:rsidRDefault="00000000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AHRepo</w:t>
            </w:r>
            <w:proofErr w:type="spellEnd"/>
          </w:p>
        </w:tc>
      </w:tr>
      <w:tr w:rsidR="00140C10" w14:paraId="5926CE56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617824C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Система сбора журналов</w:t>
            </w:r>
          </w:p>
        </w:tc>
      </w:tr>
      <w:tr w:rsidR="00140C10" w14:paraId="20A8B467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40C6AB5C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 xml:space="preserve">Система класса </w:t>
            </w:r>
            <w:r>
              <w:rPr>
                <w:color w:val="000000" w:themeColor="text1"/>
                <w:lang w:val="en-US"/>
              </w:rPr>
              <w:t>SIEM</w:t>
            </w:r>
          </w:p>
        </w:tc>
      </w:tr>
      <w:tr w:rsidR="00140C10" w14:paraId="1FDB04B5" w14:textId="77777777">
        <w:trPr>
          <w:jc w:val="center"/>
        </w:trPr>
        <w:tc>
          <w:tcPr>
            <w:tcW w:w="9573" w:type="dxa"/>
            <w:gridSpan w:val="2"/>
            <w:shd w:val="clear" w:color="auto" w:fill="auto"/>
          </w:tcPr>
          <w:p w14:paraId="031D8DF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Средства защиты информации</w:t>
            </w:r>
          </w:p>
        </w:tc>
      </w:tr>
    </w:tbl>
    <w:p w14:paraId="30506967" w14:textId="77777777" w:rsidR="00140C10" w:rsidRDefault="00000000">
      <w:pPr>
        <w:pStyle w:val="1"/>
        <w:rPr>
          <w:color w:val="000000" w:themeColor="text1"/>
        </w:rPr>
      </w:pPr>
      <w:bookmarkStart w:id="68" w:name="_Toc85016607"/>
      <w:bookmarkStart w:id="69" w:name="_Toc183096779"/>
      <w:r>
        <w:rPr>
          <w:color w:val="000000" w:themeColor="text1"/>
        </w:rPr>
        <w:t>Стратегия тестирования</w:t>
      </w:r>
      <w:bookmarkEnd w:id="68"/>
      <w:bookmarkEnd w:id="69"/>
    </w:p>
    <w:p w14:paraId="17E85023" w14:textId="77777777" w:rsidR="00140C10" w:rsidRDefault="00000000">
      <w:pPr>
        <w:pStyle w:val="normal10"/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требований, предъявляемых к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ИС "Платформа"</w:t>
      </w:r>
      <w:r>
        <w:rPr>
          <w:color w:val="000000" w:themeColor="text1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установлены следующие категории:</w:t>
      </w:r>
    </w:p>
    <w:p w14:paraId="46571FA3" w14:textId="77777777" w:rsidR="00140C10" w:rsidRDefault="00000000">
      <w:pPr>
        <w:pStyle w:val="afff3"/>
        <w:numPr>
          <w:ilvl w:val="0"/>
          <w:numId w:val="56"/>
        </w:numPr>
      </w:pPr>
      <w:r>
        <w:t>Решающее – требование, при невыполнении которого результат тестирования оценивается как неуспешный.</w:t>
      </w:r>
    </w:p>
    <w:p w14:paraId="176590A6" w14:textId="77777777" w:rsidR="00140C10" w:rsidRDefault="00000000">
      <w:pPr>
        <w:pStyle w:val="afff3"/>
        <w:numPr>
          <w:ilvl w:val="0"/>
          <w:numId w:val="56"/>
        </w:numPr>
      </w:pPr>
      <w:r>
        <w:t>Нерешающее – требование, несоответствие которому не является препятствием для оценки результата тестирования как успешного.</w:t>
      </w:r>
    </w:p>
    <w:p w14:paraId="2E6B0161" w14:textId="77777777" w:rsidR="00140C10" w:rsidRDefault="00000000">
      <w:pPr>
        <w:pStyle w:val="2"/>
        <w:rPr>
          <w:color w:val="000000" w:themeColor="text1"/>
        </w:rPr>
      </w:pPr>
      <w:bookmarkStart w:id="70" w:name="_Toc46827278"/>
      <w:bookmarkStart w:id="71" w:name="_Toc85016609"/>
      <w:bookmarkStart w:id="72" w:name="_Toc183096780"/>
      <w:r>
        <w:rPr>
          <w:color w:val="000000" w:themeColor="text1"/>
        </w:rPr>
        <w:t>Функциональное тестирование</w:t>
      </w:r>
      <w:bookmarkEnd w:id="70"/>
      <w:bookmarkEnd w:id="71"/>
      <w:bookmarkEnd w:id="72"/>
    </w:p>
    <w:p w14:paraId="5A20AE3E" w14:textId="77777777" w:rsidR="00140C10" w:rsidRDefault="00000000">
      <w:pPr>
        <w:pStyle w:val="3"/>
        <w:rPr>
          <w:color w:val="000000" w:themeColor="text1"/>
        </w:rPr>
      </w:pPr>
      <w:bookmarkStart w:id="73" w:name="_Toc159126833"/>
      <w:bookmarkStart w:id="74" w:name="_Toc183096781"/>
      <w:r>
        <w:rPr>
          <w:color w:val="000000" w:themeColor="text1"/>
        </w:rPr>
        <w:t>Цель тестирования</w:t>
      </w:r>
      <w:bookmarkEnd w:id="73"/>
      <w:bookmarkEnd w:id="74"/>
    </w:p>
    <w:p w14:paraId="32C96FB8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Убедиться в корректном функционировании объекта испытаний.</w:t>
      </w:r>
    </w:p>
    <w:p w14:paraId="74CFAE99" w14:textId="77777777" w:rsidR="00140C10" w:rsidRDefault="00000000">
      <w:pPr>
        <w:pStyle w:val="3"/>
        <w:rPr>
          <w:color w:val="000000" w:themeColor="text1"/>
        </w:rPr>
      </w:pPr>
      <w:bookmarkStart w:id="75" w:name="_Toc85016606"/>
      <w:bookmarkStart w:id="76" w:name="_Toc183096782"/>
      <w:r>
        <w:rPr>
          <w:color w:val="000000" w:themeColor="text1"/>
        </w:rPr>
        <w:t>Проверяемые требования</w:t>
      </w:r>
      <w:bookmarkEnd w:id="75"/>
      <w:bookmarkEnd w:id="76"/>
    </w:p>
    <w:p w14:paraId="5E6A0BBB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1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Требования к функциональному тестированию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1364"/>
        <w:gridCol w:w="1495"/>
        <w:gridCol w:w="5490"/>
        <w:gridCol w:w="1272"/>
      </w:tblGrid>
      <w:tr w:rsidR="00140C10" w14:paraId="588C7BDB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550F15B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 w:themeColor="text1"/>
              </w:rPr>
            </w:pPr>
            <w:bookmarkStart w:id="77" w:name="_Toc159126843"/>
            <w:r>
              <w:rPr>
                <w:b/>
                <w:bCs/>
                <w:color w:val="000000" w:themeColor="text1"/>
              </w:rPr>
              <w:t>Номер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2D480388" w14:textId="77777777" w:rsidR="00140C10" w:rsidRDefault="00000000">
            <w:pPr>
              <w:spacing w:before="0" w:after="0"/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Код требования в ТЗ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EBC3938" w14:textId="77777777" w:rsidR="00140C10" w:rsidRDefault="00000000">
            <w:pPr>
              <w:spacing w:before="0" w:after="0"/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Краткое описание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</w:tcPr>
          <w:p w14:paraId="55EBF7C1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сценарии в ПМИ</w:t>
            </w:r>
          </w:p>
        </w:tc>
      </w:tr>
      <w:tr w:rsidR="00140C10" w14:paraId="64D0C141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0786B1C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6B1CFE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3.1.2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E811294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автоматической установки кластеров с заданной конфигурацией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B28CD0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Ф-7</w:t>
            </w:r>
          </w:p>
        </w:tc>
      </w:tr>
      <w:tr w:rsidR="00140C10" w14:paraId="1FE82680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792D592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181EA7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3.1.5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5CB3A1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конфигурации высокой доступности и восстановления после аварий (Disaster Recovery)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63DB7D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Ф-13</w:t>
            </w:r>
          </w:p>
        </w:tc>
      </w:tr>
      <w:tr w:rsidR="00140C10" w14:paraId="41661B30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819B90B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DDCABD7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3.1.7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B956F0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управления распределением подов между узлами кластера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248E42C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Ф-9</w:t>
            </w:r>
          </w:p>
        </w:tc>
      </w:tr>
      <w:tr w:rsidR="00140C10" w14:paraId="15F505D5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2DEAEB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D99E1C2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3.1.8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76A5A5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Механизм назначения меток на узлы кластера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D8070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Ф-9</w:t>
            </w:r>
          </w:p>
        </w:tc>
      </w:tr>
      <w:tr w:rsidR="00140C10" w14:paraId="00FBAA79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ED783E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82AE7BE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3.3.11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0962BB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Использование актуальной версии Kubernetes с задержкой не более 12 месяцев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1D5968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Ф-5</w:t>
            </w:r>
          </w:p>
        </w:tc>
      </w:tr>
      <w:tr w:rsidR="00140C10" w14:paraId="53735938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C7A692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4E033E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3.3.12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2DF5CA2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использования предыдущей версии Kubernetes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F1771D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Ф-5</w:t>
            </w:r>
          </w:p>
        </w:tc>
      </w:tr>
      <w:tr w:rsidR="00140C10" w14:paraId="0756690D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329057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7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DD808A9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3.3.16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D117EE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Управление функциями Платформы через включение и отключение компонентов по функциональному признаку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8FEBD1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Ф-11, Ф-12, Ф-10, Ф-15</w:t>
            </w:r>
          </w:p>
        </w:tc>
      </w:tr>
      <w:tr w:rsidR="00140C10" w14:paraId="07D8D791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908CD13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011F8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3.3.8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AE162F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автоматического добавления аннотаций и меток к пространствам имен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95E0AA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Ф-14</w:t>
            </w:r>
          </w:p>
        </w:tc>
      </w:tr>
      <w:tr w:rsidR="00140C10" w14:paraId="6F9A08BD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4D2882E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BBF1086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3.5.1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BE9A6EB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самостоятельной загрузки пакетов обновления для последующей установки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B54EBA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Ф-3</w:t>
            </w:r>
          </w:p>
        </w:tc>
      </w:tr>
      <w:tr w:rsidR="00140C10" w14:paraId="4FDCDB0A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34E2C55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9075B1E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3.5.2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3F8E7A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Обновление всех компонентов через единый инструмент управления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49C379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Ф-2</w:t>
            </w:r>
          </w:p>
        </w:tc>
      </w:tr>
      <w:tr w:rsidR="00140C10" w14:paraId="2631AB93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6CBDF8E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4C2B05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3.5.4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31B2FE4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хранения версий используемых компонентов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0905D5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Ф-2, Ф-3</w:t>
            </w:r>
          </w:p>
        </w:tc>
      </w:tr>
      <w:tr w:rsidR="00140C10" w14:paraId="0F7DA330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8FEF28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D6B9AE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4.1.10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9E347B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Совместимость Платформы с ОС Astra Linux Special Edition версии 1.7.1 и выше.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503E95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Ф-4</w:t>
            </w:r>
          </w:p>
        </w:tc>
      </w:tr>
      <w:tr w:rsidR="00140C10" w14:paraId="75FB26A1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1EA1FBC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DD04B15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6.1.6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ADD5206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российских операционных систем из ЕРРП на пользовательских устройствах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09183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Ф-4</w:t>
            </w:r>
          </w:p>
        </w:tc>
      </w:tr>
      <w:tr w:rsidR="00140C10" w14:paraId="2E57857E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F05D8BD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E58940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6.2.2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73330A1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Автономное восстановление после сбоев для высокой доступности системы 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DD356D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Ф-13</w:t>
            </w:r>
          </w:p>
        </w:tc>
      </w:tr>
      <w:tr w:rsidR="00140C10" w14:paraId="2BCD912F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EA90604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558C016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6.3.1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CDF6EB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автоматического горизонтального масштабирования без остановки работы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865091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Ф-6</w:t>
            </w:r>
          </w:p>
        </w:tc>
      </w:tr>
      <w:tr w:rsidR="00140C10" w14:paraId="4E36C558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8478EFF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C4574B9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6.5.2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F9BBDDD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установки системы на оборудовании заказчика (on-premises)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CFAD44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Ф-1</w:t>
            </w:r>
          </w:p>
        </w:tc>
      </w:tr>
      <w:tr w:rsidR="00140C10" w14:paraId="0FC55D65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63DB14A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7C7221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3.5.5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D73039A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Уведомление Платформы о наличии обновления с возможностью отложить обновление на удобное время.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DF679" w14:textId="77777777" w:rsidR="00140C10" w:rsidRDefault="00000000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Ф-16</w:t>
            </w:r>
          </w:p>
        </w:tc>
      </w:tr>
      <w:tr w:rsidR="00140C10" w14:paraId="4CD6725F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219CB293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37B84CD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A26652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/>
              </w:rPr>
              <w:t>Возможность использования предварительно подготовленных узлов в горячем резерве для моментального масштабирования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53C13F4" w14:textId="77777777" w:rsidR="00140C10" w:rsidRDefault="00000000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  <w:szCs w:val="24"/>
              </w:rPr>
              <w:t>Ф-6</w:t>
            </w:r>
          </w:p>
        </w:tc>
      </w:tr>
      <w:tr w:rsidR="00140C10" w14:paraId="279273CE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EE9495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0C6EB7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color w:val="000000" w:themeColor="text1"/>
              </w:rPr>
              <w:t>П. 3.3.2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A437404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Администрирование Платформы с использованием веб-интерфейса, интерфейса командной строки (CLI) и API.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C6A41A" w14:textId="77777777" w:rsidR="00140C10" w:rsidRDefault="00000000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 w:themeColor="text1"/>
              </w:rPr>
              <w:t>Ф-17</w:t>
            </w:r>
          </w:p>
        </w:tc>
      </w:tr>
      <w:tr w:rsidR="00140C10" w14:paraId="56FDD8B9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8717111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30B5ABC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color w:val="000000" w:themeColor="text1"/>
                <w:lang w:val="en-US"/>
              </w:rPr>
              <w:t>П. 3.3.5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5A4DC08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Лимиты ресурсов для пространств имен (квоты).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99CA96" w14:textId="77777777" w:rsidR="00140C10" w:rsidRDefault="00000000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 w:themeColor="text1"/>
              </w:rPr>
              <w:t>Ф-14</w:t>
            </w:r>
          </w:p>
        </w:tc>
      </w:tr>
      <w:tr w:rsidR="00140C10" w14:paraId="1785D27E" w14:textId="77777777">
        <w:trPr>
          <w:trHeight w:val="20"/>
        </w:trPr>
        <w:tc>
          <w:tcPr>
            <w:tcW w:w="7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3701157" w14:textId="77777777" w:rsidR="00140C10" w:rsidRDefault="00000000">
            <w:pPr>
              <w:spacing w:before="0" w:after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</w:p>
        </w:tc>
        <w:tc>
          <w:tcPr>
            <w:tcW w:w="77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56122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6.5.6</w:t>
            </w:r>
          </w:p>
        </w:tc>
        <w:tc>
          <w:tcPr>
            <w:tcW w:w="28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03D41C" w14:textId="77777777" w:rsidR="00140C10" w:rsidRDefault="00000000">
            <w:pPr>
              <w:spacing w:before="0" w:after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установки в изолированном контуре без доступа к Интернету</w:t>
            </w:r>
          </w:p>
        </w:tc>
        <w:tc>
          <w:tcPr>
            <w:tcW w:w="66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ED23DF" w14:textId="77777777" w:rsidR="00140C10" w:rsidRDefault="00000000">
            <w:pPr>
              <w:spacing w:before="0" w:after="0"/>
              <w:jc w:val="left"/>
              <w:rPr>
                <w:color w:val="000000"/>
              </w:rPr>
            </w:pPr>
            <w:r>
              <w:rPr>
                <w:color w:val="000000"/>
              </w:rPr>
              <w:t>Ф-1</w:t>
            </w:r>
          </w:p>
        </w:tc>
      </w:tr>
    </w:tbl>
    <w:p w14:paraId="34924E71" w14:textId="77777777" w:rsidR="00140C10" w:rsidRDefault="00140C10">
      <w:pPr>
        <w:pStyle w:val="3"/>
        <w:rPr>
          <w:color w:val="000000" w:themeColor="text1"/>
        </w:rPr>
        <w:sectPr w:rsidR="00140C10">
          <w:headerReference w:type="default" r:id="rId21"/>
          <w:footerReference w:type="default" r:id="rId22"/>
          <w:headerReference w:type="first" r:id="rId23"/>
          <w:footerReference w:type="first" r:id="rId24"/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6BD815AC" w14:textId="77777777" w:rsidR="00140C10" w:rsidRDefault="00000000">
      <w:pPr>
        <w:pStyle w:val="3"/>
        <w:rPr>
          <w:color w:val="000000" w:themeColor="text1"/>
          <w:lang w:val="en-US"/>
        </w:rPr>
      </w:pPr>
      <w:bookmarkStart w:id="78" w:name="_Toc183096793"/>
      <w:r>
        <w:rPr>
          <w:color w:val="000000" w:themeColor="text1"/>
        </w:rPr>
        <w:lastRenderedPageBreak/>
        <w:t xml:space="preserve">Методика </w:t>
      </w:r>
      <w:bookmarkEnd w:id="77"/>
      <w:r>
        <w:rPr>
          <w:color w:val="000000" w:themeColor="text1"/>
          <w:lang w:eastAsia="en-US"/>
        </w:rPr>
        <w:t>тестирования</w:t>
      </w:r>
      <w:bookmarkEnd w:id="78"/>
    </w:p>
    <w:p w14:paraId="5BC45268" w14:textId="77777777" w:rsidR="00140C10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>Функциональное тестирование предполагает выполнение тестовых процедур, приведенных в таблице ниже.</w:t>
      </w:r>
    </w:p>
    <w:p w14:paraId="159A416A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2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Порядок проведения функционального тестирования</w:t>
      </w:r>
    </w:p>
    <w:tbl>
      <w:tblPr>
        <w:tblW w:w="15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"/>
        <w:gridCol w:w="1470"/>
        <w:gridCol w:w="2332"/>
        <w:gridCol w:w="1466"/>
        <w:gridCol w:w="4553"/>
        <w:gridCol w:w="3123"/>
        <w:gridCol w:w="1657"/>
      </w:tblGrid>
      <w:tr w:rsidR="00140C10" w14:paraId="3038582D" w14:textId="77777777">
        <w:trPr>
          <w:cantSplit/>
          <w:trHeight w:val="1110"/>
        </w:trPr>
        <w:tc>
          <w:tcPr>
            <w:tcW w:w="877" w:type="dxa"/>
            <w:shd w:val="clear" w:color="000000" w:fill="F2F2F2"/>
            <w:vAlign w:val="center"/>
          </w:tcPr>
          <w:p w14:paraId="59CC4CFB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№</w:t>
            </w:r>
          </w:p>
        </w:tc>
        <w:tc>
          <w:tcPr>
            <w:tcW w:w="1470" w:type="dxa"/>
            <w:shd w:val="clear" w:color="000000" w:fill="F2F2F2"/>
            <w:vAlign w:val="center"/>
          </w:tcPr>
          <w:p w14:paraId="0DB23259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Код требования в ТЗ</w:t>
            </w:r>
          </w:p>
        </w:tc>
        <w:tc>
          <w:tcPr>
            <w:tcW w:w="2092" w:type="dxa"/>
            <w:shd w:val="clear" w:color="000000" w:fill="F2F2F2"/>
            <w:vAlign w:val="center"/>
          </w:tcPr>
          <w:p w14:paraId="084228CC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Название Тестового сценария</w:t>
            </w:r>
          </w:p>
        </w:tc>
        <w:tc>
          <w:tcPr>
            <w:tcW w:w="1466" w:type="dxa"/>
            <w:shd w:val="clear" w:color="000000" w:fill="F2F2F2"/>
            <w:vAlign w:val="center"/>
          </w:tcPr>
          <w:p w14:paraId="6D23D0E1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Приоритет проверки</w:t>
            </w:r>
          </w:p>
        </w:tc>
        <w:tc>
          <w:tcPr>
            <w:tcW w:w="4748" w:type="dxa"/>
            <w:shd w:val="clear" w:color="000000" w:fill="F2F2F2"/>
            <w:vAlign w:val="center"/>
          </w:tcPr>
          <w:p w14:paraId="12113F7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Шаги</w:t>
            </w:r>
          </w:p>
        </w:tc>
        <w:tc>
          <w:tcPr>
            <w:tcW w:w="3168" w:type="dxa"/>
            <w:shd w:val="clear" w:color="000000" w:fill="F2F2F2"/>
            <w:vAlign w:val="center"/>
          </w:tcPr>
          <w:p w14:paraId="3ABCE8FD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1657" w:type="dxa"/>
            <w:shd w:val="clear" w:color="000000" w:fill="F2F2F2"/>
            <w:vAlign w:val="center"/>
          </w:tcPr>
          <w:p w14:paraId="7C42F831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 прохождения</w:t>
            </w:r>
          </w:p>
        </w:tc>
      </w:tr>
      <w:tr w:rsidR="00140C10" w14:paraId="09FA3095" w14:textId="77777777">
        <w:trPr>
          <w:trHeight w:val="34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7C9B913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470" w:type="dxa"/>
            <w:shd w:val="clear" w:color="auto" w:fill="auto"/>
          </w:tcPr>
          <w:p w14:paraId="771F914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П.3.3.16</w:t>
            </w:r>
          </w:p>
          <w:p w14:paraId="1115FD0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 w:val="restart"/>
            <w:shd w:val="clear" w:color="auto" w:fill="auto"/>
          </w:tcPr>
          <w:p w14:paraId="1398EF7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Ф-11, Установка / добавление элементов интерфейса / модулей (из поставки платформы)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6D26FCE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0BC1C40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платформу Deckhouse с предустановленным набором модулей </w:t>
            </w:r>
            <w:proofErr w:type="spellStart"/>
            <w:r>
              <w:rPr>
                <w:color w:val="000000"/>
                <w:szCs w:val="24"/>
              </w:rPr>
              <w:t>default</w:t>
            </w:r>
            <w:proofErr w:type="spellEnd"/>
            <w:r>
              <w:rPr>
                <w:color w:val="000000"/>
                <w:szCs w:val="24"/>
              </w:rPr>
              <w:t>. Добавить или удалить необходимые модули, используя конфигурацию управления модулями Deckhouse. Проверить корректность работы новых модулей и убедиться, что состав модулей изменился в соответствии с настройками.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2389EF6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Платформа установлена с набором модулей </w:t>
            </w:r>
            <w:proofErr w:type="spellStart"/>
            <w:r>
              <w:rPr>
                <w:color w:val="000000"/>
                <w:szCs w:val="24"/>
              </w:rPr>
              <w:t>default</w:t>
            </w:r>
            <w:proofErr w:type="spellEnd"/>
            <w:r>
              <w:rPr>
                <w:color w:val="000000"/>
                <w:szCs w:val="24"/>
              </w:rPr>
              <w:t>, после чего состав модулей был успешно изменен, а новые модули работают корректно.</w:t>
            </w:r>
          </w:p>
        </w:tc>
        <w:tc>
          <w:tcPr>
            <w:tcW w:w="1657" w:type="dxa"/>
            <w:vMerge w:val="restart"/>
            <w:shd w:val="clear" w:color="auto" w:fill="auto"/>
          </w:tcPr>
          <w:p w14:paraId="7DB0FD81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576FE2D" w14:textId="77777777">
        <w:trPr>
          <w:trHeight w:val="345"/>
        </w:trPr>
        <w:tc>
          <w:tcPr>
            <w:tcW w:w="877" w:type="dxa"/>
            <w:vMerge/>
            <w:vAlign w:val="center"/>
          </w:tcPr>
          <w:p w14:paraId="5E267B3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055140C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192EBF5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316EB35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7EE3B2F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0550F0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A2DADF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C1CC4EB" w14:textId="77777777">
        <w:trPr>
          <w:trHeight w:val="345"/>
        </w:trPr>
        <w:tc>
          <w:tcPr>
            <w:tcW w:w="877" w:type="dxa"/>
            <w:vMerge/>
            <w:vAlign w:val="center"/>
          </w:tcPr>
          <w:p w14:paraId="6101BD5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1ACAA1C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6AAC447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6DCAD9B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1A0F884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60EB6E7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2FAD72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35A27084" w14:textId="77777777">
        <w:trPr>
          <w:trHeight w:val="345"/>
        </w:trPr>
        <w:tc>
          <w:tcPr>
            <w:tcW w:w="877" w:type="dxa"/>
            <w:vMerge/>
            <w:vAlign w:val="center"/>
          </w:tcPr>
          <w:p w14:paraId="66BB255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3495514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5F5AF6B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3FB89F7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28CAFDF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E7D9CC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3F3A8E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1FE79DA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33C35B4F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470" w:type="dxa"/>
            <w:shd w:val="clear" w:color="auto" w:fill="auto"/>
          </w:tcPr>
          <w:p w14:paraId="6892B9F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П.6.3.1</w:t>
            </w:r>
          </w:p>
          <w:p w14:paraId="5FF62C6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 w:val="restart"/>
            <w:shd w:val="clear" w:color="auto" w:fill="auto"/>
          </w:tcPr>
          <w:p w14:paraId="0211365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Ф-6, Управление узлами кластера (добавление, удаление)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695D9A4A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46F4F30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Добавить новый узел в Kubernetes кластер, настроить его и убедиться, что он перешел в статус Ready. Освободить узел от рабочих нагрузок, удалить его из кластера и очистить конфигурацию. Проверить, что узел удален и больше не отображается в списке узлов кластера.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3E1D5FB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Узел был успешно добавлен в кластер и перешел в статус Ready, затем был освобожден от рабочих нагрузок, удален из кластера и перестал отображаться в списке узлов.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7ECC99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116B3F4B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3A956B6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1146F62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2092" w:type="dxa"/>
            <w:vMerge/>
            <w:vAlign w:val="center"/>
          </w:tcPr>
          <w:p w14:paraId="6A5E5A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40B98E3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299282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7495949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971E50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BD22BE6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5A67D13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5BD3562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559CB7B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78418F8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62BD48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5A86338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972FFF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1C982B8" w14:textId="77777777">
        <w:trPr>
          <w:trHeight w:val="375"/>
        </w:trPr>
        <w:tc>
          <w:tcPr>
            <w:tcW w:w="877" w:type="dxa"/>
            <w:shd w:val="clear" w:color="auto" w:fill="auto"/>
            <w:noWrap/>
            <w:vAlign w:val="center"/>
          </w:tcPr>
          <w:p w14:paraId="48EB04D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470" w:type="dxa"/>
            <w:shd w:val="clear" w:color="auto" w:fill="auto"/>
          </w:tcPr>
          <w:p w14:paraId="7B25E10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П.3.3.8</w:t>
            </w:r>
          </w:p>
          <w:p w14:paraId="7737C95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П.3.3.5</w:t>
            </w:r>
          </w:p>
        </w:tc>
        <w:tc>
          <w:tcPr>
            <w:tcW w:w="2092" w:type="dxa"/>
            <w:shd w:val="clear" w:color="auto" w:fill="auto"/>
          </w:tcPr>
          <w:p w14:paraId="32335D1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Ф-14, Управление namespaces (добавление, удаление, редактирование)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77869FB4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shd w:val="clear" w:color="auto" w:fill="auto"/>
          </w:tcPr>
          <w:p w14:paraId="02A9BB9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новый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с помощью команды kubectl </w:t>
            </w:r>
            <w:proofErr w:type="spellStart"/>
            <w:r>
              <w:rPr>
                <w:color w:val="000000"/>
                <w:szCs w:val="24"/>
              </w:rPr>
              <w:t>create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. Добавить или удалить </w:t>
            </w:r>
            <w:proofErr w:type="spellStart"/>
            <w:r>
              <w:rPr>
                <w:color w:val="000000"/>
                <w:szCs w:val="24"/>
              </w:rPr>
              <w:t>labels</w:t>
            </w:r>
            <w:proofErr w:type="spellEnd"/>
            <w:r>
              <w:rPr>
                <w:color w:val="000000"/>
                <w:szCs w:val="24"/>
              </w:rPr>
              <w:t xml:space="preserve"> на созданном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, используя команды kubectl </w:t>
            </w:r>
            <w:proofErr w:type="spellStart"/>
            <w:r>
              <w:rPr>
                <w:color w:val="000000"/>
                <w:szCs w:val="24"/>
              </w:rPr>
              <w:t>label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. Убедиться, что изменения применились, и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отображает корректные </w:t>
            </w:r>
            <w:proofErr w:type="spellStart"/>
            <w:r>
              <w:rPr>
                <w:color w:val="000000"/>
                <w:szCs w:val="24"/>
              </w:rPr>
              <w:t>labels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68" w:type="dxa"/>
            <w:shd w:val="clear" w:color="auto" w:fill="auto"/>
          </w:tcPr>
          <w:p w14:paraId="448F86B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Namespace успешно создан, </w:t>
            </w:r>
            <w:proofErr w:type="spellStart"/>
            <w:r>
              <w:rPr>
                <w:color w:val="000000"/>
                <w:szCs w:val="24"/>
              </w:rPr>
              <w:t>labels</w:t>
            </w:r>
            <w:proofErr w:type="spellEnd"/>
            <w:r>
              <w:rPr>
                <w:color w:val="000000"/>
                <w:szCs w:val="24"/>
              </w:rPr>
              <w:t xml:space="preserve"> были добавлены или удалены, и изменения отобразились корректно.</w:t>
            </w:r>
          </w:p>
        </w:tc>
        <w:tc>
          <w:tcPr>
            <w:tcW w:w="1657" w:type="dxa"/>
            <w:shd w:val="clear" w:color="auto" w:fill="auto"/>
            <w:noWrap/>
          </w:tcPr>
          <w:p w14:paraId="5130376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5F7C81E1" w14:textId="77777777">
        <w:trPr>
          <w:trHeight w:val="330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6AA897B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4</w:t>
            </w:r>
          </w:p>
        </w:tc>
        <w:tc>
          <w:tcPr>
            <w:tcW w:w="1470" w:type="dxa"/>
            <w:shd w:val="clear" w:color="auto" w:fill="auto"/>
          </w:tcPr>
          <w:p w14:paraId="60D0731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П.3.1.7</w:t>
            </w:r>
          </w:p>
        </w:tc>
        <w:tc>
          <w:tcPr>
            <w:tcW w:w="2092" w:type="dxa"/>
            <w:vMerge w:val="restart"/>
            <w:shd w:val="clear" w:color="auto" w:fill="auto"/>
          </w:tcPr>
          <w:p w14:paraId="37DCE525" w14:textId="3B942269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Ф-9, Размещение компонентов </w:t>
            </w:r>
            <w:del w:id="79" w:author="Elena Borisenok" w:date="2024-12-10T11:50:00Z">
              <w:r w:rsidDel="00182050">
                <w:rPr>
                  <w:color w:val="000000"/>
                  <w:szCs w:val="24"/>
                </w:rPr>
                <w:delText>Deckhouse Kubernetes Platform</w:delText>
              </w:r>
            </w:del>
            <w:ins w:id="80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 на выделенных узлах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304F8C7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76CC8AC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Добавить выделенный узел в кластер и настроить его для размещения компонентов мониторинга. Применить конфигурацию NodeSelector или </w:t>
            </w:r>
            <w:proofErr w:type="spellStart"/>
            <w:r>
              <w:rPr>
                <w:color w:val="000000"/>
                <w:szCs w:val="24"/>
              </w:rPr>
              <w:t>Taints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Tolerations</w:t>
            </w:r>
            <w:proofErr w:type="spellEnd"/>
            <w:r>
              <w:rPr>
                <w:color w:val="000000"/>
                <w:szCs w:val="24"/>
              </w:rPr>
              <w:t xml:space="preserve"> для ограничения размещения Prometheus только на выделенном узле. Проверить, что Prometheus успешно запустился на выделенном узле и функционирует корректно.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1FF483B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Выделенный узел был настроен для размещения компонентов мониторинга, Prometheus запустился на этом узле и работает корректно.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26E609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5D53E60D" w14:textId="77777777">
        <w:trPr>
          <w:trHeight w:val="330"/>
        </w:trPr>
        <w:tc>
          <w:tcPr>
            <w:tcW w:w="877" w:type="dxa"/>
            <w:vMerge/>
            <w:vAlign w:val="center"/>
          </w:tcPr>
          <w:p w14:paraId="468F8CB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auto" w:fill="auto"/>
          </w:tcPr>
          <w:p w14:paraId="0C15987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П.3.1.8</w:t>
            </w:r>
          </w:p>
        </w:tc>
        <w:tc>
          <w:tcPr>
            <w:tcW w:w="2092" w:type="dxa"/>
            <w:vMerge/>
            <w:vAlign w:val="center"/>
          </w:tcPr>
          <w:p w14:paraId="3386636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45A0F27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4A81821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65695AB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5C90F1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EC2FB0F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76AD699F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  <w:tc>
          <w:tcPr>
            <w:tcW w:w="1470" w:type="dxa"/>
            <w:shd w:val="clear" w:color="000000" w:fill="FFFFFF"/>
          </w:tcPr>
          <w:p w14:paraId="75B9DDF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П.4.1.10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76861C0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Ф-4, Поддержка РФ операционных систем (РЕДОС, ALT </w:t>
            </w:r>
            <w:proofErr w:type="spellStart"/>
            <w:r>
              <w:rPr>
                <w:color w:val="000000"/>
                <w:szCs w:val="24"/>
              </w:rPr>
              <w:t>linux</w:t>
            </w:r>
            <w:proofErr w:type="spellEnd"/>
            <w:r>
              <w:rPr>
                <w:color w:val="000000"/>
                <w:szCs w:val="24"/>
              </w:rPr>
              <w:t>, Astra Linux)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11EE591E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7FDD9143" w14:textId="50B4C128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узел Kubernetes под управлением одной из российских операционных систем (РЕДОС, ALT Linux, Astra Linux) и подготовить его для работы с </w:t>
            </w:r>
            <w:del w:id="81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82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. Выполнить установку </w:t>
            </w:r>
            <w:del w:id="83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84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 на подготовленный узел, следуя документации по установке в выбранной ОС. Проверить, что все поды запускаются успешно и находятся в статусе </w:t>
            </w:r>
            <w:proofErr w:type="spellStart"/>
            <w:r>
              <w:rPr>
                <w:color w:val="000000"/>
                <w:szCs w:val="24"/>
              </w:rPr>
              <w:t>Running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721AAE79" w14:textId="4162EE1A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del w:id="85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86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 успешно установлена на узел с российской ОС, все поды работают корректно, и статус </w:t>
            </w:r>
            <w:proofErr w:type="spellStart"/>
            <w:r>
              <w:rPr>
                <w:color w:val="000000"/>
                <w:szCs w:val="24"/>
              </w:rPr>
              <w:t>Running</w:t>
            </w:r>
            <w:proofErr w:type="spellEnd"/>
            <w:r>
              <w:rPr>
                <w:color w:val="000000"/>
                <w:szCs w:val="24"/>
              </w:rPr>
              <w:t xml:space="preserve"> подтвержден для всех компонентов.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4A450F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499ED5C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0926347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19B652D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П.6.1.6</w:t>
            </w:r>
          </w:p>
        </w:tc>
        <w:tc>
          <w:tcPr>
            <w:tcW w:w="2092" w:type="dxa"/>
            <w:vMerge/>
            <w:vAlign w:val="center"/>
          </w:tcPr>
          <w:p w14:paraId="029453F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0F656F5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416C285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6D540E4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CB5C6D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E2BC799" w14:textId="77777777">
        <w:trPr>
          <w:trHeight w:val="390"/>
        </w:trPr>
        <w:tc>
          <w:tcPr>
            <w:tcW w:w="877" w:type="dxa"/>
            <w:shd w:val="clear" w:color="auto" w:fill="auto"/>
            <w:noWrap/>
            <w:vAlign w:val="center"/>
          </w:tcPr>
          <w:p w14:paraId="5033D8A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1470" w:type="dxa"/>
            <w:shd w:val="clear" w:color="000000" w:fill="FFFFFF"/>
          </w:tcPr>
          <w:p w14:paraId="700B972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П.3.1.5</w:t>
            </w:r>
          </w:p>
          <w:p w14:paraId="07B258C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П.6.2.2.</w:t>
            </w:r>
          </w:p>
        </w:tc>
        <w:tc>
          <w:tcPr>
            <w:tcW w:w="2092" w:type="dxa"/>
            <w:shd w:val="clear" w:color="000000" w:fill="FFFFFF"/>
          </w:tcPr>
          <w:p w14:paraId="6004D1B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Ф-13, Отказоустойчивая конфигурация всех компонентов платформы</w:t>
            </w:r>
          </w:p>
        </w:tc>
        <w:tc>
          <w:tcPr>
            <w:tcW w:w="1466" w:type="dxa"/>
            <w:shd w:val="clear" w:color="auto" w:fill="auto"/>
            <w:noWrap/>
            <w:vAlign w:val="center"/>
          </w:tcPr>
          <w:p w14:paraId="33ED2F65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748" w:type="dxa"/>
            <w:shd w:val="clear" w:color="auto" w:fill="auto"/>
          </w:tcPr>
          <w:p w14:paraId="2D40031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</w:t>
            </w:r>
            <w:proofErr w:type="spellStart"/>
            <w:r>
              <w:rPr>
                <w:color w:val="000000"/>
                <w:szCs w:val="24"/>
              </w:rPr>
              <w:t>multi-master</w:t>
            </w:r>
            <w:proofErr w:type="spellEnd"/>
            <w:r>
              <w:rPr>
                <w:color w:val="000000"/>
                <w:szCs w:val="24"/>
              </w:rPr>
              <w:t xml:space="preserve"> кластер Kubernetes и развернуть платформу Deckhouse. Проверить, что служебные компоненты (Prometheus, Grafana, </w:t>
            </w:r>
            <w:proofErr w:type="spellStart"/>
            <w:r>
              <w:rPr>
                <w:color w:val="000000"/>
                <w:szCs w:val="24"/>
              </w:rPr>
              <w:t>Dex</w:t>
            </w:r>
            <w:proofErr w:type="spellEnd"/>
            <w:r>
              <w:rPr>
                <w:color w:val="000000"/>
                <w:szCs w:val="24"/>
              </w:rPr>
              <w:t>) имеют как минимум две реплики. Убедиться, что реплики распределены по различным узлам кластера для обеспечения отказоустойчивости.</w:t>
            </w:r>
          </w:p>
        </w:tc>
        <w:tc>
          <w:tcPr>
            <w:tcW w:w="3168" w:type="dxa"/>
            <w:shd w:val="clear" w:color="auto" w:fill="auto"/>
          </w:tcPr>
          <w:p w14:paraId="0BC37B8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Служебные компоненты Prometheus, Grafana и </w:t>
            </w:r>
            <w:proofErr w:type="spellStart"/>
            <w:r>
              <w:rPr>
                <w:color w:val="000000"/>
                <w:szCs w:val="24"/>
              </w:rPr>
              <w:t>Dex</w:t>
            </w:r>
            <w:proofErr w:type="spellEnd"/>
            <w:r>
              <w:rPr>
                <w:color w:val="000000"/>
                <w:szCs w:val="24"/>
              </w:rPr>
              <w:t xml:space="preserve"> развернуты в двух репликах и равномерно распределены между узлами кластера.</w:t>
            </w:r>
          </w:p>
        </w:tc>
        <w:tc>
          <w:tcPr>
            <w:tcW w:w="1657" w:type="dxa"/>
            <w:shd w:val="clear" w:color="auto" w:fill="auto"/>
            <w:noWrap/>
          </w:tcPr>
          <w:p w14:paraId="65677CC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1231D5B0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00950D7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1470" w:type="dxa"/>
            <w:shd w:val="clear" w:color="000000" w:fill="FFFFFF"/>
          </w:tcPr>
          <w:p w14:paraId="7132D37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П.3.3.11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45E672E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Ф-5, Обновление версии Kubernetes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34D255F1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0437D27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Установить кластер Kubernetes с настройкой версии “</w:t>
            </w:r>
            <w:proofErr w:type="spellStart"/>
            <w:r>
              <w:rPr>
                <w:color w:val="000000"/>
                <w:szCs w:val="24"/>
              </w:rPr>
              <w:t>Automatic</w:t>
            </w:r>
            <w:proofErr w:type="spellEnd"/>
            <w:r>
              <w:rPr>
                <w:color w:val="000000"/>
                <w:szCs w:val="24"/>
              </w:rPr>
              <w:t xml:space="preserve">”. Изменить версию Kubernetes на желаемую через конфигурацию кластера </w:t>
            </w:r>
            <w:r>
              <w:rPr>
                <w:color w:val="000000"/>
                <w:szCs w:val="24"/>
              </w:rPr>
              <w:lastRenderedPageBreak/>
              <w:t xml:space="preserve">и применить изменения. Проверить, что на всех узлах кластера </w:t>
            </w:r>
            <w:proofErr w:type="spellStart"/>
            <w:r>
              <w:rPr>
                <w:color w:val="000000"/>
                <w:szCs w:val="24"/>
              </w:rPr>
              <w:t>kubelet</w:t>
            </w:r>
            <w:proofErr w:type="spellEnd"/>
            <w:r>
              <w:rPr>
                <w:color w:val="000000"/>
                <w:szCs w:val="24"/>
              </w:rPr>
              <w:t xml:space="preserve"> обновился до необходимой версии.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6C92303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Версия Kubernetes была изменена на желаемую, и </w:t>
            </w:r>
            <w:proofErr w:type="spellStart"/>
            <w:r>
              <w:rPr>
                <w:color w:val="000000"/>
                <w:szCs w:val="24"/>
              </w:rPr>
              <w:t>kubelet</w:t>
            </w:r>
            <w:proofErr w:type="spellEnd"/>
            <w:r>
              <w:rPr>
                <w:color w:val="000000"/>
                <w:szCs w:val="24"/>
              </w:rPr>
              <w:t xml:space="preserve"> на всех узлах </w:t>
            </w:r>
            <w:r>
              <w:rPr>
                <w:color w:val="000000"/>
                <w:szCs w:val="24"/>
              </w:rPr>
              <w:lastRenderedPageBreak/>
              <w:t>кластера обновился до необходимой версии.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3F509A0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 </w:t>
            </w:r>
          </w:p>
        </w:tc>
      </w:tr>
      <w:tr w:rsidR="00140C10" w14:paraId="18F83957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1CDF7DE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44EEE7C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П.3.3.12</w:t>
            </w:r>
          </w:p>
        </w:tc>
        <w:tc>
          <w:tcPr>
            <w:tcW w:w="2092" w:type="dxa"/>
            <w:vMerge/>
            <w:vAlign w:val="center"/>
          </w:tcPr>
          <w:p w14:paraId="1C3DBE3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07B71B6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16A3D71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267FC4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E98DA3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8A6E5F9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05BC6B6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1470" w:type="dxa"/>
            <w:shd w:val="clear" w:color="000000" w:fill="FFFFFF"/>
          </w:tcPr>
          <w:p w14:paraId="28718CD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П.3.3.16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2733D01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</w:rPr>
              <w:t>Ф</w:t>
            </w:r>
            <w:r>
              <w:rPr>
                <w:color w:val="000000"/>
                <w:szCs w:val="24"/>
                <w:lang w:val="en-US"/>
              </w:rPr>
              <w:t xml:space="preserve">-10, </w:t>
            </w:r>
            <w:r>
              <w:rPr>
                <w:color w:val="000000"/>
                <w:szCs w:val="24"/>
              </w:rPr>
              <w:t>Запуск</w:t>
            </w:r>
            <w:r>
              <w:rPr>
                <w:color w:val="000000"/>
                <w:szCs w:val="24"/>
                <w:lang w:val="en-US"/>
              </w:rPr>
              <w:t xml:space="preserve"> </w:t>
            </w:r>
            <w:r>
              <w:rPr>
                <w:color w:val="000000"/>
                <w:szCs w:val="24"/>
              </w:rPr>
              <w:t>модулей</w:t>
            </w:r>
            <w:r>
              <w:rPr>
                <w:color w:val="000000"/>
                <w:szCs w:val="24"/>
                <w:lang w:val="en-US"/>
              </w:rPr>
              <w:t xml:space="preserve"> Deckhouse Enterprise </w:t>
            </w:r>
            <w:r>
              <w:rPr>
                <w:color w:val="000000"/>
                <w:szCs w:val="24"/>
              </w:rPr>
              <w:t>версии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09C2FBF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1849050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Включить модуль </w:t>
            </w:r>
            <w:proofErr w:type="spellStart"/>
            <w:r>
              <w:rPr>
                <w:color w:val="000000"/>
                <w:szCs w:val="24"/>
              </w:rPr>
              <w:t>user-authn</w:t>
            </w:r>
            <w:proofErr w:type="spellEnd"/>
            <w:r>
              <w:rPr>
                <w:color w:val="000000"/>
                <w:szCs w:val="24"/>
              </w:rPr>
              <w:t xml:space="preserve"> с использованием команды управления модулями Deckhouse. Проверить, что в кластере появился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d8-user-authn. Убедиться, что в этом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запущен под с именем </w:t>
            </w:r>
            <w:proofErr w:type="spellStart"/>
            <w:r>
              <w:rPr>
                <w:color w:val="000000"/>
                <w:szCs w:val="24"/>
              </w:rPr>
              <w:t>dex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4451BBC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Модуль </w:t>
            </w:r>
            <w:proofErr w:type="spellStart"/>
            <w:r>
              <w:rPr>
                <w:color w:val="000000"/>
                <w:szCs w:val="24"/>
              </w:rPr>
              <w:t>user-authn</w:t>
            </w:r>
            <w:proofErr w:type="spellEnd"/>
            <w:r>
              <w:rPr>
                <w:color w:val="000000"/>
                <w:szCs w:val="24"/>
              </w:rPr>
              <w:t xml:space="preserve"> был включен,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d8-user-authn создан, а под </w:t>
            </w:r>
            <w:proofErr w:type="spellStart"/>
            <w:r>
              <w:rPr>
                <w:color w:val="000000"/>
                <w:szCs w:val="24"/>
              </w:rPr>
              <w:t>dex</w:t>
            </w:r>
            <w:proofErr w:type="spellEnd"/>
            <w:r>
              <w:rPr>
                <w:color w:val="000000"/>
                <w:szCs w:val="24"/>
              </w:rPr>
              <w:t xml:space="preserve"> успешно запущен.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E9D6E8E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FD5D930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45D157A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0B1B6A9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35D612E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70A00A2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46B232A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3D4E7C1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6FBAAD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4E21578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49F9F38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1500943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52435D8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7D6799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A692F8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04FE5B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42B86E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8401C2B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505E797C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1470" w:type="dxa"/>
            <w:shd w:val="clear" w:color="000000" w:fill="FFFFFF"/>
          </w:tcPr>
          <w:p w14:paraId="536774B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П.6.5.2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42F6900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Ф-1, Возможность установки платформы в закрытом контуре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0800A28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1B6704A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локальные репозитории для Docker-образов и </w:t>
            </w:r>
            <w:proofErr w:type="spellStart"/>
            <w:r>
              <w:rPr>
                <w:color w:val="000000"/>
                <w:szCs w:val="24"/>
              </w:rPr>
              <w:t>Helm</w:t>
            </w:r>
            <w:proofErr w:type="spellEnd"/>
            <w:r>
              <w:rPr>
                <w:color w:val="000000"/>
                <w:szCs w:val="24"/>
              </w:rPr>
              <w:t>-чартов, загрузив в них все необходимые компоненты. Выполнить установку с использованием локальных ресурсов и проверить корректную работу платформы. Подтвердить успешность установки, убедившись, что все компоненты функционируют автономно без доступа к интернету.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5A2A7A0B" w14:textId="0B553BBB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Установка прошла успешно, все компоненты </w:t>
            </w:r>
            <w:del w:id="87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88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 работают в закрытом контуре, все зависимости загружены из локальных репозиториев, и платформа готова к использованию.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2A98F01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58E48A3C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5E8567B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3EE916B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П.6.5.6</w:t>
            </w:r>
          </w:p>
        </w:tc>
        <w:tc>
          <w:tcPr>
            <w:tcW w:w="2092" w:type="dxa"/>
            <w:vMerge/>
            <w:vAlign w:val="center"/>
          </w:tcPr>
          <w:p w14:paraId="0F18997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3DC4F65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482AA48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26F752E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933F25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6885250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5297F43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2A81BD3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4E441CB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260EE53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247B1F3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2268F3A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F57CE0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A92DF55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46CAAA7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67FB7F0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36455F4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1E63F21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7B4A4B8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6C4002E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EBB82B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C13B423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5F8E778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778D347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7F23783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0EC71FD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81C159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387580C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0ED9FEE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F39A220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7AF2779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1470" w:type="dxa"/>
            <w:shd w:val="clear" w:color="000000" w:fill="FFFFFF"/>
          </w:tcPr>
          <w:p w14:paraId="42E36DC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П.3.5.1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29F7E19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Ф-3, Возможность ручного обновления платформы Deckhouse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2595ECFE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03B19A4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Deckhouse платформу, указав версию на единицу ниже текущего минорного релиза выбранного канала обновления, и настроить ручной режим обновления. Запустить обновление вручную, используя команду kubectl </w:t>
            </w:r>
            <w:proofErr w:type="spellStart"/>
            <w:r>
              <w:rPr>
                <w:color w:val="000000"/>
                <w:szCs w:val="24"/>
              </w:rPr>
              <w:t>apply</w:t>
            </w:r>
            <w:proofErr w:type="spellEnd"/>
            <w:r>
              <w:rPr>
                <w:color w:val="000000"/>
                <w:szCs w:val="24"/>
              </w:rPr>
              <w:t xml:space="preserve"> для нового релиза из репозитория канала обновлений на сайте releases.deckhouse.ru. Проверить логи обновления и убедиться, что статус ресурса </w:t>
            </w:r>
            <w:proofErr w:type="spellStart"/>
            <w:r>
              <w:rPr>
                <w:color w:val="000000"/>
                <w:szCs w:val="24"/>
              </w:rPr>
              <w:t>deckhouserelease</w:t>
            </w:r>
            <w:proofErr w:type="spellEnd"/>
            <w:r>
              <w:rPr>
                <w:color w:val="000000"/>
                <w:szCs w:val="24"/>
              </w:rPr>
              <w:t xml:space="preserve"> изменился на </w:t>
            </w:r>
            <w:proofErr w:type="spellStart"/>
            <w:r>
              <w:rPr>
                <w:color w:val="000000"/>
                <w:szCs w:val="24"/>
              </w:rPr>
              <w:t>Deployed</w:t>
            </w:r>
            <w:proofErr w:type="spellEnd"/>
            <w:r>
              <w:rPr>
                <w:color w:val="000000"/>
                <w:szCs w:val="24"/>
              </w:rPr>
              <w:t xml:space="preserve"> для новой версии.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4F784CA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Платформа Deckhouse успешно обновляется вручную до актуальной версии выбранного канала, а статус </w:t>
            </w:r>
            <w:proofErr w:type="spellStart"/>
            <w:r>
              <w:rPr>
                <w:color w:val="000000"/>
                <w:szCs w:val="24"/>
              </w:rPr>
              <w:t>deckhouserelease</w:t>
            </w:r>
            <w:proofErr w:type="spellEnd"/>
            <w:r>
              <w:rPr>
                <w:color w:val="000000"/>
                <w:szCs w:val="24"/>
              </w:rPr>
              <w:t xml:space="preserve"> отображается как </w:t>
            </w:r>
            <w:proofErr w:type="spellStart"/>
            <w:r>
              <w:rPr>
                <w:color w:val="000000"/>
                <w:szCs w:val="24"/>
              </w:rPr>
              <w:t>Deployed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552107E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2B57198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110DAB1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5468BEB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П.3.5.4</w:t>
            </w:r>
          </w:p>
          <w:p w14:paraId="5169188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47DF70D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61F830C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9754D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741B47A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55993C9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1A251DB" w14:textId="77777777">
        <w:trPr>
          <w:trHeight w:val="405"/>
        </w:trPr>
        <w:tc>
          <w:tcPr>
            <w:tcW w:w="877" w:type="dxa"/>
            <w:shd w:val="clear" w:color="auto" w:fill="auto"/>
            <w:noWrap/>
            <w:vAlign w:val="center"/>
          </w:tcPr>
          <w:p w14:paraId="35D3DC24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11</w:t>
            </w:r>
          </w:p>
        </w:tc>
        <w:tc>
          <w:tcPr>
            <w:tcW w:w="1470" w:type="dxa"/>
            <w:shd w:val="clear" w:color="000000" w:fill="FFFFFF"/>
          </w:tcPr>
          <w:p w14:paraId="1BB117B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П.3.3.16</w:t>
            </w:r>
          </w:p>
        </w:tc>
        <w:tc>
          <w:tcPr>
            <w:tcW w:w="2092" w:type="dxa"/>
            <w:shd w:val="clear" w:color="000000" w:fill="FFFFFF"/>
          </w:tcPr>
          <w:p w14:paraId="73E86C2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Ф-12, Возможность отключения неиспользуемых модулей платформы</w:t>
            </w:r>
          </w:p>
        </w:tc>
        <w:tc>
          <w:tcPr>
            <w:tcW w:w="1466" w:type="dxa"/>
            <w:shd w:val="clear" w:color="auto" w:fill="auto"/>
            <w:noWrap/>
            <w:vAlign w:val="center"/>
          </w:tcPr>
          <w:p w14:paraId="3689DA60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Средний</w:t>
            </w:r>
          </w:p>
        </w:tc>
        <w:tc>
          <w:tcPr>
            <w:tcW w:w="4748" w:type="dxa"/>
            <w:shd w:val="clear" w:color="auto" w:fill="auto"/>
          </w:tcPr>
          <w:p w14:paraId="618B765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Отключить модуль </w:t>
            </w:r>
            <w:proofErr w:type="spellStart"/>
            <w:r>
              <w:rPr>
                <w:color w:val="000000"/>
                <w:szCs w:val="24"/>
              </w:rPr>
              <w:t>upmeter</w:t>
            </w:r>
            <w:proofErr w:type="spellEnd"/>
            <w:r>
              <w:rPr>
                <w:color w:val="000000"/>
                <w:szCs w:val="24"/>
              </w:rPr>
              <w:t xml:space="preserve">, используя команду управления модулями Deckhouse. Проверить, что модуль успешно отключен и все связанные ресурсы удалены. Убедиться, что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d8-upmeter больше не существует в кластере.</w:t>
            </w:r>
          </w:p>
        </w:tc>
        <w:tc>
          <w:tcPr>
            <w:tcW w:w="3168" w:type="dxa"/>
            <w:shd w:val="clear" w:color="auto" w:fill="auto"/>
          </w:tcPr>
          <w:p w14:paraId="3E4866F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Модуль </w:t>
            </w:r>
            <w:proofErr w:type="spellStart"/>
            <w:r>
              <w:rPr>
                <w:color w:val="000000"/>
                <w:szCs w:val="24"/>
              </w:rPr>
              <w:t>upmeter</w:t>
            </w:r>
            <w:proofErr w:type="spellEnd"/>
            <w:r>
              <w:rPr>
                <w:color w:val="000000"/>
                <w:szCs w:val="24"/>
              </w:rPr>
              <w:t xml:space="preserve"> был отключен, и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d8-upmeter удален из кластера.</w:t>
            </w:r>
          </w:p>
        </w:tc>
        <w:tc>
          <w:tcPr>
            <w:tcW w:w="1657" w:type="dxa"/>
            <w:shd w:val="clear" w:color="auto" w:fill="auto"/>
            <w:noWrap/>
          </w:tcPr>
          <w:p w14:paraId="7AA2C66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4C50E836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5B2B22E3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1470" w:type="dxa"/>
            <w:shd w:val="clear" w:color="000000" w:fill="FFFFFF"/>
          </w:tcPr>
          <w:p w14:paraId="20E640A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П.3.3.16</w:t>
            </w:r>
          </w:p>
          <w:p w14:paraId="3C49EBA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 w:val="restart"/>
            <w:shd w:val="clear" w:color="000000" w:fill="FFFFFF"/>
          </w:tcPr>
          <w:p w14:paraId="7AE241F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Ф-15, Возможность использования внешних модулей</w:t>
            </w:r>
          </w:p>
        </w:tc>
        <w:tc>
          <w:tcPr>
            <w:tcW w:w="1466" w:type="dxa"/>
            <w:vMerge w:val="restart"/>
            <w:shd w:val="clear" w:color="auto" w:fill="auto"/>
            <w:noWrap/>
            <w:vAlign w:val="center"/>
          </w:tcPr>
          <w:p w14:paraId="550A0BA1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7D6D0A68" w14:textId="3CF8F1A2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внешний оператор в </w:t>
            </w:r>
            <w:del w:id="89" w:author="Elena Borisenok" w:date="2024-12-10T11:50:00Z">
              <w:r w:rsidDel="00182050">
                <w:rPr>
                  <w:color w:val="000000"/>
                  <w:szCs w:val="24"/>
                </w:rPr>
                <w:delText>Deckhouse Kubernetes Platform</w:delText>
              </w:r>
            </w:del>
            <w:ins w:id="90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, используя манифесты или </w:t>
            </w:r>
            <w:proofErr w:type="spellStart"/>
            <w:r>
              <w:rPr>
                <w:color w:val="000000"/>
                <w:szCs w:val="24"/>
              </w:rPr>
              <w:t>Helm</w:t>
            </w:r>
            <w:proofErr w:type="spellEnd"/>
            <w:r>
              <w:rPr>
                <w:color w:val="000000"/>
                <w:szCs w:val="24"/>
              </w:rPr>
              <w:t xml:space="preserve">-чарт. Проверить создание необходимых ресурсов оператора, включая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 xml:space="preserve">. Убедиться, что поды оператора успешно запущены и находятся в статусе </w:t>
            </w:r>
            <w:proofErr w:type="spellStart"/>
            <w:r>
              <w:rPr>
                <w:color w:val="000000"/>
                <w:szCs w:val="24"/>
              </w:rPr>
              <w:t>Running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5B353FB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Внешний оператор установлен, его поды успешно запущены и находятся в статусе </w:t>
            </w:r>
            <w:proofErr w:type="spellStart"/>
            <w:r>
              <w:rPr>
                <w:color w:val="000000"/>
                <w:szCs w:val="24"/>
              </w:rPr>
              <w:t>Running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24D9A30D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389BDDC8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56E94C3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4F1CAED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1A6C736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4D94159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450C9C7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FDB68E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6F555B4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FF86746" w14:textId="77777777">
        <w:trPr>
          <w:trHeight w:val="315"/>
        </w:trPr>
        <w:tc>
          <w:tcPr>
            <w:tcW w:w="877" w:type="dxa"/>
            <w:vMerge/>
            <w:vAlign w:val="center"/>
          </w:tcPr>
          <w:p w14:paraId="4E98089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398F496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48FFAA2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132F09F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E9ED96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7F06D12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4392C0B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46F7C62" w14:textId="77777777">
        <w:trPr>
          <w:trHeight w:val="300"/>
        </w:trPr>
        <w:tc>
          <w:tcPr>
            <w:tcW w:w="877" w:type="dxa"/>
            <w:shd w:val="clear" w:color="auto" w:fill="auto"/>
            <w:noWrap/>
            <w:vAlign w:val="center"/>
          </w:tcPr>
          <w:p w14:paraId="279EE21D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1470" w:type="dxa"/>
            <w:shd w:val="clear" w:color="000000" w:fill="FFFFFF"/>
          </w:tcPr>
          <w:p w14:paraId="15554BC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5.2.5</w:t>
            </w:r>
          </w:p>
        </w:tc>
        <w:tc>
          <w:tcPr>
            <w:tcW w:w="2092" w:type="dxa"/>
            <w:shd w:val="clear" w:color="000000" w:fill="FFFFFF"/>
          </w:tcPr>
          <w:p w14:paraId="0448D19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Ф-8, Возможность дополнительной конфигурации runtime-компонентов узлов кластера</w:t>
            </w:r>
          </w:p>
        </w:tc>
        <w:tc>
          <w:tcPr>
            <w:tcW w:w="1466" w:type="dxa"/>
            <w:shd w:val="clear" w:color="auto" w:fill="auto"/>
            <w:vAlign w:val="center"/>
          </w:tcPr>
          <w:p w14:paraId="789D151F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shd w:val="clear" w:color="auto" w:fill="auto"/>
          </w:tcPr>
          <w:p w14:paraId="3D4037D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Применить настройку ресурса NodeGroup с необходимыми параметрами для конфигурации runtime-компонентов. Проверить работу </w:t>
            </w:r>
            <w:proofErr w:type="spellStart"/>
            <w:r>
              <w:rPr>
                <w:color w:val="000000"/>
                <w:szCs w:val="24"/>
              </w:rPr>
              <w:t>systemd</w:t>
            </w:r>
            <w:proofErr w:type="spellEnd"/>
            <w:r>
              <w:rPr>
                <w:color w:val="000000"/>
                <w:szCs w:val="24"/>
              </w:rPr>
              <w:t xml:space="preserve">-сервиса </w:t>
            </w:r>
            <w:proofErr w:type="spellStart"/>
            <w:r>
              <w:rPr>
                <w:color w:val="000000"/>
                <w:szCs w:val="24"/>
              </w:rPr>
              <w:t>bashible</w:t>
            </w:r>
            <w:proofErr w:type="spellEnd"/>
            <w:r>
              <w:rPr>
                <w:color w:val="000000"/>
                <w:szCs w:val="24"/>
              </w:rPr>
              <w:t xml:space="preserve"> на узле кластера и его логи для подтверждения успешного выполнения изменений. Убедиться, что параметр на узле кластера изменился на заданное значение.</w:t>
            </w:r>
          </w:p>
        </w:tc>
        <w:tc>
          <w:tcPr>
            <w:tcW w:w="3168" w:type="dxa"/>
            <w:shd w:val="clear" w:color="auto" w:fill="auto"/>
          </w:tcPr>
          <w:p w14:paraId="63AB8E1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Настройка ресурса NodeGroup была применена, </w:t>
            </w:r>
            <w:proofErr w:type="spellStart"/>
            <w:r>
              <w:rPr>
                <w:color w:val="000000"/>
                <w:szCs w:val="24"/>
              </w:rPr>
              <w:t>systemd</w:t>
            </w:r>
            <w:proofErr w:type="spellEnd"/>
            <w:r>
              <w:rPr>
                <w:color w:val="000000"/>
                <w:szCs w:val="24"/>
              </w:rPr>
              <w:t xml:space="preserve">-сервис </w:t>
            </w:r>
            <w:proofErr w:type="spellStart"/>
            <w:r>
              <w:rPr>
                <w:color w:val="000000"/>
                <w:szCs w:val="24"/>
              </w:rPr>
              <w:t>bashible</w:t>
            </w:r>
            <w:proofErr w:type="spellEnd"/>
            <w:r>
              <w:rPr>
                <w:color w:val="000000"/>
                <w:szCs w:val="24"/>
              </w:rPr>
              <w:t xml:space="preserve"> успешно отработал, и параметр на узле кластера изменился на необходимое значение.</w:t>
            </w:r>
          </w:p>
        </w:tc>
        <w:tc>
          <w:tcPr>
            <w:tcW w:w="1657" w:type="dxa"/>
            <w:shd w:val="clear" w:color="auto" w:fill="auto"/>
            <w:noWrap/>
          </w:tcPr>
          <w:p w14:paraId="477812A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4690B6AF" w14:textId="77777777">
        <w:trPr>
          <w:trHeight w:val="315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2403A9E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1470" w:type="dxa"/>
            <w:shd w:val="clear" w:color="000000" w:fill="FFFFFF"/>
          </w:tcPr>
          <w:p w14:paraId="3B999E6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П.3.5.4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0F5F3BC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Ф-2, Автоматическое обновление платформы Deckhouse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5383F62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088772B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Deckhouse платформу, указав версию на единицу ниже текущего минорного релиза выбранного канала обновления, и настройте автоматический механизм обновления. </w:t>
            </w:r>
            <w:proofErr w:type="spellStart"/>
            <w:r>
              <w:rPr>
                <w:color w:val="000000"/>
                <w:szCs w:val="24"/>
              </w:rPr>
              <w:t>Убедиься</w:t>
            </w:r>
            <w:proofErr w:type="spellEnd"/>
            <w:r>
              <w:rPr>
                <w:color w:val="000000"/>
                <w:szCs w:val="24"/>
              </w:rPr>
              <w:t xml:space="preserve">, что платформа настроена для получения обновлений с использованием репозиториев канала на сайте releases.deckhouse.ru. Проверить логи и </w:t>
            </w:r>
            <w:r>
              <w:rPr>
                <w:color w:val="000000"/>
                <w:szCs w:val="24"/>
              </w:rPr>
              <w:lastRenderedPageBreak/>
              <w:t xml:space="preserve">статус ресурса </w:t>
            </w:r>
            <w:proofErr w:type="spellStart"/>
            <w:r>
              <w:rPr>
                <w:color w:val="000000"/>
                <w:szCs w:val="24"/>
              </w:rPr>
              <w:t>deckhouserelease</w:t>
            </w:r>
            <w:proofErr w:type="spellEnd"/>
            <w:r>
              <w:rPr>
                <w:color w:val="000000"/>
                <w:szCs w:val="24"/>
              </w:rPr>
              <w:t xml:space="preserve">, чтобы подтвердить успешное обновление и статус </w:t>
            </w:r>
            <w:proofErr w:type="spellStart"/>
            <w:r>
              <w:rPr>
                <w:color w:val="000000"/>
                <w:szCs w:val="24"/>
              </w:rPr>
              <w:t>Deployed</w:t>
            </w:r>
            <w:proofErr w:type="spellEnd"/>
            <w:r>
              <w:rPr>
                <w:color w:val="000000"/>
                <w:szCs w:val="24"/>
              </w:rPr>
              <w:t xml:space="preserve"> для нового релиза.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4F47A41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Платформа Deckhouse автоматически обновляется до актуальной версии выбранного канала обновления, а статус </w:t>
            </w:r>
            <w:proofErr w:type="spellStart"/>
            <w:r>
              <w:rPr>
                <w:color w:val="000000"/>
                <w:szCs w:val="24"/>
              </w:rPr>
              <w:t>deckhouserelease</w:t>
            </w:r>
            <w:proofErr w:type="spellEnd"/>
            <w:r>
              <w:rPr>
                <w:color w:val="000000"/>
                <w:szCs w:val="24"/>
              </w:rPr>
              <w:t xml:space="preserve"> отображается как </w:t>
            </w:r>
            <w:proofErr w:type="spellStart"/>
            <w:r>
              <w:rPr>
                <w:color w:val="000000"/>
                <w:szCs w:val="24"/>
              </w:rPr>
              <w:t>Deployed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A6E5A73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D70C07B" w14:textId="77777777">
        <w:trPr>
          <w:trHeight w:val="330"/>
        </w:trPr>
        <w:tc>
          <w:tcPr>
            <w:tcW w:w="877" w:type="dxa"/>
            <w:vMerge/>
            <w:vAlign w:val="center"/>
          </w:tcPr>
          <w:p w14:paraId="38BD274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4B9972A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П.3.5.2</w:t>
            </w:r>
          </w:p>
        </w:tc>
        <w:tc>
          <w:tcPr>
            <w:tcW w:w="2092" w:type="dxa"/>
            <w:vMerge/>
            <w:vAlign w:val="center"/>
          </w:tcPr>
          <w:p w14:paraId="58CFC3D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3599B74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6519B96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26EB43C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2A93A6B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32924199" w14:textId="77777777">
        <w:trPr>
          <w:trHeight w:val="330"/>
        </w:trPr>
        <w:tc>
          <w:tcPr>
            <w:tcW w:w="877" w:type="dxa"/>
            <w:vMerge/>
            <w:vAlign w:val="center"/>
          </w:tcPr>
          <w:p w14:paraId="6995196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17FB91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29003D7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094393D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008B782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18C0F0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7528A01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0DCFE3E" w14:textId="77777777">
        <w:trPr>
          <w:trHeight w:val="330"/>
        </w:trPr>
        <w:tc>
          <w:tcPr>
            <w:tcW w:w="877" w:type="dxa"/>
            <w:vMerge w:val="restart"/>
            <w:shd w:val="clear" w:color="auto" w:fill="auto"/>
            <w:noWrap/>
            <w:vAlign w:val="center"/>
          </w:tcPr>
          <w:p w14:paraId="2FEB4E65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1470" w:type="dxa"/>
            <w:shd w:val="clear" w:color="000000" w:fill="FFFFFF"/>
          </w:tcPr>
          <w:p w14:paraId="712B3AE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П.3.1.2</w:t>
            </w:r>
          </w:p>
        </w:tc>
        <w:tc>
          <w:tcPr>
            <w:tcW w:w="2092" w:type="dxa"/>
            <w:vMerge w:val="restart"/>
            <w:shd w:val="clear" w:color="000000" w:fill="FFFFFF"/>
          </w:tcPr>
          <w:p w14:paraId="228085D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Ф-7, Автоматическая настройка узлов кластера</w:t>
            </w:r>
          </w:p>
        </w:tc>
        <w:tc>
          <w:tcPr>
            <w:tcW w:w="1466" w:type="dxa"/>
            <w:vMerge w:val="restart"/>
            <w:shd w:val="clear" w:color="auto" w:fill="auto"/>
            <w:vAlign w:val="center"/>
          </w:tcPr>
          <w:p w14:paraId="379A762C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Merge w:val="restart"/>
            <w:shd w:val="clear" w:color="auto" w:fill="auto"/>
          </w:tcPr>
          <w:p w14:paraId="3BB4484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Применить ресурс </w:t>
            </w:r>
            <w:proofErr w:type="spellStart"/>
            <w:r>
              <w:rPr>
                <w:color w:val="000000"/>
                <w:szCs w:val="24"/>
              </w:rPr>
              <w:t>NodeGroupConfiguration</w:t>
            </w:r>
            <w:proofErr w:type="spellEnd"/>
            <w:r>
              <w:rPr>
                <w:color w:val="000000"/>
                <w:szCs w:val="24"/>
              </w:rPr>
              <w:t xml:space="preserve"> с заданными параметрами для настройки узлов кластера. Проверить работу </w:t>
            </w:r>
            <w:proofErr w:type="spellStart"/>
            <w:r>
              <w:rPr>
                <w:color w:val="000000"/>
                <w:szCs w:val="24"/>
              </w:rPr>
              <w:t>systemd</w:t>
            </w:r>
            <w:proofErr w:type="spellEnd"/>
            <w:r>
              <w:rPr>
                <w:color w:val="000000"/>
                <w:szCs w:val="24"/>
              </w:rPr>
              <w:t xml:space="preserve">-сервиса </w:t>
            </w:r>
            <w:proofErr w:type="spellStart"/>
            <w:r>
              <w:rPr>
                <w:color w:val="000000"/>
                <w:szCs w:val="24"/>
              </w:rPr>
              <w:t>bashible</w:t>
            </w:r>
            <w:proofErr w:type="spellEnd"/>
            <w:r>
              <w:rPr>
                <w:color w:val="000000"/>
                <w:szCs w:val="24"/>
              </w:rPr>
              <w:t xml:space="preserve"> на узле и убедиться, что конфигурация была применена. Проверить, что параметр на узле кластера изменился на указанное значение.</w:t>
            </w:r>
          </w:p>
        </w:tc>
        <w:tc>
          <w:tcPr>
            <w:tcW w:w="3168" w:type="dxa"/>
            <w:vMerge w:val="restart"/>
            <w:shd w:val="clear" w:color="auto" w:fill="auto"/>
          </w:tcPr>
          <w:p w14:paraId="0E44D06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Ресурс </w:t>
            </w:r>
            <w:proofErr w:type="spellStart"/>
            <w:r>
              <w:rPr>
                <w:color w:val="000000"/>
                <w:szCs w:val="24"/>
              </w:rPr>
              <w:t>NodeGroupConfiguration</w:t>
            </w:r>
            <w:proofErr w:type="spellEnd"/>
            <w:r>
              <w:rPr>
                <w:color w:val="000000"/>
                <w:szCs w:val="24"/>
              </w:rPr>
              <w:t xml:space="preserve"> был применен, </w:t>
            </w:r>
            <w:proofErr w:type="spellStart"/>
            <w:r>
              <w:rPr>
                <w:color w:val="000000"/>
                <w:szCs w:val="24"/>
              </w:rPr>
              <w:t>systemd</w:t>
            </w:r>
            <w:proofErr w:type="spellEnd"/>
            <w:r>
              <w:rPr>
                <w:color w:val="000000"/>
                <w:szCs w:val="24"/>
              </w:rPr>
              <w:t xml:space="preserve">-сервис </w:t>
            </w:r>
            <w:proofErr w:type="spellStart"/>
            <w:r>
              <w:rPr>
                <w:color w:val="000000"/>
                <w:szCs w:val="24"/>
              </w:rPr>
              <w:t>bashible</w:t>
            </w:r>
            <w:proofErr w:type="spellEnd"/>
            <w:r>
              <w:rPr>
                <w:color w:val="000000"/>
                <w:szCs w:val="24"/>
              </w:rPr>
              <w:t xml:space="preserve"> отработал корректно, а параметр на узле изменился на необходимое значение.</w:t>
            </w:r>
          </w:p>
        </w:tc>
        <w:tc>
          <w:tcPr>
            <w:tcW w:w="1657" w:type="dxa"/>
            <w:vMerge w:val="restart"/>
            <w:shd w:val="clear" w:color="auto" w:fill="auto"/>
            <w:noWrap/>
          </w:tcPr>
          <w:p w14:paraId="00FB399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4CF8DE40" w14:textId="77777777">
        <w:trPr>
          <w:trHeight w:val="330"/>
        </w:trPr>
        <w:tc>
          <w:tcPr>
            <w:tcW w:w="877" w:type="dxa"/>
            <w:vMerge/>
            <w:vAlign w:val="center"/>
          </w:tcPr>
          <w:p w14:paraId="791266B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0" w:type="dxa"/>
            <w:shd w:val="clear" w:color="000000" w:fill="FFFFFF"/>
          </w:tcPr>
          <w:p w14:paraId="51FA75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092" w:type="dxa"/>
            <w:vMerge/>
            <w:vAlign w:val="center"/>
          </w:tcPr>
          <w:p w14:paraId="1071409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66" w:type="dxa"/>
            <w:vMerge/>
            <w:vAlign w:val="center"/>
          </w:tcPr>
          <w:p w14:paraId="63C8A67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748" w:type="dxa"/>
            <w:vMerge/>
            <w:vAlign w:val="center"/>
          </w:tcPr>
          <w:p w14:paraId="23A8195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3168" w:type="dxa"/>
            <w:vMerge/>
            <w:vAlign w:val="center"/>
          </w:tcPr>
          <w:p w14:paraId="02E1428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657" w:type="dxa"/>
            <w:vMerge/>
            <w:vAlign w:val="center"/>
          </w:tcPr>
          <w:p w14:paraId="16C2DF2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2BFFC77" w14:textId="77777777">
        <w:trPr>
          <w:trHeight w:val="330"/>
        </w:trPr>
        <w:tc>
          <w:tcPr>
            <w:tcW w:w="877" w:type="dxa"/>
            <w:vAlign w:val="center"/>
          </w:tcPr>
          <w:p w14:paraId="0273155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  <w:lang w:val="en-US"/>
              </w:rPr>
            </w:pPr>
            <w:r>
              <w:rPr>
                <w:color w:val="000000"/>
                <w:szCs w:val="24"/>
                <w:lang w:val="en-US"/>
              </w:rPr>
              <w:t>16</w:t>
            </w:r>
          </w:p>
        </w:tc>
        <w:tc>
          <w:tcPr>
            <w:tcW w:w="1470" w:type="dxa"/>
            <w:shd w:val="clear" w:color="000000" w:fill="FFFFFF"/>
          </w:tcPr>
          <w:p w14:paraId="1407820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t>П. 3.5.5</w:t>
            </w:r>
          </w:p>
        </w:tc>
        <w:tc>
          <w:tcPr>
            <w:tcW w:w="2092" w:type="dxa"/>
            <w:vAlign w:val="center"/>
          </w:tcPr>
          <w:p w14:paraId="7F13257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Ф-16,</w:t>
            </w:r>
          </w:p>
          <w:p w14:paraId="1C90896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Уведомление о наличии новой версии</w:t>
            </w:r>
          </w:p>
        </w:tc>
        <w:tc>
          <w:tcPr>
            <w:tcW w:w="1466" w:type="dxa"/>
            <w:vAlign w:val="center"/>
          </w:tcPr>
          <w:p w14:paraId="6FF3884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Align w:val="center"/>
          </w:tcPr>
          <w:p w14:paraId="6CC032E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 веб-странице по адресу </w:t>
            </w:r>
            <w:r>
              <w:rPr>
                <w:color w:val="000000"/>
                <w:szCs w:val="24"/>
                <w:lang w:val="en-US"/>
              </w:rPr>
              <w:t>console</w:t>
            </w:r>
            <w:r>
              <w:rPr>
                <w:color w:val="000000"/>
                <w:szCs w:val="24"/>
              </w:rPr>
              <w:t>.&lt;домен-кластера&gt; отображается информации о наличии новой версии</w:t>
            </w:r>
          </w:p>
        </w:tc>
        <w:tc>
          <w:tcPr>
            <w:tcW w:w="3168" w:type="dxa"/>
            <w:vAlign w:val="center"/>
          </w:tcPr>
          <w:p w14:paraId="246CE45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 веб-странице по адресу </w:t>
            </w:r>
            <w:r>
              <w:rPr>
                <w:color w:val="000000"/>
                <w:szCs w:val="24"/>
                <w:lang w:val="en-US"/>
              </w:rPr>
              <w:t>console</w:t>
            </w:r>
            <w:r>
              <w:rPr>
                <w:color w:val="000000"/>
                <w:szCs w:val="24"/>
              </w:rPr>
              <w:t>.&lt;домен-кластера&gt; отображается информации о наличии новой версии</w:t>
            </w:r>
          </w:p>
        </w:tc>
        <w:tc>
          <w:tcPr>
            <w:tcW w:w="1657" w:type="dxa"/>
            <w:vAlign w:val="center"/>
          </w:tcPr>
          <w:p w14:paraId="0080A82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7EFC0E4" w14:textId="77777777">
        <w:trPr>
          <w:trHeight w:val="330"/>
        </w:trPr>
        <w:tc>
          <w:tcPr>
            <w:tcW w:w="877" w:type="dxa"/>
            <w:vAlign w:val="center"/>
          </w:tcPr>
          <w:p w14:paraId="7A455DA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1470" w:type="dxa"/>
            <w:shd w:val="clear" w:color="000000" w:fill="FFFFFF"/>
          </w:tcPr>
          <w:p w14:paraId="522802ED" w14:textId="77777777" w:rsidR="00140C10" w:rsidRDefault="00000000">
            <w:pPr>
              <w:spacing w:before="0" w:after="0"/>
              <w:jc w:val="left"/>
            </w:pPr>
            <w:r>
              <w:rPr>
                <w:color w:val="000000" w:themeColor="text1"/>
              </w:rPr>
              <w:t>П. 3.3.2</w:t>
            </w:r>
          </w:p>
        </w:tc>
        <w:tc>
          <w:tcPr>
            <w:tcW w:w="2092" w:type="dxa"/>
            <w:vAlign w:val="center"/>
          </w:tcPr>
          <w:p w14:paraId="64051DC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Ф-17,</w:t>
            </w:r>
            <w:r>
              <w:rPr>
                <w:color w:val="000000"/>
                <w:szCs w:val="24"/>
              </w:rPr>
              <w:br/>
            </w:r>
            <w:r>
              <w:rPr>
                <w:color w:val="000000" w:themeColor="text1"/>
              </w:rPr>
              <w:t>Администрирование Платформы с использованием веб-интерфейса, интерфейса командной строки (CLI) и API.</w:t>
            </w:r>
          </w:p>
        </w:tc>
        <w:tc>
          <w:tcPr>
            <w:tcW w:w="1466" w:type="dxa"/>
            <w:vAlign w:val="center"/>
          </w:tcPr>
          <w:p w14:paraId="335459C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748" w:type="dxa"/>
            <w:vAlign w:val="center"/>
          </w:tcPr>
          <w:p w14:paraId="4604CBC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Открыть веб-страницу по адресу </w:t>
            </w:r>
            <w:r>
              <w:rPr>
                <w:color w:val="000000"/>
                <w:szCs w:val="24"/>
                <w:lang w:val="en-US"/>
              </w:rPr>
              <w:t>console</w:t>
            </w:r>
            <w:r>
              <w:rPr>
                <w:color w:val="000000"/>
                <w:szCs w:val="24"/>
              </w:rPr>
              <w:t xml:space="preserve">.&lt;домен-кластера&gt;, выполнить вход в систему, назначить </w:t>
            </w:r>
            <w:proofErr w:type="spellStart"/>
            <w:r>
              <w:rPr>
                <w:color w:val="000000"/>
                <w:szCs w:val="24"/>
              </w:rPr>
              <w:t>ноде</w:t>
            </w:r>
            <w:proofErr w:type="spellEnd"/>
            <w:r>
              <w:rPr>
                <w:color w:val="000000"/>
                <w:szCs w:val="24"/>
              </w:rPr>
              <w:t xml:space="preserve"> кластера новую роль.</w:t>
            </w:r>
            <w:r>
              <w:rPr>
                <w:color w:val="000000"/>
                <w:szCs w:val="24"/>
              </w:rPr>
              <w:br/>
              <w:t xml:space="preserve">Открыть терминал, выполнить команду </w:t>
            </w:r>
            <w:r>
              <w:rPr>
                <w:color w:val="000000"/>
                <w:szCs w:val="24"/>
                <w:lang w:val="en-US"/>
              </w:rPr>
              <w:t>kubectl</w:t>
            </w:r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edit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node</w:t>
            </w:r>
            <w:proofErr w:type="spellEnd"/>
            <w:r>
              <w:rPr>
                <w:color w:val="000000"/>
                <w:szCs w:val="24"/>
              </w:rPr>
              <w:t xml:space="preserve"> &lt;имя-</w:t>
            </w:r>
            <w:proofErr w:type="spellStart"/>
            <w:r>
              <w:rPr>
                <w:color w:val="000000"/>
                <w:szCs w:val="24"/>
              </w:rPr>
              <w:t>ноды</w:t>
            </w:r>
            <w:proofErr w:type="spellEnd"/>
            <w:r>
              <w:rPr>
                <w:color w:val="000000"/>
                <w:szCs w:val="24"/>
              </w:rPr>
              <w:t xml:space="preserve">&gt;, назначить </w:t>
            </w:r>
            <w:proofErr w:type="spellStart"/>
            <w:r>
              <w:rPr>
                <w:color w:val="000000"/>
                <w:szCs w:val="24"/>
              </w:rPr>
              <w:t>ноде</w:t>
            </w:r>
            <w:proofErr w:type="spellEnd"/>
            <w:r>
              <w:rPr>
                <w:color w:val="000000"/>
                <w:szCs w:val="24"/>
              </w:rPr>
              <w:t xml:space="preserve"> кластера новую роль, проверить применение конфигурации.</w:t>
            </w:r>
          </w:p>
        </w:tc>
        <w:tc>
          <w:tcPr>
            <w:tcW w:w="3168" w:type="dxa"/>
            <w:vAlign w:val="center"/>
          </w:tcPr>
          <w:p w14:paraId="410AA31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 веб-интерфейсе и через терминал настройки </w:t>
            </w:r>
            <w:proofErr w:type="spellStart"/>
            <w:r>
              <w:rPr>
                <w:color w:val="000000"/>
                <w:szCs w:val="24"/>
              </w:rPr>
              <w:t>ноды</w:t>
            </w:r>
            <w:proofErr w:type="spellEnd"/>
            <w:r>
              <w:rPr>
                <w:color w:val="000000"/>
                <w:szCs w:val="24"/>
              </w:rPr>
              <w:t xml:space="preserve"> применяются одинаково. </w:t>
            </w:r>
          </w:p>
        </w:tc>
        <w:tc>
          <w:tcPr>
            <w:tcW w:w="1657" w:type="dxa"/>
            <w:vAlign w:val="center"/>
          </w:tcPr>
          <w:p w14:paraId="5020086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</w:tbl>
    <w:p w14:paraId="43C7EABB" w14:textId="77777777" w:rsidR="00140C10" w:rsidRDefault="00140C10"/>
    <w:p w14:paraId="6784E42B" w14:textId="77777777" w:rsidR="00140C10" w:rsidRDefault="00000000">
      <w:pPr>
        <w:pStyle w:val="afff"/>
        <w:keepNext/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3</w:t>
      </w:r>
      <w:r>
        <w:fldChar w:fldCharType="end"/>
      </w:r>
      <w:r>
        <w:rPr>
          <w:lang w:val="ru-RU"/>
        </w:rPr>
        <w:t>. Оценка трудозатрат на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140C10" w14:paraId="73E45B07" w14:textId="77777777">
        <w:tc>
          <w:tcPr>
            <w:tcW w:w="0" w:type="auto"/>
            <w:shd w:val="clear" w:color="auto" w:fill="F2F2F2"/>
          </w:tcPr>
          <w:p w14:paraId="70323676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Количество проверок</w:t>
            </w:r>
          </w:p>
        </w:tc>
        <w:tc>
          <w:tcPr>
            <w:tcW w:w="2680" w:type="dxa"/>
            <w:shd w:val="clear" w:color="auto" w:fill="F2F2F2"/>
          </w:tcPr>
          <w:p w14:paraId="51603BD6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Общее время прохождения</w:t>
            </w:r>
          </w:p>
        </w:tc>
      </w:tr>
      <w:tr w:rsidR="00140C10" w14:paraId="390049BA" w14:textId="77777777">
        <w:tc>
          <w:tcPr>
            <w:tcW w:w="0" w:type="auto"/>
            <w:shd w:val="clear" w:color="auto" w:fill="auto"/>
          </w:tcPr>
          <w:p w14:paraId="1A851707" w14:textId="77777777" w:rsidR="00140C10" w:rsidRDefault="00000000">
            <w:pPr>
              <w:spacing w:line="0" w:lineRule="atLeas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17</w:t>
            </w:r>
          </w:p>
        </w:tc>
        <w:tc>
          <w:tcPr>
            <w:tcW w:w="2680" w:type="dxa"/>
            <w:shd w:val="clear" w:color="auto" w:fill="auto"/>
          </w:tcPr>
          <w:p w14:paraId="7ED12834" w14:textId="77777777" w:rsidR="00140C10" w:rsidRDefault="00140C10">
            <w:pPr>
              <w:spacing w:line="0" w:lineRule="atLeast"/>
              <w:rPr>
                <w:lang w:eastAsia="en-US"/>
              </w:rPr>
            </w:pPr>
          </w:p>
        </w:tc>
      </w:tr>
    </w:tbl>
    <w:p w14:paraId="5B1941B4" w14:textId="77777777" w:rsidR="00140C10" w:rsidRDefault="00140C10">
      <w:pPr>
        <w:rPr>
          <w:lang w:eastAsia="en-US"/>
        </w:rPr>
      </w:pPr>
    </w:p>
    <w:p w14:paraId="72FA8E20" w14:textId="77777777" w:rsidR="00140C10" w:rsidRDefault="00000000">
      <w:pPr>
        <w:pStyle w:val="3"/>
        <w:rPr>
          <w:color w:val="000000" w:themeColor="text1"/>
        </w:rPr>
      </w:pPr>
      <w:bookmarkStart w:id="91" w:name="_Toc183096794"/>
      <w:r>
        <w:rPr>
          <w:color w:val="000000" w:themeColor="text1"/>
        </w:rPr>
        <w:t>Критерии завершения</w:t>
      </w:r>
      <w:bookmarkEnd w:id="91"/>
    </w:p>
    <w:p w14:paraId="112B4582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lastRenderedPageBreak/>
        <w:t>Все запланированные тесты были выполнены. Все выявленные ошибки зафиксированы.</w:t>
      </w:r>
      <w:bookmarkEnd w:id="47"/>
      <w:bookmarkEnd w:id="48"/>
      <w:bookmarkEnd w:id="51"/>
    </w:p>
    <w:p w14:paraId="441644A6" w14:textId="77777777" w:rsidR="00140C10" w:rsidRDefault="00140C10">
      <w:pPr>
        <w:rPr>
          <w:color w:val="000000" w:themeColor="text1"/>
        </w:rPr>
        <w:sectPr w:rsidR="00140C10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</w:p>
    <w:p w14:paraId="25546587" w14:textId="77777777" w:rsidR="00140C10" w:rsidRDefault="00000000">
      <w:pPr>
        <w:pStyle w:val="2"/>
        <w:rPr>
          <w:color w:val="000000" w:themeColor="text1"/>
        </w:rPr>
      </w:pPr>
      <w:bookmarkStart w:id="92" w:name="_Toc183096795"/>
      <w:bookmarkStart w:id="93" w:name="_Toc183096796"/>
      <w:bookmarkStart w:id="94" w:name="_Toc46827285"/>
      <w:bookmarkStart w:id="95" w:name="_Toc85016616"/>
      <w:bookmarkStart w:id="96" w:name="_Toc482360896"/>
      <w:bookmarkEnd w:id="92"/>
      <w:r>
        <w:rPr>
          <w:color w:val="000000" w:themeColor="text1"/>
        </w:rPr>
        <w:lastRenderedPageBreak/>
        <w:t>Тестирование безопасности</w:t>
      </w:r>
      <w:bookmarkEnd w:id="93"/>
      <w:r>
        <w:rPr>
          <w:color w:val="000000" w:themeColor="text1"/>
        </w:rPr>
        <w:t xml:space="preserve"> </w:t>
      </w:r>
      <w:bookmarkEnd w:id="94"/>
      <w:bookmarkEnd w:id="95"/>
      <w:bookmarkEnd w:id="96"/>
    </w:p>
    <w:p w14:paraId="31C7C1FD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97" w:name="_Toc482360897"/>
      <w:bookmarkStart w:id="98" w:name="_Toc183096797"/>
      <w:r>
        <w:rPr>
          <w:color w:val="000000" w:themeColor="text1"/>
          <w:lang w:eastAsia="en-US"/>
        </w:rPr>
        <w:t>Цель тестирования</w:t>
      </w:r>
      <w:bookmarkEnd w:id="97"/>
      <w:bookmarkEnd w:id="98"/>
    </w:p>
    <w:p w14:paraId="5769C77F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Безопасность уровня приложения: проверить, что пользователю каждого типа доступны только те функции / данные, на которые предоставлены права данному типу пользователей.</w:t>
      </w:r>
    </w:p>
    <w:p w14:paraId="10174302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Безопасность уровня системы: проверить, что только те пользователи, которым предоставлен доступ к системе и приложениям, могут получить к ним доступ.</w:t>
      </w:r>
    </w:p>
    <w:p w14:paraId="67725E78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Средства обеспечения информационной безопасности в средах контейнерной оркестрации: проверить обеспечение соблюдения стандартов безопасности сред контейнерной оркестрации, проверить работоспособность и возможность настройки механизмов обеспечения информационной безопасности.</w:t>
      </w:r>
    </w:p>
    <w:p w14:paraId="299F0B05" w14:textId="77777777" w:rsidR="00140C10" w:rsidRDefault="00000000">
      <w:pPr>
        <w:pStyle w:val="3"/>
        <w:rPr>
          <w:color w:val="000000" w:themeColor="text1"/>
        </w:rPr>
      </w:pPr>
      <w:bookmarkStart w:id="99" w:name="_Toc183096798"/>
      <w:r>
        <w:rPr>
          <w:color w:val="000000" w:themeColor="text1"/>
        </w:rPr>
        <w:t>Проверяемые требования</w:t>
      </w:r>
      <w:bookmarkEnd w:id="99"/>
      <w:r>
        <w:rPr>
          <w:color w:val="000000" w:themeColor="text1"/>
        </w:rPr>
        <w:t xml:space="preserve"> </w:t>
      </w:r>
    </w:p>
    <w:p w14:paraId="55768818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4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Требования </w:t>
      </w:r>
      <w:proofErr w:type="spellStart"/>
      <w:r>
        <w:rPr>
          <w:color w:val="000000" w:themeColor="text1"/>
        </w:rPr>
        <w:t>тестирования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 xml:space="preserve">безопасности </w:t>
      </w:r>
    </w:p>
    <w:tbl>
      <w:tblPr>
        <w:tblW w:w="5049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85"/>
        <w:gridCol w:w="1558"/>
        <w:gridCol w:w="5528"/>
        <w:gridCol w:w="1644"/>
      </w:tblGrid>
      <w:tr w:rsidR="00A57D54" w14:paraId="7E2DC615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2F2F2" w:themeFill="background1" w:themeFillShade="F2"/>
            <w:vAlign w:val="center"/>
          </w:tcPr>
          <w:p w14:paraId="3F4FF349" w14:textId="77777777" w:rsidR="00140C10" w:rsidRDefault="00000000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Номер</w:t>
            </w:r>
            <w:proofErr w:type="spellEnd"/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2F2F2" w:themeFill="background1" w:themeFillShade="F2"/>
            <w:vAlign w:val="center"/>
          </w:tcPr>
          <w:p w14:paraId="793506F1" w14:textId="77777777" w:rsidR="00140C10" w:rsidRDefault="00000000">
            <w:pPr>
              <w:jc w:val="left"/>
              <w:rPr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Код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lang w:val="en-US"/>
              </w:rPr>
              <w:t>требования</w:t>
            </w:r>
            <w:proofErr w:type="spellEnd"/>
            <w:r>
              <w:rPr>
                <w:b/>
                <w:bCs/>
                <w:color w:val="000000" w:themeColor="text1"/>
                <w:lang w:val="en-US"/>
              </w:rPr>
              <w:t xml:space="preserve"> в ТЗ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2F2F2" w:themeFill="background1" w:themeFillShade="F2"/>
            <w:vAlign w:val="center"/>
          </w:tcPr>
          <w:p w14:paraId="02583A13" w14:textId="77777777" w:rsidR="00140C10" w:rsidRDefault="0000000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Краткое описание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000000" w:fill="F2F2F2" w:themeFill="background1" w:themeFillShade="F2"/>
            <w:vAlign w:val="center"/>
          </w:tcPr>
          <w:p w14:paraId="0DB89B62" w14:textId="77777777" w:rsidR="00140C10" w:rsidRDefault="00000000">
            <w:pPr>
              <w:jc w:val="left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Тестовые сценарии в ПМИ</w:t>
            </w:r>
          </w:p>
        </w:tc>
      </w:tr>
      <w:tr w:rsidR="00A57D54" w14:paraId="4F984F90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150F69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BFD0BAE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5.2.11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B5F89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Журналирование операций Kubernetes и работы с etcd, выгрузка на syslog-сервер.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10D8AF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</w:t>
            </w:r>
          </w:p>
        </w:tc>
      </w:tr>
      <w:tr w:rsidR="00A57D54" w14:paraId="5E9ABBCF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312580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5785F56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6.12.1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EE5D28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Раздел аудита для протоколирования действий пользователя.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478853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</w:t>
            </w:r>
          </w:p>
        </w:tc>
      </w:tr>
      <w:tr w:rsidR="00A57D54" w14:paraId="2298C073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23DC92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D1CE38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6.12.2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E0F38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Модули регистрации событий: логирование, SQL-доступ, аудит.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EEAD92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</w:t>
            </w:r>
          </w:p>
        </w:tc>
      </w:tr>
      <w:tr w:rsidR="00A57D54" w14:paraId="776ED3C9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91BC01C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A5E53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4.2.1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56354F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Поддержка CNI плагинов с Network Policy.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947ED7F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Б-2, Б-3</w:t>
            </w:r>
          </w:p>
        </w:tc>
      </w:tr>
      <w:tr w:rsidR="00A57D54" w14:paraId="07FDF07B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1BFBE20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3EDD86B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6.10.3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694786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Поддержка </w:t>
            </w:r>
            <w:proofErr w:type="spellStart"/>
            <w:r>
              <w:rPr>
                <w:color w:val="000000" w:themeColor="text1"/>
              </w:rPr>
              <w:t>внутрикластерных</w:t>
            </w:r>
            <w:proofErr w:type="spellEnd"/>
            <w:r>
              <w:rPr>
                <w:color w:val="000000" w:themeColor="text1"/>
              </w:rPr>
              <w:t xml:space="preserve"> сетевых политик.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8DB169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Б-2, Б-3, Б-4</w:t>
            </w:r>
          </w:p>
        </w:tc>
      </w:tr>
      <w:tr w:rsidR="00A57D54" w14:paraId="3FFA1D41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3FF4187" w14:textId="77777777" w:rsidR="00140C10" w:rsidRDefault="00000000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6</w:t>
            </w: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2819D46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3.2.1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7B8057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CNI с фильтрацией пакетов на уровнях L4, L7 OSI.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9F7516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Б-2, Б-3</w:t>
            </w:r>
          </w:p>
        </w:tc>
      </w:tr>
      <w:tr w:rsidR="00140C10" w:rsidDel="00A57D54" w14:paraId="47BFE332" w14:textId="282D5285">
        <w:trPr>
          <w:del w:id="100" w:author="Elena Borisenok" w:date="2024-12-06T12:23:00Z"/>
        </w:trPr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9411BBB" w14:textId="21677FDC" w:rsidR="00140C10" w:rsidDel="00A57D54" w:rsidRDefault="00000000">
            <w:pPr>
              <w:jc w:val="center"/>
              <w:rPr>
                <w:del w:id="101" w:author="Elena Borisenok" w:date="2024-12-06T12:23:00Z"/>
                <w:color w:val="000000" w:themeColor="text1"/>
              </w:rPr>
            </w:pPr>
            <w:del w:id="102" w:author="Elena Borisenok" w:date="2024-12-06T12:23:00Z">
              <w:r w:rsidDel="00A57D54">
                <w:rPr>
                  <w:color w:val="000000" w:themeColor="text1"/>
                </w:rPr>
                <w:delText>7</w:delText>
              </w:r>
            </w:del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1D1BBF6" w14:textId="2AF1D8FD" w:rsidR="00140C10" w:rsidDel="00A57D54" w:rsidRDefault="00000000">
            <w:pPr>
              <w:rPr>
                <w:del w:id="103" w:author="Elena Borisenok" w:date="2024-12-06T12:23:00Z"/>
                <w:color w:val="000000" w:themeColor="text1"/>
                <w:lang w:val="en-US"/>
              </w:rPr>
            </w:pPr>
            <w:del w:id="104" w:author="Elena Borisenok" w:date="2024-12-06T12:23:00Z">
              <w:r w:rsidDel="00A57D54">
                <w:rPr>
                  <w:color w:val="000000" w:themeColor="text1"/>
                  <w:lang w:val="en-US"/>
                </w:rPr>
                <w:delText>П. 4.2.3</w:delText>
              </w:r>
            </w:del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249CEA" w14:textId="701DFAFB" w:rsidR="00140C10" w:rsidDel="00A57D54" w:rsidRDefault="00000000">
            <w:pPr>
              <w:rPr>
                <w:del w:id="105" w:author="Elena Borisenok" w:date="2024-12-06T12:23:00Z"/>
                <w:color w:val="000000" w:themeColor="text1"/>
              </w:rPr>
            </w:pPr>
            <w:del w:id="106" w:author="Elena Borisenok" w:date="2024-12-06T12:23:00Z">
              <w:r w:rsidDel="00A57D54">
                <w:rPr>
                  <w:color w:val="000000" w:themeColor="text1"/>
                </w:rPr>
                <w:delText>Автонастройка компонентов Платформы для работы по HTTPS.</w:delText>
              </w:r>
            </w:del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5A4A0F6" w14:textId="2F4C9643" w:rsidR="00140C10" w:rsidDel="00A57D54" w:rsidRDefault="00000000">
            <w:pPr>
              <w:rPr>
                <w:del w:id="107" w:author="Elena Borisenok" w:date="2024-12-06T12:23:00Z"/>
                <w:color w:val="000000" w:themeColor="text1"/>
              </w:rPr>
            </w:pPr>
            <w:del w:id="108" w:author="Elena Borisenok" w:date="2024-12-06T12:23:00Z">
              <w:r w:rsidDel="00A57D54">
                <w:rPr>
                  <w:color w:val="000000" w:themeColor="text1"/>
                </w:rPr>
                <w:delText>Б-5</w:delText>
              </w:r>
            </w:del>
          </w:p>
        </w:tc>
      </w:tr>
      <w:tr w:rsidR="00140C10" w:rsidDel="00A57D54" w14:paraId="2D91C579" w14:textId="0D6A13A2">
        <w:trPr>
          <w:del w:id="109" w:author="Elena Borisenok" w:date="2024-12-06T12:23:00Z"/>
        </w:trPr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7BC94F" w14:textId="01C825D9" w:rsidR="00140C10" w:rsidDel="00A57D54" w:rsidRDefault="00000000">
            <w:pPr>
              <w:jc w:val="center"/>
              <w:rPr>
                <w:del w:id="110" w:author="Elena Borisenok" w:date="2024-12-06T12:23:00Z"/>
                <w:color w:val="000000" w:themeColor="text1"/>
              </w:rPr>
            </w:pPr>
            <w:del w:id="111" w:author="Elena Borisenok" w:date="2024-12-06T12:23:00Z">
              <w:r w:rsidDel="00A57D54">
                <w:rPr>
                  <w:color w:val="000000" w:themeColor="text1"/>
                </w:rPr>
                <w:delText>8</w:delText>
              </w:r>
            </w:del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E6B4DD" w14:textId="73522422" w:rsidR="00140C10" w:rsidDel="00A57D54" w:rsidRDefault="00000000">
            <w:pPr>
              <w:rPr>
                <w:del w:id="112" w:author="Elena Borisenok" w:date="2024-12-06T12:23:00Z"/>
                <w:color w:val="000000" w:themeColor="text1"/>
                <w:lang w:val="en-US"/>
              </w:rPr>
            </w:pPr>
            <w:del w:id="113" w:author="Elena Borisenok" w:date="2024-12-06T12:23:00Z">
              <w:r w:rsidDel="00A57D54">
                <w:rPr>
                  <w:color w:val="000000" w:themeColor="text1"/>
                  <w:lang w:val="en-US"/>
                </w:rPr>
                <w:delText>П. 6.10.1.2</w:delText>
              </w:r>
            </w:del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B561F7" w14:textId="297176B3" w:rsidR="00140C10" w:rsidDel="00A57D54" w:rsidRDefault="00000000">
            <w:pPr>
              <w:rPr>
                <w:del w:id="114" w:author="Elena Borisenok" w:date="2024-12-06T12:23:00Z"/>
                <w:color w:val="000000" w:themeColor="text1"/>
              </w:rPr>
            </w:pPr>
            <w:del w:id="115" w:author="Elena Borisenok" w:date="2024-12-06T12:23:00Z">
              <w:r w:rsidDel="00A57D54">
                <w:rPr>
                  <w:color w:val="000000" w:themeColor="text1"/>
                </w:rPr>
                <w:delText>Управление сертификатами безопасности централизованно или по компонентам.</w:delText>
              </w:r>
            </w:del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7C3F37" w14:textId="33A99FF4" w:rsidR="00140C10" w:rsidDel="00A57D54" w:rsidRDefault="00000000">
            <w:pPr>
              <w:rPr>
                <w:del w:id="116" w:author="Elena Borisenok" w:date="2024-12-06T12:23:00Z"/>
                <w:color w:val="000000" w:themeColor="text1"/>
              </w:rPr>
            </w:pPr>
            <w:del w:id="117" w:author="Elena Borisenok" w:date="2024-12-06T12:23:00Z">
              <w:r w:rsidDel="00A57D54">
                <w:rPr>
                  <w:color w:val="000000" w:themeColor="text1"/>
                </w:rPr>
                <w:delText>Б-5</w:delText>
              </w:r>
            </w:del>
          </w:p>
        </w:tc>
      </w:tr>
      <w:tr w:rsidR="00140C10" w:rsidDel="00A57D54" w14:paraId="32054C09" w14:textId="635A47A9">
        <w:trPr>
          <w:del w:id="118" w:author="Elena Borisenok" w:date="2024-12-06T12:23:00Z"/>
        </w:trPr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C51780A" w14:textId="7C5F9950" w:rsidR="00140C10" w:rsidDel="00A57D54" w:rsidRDefault="00000000">
            <w:pPr>
              <w:jc w:val="center"/>
              <w:rPr>
                <w:del w:id="119" w:author="Elena Borisenok" w:date="2024-12-06T12:23:00Z"/>
                <w:color w:val="000000" w:themeColor="text1"/>
              </w:rPr>
            </w:pPr>
            <w:del w:id="120" w:author="Elena Borisenok" w:date="2024-12-06T12:23:00Z">
              <w:r w:rsidDel="00A57D54">
                <w:rPr>
                  <w:color w:val="000000" w:themeColor="text1"/>
                </w:rPr>
                <w:delText>9</w:delText>
              </w:r>
            </w:del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C77039A" w14:textId="1726276D" w:rsidR="00140C10" w:rsidDel="00A57D54" w:rsidRDefault="00000000">
            <w:pPr>
              <w:rPr>
                <w:del w:id="121" w:author="Elena Borisenok" w:date="2024-12-06T12:23:00Z"/>
                <w:color w:val="000000" w:themeColor="text1"/>
                <w:lang w:val="en-US"/>
              </w:rPr>
            </w:pPr>
            <w:del w:id="122" w:author="Elena Borisenok" w:date="2024-12-06T12:23:00Z">
              <w:r w:rsidDel="00A57D54">
                <w:rPr>
                  <w:color w:val="000000" w:themeColor="text1"/>
                  <w:lang w:val="en-US"/>
                </w:rPr>
                <w:delText>П. 6.10.1.4</w:delText>
              </w:r>
            </w:del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CD22155" w14:textId="37F608F1" w:rsidR="00140C10" w:rsidDel="00A57D54" w:rsidRDefault="00000000">
            <w:pPr>
              <w:rPr>
                <w:del w:id="123" w:author="Elena Borisenok" w:date="2024-12-06T12:23:00Z"/>
                <w:color w:val="000000" w:themeColor="text1"/>
              </w:rPr>
            </w:pPr>
            <w:del w:id="124" w:author="Elena Borisenok" w:date="2024-12-06T12:23:00Z">
              <w:r w:rsidDel="00A57D54">
                <w:rPr>
                  <w:color w:val="000000" w:themeColor="text1"/>
                </w:rPr>
                <w:delText>Поддержка защищенных протоколов (TLS, HTTPS).</w:delText>
              </w:r>
            </w:del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55936C" w14:textId="4B1442FA" w:rsidR="00140C10" w:rsidDel="00A57D54" w:rsidRDefault="00000000">
            <w:pPr>
              <w:rPr>
                <w:del w:id="125" w:author="Elena Borisenok" w:date="2024-12-06T12:23:00Z"/>
                <w:color w:val="000000" w:themeColor="text1"/>
              </w:rPr>
            </w:pPr>
            <w:del w:id="126" w:author="Elena Borisenok" w:date="2024-12-06T12:23:00Z">
              <w:r w:rsidDel="00A57D54">
                <w:rPr>
                  <w:color w:val="000000" w:themeColor="text1"/>
                </w:rPr>
                <w:delText>Б-5</w:delText>
              </w:r>
            </w:del>
          </w:p>
        </w:tc>
      </w:tr>
      <w:tr w:rsidR="00A57D54" w14:paraId="22EF6114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042B8C8" w14:textId="6B5F35D3" w:rsidR="00140C10" w:rsidRDefault="00000000">
            <w:pPr>
              <w:jc w:val="center"/>
              <w:rPr>
                <w:color w:val="000000" w:themeColor="text1"/>
              </w:rPr>
            </w:pPr>
            <w:del w:id="127" w:author="Elena Borisenok" w:date="2024-12-06T12:24:00Z">
              <w:r w:rsidDel="00A57D54">
                <w:rPr>
                  <w:color w:val="000000" w:themeColor="text1"/>
                </w:rPr>
                <w:delText>10</w:delText>
              </w:r>
            </w:del>
            <w:ins w:id="128" w:author="Elena Borisenok" w:date="2024-12-06T12:24:00Z">
              <w:r w:rsidR="00A57D54">
                <w:rPr>
                  <w:color w:val="000000" w:themeColor="text1"/>
                </w:rPr>
                <w:t>7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AB79D6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4.2.5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1D927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Интеграция с LDAPS, OAuth /SAML, двухфакторная аутентификация.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687CABA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Б-8</w:t>
            </w:r>
          </w:p>
        </w:tc>
      </w:tr>
      <w:tr w:rsidR="00A57D54" w14:paraId="030E0FC1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54C5FCF" w14:textId="157B02BD" w:rsidR="00140C10" w:rsidRDefault="00000000">
            <w:pPr>
              <w:jc w:val="center"/>
              <w:rPr>
                <w:color w:val="000000" w:themeColor="text1"/>
              </w:rPr>
            </w:pPr>
            <w:del w:id="129" w:author="Elena Borisenok" w:date="2024-12-06T12:24:00Z">
              <w:r w:rsidDel="00A57D54">
                <w:rPr>
                  <w:color w:val="000000" w:themeColor="text1"/>
                </w:rPr>
                <w:delText>11</w:delText>
              </w:r>
            </w:del>
            <w:ins w:id="130" w:author="Elena Borisenok" w:date="2024-12-06T12:24:00Z">
              <w:r w:rsidR="00A57D54">
                <w:rPr>
                  <w:color w:val="000000" w:themeColor="text1"/>
                </w:rPr>
                <w:t>8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0453F4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5.3.4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715839D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RBAC for Kubernetes и ролевая модель для ПРОД/не-ПРОД.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F672549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Б-7, Б-9, Б-10, Б-11, Б-12</w:t>
            </w:r>
          </w:p>
        </w:tc>
      </w:tr>
      <w:tr w:rsidR="00A57D54" w14:paraId="7F9D5A0F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D7F155C" w14:textId="26ADCF01" w:rsidR="00140C10" w:rsidRDefault="00000000">
            <w:pPr>
              <w:jc w:val="center"/>
              <w:rPr>
                <w:color w:val="000000" w:themeColor="text1"/>
              </w:rPr>
            </w:pPr>
            <w:del w:id="131" w:author="Elena Borisenok" w:date="2024-12-06T12:24:00Z">
              <w:r w:rsidDel="00A57D54">
                <w:rPr>
                  <w:color w:val="000000" w:themeColor="text1"/>
                </w:rPr>
                <w:delText>12</w:delText>
              </w:r>
            </w:del>
            <w:ins w:id="132" w:author="Elena Borisenok" w:date="2024-12-06T12:24:00Z">
              <w:r w:rsidR="00A57D54">
                <w:rPr>
                  <w:color w:val="000000" w:themeColor="text1"/>
                </w:rPr>
                <w:t>9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6357BF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3.1.10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12A056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ACL и RBAC для управления правами доступа.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1DA05A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Б-7, Б-9, Б-10, Б-11</w:t>
            </w:r>
          </w:p>
        </w:tc>
      </w:tr>
      <w:tr w:rsidR="00A57D54" w14:paraId="0E1A9DCC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94E896" w14:textId="51B6708D" w:rsidR="00140C10" w:rsidRDefault="00000000">
            <w:pPr>
              <w:jc w:val="center"/>
              <w:rPr>
                <w:color w:val="000000" w:themeColor="text1"/>
              </w:rPr>
            </w:pPr>
            <w:del w:id="133" w:author="Elena Borisenok" w:date="2024-12-06T12:24:00Z">
              <w:r w:rsidDel="00A57D54">
                <w:rPr>
                  <w:color w:val="000000" w:themeColor="text1"/>
                </w:rPr>
                <w:delText>13</w:delText>
              </w:r>
            </w:del>
            <w:ins w:id="134" w:author="Elena Borisenok" w:date="2024-12-06T12:24:00Z">
              <w:r w:rsidR="00A57D54">
                <w:rPr>
                  <w:color w:val="000000" w:themeColor="text1"/>
                </w:rPr>
                <w:t>10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AB952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П. 6.10.6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8546F8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Задание шаблона настроек безопасности Платформы.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E00571C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Б-17</w:t>
            </w:r>
          </w:p>
        </w:tc>
      </w:tr>
      <w:tr w:rsidR="00A57D54" w14:paraId="7C96A149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245FAC" w14:textId="2C94DCAE" w:rsidR="00140C10" w:rsidRDefault="00000000">
            <w:pPr>
              <w:jc w:val="center"/>
              <w:rPr>
                <w:color w:val="000000" w:themeColor="text1"/>
              </w:rPr>
            </w:pPr>
            <w:del w:id="135" w:author="Elena Borisenok" w:date="2024-12-06T12:24:00Z">
              <w:r w:rsidDel="00A57D54">
                <w:rPr>
                  <w:color w:val="000000" w:themeColor="text1"/>
                </w:rPr>
                <w:delText>14</w:delText>
              </w:r>
            </w:del>
            <w:ins w:id="136" w:author="Elena Borisenok" w:date="2024-12-06T12:24:00Z">
              <w:r w:rsidR="00A57D54">
                <w:rPr>
                  <w:color w:val="000000" w:themeColor="text1"/>
                </w:rPr>
                <w:t>11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47704AE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6.10.7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4FB4DB8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Настройка Pod Security Standards.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7E162C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Б-13</w:t>
            </w:r>
          </w:p>
        </w:tc>
      </w:tr>
      <w:tr w:rsidR="00A57D54" w14:paraId="71CE80B7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9B6748B" w14:textId="44DCB64B" w:rsidR="00140C10" w:rsidRDefault="00000000">
            <w:pPr>
              <w:jc w:val="center"/>
              <w:rPr>
                <w:color w:val="000000" w:themeColor="text1"/>
              </w:rPr>
            </w:pPr>
            <w:del w:id="137" w:author="Elena Borisenok" w:date="2024-12-06T12:24:00Z">
              <w:r w:rsidDel="00A57D54">
                <w:rPr>
                  <w:color w:val="000000" w:themeColor="text1"/>
                </w:rPr>
                <w:delText>15</w:delText>
              </w:r>
            </w:del>
            <w:ins w:id="138" w:author="Elena Borisenok" w:date="2024-12-06T12:24:00Z">
              <w:r w:rsidR="00A57D54">
                <w:rPr>
                  <w:color w:val="000000" w:themeColor="text1"/>
                </w:rPr>
                <w:t>12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A1B84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П. 3.11.2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226ABEC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Возможность формирования и применения политик безопасности.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09E3E7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Б-14, Б-15</w:t>
            </w:r>
          </w:p>
        </w:tc>
      </w:tr>
      <w:tr w:rsidR="00A57D54" w14:paraId="4961218E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2CF381" w14:textId="13528BD4" w:rsidR="00140C10" w:rsidRDefault="00000000">
            <w:pPr>
              <w:jc w:val="center"/>
              <w:rPr>
                <w:color w:val="000000" w:themeColor="text1"/>
              </w:rPr>
            </w:pPr>
            <w:del w:id="139" w:author="Elena Borisenok" w:date="2024-12-06T12:24:00Z">
              <w:r w:rsidDel="00A57D54">
                <w:rPr>
                  <w:color w:val="000000" w:themeColor="text1"/>
                </w:rPr>
                <w:delText>16</w:delText>
              </w:r>
            </w:del>
            <w:ins w:id="140" w:author="Elena Borisenok" w:date="2024-12-06T12:24:00Z">
              <w:r w:rsidR="00A57D54">
                <w:rPr>
                  <w:color w:val="000000" w:themeColor="text1"/>
                </w:rPr>
                <w:t>13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9865BA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3.11.3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275F91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Проверка ресурсов кластера на соответствие политикам безопасности.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E0E94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Б-14, Б-15</w:t>
            </w:r>
          </w:p>
        </w:tc>
      </w:tr>
      <w:tr w:rsidR="00A57D54" w14:paraId="383928DB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E510E3E" w14:textId="1DA2DC31" w:rsidR="00140C10" w:rsidRDefault="00000000">
            <w:pPr>
              <w:jc w:val="center"/>
              <w:rPr>
                <w:color w:val="000000" w:themeColor="text1"/>
              </w:rPr>
            </w:pPr>
            <w:del w:id="141" w:author="Elena Borisenok" w:date="2024-12-06T12:24:00Z">
              <w:r w:rsidDel="00A57D54">
                <w:rPr>
                  <w:color w:val="000000" w:themeColor="text1"/>
                </w:rPr>
                <w:delText>17</w:delText>
              </w:r>
            </w:del>
            <w:ins w:id="142" w:author="Elena Borisenok" w:date="2024-12-06T12:24:00Z">
              <w:r w:rsidR="00A57D54">
                <w:rPr>
                  <w:color w:val="000000" w:themeColor="text1"/>
                </w:rPr>
                <w:t>14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9C2933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3.11.4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E5911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Блокировка деплоя на основе проверки политик безопасности.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4FB500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Б-14, Б-15</w:t>
            </w:r>
          </w:p>
        </w:tc>
      </w:tr>
      <w:tr w:rsidR="00A57D54" w14:paraId="14DD013D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3E12205" w14:textId="025AF208" w:rsidR="00140C10" w:rsidRDefault="00000000">
            <w:pPr>
              <w:jc w:val="center"/>
              <w:rPr>
                <w:color w:val="000000" w:themeColor="text1"/>
              </w:rPr>
            </w:pPr>
            <w:del w:id="143" w:author="Elena Borisenok" w:date="2024-12-06T12:24:00Z">
              <w:r w:rsidDel="00A57D54">
                <w:rPr>
                  <w:color w:val="000000" w:themeColor="text1"/>
                </w:rPr>
                <w:lastRenderedPageBreak/>
                <w:delText>18</w:delText>
              </w:r>
            </w:del>
            <w:ins w:id="144" w:author="Elena Borisenok" w:date="2024-12-06T12:24:00Z">
              <w:r w:rsidR="00A57D54">
                <w:rPr>
                  <w:color w:val="000000" w:themeColor="text1"/>
                </w:rPr>
                <w:t>15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EE2BFBA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П. </w:t>
            </w:r>
            <w:r>
              <w:rPr>
                <w:color w:val="000000" w:themeColor="text1"/>
              </w:rPr>
              <w:t>3.11.8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BE23F54" w14:textId="77777777" w:rsidR="00140C10" w:rsidRDefault="00000000">
            <w:pPr>
              <w:rPr>
                <w:color w:val="000000" w:themeColor="text1"/>
              </w:rPr>
            </w:pPr>
            <w:r>
              <w:t>Запуск контейнера ограничен минимально необходимыми POSIX разрешениями.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1A43DA1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Б-15</w:t>
            </w:r>
          </w:p>
        </w:tc>
      </w:tr>
      <w:tr w:rsidR="00A57D54" w14:paraId="2EC69B48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D853A07" w14:textId="429D1F71" w:rsidR="00140C10" w:rsidRDefault="00000000">
            <w:pPr>
              <w:jc w:val="center"/>
              <w:rPr>
                <w:color w:val="000000" w:themeColor="text1"/>
              </w:rPr>
            </w:pPr>
            <w:del w:id="145" w:author="Elena Borisenok" w:date="2024-12-06T12:24:00Z">
              <w:r w:rsidDel="00A57D54">
                <w:rPr>
                  <w:color w:val="000000" w:themeColor="text1"/>
                </w:rPr>
                <w:delText>19</w:delText>
              </w:r>
            </w:del>
            <w:ins w:id="146" w:author="Elena Borisenok" w:date="2024-12-06T12:24:00Z">
              <w:r w:rsidR="00A57D54">
                <w:rPr>
                  <w:color w:val="000000" w:themeColor="text1"/>
                </w:rPr>
                <w:t>16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B10251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П. </w:t>
            </w:r>
            <w:r>
              <w:rPr>
                <w:color w:val="000000" w:themeColor="text1"/>
              </w:rPr>
              <w:t>3.11.9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6B3C2B" w14:textId="77777777" w:rsidR="00140C10" w:rsidRDefault="00000000">
            <w:pPr>
              <w:rPr>
                <w:color w:val="000000" w:themeColor="text1"/>
              </w:rPr>
            </w:pPr>
            <w:r>
              <w:t>Платформа исключает запуск процессов в контейнерах под привилегированным пользователем root.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DF0179C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Б-15</w:t>
            </w:r>
          </w:p>
        </w:tc>
      </w:tr>
      <w:tr w:rsidR="00A57D54" w14:paraId="29CF92F3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43FEA4E" w14:textId="674B80A3" w:rsidR="00140C10" w:rsidRDefault="00000000">
            <w:pPr>
              <w:jc w:val="center"/>
              <w:rPr>
                <w:color w:val="000000" w:themeColor="text1"/>
              </w:rPr>
            </w:pPr>
            <w:del w:id="147" w:author="Elena Borisenok" w:date="2024-12-06T12:24:00Z">
              <w:r w:rsidDel="00A57D54">
                <w:rPr>
                  <w:color w:val="000000" w:themeColor="text1"/>
                </w:rPr>
                <w:delText>20</w:delText>
              </w:r>
            </w:del>
            <w:ins w:id="148" w:author="Elena Borisenok" w:date="2024-12-06T12:24:00Z">
              <w:r w:rsidR="00A57D54">
                <w:rPr>
                  <w:color w:val="000000" w:themeColor="text1"/>
                </w:rPr>
                <w:t>17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30C814F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П. </w:t>
            </w:r>
            <w:r>
              <w:rPr>
                <w:color w:val="000000" w:themeColor="text1"/>
              </w:rPr>
              <w:t>3.11.11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1C99EC6" w14:textId="77777777" w:rsidR="00140C10" w:rsidRDefault="00000000">
            <w:pPr>
              <w:rPr>
                <w:color w:val="000000" w:themeColor="text1"/>
              </w:rPr>
            </w:pPr>
            <w:r>
              <w:t xml:space="preserve">Платформа ограничивает </w:t>
            </w:r>
            <w:proofErr w:type="spellStart"/>
            <w:r>
              <w:t>мутабельность</w:t>
            </w:r>
            <w:proofErr w:type="spellEnd"/>
            <w:r>
              <w:t xml:space="preserve"> контейнеров в ПРОД и не-ПРОД средах с помощью запрета команд и набора ограничивающих правил.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EDCDB2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Б-14, Б-15</w:t>
            </w:r>
          </w:p>
        </w:tc>
      </w:tr>
      <w:tr w:rsidR="00A57D54" w14:paraId="3C507C32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B4547D3" w14:textId="25E0EAAA" w:rsidR="00140C10" w:rsidRDefault="00A57D54">
            <w:pPr>
              <w:jc w:val="center"/>
              <w:rPr>
                <w:color w:val="000000" w:themeColor="text1"/>
              </w:rPr>
            </w:pPr>
            <w:ins w:id="149" w:author="Elena Borisenok" w:date="2024-12-06T12:24:00Z">
              <w:r>
                <w:rPr>
                  <w:color w:val="000000" w:themeColor="text1"/>
                </w:rPr>
                <w:t>18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BE1316F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П.3.3.2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932499E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Администрирование Платформы с использованием веб-интерфейса, интерфейса командной строки (CLI) и API.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93EE128" w14:textId="2D96C38C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</w:t>
            </w:r>
            <w:del w:id="150" w:author="Elena Borisenok" w:date="2024-12-06T12:26:00Z">
              <w:r w:rsidDel="00A57D54">
                <w:rPr>
                  <w:color w:val="000000" w:themeColor="text1"/>
                </w:rPr>
                <w:delText>21</w:delText>
              </w:r>
            </w:del>
            <w:ins w:id="151" w:author="Elena Borisenok" w:date="2024-12-06T12:26:00Z">
              <w:r w:rsidR="00A57D54">
                <w:rPr>
                  <w:color w:val="000000" w:themeColor="text1"/>
                </w:rPr>
                <w:t>5</w:t>
              </w:r>
            </w:ins>
          </w:p>
        </w:tc>
      </w:tr>
      <w:tr w:rsidR="00A57D54" w14:paraId="6F489B47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6B95AA2" w14:textId="405D710B" w:rsidR="00140C10" w:rsidRPr="00A57D54" w:rsidRDefault="00A57D54">
            <w:pPr>
              <w:jc w:val="center"/>
              <w:rPr>
                <w:color w:val="000000" w:themeColor="text1"/>
                <w:rPrChange w:id="152" w:author="Elena Borisenok" w:date="2024-12-06T12:24:00Z">
                  <w:rPr>
                    <w:color w:val="000000" w:themeColor="text1"/>
                    <w:lang w:val="en-US"/>
                  </w:rPr>
                </w:rPrChange>
              </w:rPr>
            </w:pPr>
            <w:ins w:id="153" w:author="Elena Borisenok" w:date="2024-12-06T12:24:00Z">
              <w:r>
                <w:rPr>
                  <w:color w:val="000000" w:themeColor="text1"/>
                </w:rPr>
                <w:t>19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FD6FC34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3.3.5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961A67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Лимиты ресурсов для пространств имен (квоты).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7FAE25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Б-16</w:t>
            </w:r>
          </w:p>
        </w:tc>
      </w:tr>
      <w:tr w:rsidR="00A57D54" w14:paraId="0F253712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F79EAD4" w14:textId="33ECB3C3" w:rsidR="00140C10" w:rsidRPr="00A57D54" w:rsidRDefault="00A57D54">
            <w:pPr>
              <w:jc w:val="center"/>
              <w:rPr>
                <w:color w:val="000000" w:themeColor="text1"/>
                <w:rPrChange w:id="154" w:author="Elena Borisenok" w:date="2024-12-06T12:24:00Z">
                  <w:rPr>
                    <w:color w:val="000000" w:themeColor="text1"/>
                    <w:lang w:val="en-US"/>
                  </w:rPr>
                </w:rPrChange>
              </w:rPr>
            </w:pPr>
            <w:ins w:id="155" w:author="Elena Borisenok" w:date="2024-12-06T12:24:00Z">
              <w:r>
                <w:rPr>
                  <w:color w:val="000000" w:themeColor="text1"/>
                </w:rPr>
                <w:t>20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32A08F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3.3.19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4643C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Учет лимитов ресурсов при деплое манифестов.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AA1E04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Б-16</w:t>
            </w:r>
          </w:p>
        </w:tc>
      </w:tr>
      <w:tr w:rsidR="00A57D54" w14:paraId="484A1EF7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BE6104" w14:textId="4AE66860" w:rsidR="00140C10" w:rsidRPr="00A57D54" w:rsidRDefault="00A57D54">
            <w:pPr>
              <w:jc w:val="center"/>
              <w:rPr>
                <w:color w:val="000000" w:themeColor="text1"/>
                <w:rPrChange w:id="156" w:author="Elena Borisenok" w:date="2024-12-06T12:24:00Z">
                  <w:rPr>
                    <w:color w:val="000000" w:themeColor="text1"/>
                    <w:lang w:val="en-US"/>
                  </w:rPr>
                </w:rPrChange>
              </w:rPr>
            </w:pPr>
            <w:ins w:id="157" w:author="Elena Borisenok" w:date="2024-12-06T12:24:00Z">
              <w:r>
                <w:rPr>
                  <w:color w:val="000000" w:themeColor="text1"/>
                </w:rPr>
                <w:t>21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9CA82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6.1.11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7EAAD0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Централизованное управление квотированием ресурсов.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0FC40AD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Б-16</w:t>
            </w:r>
          </w:p>
        </w:tc>
      </w:tr>
      <w:tr w:rsidR="00A57D54" w14:paraId="03DA13A2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92B5B5" w14:textId="56D0F5F6" w:rsidR="00140C10" w:rsidRDefault="00A57D54">
            <w:pPr>
              <w:jc w:val="center"/>
              <w:rPr>
                <w:color w:val="000000" w:themeColor="text1"/>
              </w:rPr>
            </w:pPr>
            <w:ins w:id="158" w:author="Elena Borisenok" w:date="2024-12-06T12:24:00Z">
              <w:r>
                <w:rPr>
                  <w:color w:val="000000" w:themeColor="text1"/>
                </w:rPr>
                <w:t>22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D51C1A3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6.1.9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7E5EBD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Группировка ресурсов по изолированным средам (ПРОД/не-ПРОД).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F0527F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Б-17</w:t>
            </w:r>
          </w:p>
        </w:tc>
      </w:tr>
      <w:tr w:rsidR="00A57D54" w14:paraId="3A176DC1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02FE1A0" w14:textId="673940E5" w:rsidR="00140C10" w:rsidRDefault="00A57D54">
            <w:pPr>
              <w:jc w:val="center"/>
              <w:rPr>
                <w:color w:val="000000" w:themeColor="text1"/>
              </w:rPr>
            </w:pPr>
            <w:ins w:id="159" w:author="Elena Borisenok" w:date="2024-12-06T12:24:00Z">
              <w:r>
                <w:rPr>
                  <w:color w:val="000000" w:themeColor="text1"/>
                </w:rPr>
                <w:t>23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7EFA4AC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5.2.5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8D236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Контроль событий runtime (запуск приложений, сетевые соединения).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493830D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Б-18</w:t>
            </w:r>
          </w:p>
        </w:tc>
      </w:tr>
      <w:tr w:rsidR="00A57D54" w14:paraId="04546C99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DA4B66" w14:textId="7E34B33F" w:rsidR="00140C10" w:rsidRDefault="00A57D54">
            <w:pPr>
              <w:jc w:val="center"/>
              <w:rPr>
                <w:color w:val="000000" w:themeColor="text1"/>
              </w:rPr>
            </w:pPr>
            <w:ins w:id="160" w:author="Elena Borisenok" w:date="2024-12-06T12:24:00Z">
              <w:r>
                <w:rPr>
                  <w:color w:val="000000" w:themeColor="text1"/>
                </w:rPr>
                <w:t>24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48B4A11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5.2.10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A548FD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Мониторинг команд и ограничивающих правил для sudo.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5EDF17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Б-18</w:t>
            </w:r>
          </w:p>
        </w:tc>
      </w:tr>
      <w:tr w:rsidR="00A57D54" w14:paraId="448419BC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D6D651" w14:textId="37A42CFD" w:rsidR="00140C10" w:rsidRDefault="00000000">
            <w:pPr>
              <w:jc w:val="center"/>
              <w:rPr>
                <w:color w:val="000000" w:themeColor="text1"/>
              </w:rPr>
            </w:pPr>
            <w:ins w:id="161" w:author="Elena Borisenok" w:date="2024-11-29T17:31:00Z">
              <w:r>
                <w:rPr>
                  <w:color w:val="000000" w:themeColor="text1"/>
                </w:rPr>
                <w:t>2</w:t>
              </w:r>
            </w:ins>
            <w:ins w:id="162" w:author="Elena Borisenok" w:date="2024-12-06T12:24:00Z">
              <w:r w:rsidR="00A57D54">
                <w:rPr>
                  <w:color w:val="000000" w:themeColor="text1"/>
                </w:rPr>
                <w:t>5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DE8A5C4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3.11.1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12BF67E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Поддержка</w:t>
            </w:r>
            <w:r>
              <w:rPr>
                <w:color w:val="000000" w:themeColor="text1"/>
                <w:lang w:val="en-US"/>
              </w:rPr>
              <w:t xml:space="preserve"> CIS Benchmark </w:t>
            </w:r>
            <w:r>
              <w:rPr>
                <w:color w:val="000000" w:themeColor="text1"/>
              </w:rPr>
              <w:t>для</w:t>
            </w:r>
            <w:r>
              <w:rPr>
                <w:color w:val="000000" w:themeColor="text1"/>
                <w:lang w:val="en-US"/>
              </w:rPr>
              <w:t xml:space="preserve"> Kubernetes.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E9C12A4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Б-20</w:t>
            </w:r>
          </w:p>
        </w:tc>
      </w:tr>
      <w:tr w:rsidR="00A57D54" w14:paraId="18892196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ADC1A64" w14:textId="2AD66754" w:rsidR="00140C10" w:rsidRDefault="00A57D54">
            <w:pPr>
              <w:jc w:val="center"/>
              <w:rPr>
                <w:color w:val="000000" w:themeColor="text1"/>
              </w:rPr>
            </w:pPr>
            <w:ins w:id="163" w:author="Elena Borisenok" w:date="2024-12-06T12:24:00Z">
              <w:r>
                <w:rPr>
                  <w:color w:val="000000" w:themeColor="text1"/>
                </w:rPr>
                <w:t>26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8ED20AF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5.2.8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0B8F73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Мониторинг шифрования соединений (TLS).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28AF942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Б-19</w:t>
            </w:r>
          </w:p>
        </w:tc>
      </w:tr>
      <w:tr w:rsidR="00A57D54" w14:paraId="64DF6002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FDA2B57" w14:textId="11FCFCFD" w:rsidR="00140C10" w:rsidRDefault="00A57D54">
            <w:pPr>
              <w:jc w:val="center"/>
              <w:rPr>
                <w:color w:val="000000" w:themeColor="text1"/>
              </w:rPr>
            </w:pPr>
            <w:ins w:id="164" w:author="Elena Borisenok" w:date="2024-12-06T12:24:00Z">
              <w:r>
                <w:rPr>
                  <w:color w:val="000000" w:themeColor="text1"/>
                </w:rPr>
                <w:t>27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FBD9D1E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5.2.9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41730C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Контроль TLS для соединений между подами.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1E76375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Б-19</w:t>
            </w:r>
          </w:p>
        </w:tc>
      </w:tr>
      <w:tr w:rsidR="00A57D54" w14:paraId="031B8E27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732B21" w14:textId="2617A7F5" w:rsidR="00140C10" w:rsidRDefault="00A57D54">
            <w:pPr>
              <w:jc w:val="center"/>
              <w:rPr>
                <w:color w:val="000000" w:themeColor="text1"/>
              </w:rPr>
            </w:pPr>
            <w:ins w:id="165" w:author="Elena Borisenok" w:date="2024-12-06T12:24:00Z">
              <w:r>
                <w:rPr>
                  <w:color w:val="000000" w:themeColor="text1"/>
                </w:rPr>
                <w:t>28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54A7B3D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3.1.3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5669C5E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Автоматический выпуск сертификатов кластеров.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C898762" w14:textId="3C36E7C4" w:rsidR="00140C10" w:rsidRDefault="00000000">
            <w:pPr>
              <w:rPr>
                <w:color w:val="000000" w:themeColor="text1"/>
              </w:rPr>
            </w:pPr>
            <w:del w:id="166" w:author="Elena Borisenok" w:date="2024-12-06T12:23:00Z">
              <w:r w:rsidDel="00A57D54">
                <w:rPr>
                  <w:color w:val="000000" w:themeColor="text1"/>
                </w:rPr>
                <w:delText>Б-5</w:delText>
              </w:r>
            </w:del>
            <w:ins w:id="167" w:author="Elena Borisenok" w:date="2024-11-29T17:27:00Z">
              <w:r>
                <w:rPr>
                  <w:color w:val="000000" w:themeColor="text1"/>
                </w:rPr>
                <w:t>Б-19</w:t>
              </w:r>
            </w:ins>
          </w:p>
        </w:tc>
      </w:tr>
      <w:tr w:rsidR="00A57D54" w14:paraId="119865EA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3290F96" w14:textId="0B1EA0EC" w:rsidR="00140C10" w:rsidRDefault="00A57D54">
            <w:pPr>
              <w:jc w:val="center"/>
              <w:rPr>
                <w:color w:val="000000" w:themeColor="text1"/>
              </w:rPr>
            </w:pPr>
            <w:ins w:id="168" w:author="Elena Borisenok" w:date="2024-12-06T12:25:00Z">
              <w:r>
                <w:rPr>
                  <w:color w:val="000000" w:themeColor="text1"/>
                </w:rPr>
                <w:t>29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947C7C8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3.1.12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1C82FC8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Функционал Service </w:t>
            </w:r>
            <w:proofErr w:type="spellStart"/>
            <w:r>
              <w:rPr>
                <w:color w:val="000000" w:themeColor="text1"/>
              </w:rPr>
              <w:t>Mesh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7DDC34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Б-19</w:t>
            </w:r>
          </w:p>
        </w:tc>
      </w:tr>
      <w:tr w:rsidR="00A57D54" w14:paraId="54C7E157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E8A8F90" w14:textId="471EA341" w:rsidR="00140C10" w:rsidRDefault="00000000">
            <w:pPr>
              <w:jc w:val="center"/>
              <w:rPr>
                <w:color w:val="000000" w:themeColor="text1"/>
              </w:rPr>
            </w:pPr>
            <w:del w:id="169" w:author="Elena Borisenok" w:date="2024-12-06T12:25:00Z">
              <w:r w:rsidDel="00A57D54">
                <w:rPr>
                  <w:color w:val="000000" w:themeColor="text1"/>
                </w:rPr>
                <w:delText>33</w:delText>
              </w:r>
            </w:del>
            <w:ins w:id="170" w:author="Elena Borisenok" w:date="2024-12-06T12:25:00Z">
              <w:r w:rsidR="00A57D54">
                <w:rPr>
                  <w:color w:val="000000" w:themeColor="text1"/>
                </w:rPr>
                <w:t>30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4B23AB7" w14:textId="77777777" w:rsidR="00140C10" w:rsidRDefault="00000000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П. 6.10.4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4834930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Контроль конфигурации кластера по CIS Benchmarks.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9B6D96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Б-20</w:t>
            </w:r>
          </w:p>
        </w:tc>
      </w:tr>
      <w:tr w:rsidR="00140C10" w:rsidDel="00A57D54" w14:paraId="519947AA" w14:textId="5CDE12C8">
        <w:trPr>
          <w:del w:id="171" w:author="Elena Borisenok" w:date="2024-12-06T12:23:00Z"/>
        </w:trPr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31CBC3F" w14:textId="701B37F7" w:rsidR="00140C10" w:rsidDel="00A57D54" w:rsidRDefault="00140C10">
            <w:pPr>
              <w:jc w:val="center"/>
              <w:rPr>
                <w:del w:id="172" w:author="Elena Borisenok" w:date="2024-12-06T12:23:00Z"/>
                <w:color w:val="000000" w:themeColor="text1"/>
              </w:rPr>
            </w:pPr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06E771B" w14:textId="03C4CE82" w:rsidR="00140C10" w:rsidDel="00A57D54" w:rsidRDefault="00000000">
            <w:pPr>
              <w:rPr>
                <w:del w:id="173" w:author="Elena Borisenok" w:date="2024-12-06T12:23:00Z"/>
                <w:color w:val="000000" w:themeColor="text1"/>
                <w:lang w:val="en-US"/>
              </w:rPr>
            </w:pPr>
            <w:del w:id="174" w:author="Elena Borisenok" w:date="2024-12-06T12:23:00Z">
              <w:r w:rsidDel="00A57D54">
                <w:rPr>
                  <w:color w:val="000000" w:themeColor="text1"/>
                  <w:lang w:val="en-US"/>
                </w:rPr>
                <w:delText xml:space="preserve">П. </w:delText>
              </w:r>
              <w:r w:rsidDel="00A57D54">
                <w:delText>6.10.8.3</w:delText>
              </w:r>
            </w:del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8DC25D2" w14:textId="2DB31CCF" w:rsidR="00140C10" w:rsidDel="00A57D54" w:rsidRDefault="00000000">
            <w:pPr>
              <w:rPr>
                <w:del w:id="175" w:author="Elena Borisenok" w:date="2024-12-06T12:23:00Z"/>
                <w:color w:val="000000" w:themeColor="text1"/>
              </w:rPr>
            </w:pPr>
            <w:del w:id="176" w:author="Elena Borisenok" w:date="2024-12-06T12:23:00Z">
              <w:r w:rsidDel="00A57D54">
                <w:rPr>
                  <w:color w:val="000000" w:themeColor="text1"/>
                </w:rPr>
                <w:delText>Интеграция с Удостоверяющими центрами Банка для автоматизации заказа, выпуска, отзыва и перевыпуска SSL-сертификатов.</w:delText>
              </w:r>
            </w:del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70A3A90D" w14:textId="7CA4E47A" w:rsidR="00140C10" w:rsidDel="00A57D54" w:rsidRDefault="00000000">
            <w:pPr>
              <w:rPr>
                <w:del w:id="177" w:author="Elena Borisenok" w:date="2024-12-06T12:23:00Z"/>
                <w:color w:val="000000" w:themeColor="text1"/>
              </w:rPr>
            </w:pPr>
            <w:del w:id="178" w:author="Elena Borisenok" w:date="2024-12-06T12:23:00Z">
              <w:r w:rsidDel="00A57D54">
                <w:rPr>
                  <w:color w:val="000000" w:themeColor="text1"/>
                </w:rPr>
                <w:delText>Б-5</w:delText>
              </w:r>
            </w:del>
          </w:p>
        </w:tc>
      </w:tr>
      <w:tr w:rsidR="00A57D54" w14:paraId="25B546A0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05F2CFD" w14:textId="04376874" w:rsidR="00140C10" w:rsidRDefault="00A57D54">
            <w:pPr>
              <w:jc w:val="center"/>
              <w:rPr>
                <w:color w:val="000000" w:themeColor="text1"/>
              </w:rPr>
            </w:pPr>
            <w:ins w:id="179" w:author="Elena Borisenok" w:date="2024-12-06T12:25:00Z">
              <w:r>
                <w:rPr>
                  <w:color w:val="000000" w:themeColor="text1"/>
                </w:rPr>
                <w:t>31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E4D8C6C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П. </w:t>
            </w:r>
            <w:r>
              <w:rPr>
                <w:color w:val="000000" w:themeColor="text1"/>
              </w:rPr>
              <w:t>6.1.8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010F303" w14:textId="77777777" w:rsidR="00140C10" w:rsidRDefault="00000000">
            <w:pPr>
              <w:rPr>
                <w:color w:val="000000" w:themeColor="text1"/>
              </w:rPr>
            </w:pPr>
            <w:r>
              <w:t xml:space="preserve">Система поддерживает </w:t>
            </w:r>
            <w:proofErr w:type="spellStart"/>
            <w:r>
              <w:t>многоарендность</w:t>
            </w:r>
            <w:proofErr w:type="spellEnd"/>
            <w:r>
              <w:t xml:space="preserve"> с полной изоляцией арендаторов друг от друга.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054791E9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Б-17</w:t>
            </w:r>
          </w:p>
        </w:tc>
      </w:tr>
      <w:tr w:rsidR="00A57D54" w14:paraId="5F779651" w14:textId="77777777"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6633DB2" w14:textId="0D4F2912" w:rsidR="00140C10" w:rsidRDefault="00A57D54">
            <w:pPr>
              <w:jc w:val="center"/>
              <w:rPr>
                <w:color w:val="000000" w:themeColor="text1"/>
              </w:rPr>
            </w:pPr>
            <w:ins w:id="180" w:author="Elena Borisenok" w:date="2024-12-06T12:25:00Z">
              <w:r>
                <w:rPr>
                  <w:color w:val="000000" w:themeColor="text1"/>
                </w:rPr>
                <w:t>32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84299C7" w14:textId="77777777" w:rsidR="00140C10" w:rsidRDefault="00000000">
            <w:r>
              <w:rPr>
                <w:color w:val="000000" w:themeColor="text1"/>
                <w:lang w:val="en-US"/>
              </w:rPr>
              <w:t xml:space="preserve">П. </w:t>
            </w:r>
            <w:r>
              <w:t>6.13.1</w:t>
            </w:r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E121F0A" w14:textId="77777777" w:rsidR="00140C10" w:rsidRDefault="00000000">
            <w:pPr>
              <w:rPr>
                <w:color w:val="000000" w:themeColor="text1"/>
              </w:rPr>
            </w:pPr>
            <w:r>
              <w:t>Система интегрируется со службой каталогов Банка (AD) для аутентификации и авторизации с использованием доменных учетных данных, а также для автоматического наделения полномочий пользователей.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83DA1DE" w14:textId="77777777" w:rsidR="00140C10" w:rsidRDefault="0000000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Б-8</w:t>
            </w:r>
          </w:p>
        </w:tc>
      </w:tr>
      <w:tr w:rsidR="00A57D54" w14:paraId="7DACAB2E" w14:textId="77777777">
        <w:trPr>
          <w:ins w:id="181" w:author="Elena Borisenok" w:date="2024-11-29T17:34:00Z"/>
        </w:trPr>
        <w:tc>
          <w:tcPr>
            <w:tcW w:w="50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CE8502" w14:textId="70126324" w:rsidR="00140C10" w:rsidRDefault="00A57D54">
            <w:pPr>
              <w:jc w:val="center"/>
              <w:rPr>
                <w:ins w:id="182" w:author="Elena Borisenok" w:date="2024-11-29T17:34:00Z"/>
                <w:color w:val="000000" w:themeColor="text1"/>
              </w:rPr>
            </w:pPr>
            <w:ins w:id="183" w:author="Elena Borisenok" w:date="2024-12-06T12:25:00Z">
              <w:r>
                <w:rPr>
                  <w:color w:val="000000" w:themeColor="text1"/>
                </w:rPr>
                <w:t>33</w:t>
              </w:r>
            </w:ins>
          </w:p>
        </w:tc>
        <w:tc>
          <w:tcPr>
            <w:tcW w:w="8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2D16090" w14:textId="77777777" w:rsidR="00140C10" w:rsidRDefault="00000000">
            <w:pPr>
              <w:spacing w:before="0" w:after="0"/>
              <w:jc w:val="left"/>
              <w:rPr>
                <w:ins w:id="184" w:author="Elena Borisenok" w:date="2024-11-29T17:34:00Z"/>
                <w:szCs w:val="24"/>
              </w:rPr>
            </w:pPr>
            <w:ins w:id="185" w:author="Elena Borisenok" w:date="2024-11-29T17:34:00Z">
              <w:r>
                <w:rPr>
                  <w:szCs w:val="24"/>
                </w:rPr>
                <w:t xml:space="preserve">П. </w:t>
              </w:r>
              <w:r>
                <w:t>3.11.12</w:t>
              </w:r>
            </w:ins>
          </w:p>
        </w:tc>
        <w:tc>
          <w:tcPr>
            <w:tcW w:w="284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5724F0D" w14:textId="77777777" w:rsidR="00140C10" w:rsidRDefault="00000000">
            <w:pPr>
              <w:rPr>
                <w:ins w:id="186" w:author="Elena Borisenok" w:date="2024-11-29T17:34:00Z"/>
              </w:rPr>
            </w:pPr>
            <w:ins w:id="187" w:author="Elena Borisenok" w:date="2024-11-29T17:42:00Z">
              <w:r>
                <w:t xml:space="preserve">Монтирование файловой системы хоста обусловлено общим запретом на монтирование или выделением отдельного раздела с опциями: </w:t>
              </w:r>
              <w:proofErr w:type="spellStart"/>
              <w:r>
                <w:t>nodev</w:t>
              </w:r>
              <w:proofErr w:type="spellEnd"/>
              <w:r>
                <w:t xml:space="preserve">, </w:t>
              </w:r>
              <w:proofErr w:type="spellStart"/>
              <w:r>
                <w:t>nosuid</w:t>
              </w:r>
              <w:proofErr w:type="spellEnd"/>
              <w:r>
                <w:t xml:space="preserve">, </w:t>
              </w:r>
              <w:proofErr w:type="spellStart"/>
              <w:r>
                <w:t>noexec</w:t>
              </w:r>
              <w:proofErr w:type="spellEnd"/>
              <w:r>
                <w:t>.</w:t>
              </w:r>
            </w:ins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D4F7E4A" w14:textId="77777777" w:rsidR="00140C10" w:rsidRDefault="00000000">
            <w:pPr>
              <w:rPr>
                <w:ins w:id="188" w:author="Elena Borisenok" w:date="2024-11-29T17:34:00Z"/>
                <w:color w:val="000000" w:themeColor="text1"/>
              </w:rPr>
            </w:pPr>
            <w:ins w:id="189" w:author="Elena Borisenok" w:date="2024-11-29T17:35:00Z">
              <w:r>
                <w:rPr>
                  <w:color w:val="000000" w:themeColor="text1"/>
                </w:rPr>
                <w:t>Б-13</w:t>
              </w:r>
            </w:ins>
          </w:p>
        </w:tc>
      </w:tr>
    </w:tbl>
    <w:p w14:paraId="642FFCCB" w14:textId="77777777" w:rsidR="00140C10" w:rsidRDefault="00140C10">
      <w:pPr>
        <w:rPr>
          <w:color w:val="000000" w:themeColor="text1"/>
          <w:lang w:eastAsia="en-US"/>
        </w:rPr>
        <w:sectPr w:rsidR="00140C10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2001E5F8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190" w:name="_Toc182819414"/>
      <w:bookmarkStart w:id="191" w:name="_Toc182819473"/>
      <w:bookmarkStart w:id="192" w:name="_Toc182821507"/>
      <w:bookmarkStart w:id="193" w:name="_Toc182821778"/>
      <w:bookmarkStart w:id="194" w:name="_Toc182824291"/>
      <w:bookmarkStart w:id="195" w:name="_Toc183096799"/>
      <w:bookmarkStart w:id="196" w:name="_Toc482360898"/>
      <w:bookmarkStart w:id="197" w:name="_Toc183096800"/>
      <w:bookmarkEnd w:id="190"/>
      <w:bookmarkEnd w:id="191"/>
      <w:bookmarkEnd w:id="192"/>
      <w:bookmarkEnd w:id="193"/>
      <w:bookmarkEnd w:id="194"/>
      <w:bookmarkEnd w:id="195"/>
      <w:r>
        <w:rPr>
          <w:color w:val="000000" w:themeColor="text1"/>
          <w:lang w:eastAsia="en-US"/>
        </w:rPr>
        <w:lastRenderedPageBreak/>
        <w:t>Методика тестирования</w:t>
      </w:r>
      <w:bookmarkEnd w:id="196"/>
      <w:bookmarkEnd w:id="197"/>
    </w:p>
    <w:p w14:paraId="03E015FE" w14:textId="77777777" w:rsidR="00140C10" w:rsidRDefault="00000000">
      <w:pPr>
        <w:pStyle w:val="afc"/>
        <w:rPr>
          <w:color w:val="000000" w:themeColor="text1"/>
        </w:rPr>
      </w:pPr>
      <w:bookmarkStart w:id="198" w:name="_Toc482360899"/>
      <w:r>
        <w:rPr>
          <w:color w:val="000000" w:themeColor="text1"/>
        </w:rPr>
        <w:t>Тестирование безопасности и контроля доступа предполагает выполнение тестовых процедур, приведенных в таблице ниже.</w:t>
      </w:r>
    </w:p>
    <w:p w14:paraId="46B85BE8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5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Порядок проведения тестирования безопасности и контроля доступа</w:t>
      </w:r>
    </w:p>
    <w:tbl>
      <w:tblPr>
        <w:tblW w:w="1556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  <w:tblPrChange w:id="199" w:author="Elena Borisenok" w:date="2024-12-06T12:28:00Z">
          <w:tblPr>
            <w:tblW w:w="15284" w:type="dxa"/>
            <w:tbl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blBorders>
            <w:tblLook w:val="04A0" w:firstRow="1" w:lastRow="0" w:firstColumn="1" w:lastColumn="0" w:noHBand="0" w:noVBand="1"/>
          </w:tblPr>
        </w:tblPrChange>
      </w:tblPr>
      <w:tblGrid>
        <w:gridCol w:w="603"/>
        <w:gridCol w:w="1536"/>
        <w:gridCol w:w="2476"/>
        <w:gridCol w:w="1451"/>
        <w:gridCol w:w="4699"/>
        <w:gridCol w:w="3139"/>
        <w:gridCol w:w="1657"/>
        <w:tblGridChange w:id="200">
          <w:tblGrid>
            <w:gridCol w:w="603"/>
            <w:gridCol w:w="1536"/>
            <w:gridCol w:w="2476"/>
            <w:gridCol w:w="1451"/>
            <w:gridCol w:w="4392"/>
            <w:gridCol w:w="3169"/>
            <w:gridCol w:w="1657"/>
          </w:tblGrid>
        </w:tblGridChange>
      </w:tblGrid>
      <w:tr w:rsidR="00140C10" w14:paraId="08F23509" w14:textId="77777777" w:rsidTr="0038725D">
        <w:trPr>
          <w:trHeight w:val="945"/>
          <w:trPrChange w:id="201" w:author="Elena Borisenok" w:date="2024-12-06T12:28:00Z">
            <w:trPr>
              <w:trHeight w:val="945"/>
            </w:trPr>
          </w:trPrChange>
        </w:trPr>
        <w:tc>
          <w:tcPr>
            <w:tcW w:w="603" w:type="dxa"/>
            <w:shd w:val="clear" w:color="000000" w:fill="F2F2F2"/>
            <w:vAlign w:val="center"/>
            <w:tcPrChange w:id="202" w:author="Elena Borisenok" w:date="2024-12-06T12:28:00Z">
              <w:tcPr>
                <w:tcW w:w="603" w:type="dxa"/>
                <w:shd w:val="clear" w:color="000000" w:fill="F2F2F2"/>
                <w:vAlign w:val="center"/>
              </w:tcPr>
            </w:tcPrChange>
          </w:tcPr>
          <w:p w14:paraId="29AABAAF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№</w:t>
            </w:r>
          </w:p>
        </w:tc>
        <w:tc>
          <w:tcPr>
            <w:tcW w:w="1536" w:type="dxa"/>
            <w:shd w:val="clear" w:color="000000" w:fill="F2F2F2"/>
            <w:tcPrChange w:id="203" w:author="Elena Borisenok" w:date="2024-12-06T12:28:00Z">
              <w:tcPr>
                <w:tcW w:w="1536" w:type="dxa"/>
                <w:shd w:val="clear" w:color="000000" w:fill="F2F2F2"/>
              </w:tcPr>
            </w:tcPrChange>
          </w:tcPr>
          <w:p w14:paraId="15C89887" w14:textId="77777777" w:rsidR="00140C10" w:rsidRDefault="0000000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Код требования в ТЗ</w:t>
            </w:r>
          </w:p>
        </w:tc>
        <w:tc>
          <w:tcPr>
            <w:tcW w:w="2476" w:type="dxa"/>
            <w:shd w:val="clear" w:color="000000" w:fill="F2F2F2"/>
            <w:vAlign w:val="center"/>
            <w:tcPrChange w:id="204" w:author="Elena Borisenok" w:date="2024-12-06T12:28:00Z">
              <w:tcPr>
                <w:tcW w:w="2476" w:type="dxa"/>
                <w:shd w:val="clear" w:color="000000" w:fill="F2F2F2"/>
                <w:vAlign w:val="center"/>
              </w:tcPr>
            </w:tcPrChange>
          </w:tcPr>
          <w:p w14:paraId="4B903B6C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Название Тестового сценария</w:t>
            </w:r>
          </w:p>
        </w:tc>
        <w:tc>
          <w:tcPr>
            <w:tcW w:w="1451" w:type="dxa"/>
            <w:shd w:val="clear" w:color="000000" w:fill="F2F2F2"/>
            <w:vAlign w:val="center"/>
            <w:tcPrChange w:id="205" w:author="Elena Borisenok" w:date="2024-12-06T12:28:00Z">
              <w:tcPr>
                <w:tcW w:w="1451" w:type="dxa"/>
                <w:shd w:val="clear" w:color="000000" w:fill="F2F2F2"/>
                <w:vAlign w:val="center"/>
              </w:tcPr>
            </w:tcPrChange>
          </w:tcPr>
          <w:p w14:paraId="774489E7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Приоритет проверки</w:t>
            </w:r>
          </w:p>
        </w:tc>
        <w:tc>
          <w:tcPr>
            <w:tcW w:w="4699" w:type="dxa"/>
            <w:shd w:val="clear" w:color="000000" w:fill="F2F2F2"/>
            <w:vAlign w:val="center"/>
            <w:tcPrChange w:id="206" w:author="Elena Borisenok" w:date="2024-12-06T12:28:00Z">
              <w:tcPr>
                <w:tcW w:w="4392" w:type="dxa"/>
                <w:shd w:val="clear" w:color="000000" w:fill="F2F2F2"/>
                <w:vAlign w:val="center"/>
              </w:tcPr>
            </w:tcPrChange>
          </w:tcPr>
          <w:p w14:paraId="1B6B63CC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Шаги</w:t>
            </w:r>
          </w:p>
        </w:tc>
        <w:tc>
          <w:tcPr>
            <w:tcW w:w="3139" w:type="dxa"/>
            <w:shd w:val="clear" w:color="000000" w:fill="F2F2F2"/>
            <w:vAlign w:val="center"/>
            <w:tcPrChange w:id="207" w:author="Elena Borisenok" w:date="2024-12-06T12:28:00Z">
              <w:tcPr>
                <w:tcW w:w="3169" w:type="dxa"/>
                <w:shd w:val="clear" w:color="000000" w:fill="F2F2F2"/>
                <w:vAlign w:val="center"/>
              </w:tcPr>
            </w:tcPrChange>
          </w:tcPr>
          <w:p w14:paraId="01E04CC6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1657" w:type="dxa"/>
            <w:shd w:val="clear" w:color="000000" w:fill="F2F2F2"/>
            <w:vAlign w:val="center"/>
            <w:tcPrChange w:id="208" w:author="Elena Borisenok" w:date="2024-12-06T12:28:00Z">
              <w:tcPr>
                <w:tcW w:w="1657" w:type="dxa"/>
                <w:shd w:val="clear" w:color="000000" w:fill="F2F2F2"/>
                <w:vAlign w:val="center"/>
              </w:tcPr>
            </w:tcPrChange>
          </w:tcPr>
          <w:p w14:paraId="14EDFC3C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 прохождения</w:t>
            </w:r>
          </w:p>
        </w:tc>
      </w:tr>
      <w:tr w:rsidR="00140C10" w:rsidRPr="00EB55BD" w14:paraId="155767C8" w14:textId="77777777" w:rsidTr="0038725D">
        <w:trPr>
          <w:trHeight w:val="555"/>
          <w:trPrChange w:id="209" w:author="Elena Borisenok" w:date="2024-12-06T12:28:00Z">
            <w:trPr>
              <w:trHeight w:val="55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210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4EE95D54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536" w:type="dxa"/>
            <w:shd w:val="clear" w:color="auto" w:fill="auto"/>
            <w:tcPrChange w:id="211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69AE4F28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5.2.11, </w:t>
            </w:r>
          </w:p>
          <w:p w14:paraId="5F1FA418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6.12.1, </w:t>
            </w:r>
          </w:p>
          <w:p w14:paraId="5BE72281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6.12.2 </w:t>
            </w:r>
          </w:p>
        </w:tc>
        <w:tc>
          <w:tcPr>
            <w:tcW w:w="2476" w:type="dxa"/>
            <w:shd w:val="clear" w:color="auto" w:fill="auto"/>
            <w:tcPrChange w:id="212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4D239D6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Б-1, Аудит событий Kubernetes API</w:t>
            </w:r>
          </w:p>
        </w:tc>
        <w:tc>
          <w:tcPr>
            <w:tcW w:w="1451" w:type="dxa"/>
            <w:shd w:val="clear" w:color="auto" w:fill="auto"/>
            <w:tcPrChange w:id="213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6A598F5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Средний</w:t>
            </w:r>
          </w:p>
        </w:tc>
        <w:tc>
          <w:tcPr>
            <w:tcW w:w="4699" w:type="dxa"/>
            <w:shd w:val="clear" w:color="auto" w:fill="auto"/>
            <w:tcPrChange w:id="214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08DDF007" w14:textId="77777777" w:rsidR="00140C10" w:rsidRDefault="00000000">
            <w:pPr>
              <w:spacing w:before="0" w:after="0"/>
              <w:jc w:val="left"/>
              <w:rPr>
                <w:ins w:id="215" w:author="Elena Borisenok" w:date="2024-11-29T17:10:00Z"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сбор Kubernetes Audit </w:t>
            </w:r>
            <w:proofErr w:type="spellStart"/>
            <w:r>
              <w:rPr>
                <w:color w:val="000000"/>
                <w:szCs w:val="24"/>
              </w:rPr>
              <w:t>Log</w:t>
            </w:r>
            <w:proofErr w:type="spellEnd"/>
            <w:r>
              <w:rPr>
                <w:color w:val="000000"/>
                <w:szCs w:val="24"/>
              </w:rPr>
              <w:t>, добавив соответствующую конфигурацию в манифест API-сервера. Убедиться, что файлы аудита записываются в указанное хранилище с полным логированием действий в кластере. Проверить содержимое файла аудита, чтобы подтвердить запись всех операций в Kubernetes API</w:t>
            </w:r>
            <w:ins w:id="216" w:author="Elena Borisenok" w:date="2024-11-29T17:10:00Z">
              <w:r>
                <w:rPr>
                  <w:color w:val="000000"/>
                  <w:szCs w:val="24"/>
                  <w:rPrChange w:id="217" w:author="Elena Borisenok" w:date="2024-11-29T17:10:00Z">
                    <w:rPr>
                      <w:color w:val="000000"/>
                      <w:szCs w:val="24"/>
                      <w:lang w:val="en-US"/>
                    </w:rPr>
                  </w:rPrChange>
                </w:rPr>
                <w:t xml:space="preserve">, </w:t>
              </w:r>
              <w:r>
                <w:rPr>
                  <w:color w:val="000000"/>
                  <w:szCs w:val="24"/>
                  <w:rPrChange w:id="218" w:author="Elena Borisenok" w:date="2024-11-29T17:10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в том числе действия пользователей</w:t>
              </w:r>
              <w:r>
                <w:rPr>
                  <w:color w:val="000000"/>
                  <w:szCs w:val="24"/>
                </w:rPr>
                <w:t>.</w:t>
              </w:r>
            </w:ins>
          </w:p>
          <w:p w14:paraId="454DFF14" w14:textId="39E65380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commentRangeStart w:id="219"/>
            <w:commentRangeStart w:id="220"/>
            <w:commentRangeStart w:id="221"/>
            <w:commentRangeStart w:id="222"/>
            <w:ins w:id="223" w:author="Elena Borisenok" w:date="2024-11-29T17:10:00Z">
              <w:del w:id="224" w:author="user" w:date="2024-12-06T11:42:00Z">
                <w:r w:rsidDel="00A66666">
                  <w:rPr>
                    <w:color w:val="000000"/>
                    <w:szCs w:val="24"/>
                    <w:rPrChange w:id="225" w:author="tarasovdl" w:date="2024-12-01T14:14:00Z">
                      <w:rPr>
                        <w:color w:val="000000"/>
                        <w:szCs w:val="24"/>
                        <w:highlight w:val="yellow"/>
                      </w:rPr>
                    </w:rPrChange>
                  </w:rPr>
                  <w:delText xml:space="preserve">Проверить, что формат логов соответствует формату </w:delText>
                </w:r>
                <w:r w:rsidDel="00A66666">
                  <w:rPr>
                    <w:color w:val="000000"/>
                    <w:szCs w:val="24"/>
                    <w:lang w:val="en-US"/>
                    <w:rPrChange w:id="226" w:author="Elena Borisenok" w:date="2024-11-29T17:10:00Z">
                      <w:rPr>
                        <w:color w:val="000000"/>
                        <w:szCs w:val="24"/>
                        <w:highlight w:val="yellow"/>
                        <w:lang w:val="en-US"/>
                      </w:rPr>
                    </w:rPrChange>
                  </w:rPr>
                  <w:delText>syslog</w:delText>
                </w:r>
                <w:r w:rsidDel="00A66666">
                  <w:rPr>
                    <w:color w:val="000000"/>
                    <w:szCs w:val="24"/>
                  </w:rPr>
                  <w:delText>.</w:delText>
                </w:r>
              </w:del>
            </w:ins>
            <w:commentRangeEnd w:id="219"/>
            <w:r>
              <w:commentReference w:id="219"/>
            </w:r>
            <w:commentRangeEnd w:id="220"/>
            <w:r w:rsidR="00012ACD">
              <w:rPr>
                <w:rStyle w:val="afe"/>
              </w:rPr>
              <w:commentReference w:id="220"/>
            </w:r>
            <w:ins w:id="227" w:author="Elena Borisenok" w:date="2024-11-29T17:10:00Z">
              <w:del w:id="228" w:author="user" w:date="2024-12-06T12:16:00Z">
                <w:r w:rsidDel="00EC3CD9">
                  <w:rPr>
                    <w:color w:val="000000"/>
                    <w:szCs w:val="24"/>
                  </w:rPr>
                  <w:delText xml:space="preserve"> </w:delText>
                </w:r>
              </w:del>
            </w:ins>
            <w:commentRangeEnd w:id="221"/>
            <w:del w:id="229" w:author="user" w:date="2024-12-06T12:16:00Z">
              <w:r w:rsidDel="00EC3CD9">
                <w:commentReference w:id="221"/>
              </w:r>
              <w:commentRangeEnd w:id="222"/>
              <w:r w:rsidR="00012ACD" w:rsidDel="00EC3CD9">
                <w:rPr>
                  <w:rStyle w:val="afe"/>
                </w:rPr>
                <w:commentReference w:id="222"/>
              </w:r>
            </w:del>
            <w:ins w:id="230" w:author="Elena Borisenok" w:date="2024-11-29T17:10:00Z">
              <w:del w:id="231" w:author="user" w:date="2024-12-06T12:16:00Z">
                <w:r w:rsidDel="00EC3CD9">
                  <w:rPr>
                    <w:color w:val="000000"/>
                    <w:szCs w:val="24"/>
                  </w:rPr>
                  <w:br/>
                </w:r>
              </w:del>
              <w:r>
                <w:rPr>
                  <w:color w:val="000000"/>
                  <w:szCs w:val="24"/>
                  <w:rPrChange w:id="232" w:author="Elena Borisenok" w:date="2024-11-29T17:10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Проверить, что в логах содержится информация об источнике, типе и времени события.</w:t>
              </w:r>
            </w:ins>
            <w:del w:id="233" w:author="Elena Borisenok" w:date="2024-11-29T17:10:00Z">
              <w:r>
                <w:rPr>
                  <w:color w:val="000000"/>
                  <w:szCs w:val="24"/>
                </w:rPr>
                <w:delText>.</w:delText>
              </w:r>
            </w:del>
          </w:p>
        </w:tc>
        <w:tc>
          <w:tcPr>
            <w:tcW w:w="3139" w:type="dxa"/>
            <w:shd w:val="clear" w:color="auto" w:fill="auto"/>
            <w:tcPrChange w:id="234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3B40CC7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Сбор </w:t>
            </w:r>
            <w:commentRangeStart w:id="235"/>
            <w:commentRangeStart w:id="236"/>
            <w:r>
              <w:rPr>
                <w:color w:val="000000"/>
                <w:szCs w:val="24"/>
              </w:rPr>
              <w:t xml:space="preserve">Kubernetes Audit </w:t>
            </w:r>
            <w:proofErr w:type="spellStart"/>
            <w:r>
              <w:rPr>
                <w:color w:val="000000"/>
                <w:szCs w:val="24"/>
              </w:rPr>
              <w:t>Log</w:t>
            </w:r>
            <w:commentRangeEnd w:id="235"/>
            <w:proofErr w:type="spellEnd"/>
            <w:r>
              <w:commentReference w:id="235"/>
            </w:r>
            <w:commentRangeEnd w:id="236"/>
            <w:r w:rsidR="00F241E7">
              <w:rPr>
                <w:rStyle w:val="afe"/>
              </w:rPr>
              <w:commentReference w:id="236"/>
            </w:r>
            <w:r>
              <w:rPr>
                <w:color w:val="000000"/>
                <w:szCs w:val="24"/>
              </w:rPr>
              <w:t xml:space="preserve"> настроен, и в файле аудита корректно записываются все действия, выполненные в Kubernetes.</w:t>
            </w:r>
          </w:p>
        </w:tc>
        <w:tc>
          <w:tcPr>
            <w:tcW w:w="1657" w:type="dxa"/>
            <w:shd w:val="clear" w:color="auto" w:fill="auto"/>
            <w:tcPrChange w:id="237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03775DD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01CC829D" w14:textId="77777777" w:rsidTr="0038725D">
        <w:trPr>
          <w:trHeight w:val="900"/>
          <w:trPrChange w:id="238" w:author="Elena Borisenok" w:date="2024-12-06T12:28:00Z">
            <w:trPr>
              <w:trHeight w:val="9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239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55352E5C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536" w:type="dxa"/>
            <w:shd w:val="clear" w:color="auto" w:fill="auto"/>
            <w:tcPrChange w:id="240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74405CEE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4.2.1, </w:t>
            </w:r>
          </w:p>
          <w:p w14:paraId="643A0AAC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6.10.3, </w:t>
            </w:r>
          </w:p>
          <w:p w14:paraId="21B85E3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>3.2.1</w:t>
            </w:r>
          </w:p>
        </w:tc>
        <w:tc>
          <w:tcPr>
            <w:tcW w:w="2476" w:type="dxa"/>
            <w:shd w:val="clear" w:color="auto" w:fill="auto"/>
            <w:tcPrChange w:id="241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39028BB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Б-2, Фильтрации трафика внутри кластера (поддержка NetworkPolicy). Только для кластеров с CNI Cilium</w:t>
            </w:r>
          </w:p>
        </w:tc>
        <w:tc>
          <w:tcPr>
            <w:tcW w:w="1451" w:type="dxa"/>
            <w:shd w:val="clear" w:color="auto" w:fill="auto"/>
            <w:tcPrChange w:id="242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1B6C65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243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4BE4EAA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CNI Cilium с включением режима </w:t>
            </w:r>
            <w:proofErr w:type="spellStart"/>
            <w:r>
              <w:rPr>
                <w:color w:val="000000"/>
                <w:szCs w:val="24"/>
              </w:rPr>
              <w:t>policyAuditMode</w:t>
            </w:r>
            <w:proofErr w:type="spellEnd"/>
            <w:r>
              <w:rPr>
                <w:color w:val="000000"/>
                <w:szCs w:val="24"/>
              </w:rPr>
              <w:t>, добавив соответствующие параметры в конфигурацию. Создать NetworkPolicy для ограничения трафика между подами в кластере. Протестировать работу NetworkPolicy, убедившись, что разрешенный и запрещенный трафик соответствует настроенным правилам.</w:t>
            </w:r>
            <w:ins w:id="244" w:author="Elena Borisenok" w:date="2024-11-29T17:13:00Z">
              <w:r>
                <w:rPr>
                  <w:color w:val="000000"/>
                  <w:szCs w:val="24"/>
                </w:rPr>
                <w:t xml:space="preserve"> </w:t>
              </w:r>
              <w:r>
                <w:rPr>
                  <w:color w:val="000000"/>
                  <w:szCs w:val="24"/>
                  <w:rPrChange w:id="245" w:author="Elena Borisenok" w:date="2024-11-29T17:13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 xml:space="preserve">Проверить, что политики ограничивают трафик на уроне </w:t>
              </w:r>
              <w:r>
                <w:rPr>
                  <w:color w:val="000000"/>
                  <w:szCs w:val="24"/>
                  <w:lang w:val="en-US"/>
                  <w:rPrChange w:id="246" w:author="Elena Borisenok" w:date="2024-11-29T17:13:00Z">
                    <w:rPr>
                      <w:color w:val="000000"/>
                      <w:szCs w:val="24"/>
                      <w:highlight w:val="yellow"/>
                      <w:lang w:val="en-US"/>
                    </w:rPr>
                  </w:rPrChange>
                </w:rPr>
                <w:t>L</w:t>
              </w:r>
              <w:r>
                <w:rPr>
                  <w:color w:val="000000"/>
                  <w:szCs w:val="24"/>
                  <w:rPrChange w:id="247" w:author="Elena Borisenok" w:date="2024-11-29T17:13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4</w:t>
              </w:r>
              <w:commentRangeStart w:id="248"/>
              <w:commentRangeStart w:id="249"/>
              <w:del w:id="250" w:author="user" w:date="2024-12-04T14:29:00Z">
                <w:r w:rsidDel="00012ACD">
                  <w:rPr>
                    <w:color w:val="000000"/>
                    <w:szCs w:val="24"/>
                    <w:rPrChange w:id="251" w:author="tarasovdl" w:date="2024-12-01T14:13:00Z">
                      <w:rPr>
                        <w:color w:val="000000"/>
                        <w:szCs w:val="24"/>
                        <w:highlight w:val="yellow"/>
                      </w:rPr>
                    </w:rPrChange>
                  </w:rPr>
                  <w:delText xml:space="preserve"> и </w:delText>
                </w:r>
                <w:r w:rsidDel="00012ACD">
                  <w:rPr>
                    <w:color w:val="000000"/>
                    <w:szCs w:val="24"/>
                    <w:lang w:val="en-US"/>
                    <w:rPrChange w:id="252" w:author="Elena Borisenok" w:date="2024-11-29T17:13:00Z">
                      <w:rPr>
                        <w:color w:val="000000"/>
                        <w:szCs w:val="24"/>
                        <w:highlight w:val="yellow"/>
                        <w:lang w:val="en-US"/>
                      </w:rPr>
                    </w:rPrChange>
                  </w:rPr>
                  <w:delText>L</w:delText>
                </w:r>
                <w:r w:rsidDel="00012ACD">
                  <w:rPr>
                    <w:color w:val="000000"/>
                    <w:szCs w:val="24"/>
                    <w:rPrChange w:id="253" w:author="Elena Borisenok" w:date="2024-11-29T17:13:00Z">
                      <w:rPr>
                        <w:color w:val="000000"/>
                        <w:szCs w:val="24"/>
                        <w:highlight w:val="yellow"/>
                      </w:rPr>
                    </w:rPrChange>
                  </w:rPr>
                  <w:delText>7</w:delText>
                </w:r>
              </w:del>
              <w:r>
                <w:rPr>
                  <w:color w:val="000000"/>
                  <w:szCs w:val="24"/>
                </w:rPr>
                <w:t>.</w:t>
              </w:r>
            </w:ins>
            <w:commentRangeEnd w:id="248"/>
            <w:r>
              <w:commentReference w:id="248"/>
            </w:r>
            <w:commentRangeEnd w:id="249"/>
            <w:r w:rsidR="00012ACD">
              <w:rPr>
                <w:rStyle w:val="afe"/>
              </w:rPr>
              <w:commentReference w:id="249"/>
            </w:r>
          </w:p>
        </w:tc>
        <w:tc>
          <w:tcPr>
            <w:tcW w:w="3139" w:type="dxa"/>
            <w:shd w:val="clear" w:color="auto" w:fill="auto"/>
            <w:tcPrChange w:id="254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41A9890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Режим </w:t>
            </w:r>
            <w:proofErr w:type="spellStart"/>
            <w:r>
              <w:rPr>
                <w:color w:val="000000"/>
                <w:szCs w:val="24"/>
              </w:rPr>
              <w:t>policyAuditMode</w:t>
            </w:r>
            <w:proofErr w:type="spellEnd"/>
            <w:r>
              <w:rPr>
                <w:color w:val="000000"/>
                <w:szCs w:val="24"/>
              </w:rPr>
              <w:t xml:space="preserve"> успешно настроен, NetworkPolicy работает корректно, трафик фильтруется в соответствии с заданными правилами.</w:t>
            </w:r>
          </w:p>
        </w:tc>
        <w:tc>
          <w:tcPr>
            <w:tcW w:w="1657" w:type="dxa"/>
            <w:shd w:val="clear" w:color="auto" w:fill="auto"/>
            <w:tcPrChange w:id="255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1FFB2BD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0C1F0FB5" w14:textId="77777777" w:rsidTr="0038725D">
        <w:trPr>
          <w:trHeight w:val="600"/>
          <w:trPrChange w:id="256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257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1DBB6F6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1536" w:type="dxa"/>
            <w:shd w:val="clear" w:color="auto" w:fill="auto"/>
            <w:tcPrChange w:id="258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3AAE200F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3.2.1, </w:t>
            </w:r>
          </w:p>
          <w:p w14:paraId="4510B52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4.2.1, </w:t>
            </w:r>
          </w:p>
          <w:p w14:paraId="2D0304A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6.10.3 </w:t>
            </w:r>
          </w:p>
        </w:tc>
        <w:tc>
          <w:tcPr>
            <w:tcW w:w="2476" w:type="dxa"/>
            <w:shd w:val="clear" w:color="auto" w:fill="auto"/>
            <w:tcPrChange w:id="259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67D6E9F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Б-3, Фильтрации трафика на уровне L7 внутри кластера (поддержка </w:t>
            </w:r>
            <w:proofErr w:type="spellStart"/>
            <w:r>
              <w:rPr>
                <w:color w:val="000000"/>
                <w:szCs w:val="24"/>
              </w:rPr>
              <w:t>CiliumNetworkPolicy</w:t>
            </w:r>
            <w:proofErr w:type="spellEnd"/>
            <w:r>
              <w:rPr>
                <w:color w:val="000000"/>
                <w:szCs w:val="24"/>
              </w:rPr>
              <w:t>). Только для кластеров с CNI Cilium</w:t>
            </w:r>
          </w:p>
        </w:tc>
        <w:tc>
          <w:tcPr>
            <w:tcW w:w="1451" w:type="dxa"/>
            <w:shd w:val="clear" w:color="auto" w:fill="auto"/>
            <w:tcPrChange w:id="260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ADB6EE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261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0F3A14D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кластер с CNI Cilium, добавив необходимые параметры для поддержки L7 фильтрации трафика. Создать </w:t>
            </w:r>
            <w:proofErr w:type="spellStart"/>
            <w:r>
              <w:rPr>
                <w:color w:val="000000"/>
                <w:szCs w:val="24"/>
              </w:rPr>
              <w:t>CiliumNetworkPolicy</w:t>
            </w:r>
            <w:proofErr w:type="spellEnd"/>
            <w:r>
              <w:rPr>
                <w:color w:val="000000"/>
                <w:szCs w:val="24"/>
              </w:rPr>
              <w:t>, задав правила фильтрации на уровне L7 (например, HTTP методы или URI). Протестировать работу политики, проверив, что трафик соответствует заданным правилам, а неразрешенные запросы блокируются.</w:t>
            </w:r>
          </w:p>
        </w:tc>
        <w:tc>
          <w:tcPr>
            <w:tcW w:w="3139" w:type="dxa"/>
            <w:shd w:val="clear" w:color="auto" w:fill="auto"/>
            <w:tcPrChange w:id="262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423D76A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CiliumNetworkPolicy</w:t>
            </w:r>
            <w:proofErr w:type="spellEnd"/>
            <w:r>
              <w:rPr>
                <w:color w:val="000000"/>
                <w:szCs w:val="24"/>
              </w:rPr>
              <w:t xml:space="preserve"> успешно настроена, фильтрация трафика на уровне L7 работает корректно, разрешенные запросы проходят, а запрещенные блокируются.</w:t>
            </w:r>
          </w:p>
        </w:tc>
        <w:tc>
          <w:tcPr>
            <w:tcW w:w="1657" w:type="dxa"/>
            <w:shd w:val="clear" w:color="auto" w:fill="auto"/>
            <w:tcPrChange w:id="263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4AFDF7F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67C40AA9" w14:textId="77777777" w:rsidTr="0038725D">
        <w:trPr>
          <w:trHeight w:val="600"/>
          <w:trPrChange w:id="264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265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1EAA5D1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536" w:type="dxa"/>
            <w:shd w:val="clear" w:color="auto" w:fill="auto"/>
            <w:tcPrChange w:id="266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08C1CFAA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6.10.3</w:t>
            </w:r>
          </w:p>
        </w:tc>
        <w:tc>
          <w:tcPr>
            <w:tcW w:w="2476" w:type="dxa"/>
            <w:shd w:val="clear" w:color="auto" w:fill="auto"/>
            <w:tcPrChange w:id="267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0E4868D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Б-4, Отображения действия политик (NetworkPolicy) в веб-интерфейсе. Только для кластеров с CNI Cilium</w:t>
            </w:r>
          </w:p>
        </w:tc>
        <w:tc>
          <w:tcPr>
            <w:tcW w:w="1451" w:type="dxa"/>
            <w:shd w:val="clear" w:color="auto" w:fill="auto"/>
            <w:tcPrChange w:id="268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0AEB409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699" w:type="dxa"/>
            <w:shd w:val="clear" w:color="auto" w:fill="auto"/>
            <w:tcPrChange w:id="269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7E19F96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Включить модуль </w:t>
            </w:r>
            <w:proofErr w:type="spellStart"/>
            <w:r>
              <w:rPr>
                <w:color w:val="000000"/>
                <w:szCs w:val="24"/>
              </w:rPr>
              <w:t>cilium-hubble</w:t>
            </w:r>
            <w:proofErr w:type="spellEnd"/>
            <w:r>
              <w:rPr>
                <w:color w:val="000000"/>
                <w:szCs w:val="24"/>
              </w:rPr>
              <w:t xml:space="preserve"> через конфигурацию Deckhouse, следуя документации. Проверить доступность веб-интерфейса </w:t>
            </w:r>
            <w:proofErr w:type="spellStart"/>
            <w:r>
              <w:rPr>
                <w:color w:val="000000"/>
                <w:szCs w:val="24"/>
              </w:rPr>
              <w:t>Hubble</w:t>
            </w:r>
            <w:proofErr w:type="spellEnd"/>
            <w:r>
              <w:rPr>
                <w:color w:val="000000"/>
                <w:szCs w:val="24"/>
              </w:rPr>
              <w:t xml:space="preserve"> и убедиться, что интерфейс отображает события, связанные с срабатыванием NetworkPolicy. Протестировать несколько сценариев фильтрации трафика, чтобы убедиться в корректной визуализации действий политик.</w:t>
            </w:r>
          </w:p>
        </w:tc>
        <w:tc>
          <w:tcPr>
            <w:tcW w:w="3139" w:type="dxa"/>
            <w:shd w:val="clear" w:color="auto" w:fill="auto"/>
            <w:tcPrChange w:id="270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4582041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Модуль </w:t>
            </w:r>
            <w:proofErr w:type="spellStart"/>
            <w:r>
              <w:rPr>
                <w:color w:val="000000"/>
                <w:szCs w:val="24"/>
              </w:rPr>
              <w:t>cilium-hubble</w:t>
            </w:r>
            <w:proofErr w:type="spellEnd"/>
            <w:r>
              <w:rPr>
                <w:color w:val="000000"/>
                <w:szCs w:val="24"/>
              </w:rPr>
              <w:t xml:space="preserve"> включен, веб-интерфейс доступен, и в нем отображаются события, связанные с срабатыванием NetworkPolicy.</w:t>
            </w:r>
          </w:p>
        </w:tc>
        <w:tc>
          <w:tcPr>
            <w:tcW w:w="1657" w:type="dxa"/>
            <w:shd w:val="clear" w:color="auto" w:fill="auto"/>
            <w:tcPrChange w:id="27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27E3C33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A57D54" w14:paraId="11356020" w14:textId="77777777" w:rsidTr="0038725D">
        <w:trPr>
          <w:trHeight w:val="600"/>
          <w:trPrChange w:id="272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273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66D9E9C2" w14:textId="68695E69" w:rsidR="00A57D54" w:rsidRDefault="00A57D54" w:rsidP="00A57D54">
            <w:pPr>
              <w:spacing w:before="0" w:after="0"/>
              <w:jc w:val="center"/>
              <w:rPr>
                <w:color w:val="000000"/>
                <w:szCs w:val="24"/>
              </w:rPr>
            </w:pPr>
            <w:ins w:id="274" w:author="Elena Borisenok" w:date="2024-12-06T12:26:00Z">
              <w:r>
                <w:rPr>
                  <w:color w:val="000000"/>
                  <w:szCs w:val="24"/>
                </w:rPr>
                <w:t>5</w:t>
              </w:r>
            </w:ins>
            <w:commentRangeStart w:id="275"/>
            <w:del w:id="276" w:author="Elena Borisenok" w:date="2024-12-06T12:25:00Z">
              <w:r w:rsidDel="008830D5">
                <w:rPr>
                  <w:color w:val="000000"/>
                  <w:szCs w:val="24"/>
                </w:rPr>
                <w:delText>5</w:delText>
              </w:r>
            </w:del>
          </w:p>
        </w:tc>
        <w:tc>
          <w:tcPr>
            <w:tcW w:w="1536" w:type="dxa"/>
            <w:shd w:val="clear" w:color="auto" w:fill="auto"/>
            <w:tcPrChange w:id="277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50E994B0" w14:textId="00F825F2" w:rsidR="00A57D54" w:rsidDel="008830D5" w:rsidRDefault="00A57D54" w:rsidP="00A57D54">
            <w:pPr>
              <w:spacing w:before="0" w:after="0"/>
              <w:jc w:val="left"/>
              <w:rPr>
                <w:del w:id="278" w:author="Elena Borisenok" w:date="2024-12-06T12:25:00Z"/>
                <w:szCs w:val="24"/>
              </w:rPr>
            </w:pPr>
            <w:ins w:id="279" w:author="Elena Borisenok" w:date="2024-12-06T12:25:00Z">
              <w:r>
                <w:rPr>
                  <w:color w:val="000000" w:themeColor="text1"/>
                </w:rPr>
                <w:t>П.3.3.2</w:t>
              </w:r>
            </w:ins>
            <w:del w:id="280" w:author="Elena Borisenok" w:date="2024-12-06T12:25:00Z">
              <w:r w:rsidDel="008830D5">
                <w:rPr>
                  <w:szCs w:val="24"/>
                </w:rPr>
                <w:delText xml:space="preserve">П. 4.2.3, </w:delText>
              </w:r>
            </w:del>
          </w:p>
          <w:p w14:paraId="2BF9FC48" w14:textId="41D34D9D" w:rsidR="00A57D54" w:rsidDel="008830D5" w:rsidRDefault="00A57D54" w:rsidP="00A57D54">
            <w:pPr>
              <w:spacing w:before="0" w:after="0"/>
              <w:jc w:val="left"/>
              <w:rPr>
                <w:del w:id="281" w:author="Elena Borisenok" w:date="2024-12-06T12:25:00Z"/>
                <w:szCs w:val="24"/>
              </w:rPr>
            </w:pPr>
            <w:del w:id="282" w:author="Elena Borisenok" w:date="2024-12-06T12:25:00Z">
              <w:r w:rsidDel="008830D5">
                <w:delText xml:space="preserve">П. </w:delText>
              </w:r>
              <w:r w:rsidDel="008830D5">
                <w:rPr>
                  <w:szCs w:val="24"/>
                </w:rPr>
                <w:delText xml:space="preserve">6.10.1.2, </w:delText>
              </w:r>
              <w:r w:rsidDel="008830D5">
                <w:delText xml:space="preserve">П. </w:delText>
              </w:r>
              <w:r w:rsidDel="008830D5">
                <w:rPr>
                  <w:szCs w:val="24"/>
                </w:rPr>
                <w:delText>6.10.1.4,</w:delText>
              </w:r>
            </w:del>
          </w:p>
          <w:p w14:paraId="30500F8D" w14:textId="6255645D" w:rsidR="00A57D54" w:rsidRDefault="00A57D54" w:rsidP="00A57D54">
            <w:pPr>
              <w:spacing w:before="0" w:after="0"/>
              <w:jc w:val="left"/>
              <w:rPr>
                <w:szCs w:val="24"/>
              </w:rPr>
            </w:pPr>
            <w:del w:id="283" w:author="Elena Borisenok" w:date="2024-12-06T12:25:00Z">
              <w:r w:rsidDel="008830D5">
                <w:delText>П. 6.10.8.3</w:delText>
              </w:r>
            </w:del>
          </w:p>
        </w:tc>
        <w:tc>
          <w:tcPr>
            <w:tcW w:w="2476" w:type="dxa"/>
            <w:shd w:val="clear" w:color="auto" w:fill="auto"/>
            <w:tcPrChange w:id="284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0A71734F" w14:textId="26A67528" w:rsidR="00A57D54" w:rsidRDefault="00A57D54" w:rsidP="00A57D54">
            <w:pPr>
              <w:spacing w:before="0" w:after="0"/>
              <w:jc w:val="left"/>
              <w:rPr>
                <w:szCs w:val="24"/>
              </w:rPr>
            </w:pPr>
            <w:ins w:id="285" w:author="Elena Borisenok" w:date="2024-12-06T12:25:00Z">
              <w:r>
                <w:rPr>
                  <w:color w:val="000000"/>
                  <w:szCs w:val="24"/>
                </w:rPr>
                <w:t>Б-</w:t>
              </w:r>
            </w:ins>
            <w:ins w:id="286" w:author="Elena Borisenok" w:date="2024-12-06T12:26:00Z">
              <w:r>
                <w:rPr>
                  <w:color w:val="000000"/>
                  <w:szCs w:val="24"/>
                </w:rPr>
                <w:t>5</w:t>
              </w:r>
            </w:ins>
            <w:ins w:id="287" w:author="Elena Borisenok" w:date="2024-12-06T12:25:00Z">
              <w:r>
                <w:rPr>
                  <w:color w:val="000000"/>
                  <w:szCs w:val="24"/>
                </w:rPr>
                <w:t xml:space="preserve">, </w:t>
              </w:r>
              <w:r>
                <w:rPr>
                  <w:color w:val="000000" w:themeColor="text1"/>
                </w:rPr>
                <w:t>Администрирование Платформы с использованием веб-интерфейса, интерфейса командной строки (CLI) и API.</w:t>
              </w:r>
            </w:ins>
            <w:del w:id="288" w:author="Elena Borisenok" w:date="2024-12-06T12:25:00Z">
              <w:r w:rsidDel="008830D5">
                <w:rPr>
                  <w:szCs w:val="24"/>
                </w:rPr>
                <w:delText>Б-5, Возможность использования корпоративного TLS/SSL сертификата для компонентов платформы</w:delText>
              </w:r>
            </w:del>
          </w:p>
        </w:tc>
        <w:tc>
          <w:tcPr>
            <w:tcW w:w="1451" w:type="dxa"/>
            <w:shd w:val="clear" w:color="auto" w:fill="auto"/>
            <w:tcPrChange w:id="289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D61646F" w14:textId="24450C7F" w:rsidR="00A57D54" w:rsidRDefault="00A57D54" w:rsidP="00A57D54">
            <w:pPr>
              <w:spacing w:before="0" w:after="0"/>
              <w:jc w:val="left"/>
              <w:rPr>
                <w:color w:val="000000"/>
                <w:szCs w:val="24"/>
              </w:rPr>
            </w:pPr>
            <w:ins w:id="290" w:author="Elena Borisenok" w:date="2024-12-06T12:25:00Z">
              <w:r>
                <w:rPr>
                  <w:color w:val="000000"/>
                  <w:szCs w:val="24"/>
                </w:rPr>
                <w:t>Высокий</w:t>
              </w:r>
            </w:ins>
            <w:del w:id="291" w:author="Elena Borisenok" w:date="2024-12-06T12:25:00Z">
              <w:r w:rsidDel="008830D5">
                <w:rPr>
                  <w:color w:val="000000"/>
                  <w:szCs w:val="24"/>
                </w:rPr>
                <w:delText>Высокий</w:delText>
              </w:r>
            </w:del>
          </w:p>
        </w:tc>
        <w:tc>
          <w:tcPr>
            <w:tcW w:w="4699" w:type="dxa"/>
            <w:shd w:val="clear" w:color="auto" w:fill="auto"/>
            <w:tcPrChange w:id="292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64327D97" w14:textId="3A2EB540" w:rsidR="00A57D54" w:rsidRDefault="00A57D54" w:rsidP="00A57D54">
            <w:pPr>
              <w:spacing w:before="0" w:after="0"/>
              <w:jc w:val="left"/>
              <w:rPr>
                <w:color w:val="000000"/>
                <w:szCs w:val="24"/>
              </w:rPr>
            </w:pPr>
            <w:commentRangeStart w:id="293"/>
            <w:commentRangeStart w:id="294"/>
            <w:ins w:id="295" w:author="Elena Borisenok" w:date="2024-12-06T12:25:00Z">
              <w:r>
                <w:rPr>
                  <w:color w:val="000000"/>
                  <w:szCs w:val="24"/>
                </w:rPr>
                <w:t xml:space="preserve">Открыть веб-страницу по адресу </w:t>
              </w:r>
              <w:r>
                <w:rPr>
                  <w:color w:val="000000"/>
                  <w:szCs w:val="24"/>
                  <w:lang w:val="en-US"/>
                </w:rPr>
                <w:t>console</w:t>
              </w:r>
              <w:r>
                <w:rPr>
                  <w:color w:val="000000"/>
                  <w:szCs w:val="24"/>
                </w:rPr>
                <w:t xml:space="preserve">.&lt;домен-кластера&gt;, выполнить вход в систему, назначить </w:t>
              </w:r>
              <w:proofErr w:type="spellStart"/>
              <w:r>
                <w:rPr>
                  <w:color w:val="000000"/>
                  <w:szCs w:val="24"/>
                </w:rPr>
                <w:t>ноде</w:t>
              </w:r>
              <w:proofErr w:type="spellEnd"/>
              <w:r>
                <w:rPr>
                  <w:color w:val="000000"/>
                  <w:szCs w:val="24"/>
                </w:rPr>
                <w:t xml:space="preserve"> кластера новую роль.</w:t>
              </w:r>
              <w:r>
                <w:rPr>
                  <w:color w:val="000000"/>
                  <w:szCs w:val="24"/>
                </w:rPr>
                <w:br/>
                <w:t xml:space="preserve">Открыть терминал, выполнить команду </w:t>
              </w:r>
              <w:r>
                <w:rPr>
                  <w:color w:val="000000"/>
                  <w:szCs w:val="24"/>
                  <w:lang w:val="en-US"/>
                </w:rPr>
                <w:t>kubectl</w:t>
              </w:r>
              <w:r>
                <w:rPr>
                  <w:color w:val="000000"/>
                  <w:szCs w:val="24"/>
                </w:rPr>
                <w:t xml:space="preserve"> </w:t>
              </w:r>
              <w:proofErr w:type="spellStart"/>
              <w:r>
                <w:rPr>
                  <w:color w:val="000000"/>
                  <w:szCs w:val="24"/>
                </w:rPr>
                <w:t>edit</w:t>
              </w:r>
              <w:proofErr w:type="spellEnd"/>
              <w:r>
                <w:rPr>
                  <w:color w:val="000000"/>
                  <w:szCs w:val="24"/>
                </w:rPr>
                <w:t xml:space="preserve"> </w:t>
              </w:r>
              <w:proofErr w:type="spellStart"/>
              <w:r>
                <w:rPr>
                  <w:color w:val="000000"/>
                  <w:szCs w:val="24"/>
                </w:rPr>
                <w:t>node</w:t>
              </w:r>
              <w:proofErr w:type="spellEnd"/>
              <w:r>
                <w:rPr>
                  <w:color w:val="000000"/>
                  <w:szCs w:val="24"/>
                </w:rPr>
                <w:t xml:space="preserve"> &lt;имя-</w:t>
              </w:r>
              <w:proofErr w:type="spellStart"/>
              <w:r>
                <w:rPr>
                  <w:color w:val="000000"/>
                  <w:szCs w:val="24"/>
                </w:rPr>
                <w:t>ноды</w:t>
              </w:r>
              <w:proofErr w:type="spellEnd"/>
              <w:r>
                <w:rPr>
                  <w:color w:val="000000"/>
                  <w:szCs w:val="24"/>
                </w:rPr>
                <w:t xml:space="preserve">&gt;, назначить </w:t>
              </w:r>
              <w:proofErr w:type="spellStart"/>
              <w:r>
                <w:rPr>
                  <w:color w:val="000000"/>
                  <w:szCs w:val="24"/>
                </w:rPr>
                <w:t>ноде</w:t>
              </w:r>
              <w:proofErr w:type="spellEnd"/>
              <w:r>
                <w:rPr>
                  <w:color w:val="000000"/>
                  <w:szCs w:val="24"/>
                </w:rPr>
                <w:t xml:space="preserve"> кластера новую роль, проверить применение конфигурации.</w:t>
              </w:r>
              <w:commentRangeEnd w:id="293"/>
              <w:r>
                <w:commentReference w:id="293"/>
              </w:r>
              <w:commentRangeEnd w:id="294"/>
              <w:r>
                <w:rPr>
                  <w:rStyle w:val="afe"/>
                </w:rPr>
                <w:commentReference w:id="294"/>
              </w:r>
            </w:ins>
            <w:commentRangeStart w:id="296"/>
            <w:commentRangeStart w:id="297"/>
            <w:del w:id="298" w:author="Elena Borisenok" w:date="2024-12-06T12:25:00Z">
              <w:r w:rsidDel="008830D5">
                <w:rPr>
                  <w:color w:val="000000"/>
                  <w:szCs w:val="24"/>
                </w:rPr>
                <w:delText>Настроить Deckhouse Platform для использования корпоративного промежуточного сертификата, указав параметры в конфигурации. Заказать выпуск TLS/SSL сертификата через модуль управления сертификатами Deckhouse. Убедиться, что сертификат успешно выпущен и используется компонентами платформы.</w:delText>
              </w:r>
              <w:commentRangeEnd w:id="296"/>
              <w:r w:rsidDel="008830D5">
                <w:commentReference w:id="296"/>
              </w:r>
              <w:commentRangeEnd w:id="297"/>
              <w:r w:rsidDel="008830D5">
                <w:rPr>
                  <w:rStyle w:val="afe"/>
                </w:rPr>
                <w:commentReference w:id="297"/>
              </w:r>
            </w:del>
          </w:p>
        </w:tc>
        <w:tc>
          <w:tcPr>
            <w:tcW w:w="3139" w:type="dxa"/>
            <w:shd w:val="clear" w:color="auto" w:fill="auto"/>
            <w:tcPrChange w:id="299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7050529E" w14:textId="22FFDDE9" w:rsidR="00A57D54" w:rsidRDefault="00A57D54" w:rsidP="00A57D54">
            <w:pPr>
              <w:spacing w:before="0" w:after="0"/>
              <w:jc w:val="left"/>
              <w:rPr>
                <w:color w:val="000000"/>
                <w:szCs w:val="24"/>
              </w:rPr>
            </w:pPr>
            <w:ins w:id="300" w:author="Elena Borisenok" w:date="2024-12-06T12:25:00Z">
              <w:r>
                <w:rPr>
                  <w:color w:val="000000"/>
                  <w:szCs w:val="24"/>
                </w:rPr>
                <w:t xml:space="preserve">В веб-интерфейсе и через терминал настройки </w:t>
              </w:r>
              <w:proofErr w:type="spellStart"/>
              <w:r>
                <w:rPr>
                  <w:color w:val="000000"/>
                  <w:szCs w:val="24"/>
                </w:rPr>
                <w:t>ноды</w:t>
              </w:r>
              <w:proofErr w:type="spellEnd"/>
              <w:r>
                <w:rPr>
                  <w:color w:val="000000"/>
                  <w:szCs w:val="24"/>
                </w:rPr>
                <w:t xml:space="preserve"> применяются одинаково. </w:t>
              </w:r>
            </w:ins>
            <w:del w:id="301" w:author="Elena Borisenok" w:date="2024-12-06T12:25:00Z">
              <w:r w:rsidDel="008830D5">
                <w:rPr>
                  <w:color w:val="000000"/>
                  <w:szCs w:val="24"/>
                </w:rPr>
                <w:delText>TLS/SSL сертификат был успешно выпущен с использованием корпоративного промежуточного сертификата и корректно применяется компонентами платформы.</w:delText>
              </w:r>
              <w:commentRangeEnd w:id="275"/>
              <w:r w:rsidDel="008830D5">
                <w:rPr>
                  <w:rStyle w:val="afe"/>
                </w:rPr>
                <w:commentReference w:id="275"/>
              </w:r>
            </w:del>
          </w:p>
        </w:tc>
        <w:tc>
          <w:tcPr>
            <w:tcW w:w="1657" w:type="dxa"/>
            <w:shd w:val="clear" w:color="auto" w:fill="auto"/>
            <w:tcPrChange w:id="302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547E6D56" w14:textId="13E26831" w:rsidR="00A57D54" w:rsidRDefault="00A57D54" w:rsidP="00A57D54">
            <w:pPr>
              <w:spacing w:before="0" w:after="0"/>
              <w:jc w:val="left"/>
              <w:rPr>
                <w:color w:val="000000"/>
                <w:szCs w:val="24"/>
              </w:rPr>
            </w:pPr>
            <w:del w:id="303" w:author="user" w:date="2024-12-06T11:49:00Z">
              <w:r w:rsidDel="00397C52">
                <w:rPr>
                  <w:color w:val="000000"/>
                  <w:szCs w:val="24"/>
                </w:rPr>
                <w:delText> </w:delText>
              </w:r>
            </w:del>
          </w:p>
        </w:tc>
      </w:tr>
      <w:tr w:rsidR="00140C10" w14:paraId="6D95CBCE" w14:textId="77777777" w:rsidTr="0038725D">
        <w:trPr>
          <w:trHeight w:val="600"/>
          <w:trPrChange w:id="304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05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47B563F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1536" w:type="dxa"/>
            <w:shd w:val="clear" w:color="auto" w:fill="auto"/>
            <w:tcPrChange w:id="306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14C911B7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4.2.5, </w:t>
            </w:r>
          </w:p>
          <w:p w14:paraId="00B94D2F" w14:textId="77777777" w:rsidR="00140C10" w:rsidRDefault="00000000">
            <w:pPr>
              <w:spacing w:before="0" w:after="0"/>
              <w:jc w:val="left"/>
            </w:pPr>
            <w:r>
              <w:t xml:space="preserve">П. </w:t>
            </w:r>
            <w:r>
              <w:rPr>
                <w:szCs w:val="24"/>
              </w:rPr>
              <w:t>6.13.1 </w:t>
            </w:r>
          </w:p>
        </w:tc>
        <w:tc>
          <w:tcPr>
            <w:tcW w:w="2476" w:type="dxa"/>
            <w:shd w:val="clear" w:color="auto" w:fill="auto"/>
            <w:tcPrChange w:id="307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5FD2C44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Б-6, Использования временных статических пользователей в кластере</w:t>
            </w:r>
          </w:p>
        </w:tc>
        <w:tc>
          <w:tcPr>
            <w:tcW w:w="1451" w:type="dxa"/>
            <w:shd w:val="clear" w:color="auto" w:fill="auto"/>
            <w:tcPrChange w:id="308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3C117E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09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11BF207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временного статического пользователя через конфигурацию Deckhouse, указав его данные в соответствующем ресурсе. Настроить права доступа для созданного </w:t>
            </w:r>
            <w:r>
              <w:rPr>
                <w:color w:val="000000"/>
                <w:szCs w:val="24"/>
              </w:rPr>
              <w:lastRenderedPageBreak/>
              <w:t>пользователя, обеспечив возможность входа в веб-интерфейсы платформы. Проверить успешную авторизацию пользователя в веб-интерфейсах с использованием указанных учетных данных.</w:t>
            </w:r>
          </w:p>
        </w:tc>
        <w:tc>
          <w:tcPr>
            <w:tcW w:w="3139" w:type="dxa"/>
            <w:shd w:val="clear" w:color="auto" w:fill="auto"/>
            <w:tcPrChange w:id="310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6C4D080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Статический пользователь был успешно создан и использован для входа в веб-интерфейсы платформы.</w:t>
            </w:r>
          </w:p>
        </w:tc>
        <w:tc>
          <w:tcPr>
            <w:tcW w:w="1657" w:type="dxa"/>
            <w:shd w:val="clear" w:color="auto" w:fill="auto"/>
            <w:tcPrChange w:id="31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623A31C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E7148FB" w14:textId="77777777" w:rsidTr="0038725D">
        <w:trPr>
          <w:trHeight w:val="315"/>
          <w:trPrChange w:id="312" w:author="Elena Borisenok" w:date="2024-12-06T12:28:00Z">
            <w:trPr>
              <w:trHeight w:val="31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13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26B8967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1536" w:type="dxa"/>
            <w:shd w:val="clear" w:color="auto" w:fill="auto"/>
            <w:tcPrChange w:id="314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12716485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5.3.4, </w:t>
            </w:r>
          </w:p>
          <w:p w14:paraId="2329FD83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>3.1.10</w:t>
            </w:r>
          </w:p>
        </w:tc>
        <w:tc>
          <w:tcPr>
            <w:tcW w:w="2476" w:type="dxa"/>
            <w:shd w:val="clear" w:color="auto" w:fill="auto"/>
            <w:tcPrChange w:id="315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1CEF511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Б-7, Использование статических групп пользователей в кластере</w:t>
            </w:r>
          </w:p>
        </w:tc>
        <w:tc>
          <w:tcPr>
            <w:tcW w:w="1451" w:type="dxa"/>
            <w:shd w:val="clear" w:color="auto" w:fill="auto"/>
            <w:tcPrChange w:id="316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2407030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17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3C0AE57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Создать статическую группу пользователей, добавив соответствующую конфигурацию в Deckhouse. Настроить роль (</w:t>
            </w:r>
            <w:proofErr w:type="spellStart"/>
            <w:r>
              <w:rPr>
                <w:color w:val="000000"/>
                <w:szCs w:val="24"/>
              </w:rPr>
              <w:t>Role</w:t>
            </w:r>
            <w:proofErr w:type="spellEnd"/>
            <w:r>
              <w:rPr>
                <w:color w:val="000000"/>
                <w:szCs w:val="24"/>
              </w:rPr>
              <w:t>) или роль с областью (</w:t>
            </w:r>
            <w:proofErr w:type="spellStart"/>
            <w:r>
              <w:rPr>
                <w:color w:val="000000"/>
                <w:szCs w:val="24"/>
              </w:rPr>
              <w:t>ClusterRole</w:t>
            </w:r>
            <w:proofErr w:type="spellEnd"/>
            <w:r>
              <w:rPr>
                <w:color w:val="000000"/>
                <w:szCs w:val="24"/>
              </w:rPr>
              <w:t>), а также привязку роли (</w:t>
            </w:r>
            <w:proofErr w:type="spellStart"/>
            <w:r>
              <w:rPr>
                <w:color w:val="000000"/>
                <w:szCs w:val="24"/>
              </w:rPr>
              <w:t>RoleBinding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ClusterRoleBinding</w:t>
            </w:r>
            <w:proofErr w:type="spellEnd"/>
            <w:r>
              <w:rPr>
                <w:color w:val="000000"/>
                <w:szCs w:val="24"/>
              </w:rPr>
              <w:t>) для предоставления прав доступа этой группе. Проверить успешное использование группы для выполнения операций через Kubernetes API.</w:t>
            </w:r>
          </w:p>
        </w:tc>
        <w:tc>
          <w:tcPr>
            <w:tcW w:w="3139" w:type="dxa"/>
            <w:shd w:val="clear" w:color="auto" w:fill="auto"/>
            <w:tcPrChange w:id="318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09114D7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Статическая группа пользователей была успешно создана и использована для выдачи прав доступа в Kubernetes API.</w:t>
            </w:r>
          </w:p>
        </w:tc>
        <w:tc>
          <w:tcPr>
            <w:tcW w:w="1657" w:type="dxa"/>
            <w:shd w:val="clear" w:color="auto" w:fill="auto"/>
            <w:tcPrChange w:id="319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77D4814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16B8DA43" w14:textId="77777777" w:rsidTr="0038725D">
        <w:trPr>
          <w:trHeight w:val="315"/>
          <w:trPrChange w:id="320" w:author="Elena Borisenok" w:date="2024-12-06T12:28:00Z">
            <w:trPr>
              <w:trHeight w:val="31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21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4B098F23" w14:textId="77777777" w:rsidR="00140C10" w:rsidRDefault="00000000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1536" w:type="dxa"/>
            <w:shd w:val="clear" w:color="auto" w:fill="auto"/>
            <w:tcPrChange w:id="322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48C51645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4.2.5, </w:t>
            </w:r>
          </w:p>
          <w:p w14:paraId="4BF425C4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>6.13.1</w:t>
            </w:r>
          </w:p>
        </w:tc>
        <w:tc>
          <w:tcPr>
            <w:tcW w:w="2476" w:type="dxa"/>
            <w:shd w:val="clear" w:color="auto" w:fill="auto"/>
            <w:tcPrChange w:id="323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70599BBA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Б-8, Использование внешнего провайдера аутентификации (LDAP/ /OIDC)</w:t>
            </w:r>
          </w:p>
        </w:tc>
        <w:tc>
          <w:tcPr>
            <w:tcW w:w="1451" w:type="dxa"/>
            <w:shd w:val="clear" w:color="auto" w:fill="auto"/>
            <w:tcPrChange w:id="324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8B8325F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25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0D712D79" w14:textId="002D1D6A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Включить модуль </w:t>
            </w:r>
            <w:proofErr w:type="spellStart"/>
            <w:r>
              <w:rPr>
                <w:szCs w:val="24"/>
              </w:rPr>
              <w:t>user-authn</w:t>
            </w:r>
            <w:proofErr w:type="spellEnd"/>
            <w:r>
              <w:rPr>
                <w:szCs w:val="24"/>
              </w:rPr>
              <w:t xml:space="preserve"> и настроить </w:t>
            </w:r>
            <w:proofErr w:type="spellStart"/>
            <w:r>
              <w:rPr>
                <w:szCs w:val="24"/>
              </w:rPr>
              <w:t>DexProvider</w:t>
            </w:r>
            <w:proofErr w:type="spellEnd"/>
            <w:r>
              <w:rPr>
                <w:szCs w:val="24"/>
              </w:rPr>
              <w:t xml:space="preserve"> для интеграции с внешним провайдером аутентификации (LDAP или OIDC). Настроить параметры подключения к LDAP-серверу, включая URL, базовый DN, фильтры пользователей и групп. Проверить успешную авторизацию пользователя в веб-интерфейсах </w:t>
            </w:r>
            <w:del w:id="326" w:author="Elena Borisenok" w:date="2024-12-10T11:50:00Z">
              <w:r w:rsidDel="00182050">
                <w:rPr>
                  <w:szCs w:val="24"/>
                </w:rPr>
                <w:delText>Deckhouse Platform</w:delText>
              </w:r>
            </w:del>
            <w:ins w:id="327" w:author="Elena Borisenok" w:date="2024-12-10T11:50:00Z">
              <w:r w:rsidR="00182050">
                <w:rPr>
                  <w:szCs w:val="24"/>
                </w:rPr>
                <w:t>Deckhouse</w:t>
              </w:r>
            </w:ins>
            <w:r>
              <w:rPr>
                <w:szCs w:val="24"/>
              </w:rPr>
              <w:t xml:space="preserve"> с использованием учетных данных LDAP.</w:t>
            </w:r>
          </w:p>
        </w:tc>
        <w:tc>
          <w:tcPr>
            <w:tcW w:w="3139" w:type="dxa"/>
            <w:shd w:val="clear" w:color="auto" w:fill="auto"/>
            <w:tcPrChange w:id="328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49EA2EF5" w14:textId="5DCE2E6B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Модуль </w:t>
            </w:r>
            <w:proofErr w:type="spellStart"/>
            <w:r>
              <w:rPr>
                <w:szCs w:val="24"/>
              </w:rPr>
              <w:t>user-authn</w:t>
            </w:r>
            <w:proofErr w:type="spellEnd"/>
            <w:r>
              <w:rPr>
                <w:szCs w:val="24"/>
              </w:rPr>
              <w:t xml:space="preserve"> был включен, </w:t>
            </w:r>
            <w:proofErr w:type="spellStart"/>
            <w:r>
              <w:rPr>
                <w:szCs w:val="24"/>
              </w:rPr>
              <w:t>DexProvider</w:t>
            </w:r>
            <w:proofErr w:type="spellEnd"/>
            <w:r>
              <w:rPr>
                <w:szCs w:val="24"/>
              </w:rPr>
              <w:t xml:space="preserve"> настроен, и вход в веб-интерфейсы </w:t>
            </w:r>
            <w:del w:id="329" w:author="Elena Borisenok" w:date="2024-12-10T11:50:00Z">
              <w:r w:rsidDel="00182050">
                <w:rPr>
                  <w:szCs w:val="24"/>
                </w:rPr>
                <w:delText>Deckhouse Platform</w:delText>
              </w:r>
            </w:del>
            <w:ins w:id="330" w:author="Elena Borisenok" w:date="2024-12-10T11:50:00Z">
              <w:r w:rsidR="00182050">
                <w:rPr>
                  <w:szCs w:val="24"/>
                </w:rPr>
                <w:t>Deckhouse</w:t>
              </w:r>
            </w:ins>
            <w:r>
              <w:rPr>
                <w:szCs w:val="24"/>
              </w:rPr>
              <w:t xml:space="preserve"> с использованием LDAP-учетных данных выполнен успешно.</w:t>
            </w:r>
          </w:p>
        </w:tc>
        <w:tc>
          <w:tcPr>
            <w:tcW w:w="1657" w:type="dxa"/>
            <w:shd w:val="clear" w:color="auto" w:fill="auto"/>
            <w:tcPrChange w:id="33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38184917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 </w:t>
            </w:r>
          </w:p>
        </w:tc>
      </w:tr>
      <w:tr w:rsidR="00140C10" w14:paraId="7A1BCF9C" w14:textId="77777777" w:rsidTr="0038725D">
        <w:trPr>
          <w:trHeight w:val="315"/>
          <w:trPrChange w:id="332" w:author="Elena Borisenok" w:date="2024-12-06T12:28:00Z">
            <w:trPr>
              <w:trHeight w:val="31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33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4C9A0D30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1536" w:type="dxa"/>
            <w:shd w:val="clear" w:color="auto" w:fill="auto"/>
            <w:tcPrChange w:id="334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4CF8C3E7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5.3.4, </w:t>
            </w:r>
          </w:p>
          <w:p w14:paraId="7E804A1C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>П. 3.1.10</w:t>
            </w:r>
          </w:p>
        </w:tc>
        <w:tc>
          <w:tcPr>
            <w:tcW w:w="2476" w:type="dxa"/>
            <w:shd w:val="clear" w:color="auto" w:fill="auto"/>
            <w:tcPrChange w:id="335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1AA8022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Б-9, Настройка ролевой модели доступа на основе групп, атрибутов пользователя</w:t>
            </w:r>
          </w:p>
        </w:tc>
        <w:tc>
          <w:tcPr>
            <w:tcW w:w="1451" w:type="dxa"/>
            <w:shd w:val="clear" w:color="auto" w:fill="auto"/>
            <w:tcPrChange w:id="336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3A67F7F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Средний</w:t>
            </w:r>
          </w:p>
        </w:tc>
        <w:tc>
          <w:tcPr>
            <w:tcW w:w="4699" w:type="dxa"/>
            <w:shd w:val="clear" w:color="auto" w:fill="auto"/>
            <w:tcPrChange w:id="337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41A0E8D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ролевую модель доступа в Deckhouse, создав </w:t>
            </w:r>
            <w:proofErr w:type="spellStart"/>
            <w:r>
              <w:rPr>
                <w:color w:val="000000"/>
                <w:szCs w:val="24"/>
              </w:rPr>
              <w:t>Role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ClusterRole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RoleBinding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ClusterRoleBinding</w:t>
            </w:r>
            <w:proofErr w:type="spellEnd"/>
            <w:r>
              <w:rPr>
                <w:color w:val="000000"/>
                <w:szCs w:val="24"/>
              </w:rPr>
              <w:t xml:space="preserve"> с привязкой к группам пользователей из LDAP или OIDC. В конфигурации </w:t>
            </w:r>
            <w:proofErr w:type="spellStart"/>
            <w:r>
              <w:rPr>
                <w:color w:val="000000"/>
                <w:szCs w:val="24"/>
              </w:rPr>
              <w:t>DexProvider</w:t>
            </w:r>
            <w:proofErr w:type="spellEnd"/>
            <w:r>
              <w:rPr>
                <w:color w:val="000000"/>
                <w:szCs w:val="24"/>
              </w:rPr>
              <w:t xml:space="preserve"> указать соответствие групп в внешнем провайдере атрибутам </w:t>
            </w:r>
            <w:r>
              <w:rPr>
                <w:color w:val="000000"/>
                <w:szCs w:val="24"/>
              </w:rPr>
              <w:lastRenderedPageBreak/>
              <w:t>пользователя. Проверить, что пользователь, входящий в указанную группу, успешно получает доступ в соответствии с заданными правами.</w:t>
            </w:r>
          </w:p>
        </w:tc>
        <w:tc>
          <w:tcPr>
            <w:tcW w:w="3139" w:type="dxa"/>
            <w:shd w:val="clear" w:color="auto" w:fill="auto"/>
            <w:tcPrChange w:id="338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5510803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Доступ пользователю был успешно предоставлен на основе его принадлежности к группе в LDAP или OIDC, а права доступа применены корректно.</w:t>
            </w:r>
          </w:p>
        </w:tc>
        <w:tc>
          <w:tcPr>
            <w:tcW w:w="1657" w:type="dxa"/>
            <w:shd w:val="clear" w:color="auto" w:fill="auto"/>
            <w:tcPrChange w:id="339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7513226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D97A825" w14:textId="77777777" w:rsidTr="0038725D">
        <w:trPr>
          <w:trHeight w:val="315"/>
          <w:trPrChange w:id="340" w:author="Elena Borisenok" w:date="2024-12-06T12:28:00Z">
            <w:trPr>
              <w:trHeight w:val="31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41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17F8A02A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1536" w:type="dxa"/>
            <w:shd w:val="clear" w:color="auto" w:fill="auto"/>
            <w:tcPrChange w:id="342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382534EA" w14:textId="77777777" w:rsidR="00140C10" w:rsidRDefault="00000000">
            <w:pPr>
              <w:spacing w:line="0" w:lineRule="atLeast"/>
            </w:pPr>
            <w:r>
              <w:rPr>
                <w:szCs w:val="24"/>
              </w:rPr>
              <w:t xml:space="preserve">П. 5.3.4, </w:t>
            </w:r>
          </w:p>
          <w:p w14:paraId="066BBDB1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>П. 3.1.10</w:t>
            </w:r>
          </w:p>
        </w:tc>
        <w:tc>
          <w:tcPr>
            <w:tcW w:w="2476" w:type="dxa"/>
            <w:shd w:val="clear" w:color="auto" w:fill="auto"/>
            <w:tcPrChange w:id="343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6E58EA1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Б-10, Ограничение доступа пользователей к определенным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</w:p>
        </w:tc>
        <w:tc>
          <w:tcPr>
            <w:tcW w:w="1451" w:type="dxa"/>
            <w:shd w:val="clear" w:color="auto" w:fill="auto"/>
            <w:tcPrChange w:id="344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641A714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45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65790F6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</w:t>
            </w:r>
            <w:proofErr w:type="spellStart"/>
            <w:r>
              <w:rPr>
                <w:color w:val="000000"/>
                <w:szCs w:val="24"/>
              </w:rPr>
              <w:t>Role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RoleBinding</w:t>
            </w:r>
            <w:proofErr w:type="spellEnd"/>
            <w:r>
              <w:rPr>
                <w:color w:val="000000"/>
                <w:szCs w:val="24"/>
              </w:rPr>
              <w:t xml:space="preserve"> для заданного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, привязав их к пользователю/группе. Попробовать выполнить действия в этом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от имени пользователя. Проверить, что доступ к другим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отсутствует.</w:t>
            </w:r>
          </w:p>
        </w:tc>
        <w:tc>
          <w:tcPr>
            <w:tcW w:w="3139" w:type="dxa"/>
            <w:shd w:val="clear" w:color="auto" w:fill="auto"/>
            <w:tcPrChange w:id="346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7050D55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Пользователь получил доступ к заданному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и не имеет прав на работу с другими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657" w:type="dxa"/>
            <w:shd w:val="clear" w:color="auto" w:fill="auto"/>
            <w:tcPrChange w:id="347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6815F65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09118465" w14:textId="77777777" w:rsidTr="0038725D">
        <w:trPr>
          <w:trHeight w:val="555"/>
          <w:trPrChange w:id="348" w:author="Elena Borisenok" w:date="2024-12-06T12:28:00Z">
            <w:trPr>
              <w:trHeight w:val="55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49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2E1A4CB0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1536" w:type="dxa"/>
            <w:shd w:val="clear" w:color="auto" w:fill="auto"/>
            <w:tcPrChange w:id="350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41FCCD16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5.3.4, </w:t>
            </w:r>
          </w:p>
          <w:p w14:paraId="1A5493F8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3.1.10, </w:t>
            </w:r>
          </w:p>
        </w:tc>
        <w:tc>
          <w:tcPr>
            <w:tcW w:w="2476" w:type="dxa"/>
            <w:shd w:val="clear" w:color="auto" w:fill="auto"/>
            <w:tcPrChange w:id="351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39BD55C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Б-11, Возможность расширения прав доступа</w:t>
            </w:r>
          </w:p>
        </w:tc>
        <w:tc>
          <w:tcPr>
            <w:tcW w:w="1451" w:type="dxa"/>
            <w:shd w:val="clear" w:color="auto" w:fill="auto"/>
            <w:tcPrChange w:id="352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2F9188F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  <w:tc>
          <w:tcPr>
            <w:tcW w:w="4699" w:type="dxa"/>
            <w:shd w:val="clear" w:color="auto" w:fill="auto"/>
            <w:tcPrChange w:id="353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7D40505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Обновить роль доступа User, добавив в нее разрешения на работу с секретами (например, </w:t>
            </w:r>
            <w:proofErr w:type="spellStart"/>
            <w:r>
              <w:rPr>
                <w:color w:val="000000"/>
                <w:szCs w:val="24"/>
              </w:rPr>
              <w:t>get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list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create</w:t>
            </w:r>
            <w:proofErr w:type="spellEnd"/>
            <w:r>
              <w:rPr>
                <w:color w:val="000000"/>
                <w:szCs w:val="24"/>
              </w:rPr>
              <w:t xml:space="preserve">). Применить обновленную роль через </w:t>
            </w:r>
            <w:proofErr w:type="spellStart"/>
            <w:r>
              <w:rPr>
                <w:color w:val="000000"/>
                <w:szCs w:val="24"/>
              </w:rPr>
              <w:t>RoleBinding</w:t>
            </w:r>
            <w:proofErr w:type="spellEnd"/>
            <w:r>
              <w:rPr>
                <w:color w:val="000000"/>
                <w:szCs w:val="24"/>
              </w:rPr>
              <w:t xml:space="preserve"> или </w:t>
            </w:r>
            <w:proofErr w:type="spellStart"/>
            <w:r>
              <w:rPr>
                <w:color w:val="000000"/>
                <w:szCs w:val="24"/>
              </w:rPr>
              <w:t>ClusterRoleBinding</w:t>
            </w:r>
            <w:proofErr w:type="spellEnd"/>
            <w:r>
              <w:rPr>
                <w:color w:val="000000"/>
                <w:szCs w:val="24"/>
              </w:rPr>
              <w:t xml:space="preserve"> для конкретного пользователя. Проверить, что пользователь получил дополнительные права и успешно выполняет операции с секретами.</w:t>
            </w:r>
          </w:p>
        </w:tc>
        <w:tc>
          <w:tcPr>
            <w:tcW w:w="3139" w:type="dxa"/>
            <w:shd w:val="clear" w:color="auto" w:fill="auto"/>
            <w:tcPrChange w:id="354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2757B11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Роль доступа User успешно расширена правами на работу с секретами, пользователь получил дополнительные права и может выполнять соответствующие операции.</w:t>
            </w:r>
          </w:p>
        </w:tc>
        <w:tc>
          <w:tcPr>
            <w:tcW w:w="1657" w:type="dxa"/>
            <w:shd w:val="clear" w:color="auto" w:fill="auto"/>
            <w:tcPrChange w:id="355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6A3186E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0D1CAFE" w14:textId="77777777" w:rsidTr="0038725D">
        <w:trPr>
          <w:trHeight w:val="705"/>
          <w:trPrChange w:id="356" w:author="Elena Borisenok" w:date="2024-12-06T12:28:00Z">
            <w:trPr>
              <w:trHeight w:val="705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57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0010D1D0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12</w:t>
            </w:r>
          </w:p>
        </w:tc>
        <w:tc>
          <w:tcPr>
            <w:tcW w:w="1536" w:type="dxa"/>
            <w:shd w:val="clear" w:color="auto" w:fill="auto"/>
            <w:tcPrChange w:id="358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204DD81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5.3.4</w:t>
            </w:r>
          </w:p>
        </w:tc>
        <w:tc>
          <w:tcPr>
            <w:tcW w:w="2476" w:type="dxa"/>
            <w:shd w:val="clear" w:color="auto" w:fill="auto"/>
            <w:tcPrChange w:id="359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6568387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Б-12, Использование сервисной учетной записи для выката прикладного ПО в платформу</w:t>
            </w:r>
          </w:p>
        </w:tc>
        <w:tc>
          <w:tcPr>
            <w:tcW w:w="1451" w:type="dxa"/>
            <w:shd w:val="clear" w:color="auto" w:fill="auto"/>
            <w:tcPrChange w:id="360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6A4BC8C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61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7861A0E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Создать сервисную учетную запись (</w:t>
            </w:r>
            <w:proofErr w:type="spellStart"/>
            <w:r>
              <w:rPr>
                <w:color w:val="000000"/>
                <w:szCs w:val="24"/>
              </w:rPr>
              <w:t>ServiceAccount</w:t>
            </w:r>
            <w:proofErr w:type="spellEnd"/>
            <w:r>
              <w:rPr>
                <w:color w:val="000000"/>
                <w:szCs w:val="24"/>
              </w:rPr>
              <w:t xml:space="preserve">) в заданном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. Настроить </w:t>
            </w:r>
            <w:proofErr w:type="spellStart"/>
            <w:r>
              <w:rPr>
                <w:color w:val="000000"/>
                <w:szCs w:val="24"/>
              </w:rPr>
              <w:t>Role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RoleBinding</w:t>
            </w:r>
            <w:proofErr w:type="spellEnd"/>
            <w:r>
              <w:rPr>
                <w:color w:val="000000"/>
                <w:szCs w:val="24"/>
              </w:rPr>
              <w:t xml:space="preserve">, предоставив учетной записи права на выкат приложений в этом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и ограничив доступ к другим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>. Выполнить выкат приложения, используя созданную учетную запись, и проверить успешность операции.</w:t>
            </w:r>
          </w:p>
        </w:tc>
        <w:tc>
          <w:tcPr>
            <w:tcW w:w="3139" w:type="dxa"/>
            <w:shd w:val="clear" w:color="auto" w:fill="auto"/>
            <w:tcPrChange w:id="362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5466A35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Сервисная учетная запись создана с ограниченными правами, приложение успешно выкачено в заданный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, доступ к другим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отсутствует.</w:t>
            </w:r>
          </w:p>
        </w:tc>
        <w:tc>
          <w:tcPr>
            <w:tcW w:w="1657" w:type="dxa"/>
            <w:shd w:val="clear" w:color="auto" w:fill="auto"/>
            <w:tcPrChange w:id="363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00964B4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DB25498" w14:textId="77777777" w:rsidTr="0038725D">
        <w:trPr>
          <w:trHeight w:val="600"/>
          <w:trPrChange w:id="364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65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2B65259A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13</w:t>
            </w:r>
          </w:p>
        </w:tc>
        <w:tc>
          <w:tcPr>
            <w:tcW w:w="1536" w:type="dxa"/>
            <w:shd w:val="clear" w:color="auto" w:fill="auto"/>
            <w:tcPrChange w:id="366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6260542E" w14:textId="77777777" w:rsidR="00140C10" w:rsidRDefault="00000000">
            <w:pPr>
              <w:spacing w:before="0" w:after="0"/>
              <w:jc w:val="left"/>
              <w:rPr>
                <w:ins w:id="367" w:author="Elena Borisenok" w:date="2024-11-29T17:14:00Z"/>
                <w:szCs w:val="24"/>
              </w:rPr>
            </w:pPr>
            <w:r>
              <w:rPr>
                <w:szCs w:val="24"/>
              </w:rPr>
              <w:t>П. 6.10.7</w:t>
            </w:r>
          </w:p>
          <w:p w14:paraId="248A58FE" w14:textId="77777777" w:rsidR="00140C10" w:rsidRDefault="00000000">
            <w:pPr>
              <w:spacing w:before="0" w:after="0"/>
              <w:jc w:val="left"/>
              <w:rPr>
                <w:ins w:id="368" w:author="Elena Borisenok" w:date="2024-11-29T17:14:00Z"/>
                <w:szCs w:val="24"/>
              </w:rPr>
            </w:pPr>
            <w:ins w:id="369" w:author="Elena Borisenok" w:date="2024-11-29T17:14:00Z">
              <w:r>
                <w:rPr>
                  <w:szCs w:val="24"/>
                  <w:rPrChange w:id="370" w:author="Elena Borisenok" w:date="2024-11-29T17:14:00Z">
                    <w:rPr>
                      <w:szCs w:val="24"/>
                      <w:highlight w:val="yellow"/>
                    </w:rPr>
                  </w:rPrChange>
                </w:rPr>
                <w:t xml:space="preserve">П. </w:t>
              </w:r>
              <w:r>
                <w:rPr>
                  <w:rPrChange w:id="371" w:author="Elena Borisenok" w:date="2024-11-29T17:14:00Z">
                    <w:rPr>
                      <w:highlight w:val="yellow"/>
                    </w:rPr>
                  </w:rPrChange>
                </w:rPr>
                <w:t>3.11.12</w:t>
              </w:r>
            </w:ins>
          </w:p>
          <w:p w14:paraId="6A84D632" w14:textId="77777777" w:rsidR="00140C10" w:rsidRDefault="00140C10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2476" w:type="dxa"/>
            <w:shd w:val="clear" w:color="auto" w:fill="auto"/>
            <w:tcPrChange w:id="372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051A38C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Б-13, Использование политик безопасности Kubernetes (Pod Security Standards)</w:t>
            </w:r>
          </w:p>
        </w:tc>
        <w:tc>
          <w:tcPr>
            <w:tcW w:w="1451" w:type="dxa"/>
            <w:shd w:val="clear" w:color="auto" w:fill="auto"/>
            <w:tcPrChange w:id="373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5A00BA0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74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68ED7DE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Применить политику безопасности Kubernetes (Pod Security Standards) с уровнем </w:t>
            </w:r>
            <w:proofErr w:type="spellStart"/>
            <w:r>
              <w:rPr>
                <w:color w:val="000000"/>
                <w:szCs w:val="24"/>
              </w:rPr>
              <w:t>Restricted</w:t>
            </w:r>
            <w:proofErr w:type="spellEnd"/>
            <w:r>
              <w:rPr>
                <w:color w:val="000000"/>
                <w:szCs w:val="24"/>
              </w:rPr>
              <w:t xml:space="preserve"> в заданном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. Попробовать создать под с параметром </w:t>
            </w:r>
            <w:proofErr w:type="spellStart"/>
            <w:r>
              <w:rPr>
                <w:color w:val="000000"/>
                <w:szCs w:val="24"/>
              </w:rPr>
              <w:t>privileged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true</w:t>
            </w:r>
            <w:proofErr w:type="spellEnd"/>
            <w:r>
              <w:rPr>
                <w:color w:val="000000"/>
                <w:szCs w:val="24"/>
              </w:rPr>
              <w:t xml:space="preserve">, нарушающим требования </w:t>
            </w:r>
            <w:r>
              <w:rPr>
                <w:color w:val="000000"/>
                <w:szCs w:val="24"/>
              </w:rPr>
              <w:lastRenderedPageBreak/>
              <w:t>политики. Проверить, что под не был создан, а в событиях кластера отображается сообщение об ошибке, связанное с нарушением политики безопасности.</w:t>
            </w:r>
          </w:p>
        </w:tc>
        <w:tc>
          <w:tcPr>
            <w:tcW w:w="3139" w:type="dxa"/>
            <w:shd w:val="clear" w:color="auto" w:fill="auto"/>
            <w:tcPrChange w:id="375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7A04CFB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Политика </w:t>
            </w:r>
            <w:proofErr w:type="spellStart"/>
            <w:r>
              <w:rPr>
                <w:color w:val="000000"/>
                <w:szCs w:val="24"/>
              </w:rPr>
              <w:t>Restricted</w:t>
            </w:r>
            <w:proofErr w:type="spellEnd"/>
            <w:r>
              <w:rPr>
                <w:color w:val="000000"/>
                <w:szCs w:val="24"/>
              </w:rPr>
              <w:t xml:space="preserve"> успешно применена, под с параметром </w:t>
            </w:r>
            <w:proofErr w:type="spellStart"/>
            <w:r>
              <w:rPr>
                <w:color w:val="000000"/>
                <w:szCs w:val="24"/>
              </w:rPr>
              <w:t>privileged</w:t>
            </w:r>
            <w:proofErr w:type="spellEnd"/>
            <w:r>
              <w:rPr>
                <w:color w:val="000000"/>
                <w:szCs w:val="24"/>
              </w:rPr>
              <w:t xml:space="preserve">: </w:t>
            </w:r>
            <w:proofErr w:type="spellStart"/>
            <w:r>
              <w:rPr>
                <w:color w:val="000000"/>
                <w:szCs w:val="24"/>
              </w:rPr>
              <w:t>true</w:t>
            </w:r>
            <w:proofErr w:type="spellEnd"/>
            <w:r>
              <w:rPr>
                <w:color w:val="000000"/>
                <w:szCs w:val="24"/>
              </w:rPr>
              <w:t xml:space="preserve"> не создан, а соответствующая ошибка </w:t>
            </w:r>
            <w:r>
              <w:rPr>
                <w:color w:val="000000"/>
                <w:szCs w:val="24"/>
              </w:rPr>
              <w:lastRenderedPageBreak/>
              <w:t>зафиксирована в событиях кластера.</w:t>
            </w:r>
          </w:p>
        </w:tc>
        <w:tc>
          <w:tcPr>
            <w:tcW w:w="1657" w:type="dxa"/>
            <w:shd w:val="clear" w:color="auto" w:fill="auto"/>
            <w:tcPrChange w:id="376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25A107B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 </w:t>
            </w:r>
          </w:p>
        </w:tc>
      </w:tr>
      <w:tr w:rsidR="00140C10" w14:paraId="34CC9A02" w14:textId="77777777" w:rsidTr="0038725D">
        <w:trPr>
          <w:trHeight w:val="900"/>
          <w:trPrChange w:id="377" w:author="Elena Borisenok" w:date="2024-12-06T12:28:00Z">
            <w:trPr>
              <w:trHeight w:val="9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78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2D6425E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14</w:t>
            </w:r>
          </w:p>
        </w:tc>
        <w:tc>
          <w:tcPr>
            <w:tcW w:w="1536" w:type="dxa"/>
            <w:shd w:val="clear" w:color="auto" w:fill="auto"/>
            <w:tcPrChange w:id="379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760E20B2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3.11.3, </w:t>
            </w:r>
          </w:p>
          <w:p w14:paraId="17094574" w14:textId="77777777" w:rsidR="00140C10" w:rsidRDefault="00000000">
            <w:pPr>
              <w:spacing w:before="0" w:after="0"/>
              <w:jc w:val="left"/>
              <w:rPr>
                <w:strike/>
                <w:szCs w:val="24"/>
              </w:rPr>
            </w:pPr>
            <w:r>
              <w:rPr>
                <w:szCs w:val="24"/>
              </w:rPr>
              <w:t xml:space="preserve">П. 3.11.4, </w:t>
            </w:r>
          </w:p>
          <w:p w14:paraId="59BA1F1F" w14:textId="77777777" w:rsidR="00140C10" w:rsidRDefault="00000000">
            <w:pPr>
              <w:spacing w:line="0" w:lineRule="atLeast"/>
            </w:pPr>
            <w:r>
              <w:rPr>
                <w:szCs w:val="24"/>
              </w:rPr>
              <w:t xml:space="preserve">П. </w:t>
            </w:r>
            <w:r>
              <w:t>3.11.2</w:t>
            </w:r>
          </w:p>
          <w:p w14:paraId="5448DA00" w14:textId="77777777" w:rsidR="00140C10" w:rsidRDefault="00000000">
            <w:pPr>
              <w:spacing w:line="0" w:lineRule="atLeast"/>
              <w:rPr>
                <w:del w:id="380" w:author="Elena Borisenok" w:date="2024-11-29T17:14:00Z"/>
              </w:rPr>
            </w:pPr>
            <w:del w:id="381" w:author="Elena Borisenok" w:date="2024-11-29T17:14:00Z">
              <w:r>
                <w:rPr>
                  <w:szCs w:val="24"/>
                </w:rPr>
                <w:delText xml:space="preserve">П. </w:delText>
              </w:r>
              <w:r>
                <w:delText>3.11.8</w:delText>
              </w:r>
            </w:del>
          </w:p>
          <w:p w14:paraId="09E027DE" w14:textId="77777777" w:rsidR="00140C10" w:rsidRDefault="00000000">
            <w:pPr>
              <w:spacing w:line="0" w:lineRule="atLeast"/>
              <w:rPr>
                <w:del w:id="382" w:author="Elena Borisenok" w:date="2024-11-29T17:14:00Z"/>
              </w:rPr>
            </w:pPr>
            <w:del w:id="383" w:author="Elena Borisenok" w:date="2024-11-29T17:14:00Z">
              <w:r>
                <w:rPr>
                  <w:szCs w:val="24"/>
                </w:rPr>
                <w:delText xml:space="preserve">П. </w:delText>
              </w:r>
              <w:r>
                <w:delText>3.11.9</w:delText>
              </w:r>
            </w:del>
          </w:p>
          <w:p w14:paraId="77661868" w14:textId="77777777" w:rsidR="00140C10" w:rsidRDefault="00000000">
            <w:pPr>
              <w:spacing w:line="0" w:lineRule="atLeast"/>
            </w:pPr>
            <w:r>
              <w:rPr>
                <w:szCs w:val="24"/>
              </w:rPr>
              <w:t xml:space="preserve">П. </w:t>
            </w:r>
            <w:r>
              <w:t>3.11.11</w:t>
            </w:r>
          </w:p>
          <w:p w14:paraId="22C346C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del w:id="384" w:author="Elena Borisenok" w:date="2024-11-29T17:14:00Z">
              <w:r>
                <w:rPr>
                  <w:szCs w:val="24"/>
                </w:rPr>
                <w:delText xml:space="preserve">П. </w:delText>
              </w:r>
              <w:r>
                <w:delText>3.11.12</w:delText>
              </w:r>
            </w:del>
          </w:p>
        </w:tc>
        <w:tc>
          <w:tcPr>
            <w:tcW w:w="2476" w:type="dxa"/>
            <w:shd w:val="clear" w:color="auto" w:fill="auto"/>
            <w:tcPrChange w:id="385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387F9AB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Б-14, Использование операционных политик для безопасной работы прикладного ПО</w:t>
            </w:r>
          </w:p>
        </w:tc>
        <w:tc>
          <w:tcPr>
            <w:tcW w:w="1451" w:type="dxa"/>
            <w:shd w:val="clear" w:color="000000" w:fill="FFFFFF"/>
            <w:tcPrChange w:id="386" w:author="Elena Borisenok" w:date="2024-12-06T12:28:00Z">
              <w:tcPr>
                <w:tcW w:w="1451" w:type="dxa"/>
                <w:shd w:val="clear" w:color="000000" w:fill="FFFFFF"/>
              </w:tcPr>
            </w:tcPrChange>
          </w:tcPr>
          <w:p w14:paraId="125EFE1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699" w:type="dxa"/>
            <w:shd w:val="clear" w:color="000000" w:fill="FFFFFF"/>
            <w:tcPrChange w:id="387" w:author="Elena Borisenok" w:date="2024-12-06T12:28:00Z">
              <w:tcPr>
                <w:tcW w:w="4392" w:type="dxa"/>
                <w:shd w:val="clear" w:color="000000" w:fill="FFFFFF"/>
              </w:tcPr>
            </w:tcPrChange>
          </w:tcPr>
          <w:p w14:paraId="6146F7F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Применить </w:t>
            </w:r>
            <w:proofErr w:type="spellStart"/>
            <w:r>
              <w:rPr>
                <w:color w:val="000000"/>
                <w:szCs w:val="24"/>
              </w:rPr>
              <w:t>OperationPolicy</w:t>
            </w:r>
            <w:proofErr w:type="spellEnd"/>
            <w:r>
              <w:rPr>
                <w:color w:val="000000"/>
                <w:szCs w:val="24"/>
              </w:rPr>
              <w:t xml:space="preserve">, задающую ограничения на выполнение определенных операций в кластере (например, запрет запуска подов с некорректными настройками). Попробовать создать под, который нарушает правила, установленные в </w:t>
            </w:r>
            <w:proofErr w:type="spellStart"/>
            <w:r>
              <w:rPr>
                <w:color w:val="000000"/>
                <w:szCs w:val="24"/>
              </w:rPr>
              <w:t>OperationPolicy</w:t>
            </w:r>
            <w:proofErr w:type="spellEnd"/>
            <w:r>
              <w:rPr>
                <w:color w:val="000000"/>
                <w:szCs w:val="24"/>
              </w:rPr>
              <w:t>. Проверить, что под не был создан, а в событиях кластера отображается ошибка о нарушении политики.</w:t>
            </w:r>
          </w:p>
        </w:tc>
        <w:tc>
          <w:tcPr>
            <w:tcW w:w="3139" w:type="dxa"/>
            <w:shd w:val="clear" w:color="auto" w:fill="auto"/>
            <w:tcPrChange w:id="388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7AA2EA3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OperationPolicy</w:t>
            </w:r>
            <w:proofErr w:type="spellEnd"/>
            <w:r>
              <w:rPr>
                <w:color w:val="000000"/>
                <w:szCs w:val="24"/>
              </w:rPr>
              <w:t xml:space="preserve"> успешно применена, под с нарушением политики не создан, а соответствующая ошибка зафиксирована в событиях кластера.</w:t>
            </w:r>
          </w:p>
        </w:tc>
        <w:tc>
          <w:tcPr>
            <w:tcW w:w="1657" w:type="dxa"/>
            <w:shd w:val="clear" w:color="auto" w:fill="auto"/>
            <w:tcPrChange w:id="389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56FFF7A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183A6188" w14:textId="77777777" w:rsidTr="0038725D">
        <w:trPr>
          <w:trHeight w:val="480"/>
          <w:trPrChange w:id="390" w:author="Elena Borisenok" w:date="2024-12-06T12:28:00Z">
            <w:trPr>
              <w:trHeight w:val="48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391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283D1E7D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15</w:t>
            </w:r>
          </w:p>
        </w:tc>
        <w:tc>
          <w:tcPr>
            <w:tcW w:w="1536" w:type="dxa"/>
            <w:shd w:val="clear" w:color="auto" w:fill="auto"/>
            <w:tcPrChange w:id="392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4BC75A21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3.11.3, </w:t>
            </w:r>
          </w:p>
          <w:p w14:paraId="39D99116" w14:textId="77777777" w:rsidR="00140C10" w:rsidRDefault="00000000">
            <w:pPr>
              <w:spacing w:before="0" w:after="0"/>
              <w:jc w:val="left"/>
              <w:rPr>
                <w:strike/>
                <w:szCs w:val="24"/>
              </w:rPr>
            </w:pPr>
            <w:r>
              <w:t xml:space="preserve">П. </w:t>
            </w:r>
            <w:r>
              <w:rPr>
                <w:szCs w:val="24"/>
              </w:rPr>
              <w:t xml:space="preserve">3.11.4, </w:t>
            </w:r>
          </w:p>
          <w:p w14:paraId="6A9FBE73" w14:textId="77777777" w:rsidR="00140C10" w:rsidRDefault="00000000">
            <w:pPr>
              <w:spacing w:line="0" w:lineRule="atLeast"/>
            </w:pPr>
            <w:r>
              <w:t>П. 3.11.2</w:t>
            </w:r>
          </w:p>
          <w:p w14:paraId="0D5A2A3B" w14:textId="77777777" w:rsidR="00140C10" w:rsidRDefault="00000000">
            <w:pPr>
              <w:spacing w:line="0" w:lineRule="atLeast"/>
            </w:pPr>
            <w:r>
              <w:t>П. 3.11.8</w:t>
            </w:r>
          </w:p>
          <w:p w14:paraId="5712D4DA" w14:textId="77777777" w:rsidR="00140C10" w:rsidRDefault="00000000">
            <w:pPr>
              <w:spacing w:line="0" w:lineRule="atLeast"/>
            </w:pPr>
            <w:r>
              <w:t>П. 3.11.9</w:t>
            </w:r>
          </w:p>
          <w:p w14:paraId="087C8A9D" w14:textId="77777777" w:rsidR="00140C10" w:rsidRDefault="00000000">
            <w:pPr>
              <w:spacing w:line="0" w:lineRule="atLeast"/>
            </w:pPr>
            <w:r>
              <w:t>П. 3.11.11</w:t>
            </w:r>
          </w:p>
          <w:p w14:paraId="2CDE4D3A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del w:id="393" w:author="Elena Borisenok" w:date="2024-11-29T17:14:00Z">
              <w:r>
                <w:delText>П. 3.11.12</w:delText>
              </w:r>
            </w:del>
          </w:p>
        </w:tc>
        <w:tc>
          <w:tcPr>
            <w:tcW w:w="2476" w:type="dxa"/>
            <w:shd w:val="clear" w:color="auto" w:fill="auto"/>
            <w:tcPrChange w:id="394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674579A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Б-15, Использование политик безопасности для безопасной работы прикладного ПО</w:t>
            </w:r>
          </w:p>
        </w:tc>
        <w:tc>
          <w:tcPr>
            <w:tcW w:w="1451" w:type="dxa"/>
            <w:shd w:val="clear" w:color="auto" w:fill="auto"/>
            <w:tcPrChange w:id="395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6F58850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396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31F478C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и применить </w:t>
            </w:r>
            <w:proofErr w:type="spellStart"/>
            <w:r>
              <w:rPr>
                <w:color w:val="000000"/>
                <w:szCs w:val="24"/>
              </w:rPr>
              <w:t>SecurityPolicy</w:t>
            </w:r>
            <w:proofErr w:type="spellEnd"/>
            <w:r>
              <w:rPr>
                <w:color w:val="000000"/>
                <w:szCs w:val="24"/>
              </w:rPr>
              <w:t xml:space="preserve">, определяющую ограничения для работы подов (например, запрет привилегированных контейнеров или использование определенных объемов). Попробовать создать под, который нарушает заданные правила безопасности в </w:t>
            </w:r>
            <w:proofErr w:type="spellStart"/>
            <w:r>
              <w:rPr>
                <w:color w:val="000000"/>
                <w:szCs w:val="24"/>
              </w:rPr>
              <w:t>SecurityPolicy</w:t>
            </w:r>
            <w:proofErr w:type="spellEnd"/>
            <w:r>
              <w:rPr>
                <w:color w:val="000000"/>
                <w:szCs w:val="24"/>
              </w:rPr>
              <w:t>. Проверить, что под не был создан, а в событиях кластера отображается ошибка, связанная с нарушением политики.</w:t>
            </w:r>
            <w:ins w:id="397" w:author="Elena Borisenok" w:date="2024-11-29T17:15:00Z">
              <w:r>
                <w:rPr>
                  <w:color w:val="000000"/>
                  <w:szCs w:val="24"/>
                </w:rPr>
                <w:t xml:space="preserve"> </w:t>
              </w:r>
              <w:r>
                <w:rPr>
                  <w:color w:val="000000"/>
                  <w:szCs w:val="24"/>
                  <w:rPrChange w:id="398" w:author="Elena Borisenok" w:date="2024-11-29T17:15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 xml:space="preserve">Прописать в политике минимально необходимые разрешения </w:t>
              </w:r>
              <w:r>
                <w:rPr>
                  <w:rPrChange w:id="399" w:author="Elena Borisenok" w:date="2024-11-29T17:15:00Z">
                    <w:rPr>
                      <w:highlight w:val="yellow"/>
                    </w:rPr>
                  </w:rPrChange>
                </w:rPr>
                <w:t>POSIX Capabilities</w:t>
              </w:r>
              <w:r>
                <w:t>.</w:t>
              </w:r>
            </w:ins>
          </w:p>
        </w:tc>
        <w:tc>
          <w:tcPr>
            <w:tcW w:w="3139" w:type="dxa"/>
            <w:shd w:val="clear" w:color="auto" w:fill="auto"/>
            <w:tcPrChange w:id="400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0ACAEB6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SecurityPolicy</w:t>
            </w:r>
            <w:proofErr w:type="spellEnd"/>
            <w:r>
              <w:rPr>
                <w:color w:val="000000"/>
                <w:szCs w:val="24"/>
              </w:rPr>
              <w:t xml:space="preserve"> успешно применена, под с нарушением правил не создан, а соответствующая ошибка зафиксирована в событиях кластера.</w:t>
            </w:r>
          </w:p>
        </w:tc>
        <w:tc>
          <w:tcPr>
            <w:tcW w:w="1657" w:type="dxa"/>
            <w:shd w:val="clear" w:color="auto" w:fill="auto"/>
            <w:tcPrChange w:id="40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25B47D5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551F944E" w14:textId="77777777" w:rsidTr="0038725D">
        <w:trPr>
          <w:trHeight w:val="900"/>
          <w:trPrChange w:id="402" w:author="Elena Borisenok" w:date="2024-12-06T12:28:00Z">
            <w:trPr>
              <w:trHeight w:val="9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03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12BC64D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16</w:t>
            </w:r>
          </w:p>
        </w:tc>
        <w:tc>
          <w:tcPr>
            <w:tcW w:w="1536" w:type="dxa"/>
            <w:shd w:val="clear" w:color="auto" w:fill="auto"/>
            <w:tcPrChange w:id="404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60755C0D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3.3.5, </w:t>
            </w:r>
          </w:p>
          <w:p w14:paraId="115957A9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П. 3.3.19, </w:t>
            </w:r>
          </w:p>
          <w:p w14:paraId="2B84A851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6.1.11</w:t>
            </w:r>
          </w:p>
        </w:tc>
        <w:tc>
          <w:tcPr>
            <w:tcW w:w="2476" w:type="dxa"/>
            <w:shd w:val="clear" w:color="auto" w:fill="auto"/>
            <w:tcPrChange w:id="405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1B39EE9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Б-16, Возможность использовать квот в рамках namespaces</w:t>
            </w:r>
          </w:p>
        </w:tc>
        <w:tc>
          <w:tcPr>
            <w:tcW w:w="1451" w:type="dxa"/>
            <w:shd w:val="clear" w:color="auto" w:fill="auto"/>
            <w:tcPrChange w:id="406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1881DA9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407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48AA8E6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ресурс ResourceQuota в заданном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>, указав ограничения на использование вычислительных ресурсов (CPU, памяти и т.д.). Запустить поды</w:t>
            </w:r>
            <w:ins w:id="408" w:author="Elena Borisenok" w:date="2024-11-29T17:15:00Z">
              <w:r>
                <w:rPr>
                  <w:color w:val="000000"/>
                  <w:szCs w:val="24"/>
                </w:rPr>
                <w:t xml:space="preserve"> </w:t>
              </w:r>
              <w:r>
                <w:rPr>
                  <w:color w:val="000000"/>
                  <w:szCs w:val="24"/>
                </w:rPr>
                <w:lastRenderedPageBreak/>
                <w:t>(</w:t>
              </w:r>
              <w:r>
                <w:rPr>
                  <w:color w:val="000000"/>
                  <w:szCs w:val="24"/>
                  <w:rPrChange w:id="409" w:author="Elena Borisenok" w:date="2024-11-29T17:15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выполнить деплой манифестов</w:t>
              </w:r>
              <w:r>
                <w:rPr>
                  <w:color w:val="000000"/>
                  <w:szCs w:val="24"/>
                </w:rPr>
                <w:t>)</w:t>
              </w:r>
            </w:ins>
            <w:r>
              <w:rPr>
                <w:color w:val="000000"/>
                <w:szCs w:val="24"/>
              </w:rPr>
              <w:t>, которые запрашивают ресурсов больше, чем разрешено квотой. Проверить, что такие поды не созданы, а в событиях кластера отображаются соответствующие ошибки о превышении квоты.</w:t>
            </w:r>
          </w:p>
        </w:tc>
        <w:tc>
          <w:tcPr>
            <w:tcW w:w="3139" w:type="dxa"/>
            <w:shd w:val="clear" w:color="auto" w:fill="auto"/>
            <w:tcPrChange w:id="410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5225887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Ресурс ResourceQuota успешно применен, поды с запросами ресурсов, превышающими </w:t>
            </w:r>
            <w:r>
              <w:rPr>
                <w:color w:val="000000"/>
                <w:szCs w:val="24"/>
              </w:rPr>
              <w:lastRenderedPageBreak/>
              <w:t>ограничения, не созданы, а соответствующие ошибки зафиксированы в событиях кластера.</w:t>
            </w:r>
          </w:p>
        </w:tc>
        <w:tc>
          <w:tcPr>
            <w:tcW w:w="1657" w:type="dxa"/>
            <w:shd w:val="clear" w:color="auto" w:fill="auto"/>
            <w:tcPrChange w:id="41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04F20E6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 </w:t>
            </w:r>
          </w:p>
        </w:tc>
      </w:tr>
      <w:tr w:rsidR="00140C10" w14:paraId="26B1E55A" w14:textId="77777777" w:rsidTr="0038725D">
        <w:trPr>
          <w:trHeight w:val="718"/>
          <w:trPrChange w:id="412" w:author="Elena Borisenok" w:date="2024-12-06T12:28:00Z">
            <w:trPr>
              <w:trHeight w:val="18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13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37895D1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</w:t>
            </w:r>
          </w:p>
        </w:tc>
        <w:tc>
          <w:tcPr>
            <w:tcW w:w="1536" w:type="dxa"/>
            <w:shd w:val="clear" w:color="auto" w:fill="auto"/>
            <w:tcPrChange w:id="414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2BC4EC49" w14:textId="77777777" w:rsidR="00140C10" w:rsidRDefault="00000000">
            <w:pPr>
              <w:spacing w:line="0" w:lineRule="atLeast"/>
            </w:pPr>
            <w:r>
              <w:t>П. 6.1.9,</w:t>
            </w:r>
          </w:p>
          <w:p w14:paraId="3CA97773" w14:textId="77777777" w:rsidR="00140C10" w:rsidRDefault="00000000">
            <w:pPr>
              <w:spacing w:line="0" w:lineRule="atLeast"/>
            </w:pPr>
            <w:r>
              <w:t>П. 6.1.8</w:t>
            </w:r>
          </w:p>
          <w:p w14:paraId="4C5842D4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>П. 6.10.6</w:t>
            </w:r>
          </w:p>
        </w:tc>
        <w:tc>
          <w:tcPr>
            <w:tcW w:w="2476" w:type="dxa"/>
            <w:shd w:val="clear" w:color="000000" w:fill="FFFFFF"/>
            <w:tcPrChange w:id="415" w:author="Elena Borisenok" w:date="2024-12-06T12:28:00Z">
              <w:tcPr>
                <w:tcW w:w="2476" w:type="dxa"/>
                <w:shd w:val="clear" w:color="000000" w:fill="FFFFFF"/>
              </w:tcPr>
            </w:tcPrChange>
          </w:tcPr>
          <w:p w14:paraId="7108A6DD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Б-17, Создание изолированного окружения по заготовленному шаблону</w:t>
            </w:r>
          </w:p>
        </w:tc>
        <w:tc>
          <w:tcPr>
            <w:tcW w:w="1451" w:type="dxa"/>
            <w:shd w:val="clear" w:color="000000" w:fill="FFFFFF"/>
            <w:tcPrChange w:id="416" w:author="Elena Borisenok" w:date="2024-12-06T12:28:00Z">
              <w:tcPr>
                <w:tcW w:w="1451" w:type="dxa"/>
                <w:shd w:val="clear" w:color="000000" w:fill="FFFFFF"/>
              </w:tcPr>
            </w:tcPrChange>
          </w:tcPr>
          <w:p w14:paraId="73F6630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699" w:type="dxa"/>
            <w:shd w:val="clear" w:color="000000" w:fill="FFFFFF"/>
            <w:tcPrChange w:id="417" w:author="Elena Borisenok" w:date="2024-12-06T12:28:00Z">
              <w:tcPr>
                <w:tcW w:w="4392" w:type="dxa"/>
                <w:shd w:val="clear" w:color="000000" w:fill="FFFFFF"/>
              </w:tcPr>
            </w:tcPrChange>
          </w:tcPr>
          <w:p w14:paraId="4E42997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проект из заранее подготовленного шаблона, используя команду kubectl </w:t>
            </w:r>
            <w:proofErr w:type="spellStart"/>
            <w:r>
              <w:rPr>
                <w:color w:val="000000"/>
                <w:szCs w:val="24"/>
              </w:rPr>
              <w:t>apply</w:t>
            </w:r>
            <w:proofErr w:type="spellEnd"/>
            <w:r>
              <w:rPr>
                <w:color w:val="000000"/>
                <w:szCs w:val="24"/>
              </w:rPr>
              <w:t xml:space="preserve"> или соответствующий API. Убедиться, что все ресурсы из шаблона автоматически созданы в указанном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>. Проверить корректность создания ресурсов, включая их статусы и работу.</w:t>
            </w:r>
          </w:p>
        </w:tc>
        <w:tc>
          <w:tcPr>
            <w:tcW w:w="3139" w:type="dxa"/>
            <w:shd w:val="clear" w:color="auto" w:fill="auto"/>
            <w:tcPrChange w:id="418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6C05C5B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Проект успешно создан из шаблона, все ресурсы автоматически появились в заданном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и работают корректно.</w:t>
            </w:r>
          </w:p>
        </w:tc>
        <w:tc>
          <w:tcPr>
            <w:tcW w:w="1657" w:type="dxa"/>
            <w:shd w:val="clear" w:color="auto" w:fill="auto"/>
            <w:tcPrChange w:id="419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347FD24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F9309C4" w14:textId="77777777" w:rsidTr="0038725D">
        <w:trPr>
          <w:trHeight w:val="900"/>
          <w:trPrChange w:id="420" w:author="Elena Borisenok" w:date="2024-12-06T12:28:00Z">
            <w:trPr>
              <w:trHeight w:val="9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21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11B86A1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18</w:t>
            </w:r>
          </w:p>
        </w:tc>
        <w:tc>
          <w:tcPr>
            <w:tcW w:w="1536" w:type="dxa"/>
            <w:shd w:val="clear" w:color="auto" w:fill="auto"/>
            <w:tcPrChange w:id="422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6ACAB744" w14:textId="77777777" w:rsidR="00140C10" w:rsidRDefault="00000000">
            <w:pPr>
              <w:spacing w:before="0" w:after="0"/>
              <w:jc w:val="left"/>
            </w:pPr>
            <w:r>
              <w:rPr>
                <w:szCs w:val="24"/>
              </w:rPr>
              <w:t xml:space="preserve">П. </w:t>
            </w:r>
            <w:r>
              <w:t xml:space="preserve">5.2.5, </w:t>
            </w:r>
          </w:p>
          <w:p w14:paraId="7DE58D68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 xml:space="preserve">П. 5.2.10, </w:t>
            </w:r>
          </w:p>
          <w:p w14:paraId="6A6EC996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del w:id="423" w:author="Elena Borisenok" w:date="2024-11-29T17:16:00Z">
              <w:r>
                <w:delText>П. 6.10.8.1</w:delText>
              </w:r>
            </w:del>
          </w:p>
        </w:tc>
        <w:tc>
          <w:tcPr>
            <w:tcW w:w="2476" w:type="dxa"/>
            <w:shd w:val="clear" w:color="auto" w:fill="auto"/>
            <w:tcPrChange w:id="424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3738749B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Б-18, Обнаружение угроз безопасности анализируя прикладное ПО и контейнеры</w:t>
            </w:r>
          </w:p>
        </w:tc>
        <w:tc>
          <w:tcPr>
            <w:tcW w:w="1451" w:type="dxa"/>
            <w:shd w:val="clear" w:color="auto" w:fill="auto"/>
            <w:tcPrChange w:id="425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0BDE347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699" w:type="dxa"/>
            <w:shd w:val="clear" w:color="auto" w:fill="auto"/>
            <w:tcPrChange w:id="426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669001D0" w14:textId="3DF399C5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Настроить модуль безопасности Deckhouse для обнаружения угроз, включая контроль выполнения команд внутри контейнеро</w:t>
            </w:r>
            <w:commentRangeStart w:id="427"/>
            <w:commentRangeStart w:id="428"/>
            <w:r>
              <w:rPr>
                <w:color w:val="000000"/>
                <w:szCs w:val="24"/>
              </w:rPr>
              <w:t>в</w:t>
            </w:r>
            <w:ins w:id="429" w:author="Elena Borisenok" w:date="2024-11-29T17:15:00Z">
              <w:r>
                <w:rPr>
                  <w:color w:val="000000"/>
                  <w:szCs w:val="24"/>
                </w:rPr>
                <w:t xml:space="preserve"> и </w:t>
              </w:r>
              <w:r w:rsidRPr="00B017E7">
                <w:rPr>
                  <w:color w:val="000000"/>
                  <w:szCs w:val="24"/>
                  <w:rPrChange w:id="430" w:author="user" w:date="2024-12-04T16:30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попыток сетевых соединений за пределы контейнера</w:t>
              </w:r>
              <w:del w:id="431" w:author="user" w:date="2024-12-04T16:30:00Z">
                <w:r w:rsidDel="00B017E7">
                  <w:rPr>
                    <w:color w:val="000000"/>
                    <w:szCs w:val="24"/>
                  </w:rPr>
                  <w:delText>.</w:delText>
                </w:r>
              </w:del>
            </w:ins>
            <w:r>
              <w:rPr>
                <w:color w:val="000000"/>
                <w:szCs w:val="24"/>
              </w:rPr>
              <w:t xml:space="preserve">. </w:t>
            </w:r>
            <w:commentRangeEnd w:id="427"/>
            <w:r>
              <w:commentReference w:id="427"/>
            </w:r>
            <w:commentRangeEnd w:id="428"/>
            <w:r w:rsidR="00F241E7">
              <w:rPr>
                <w:rStyle w:val="afe"/>
              </w:rPr>
              <w:commentReference w:id="428"/>
            </w:r>
            <w:r>
              <w:rPr>
                <w:color w:val="000000"/>
                <w:szCs w:val="24"/>
              </w:rPr>
              <w:t xml:space="preserve">Запустить </w:t>
            </w:r>
            <w:proofErr w:type="spellStart"/>
            <w:r>
              <w:rPr>
                <w:color w:val="000000"/>
                <w:szCs w:val="24"/>
              </w:rPr>
              <w:t>shell</w:t>
            </w:r>
            <w:proofErr w:type="spellEnd"/>
            <w:r>
              <w:rPr>
                <w:color w:val="000000"/>
                <w:szCs w:val="24"/>
              </w:rPr>
              <w:t xml:space="preserve"> в контейнере прикладного ПО и выполнить действия, которые должны быть зафиксированы системой безопасности</w:t>
            </w:r>
            <w:ins w:id="432" w:author="user" w:date="2024-12-04T14:32:00Z">
              <w:r w:rsidR="00F241E7">
                <w:rPr>
                  <w:color w:val="000000"/>
                  <w:szCs w:val="24"/>
                </w:rPr>
                <w:t xml:space="preserve"> (</w:t>
              </w:r>
            </w:ins>
            <w:proofErr w:type="spellStart"/>
            <w:ins w:id="433" w:author="user" w:date="2024-12-04T14:33:00Z">
              <w:r w:rsidR="00F241E7" w:rsidRPr="00F241E7">
                <w:rPr>
                  <w:i/>
                  <w:iCs/>
                  <w:color w:val="000000"/>
                  <w:szCs w:val="24"/>
                  <w:lang w:val="en-US"/>
                  <w:rPrChange w:id="434" w:author="user" w:date="2024-12-04T14:33:00Z">
                    <w:rPr>
                      <w:color w:val="000000"/>
                      <w:szCs w:val="24"/>
                      <w:lang w:val="en-US"/>
                    </w:rPr>
                  </w:rPrChange>
                </w:rPr>
                <w:t>nc</w:t>
              </w:r>
              <w:proofErr w:type="spellEnd"/>
              <w:r w:rsidR="00F241E7" w:rsidRPr="00F241E7">
                <w:rPr>
                  <w:i/>
                  <w:iCs/>
                  <w:color w:val="000000"/>
                  <w:szCs w:val="24"/>
                  <w:rPrChange w:id="435" w:author="user" w:date="2024-12-04T14:33:00Z">
                    <w:rPr>
                      <w:color w:val="000000"/>
                      <w:szCs w:val="24"/>
                      <w:lang w:val="en-US"/>
                    </w:rPr>
                  </w:rPrChange>
                </w:rPr>
                <w:t xml:space="preserve"> -</w:t>
              </w:r>
              <w:proofErr w:type="spellStart"/>
              <w:r w:rsidR="00F241E7" w:rsidRPr="00F241E7">
                <w:rPr>
                  <w:i/>
                  <w:iCs/>
                  <w:color w:val="000000"/>
                  <w:szCs w:val="24"/>
                  <w:lang w:val="en-US"/>
                  <w:rPrChange w:id="436" w:author="user" w:date="2024-12-04T14:33:00Z">
                    <w:rPr>
                      <w:color w:val="000000"/>
                      <w:szCs w:val="24"/>
                      <w:lang w:val="en-US"/>
                    </w:rPr>
                  </w:rPrChange>
                </w:rPr>
                <w:t>zv</w:t>
              </w:r>
              <w:proofErr w:type="spellEnd"/>
              <w:r w:rsidR="00F241E7" w:rsidRPr="00F241E7">
                <w:rPr>
                  <w:i/>
                  <w:iCs/>
                  <w:color w:val="000000"/>
                  <w:szCs w:val="24"/>
                  <w:rPrChange w:id="437" w:author="user" w:date="2024-12-04T14:33:00Z">
                    <w:rPr>
                      <w:color w:val="000000"/>
                      <w:szCs w:val="24"/>
                      <w:lang w:val="en-US"/>
                    </w:rPr>
                  </w:rPrChange>
                </w:rPr>
                <w:t xml:space="preserve"> 8.8.8.8 443</w:t>
              </w:r>
            </w:ins>
            <w:ins w:id="438" w:author="user" w:date="2024-12-04T14:32:00Z">
              <w:r w:rsidR="00F241E7">
                <w:rPr>
                  <w:color w:val="000000"/>
                  <w:szCs w:val="24"/>
                </w:rPr>
                <w:t>)</w:t>
              </w:r>
            </w:ins>
            <w:del w:id="439" w:author="user" w:date="2024-12-04T14:31:00Z">
              <w:r w:rsidDel="00F241E7">
                <w:rPr>
                  <w:color w:val="000000"/>
                  <w:szCs w:val="24"/>
                </w:rPr>
                <w:delText xml:space="preserve">. </w:delText>
              </w:r>
            </w:del>
            <w:ins w:id="440" w:author="user" w:date="2024-12-04T14:31:00Z">
              <w:r w:rsidR="00F241E7" w:rsidRPr="00F241E7">
                <w:rPr>
                  <w:color w:val="000000"/>
                  <w:szCs w:val="24"/>
                  <w:rPrChange w:id="441" w:author="user" w:date="2024-12-04T14:31:00Z">
                    <w:rPr>
                      <w:color w:val="000000"/>
                      <w:szCs w:val="24"/>
                      <w:lang w:val="en-US"/>
                    </w:rPr>
                  </w:rPrChange>
                </w:rPr>
                <w:t xml:space="preserve">. </w:t>
              </w:r>
            </w:ins>
            <w:r>
              <w:rPr>
                <w:color w:val="000000"/>
                <w:szCs w:val="24"/>
              </w:rPr>
              <w:t>Проверить, что уведомление о подозрительной активности сработало корректно и отобразилось в логах или системах оповещения.</w:t>
            </w:r>
          </w:p>
        </w:tc>
        <w:tc>
          <w:tcPr>
            <w:tcW w:w="3139" w:type="dxa"/>
            <w:shd w:val="clear" w:color="auto" w:fill="auto"/>
            <w:tcPrChange w:id="442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1B18AA6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Уведомление о запуске </w:t>
            </w:r>
            <w:proofErr w:type="spellStart"/>
            <w:r>
              <w:rPr>
                <w:color w:val="000000"/>
                <w:szCs w:val="24"/>
              </w:rPr>
              <w:t>shell</w:t>
            </w:r>
            <w:proofErr w:type="spellEnd"/>
            <w:r>
              <w:rPr>
                <w:color w:val="000000"/>
                <w:szCs w:val="24"/>
              </w:rPr>
              <w:t xml:space="preserve"> в контейнере было успешно зафиксировано и обработано системой безопасности.</w:t>
            </w:r>
          </w:p>
        </w:tc>
        <w:tc>
          <w:tcPr>
            <w:tcW w:w="1657" w:type="dxa"/>
            <w:shd w:val="clear" w:color="auto" w:fill="auto"/>
            <w:tcPrChange w:id="443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1C4E36A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6F06116F" w14:textId="77777777" w:rsidTr="0038725D">
        <w:trPr>
          <w:trHeight w:val="1260"/>
          <w:trPrChange w:id="444" w:author="Elena Borisenok" w:date="2024-12-06T12:28:00Z">
            <w:trPr>
              <w:trHeight w:val="126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45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46EA9C63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19</w:t>
            </w:r>
          </w:p>
        </w:tc>
        <w:tc>
          <w:tcPr>
            <w:tcW w:w="1536" w:type="dxa"/>
            <w:shd w:val="clear" w:color="auto" w:fill="auto"/>
            <w:tcPrChange w:id="446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317E694B" w14:textId="77777777" w:rsidR="00140C10" w:rsidRDefault="00000000">
            <w:pPr>
              <w:spacing w:before="0" w:after="0"/>
              <w:jc w:val="left"/>
            </w:pPr>
            <w:r>
              <w:t xml:space="preserve">П. 3.1.3, </w:t>
            </w:r>
          </w:p>
          <w:p w14:paraId="599A283A" w14:textId="77777777" w:rsidR="00140C10" w:rsidRDefault="00000000">
            <w:pPr>
              <w:spacing w:before="0" w:after="0"/>
              <w:jc w:val="left"/>
            </w:pPr>
            <w:r>
              <w:t>П. 3.1.12,</w:t>
            </w:r>
          </w:p>
          <w:p w14:paraId="0A062BF0" w14:textId="77777777" w:rsidR="00140C10" w:rsidRDefault="00000000">
            <w:pPr>
              <w:spacing w:before="0" w:after="0"/>
              <w:jc w:val="left"/>
            </w:pPr>
            <w:r>
              <w:t xml:space="preserve">П. 5.2.8, </w:t>
            </w:r>
          </w:p>
          <w:p w14:paraId="29D05B20" w14:textId="77777777" w:rsidR="00140C10" w:rsidRDefault="00000000">
            <w:pPr>
              <w:spacing w:before="0" w:after="0"/>
              <w:jc w:val="left"/>
            </w:pPr>
            <w:r>
              <w:t xml:space="preserve">П. 5.2.9, </w:t>
            </w:r>
          </w:p>
          <w:p w14:paraId="3944924C" w14:textId="77777777" w:rsidR="00140C10" w:rsidRDefault="00000000">
            <w:pPr>
              <w:spacing w:before="0" w:after="0"/>
              <w:jc w:val="left"/>
              <w:rPr>
                <w:color w:val="663300"/>
                <w:szCs w:val="24"/>
              </w:rPr>
            </w:pPr>
            <w:del w:id="447" w:author="Elena Borisenok" w:date="2024-11-29T17:16:00Z">
              <w:r>
                <w:delText>П. 6.12.1</w:delText>
              </w:r>
            </w:del>
          </w:p>
        </w:tc>
        <w:tc>
          <w:tcPr>
            <w:tcW w:w="2476" w:type="dxa"/>
            <w:shd w:val="clear" w:color="auto" w:fill="auto"/>
            <w:tcPrChange w:id="448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16AD45E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Б-19, Организация </w:t>
            </w:r>
            <w:proofErr w:type="spellStart"/>
            <w:r>
              <w:rPr>
                <w:color w:val="000000"/>
                <w:szCs w:val="24"/>
              </w:rPr>
              <w:t>mTLS</w:t>
            </w:r>
            <w:proofErr w:type="spellEnd"/>
            <w:r>
              <w:rPr>
                <w:color w:val="000000"/>
                <w:szCs w:val="24"/>
              </w:rPr>
              <w:t xml:space="preserve"> между узлами прикладного ПО</w:t>
            </w:r>
          </w:p>
        </w:tc>
        <w:tc>
          <w:tcPr>
            <w:tcW w:w="1451" w:type="dxa"/>
            <w:shd w:val="clear" w:color="auto" w:fill="auto"/>
            <w:tcPrChange w:id="449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105E7B2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4699" w:type="dxa"/>
            <w:shd w:val="clear" w:color="auto" w:fill="auto"/>
            <w:tcPrChange w:id="450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13A7DD7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два сервиса, включив в их конфигурацию </w:t>
            </w:r>
            <w:proofErr w:type="spellStart"/>
            <w:r>
              <w:rPr>
                <w:color w:val="000000"/>
                <w:szCs w:val="24"/>
              </w:rPr>
              <w:t>sidecar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istio-proxy</w:t>
            </w:r>
            <w:proofErr w:type="spellEnd"/>
            <w:r>
              <w:rPr>
                <w:color w:val="000000"/>
                <w:szCs w:val="24"/>
              </w:rPr>
              <w:t>. Настроить политику безопасности Istio (</w:t>
            </w:r>
            <w:proofErr w:type="spellStart"/>
            <w:r>
              <w:rPr>
                <w:color w:val="000000"/>
                <w:szCs w:val="24"/>
              </w:rPr>
              <w:t>PeerAuthentication</w:t>
            </w:r>
            <w:proofErr w:type="spellEnd"/>
            <w:r>
              <w:rPr>
                <w:color w:val="000000"/>
                <w:szCs w:val="24"/>
              </w:rPr>
              <w:t xml:space="preserve">) для включения </w:t>
            </w:r>
            <w:proofErr w:type="spellStart"/>
            <w:r>
              <w:rPr>
                <w:color w:val="000000"/>
                <w:szCs w:val="24"/>
              </w:rPr>
              <w:t>mTLS</w:t>
            </w:r>
            <w:proofErr w:type="spellEnd"/>
            <w:r>
              <w:rPr>
                <w:color w:val="000000"/>
                <w:szCs w:val="24"/>
              </w:rPr>
              <w:t xml:space="preserve"> между сервисами. </w:t>
            </w:r>
            <w:ins w:id="451" w:author="Elena Borisenok" w:date="2024-11-29T17:16:00Z">
              <w:r>
                <w:rPr>
                  <w:color w:val="000000"/>
                  <w:szCs w:val="24"/>
                  <w:rPrChange w:id="452" w:author="Elena Borisenok" w:date="2024-11-29T17:16:00Z">
                    <w:rPr>
                      <w:color w:val="000000"/>
                      <w:szCs w:val="24"/>
                      <w:highlight w:val="yellow"/>
                    </w:rPr>
                  </w:rPrChange>
                </w:rPr>
                <w:t>Проверить, что сертификаты выпускаются автоматически</w:t>
              </w:r>
              <w:r>
                <w:rPr>
                  <w:color w:val="000000"/>
                  <w:szCs w:val="24"/>
                </w:rPr>
                <w:t xml:space="preserve">. </w:t>
              </w:r>
            </w:ins>
            <w:r>
              <w:rPr>
                <w:color w:val="000000"/>
                <w:szCs w:val="24"/>
              </w:rPr>
              <w:lastRenderedPageBreak/>
              <w:t xml:space="preserve">Проверить взаимодействие между сервисами, убедившись, что оно происходит с использованием </w:t>
            </w:r>
            <w:proofErr w:type="spellStart"/>
            <w:r>
              <w:rPr>
                <w:color w:val="000000"/>
                <w:szCs w:val="24"/>
              </w:rPr>
              <w:t>mTLS</w:t>
            </w:r>
            <w:proofErr w:type="spellEnd"/>
            <w:r>
              <w:rPr>
                <w:color w:val="000000"/>
                <w:szCs w:val="24"/>
              </w:rPr>
              <w:t>, через логи или диагностические инструменты Istio.</w:t>
            </w:r>
            <w:ins w:id="453" w:author="Elena Borisenok" w:date="2024-11-29T17:16:00Z">
              <w:r>
                <w:rPr>
                  <w:color w:val="000000"/>
                  <w:szCs w:val="24"/>
                </w:rPr>
                <w:t xml:space="preserve"> (</w:t>
              </w:r>
              <w:r>
                <w:rPr>
                  <w:color w:val="000000"/>
                  <w:szCs w:val="24"/>
                  <w:lang w:val="en-US"/>
                  <w:rPrChange w:id="454" w:author="Elena Borisenok" w:date="2024-11-29T17:16:00Z">
                    <w:rPr>
                      <w:color w:val="000000"/>
                      <w:szCs w:val="24"/>
                      <w:highlight w:val="yellow"/>
                      <w:lang w:val="en-US"/>
                    </w:rPr>
                  </w:rPrChange>
                </w:rPr>
                <w:t>Kiali</w:t>
              </w:r>
              <w:r>
                <w:rPr>
                  <w:color w:val="000000"/>
                  <w:szCs w:val="24"/>
                </w:rPr>
                <w:t>).</w:t>
              </w:r>
            </w:ins>
          </w:p>
        </w:tc>
        <w:tc>
          <w:tcPr>
            <w:tcW w:w="3139" w:type="dxa"/>
            <w:shd w:val="clear" w:color="auto" w:fill="auto"/>
            <w:tcPrChange w:id="455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29E7E49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Два сервиса с </w:t>
            </w:r>
            <w:proofErr w:type="spellStart"/>
            <w:r>
              <w:rPr>
                <w:color w:val="000000"/>
                <w:szCs w:val="24"/>
              </w:rPr>
              <w:t>istio-proxy</w:t>
            </w:r>
            <w:proofErr w:type="spellEnd"/>
            <w:r>
              <w:rPr>
                <w:color w:val="000000"/>
                <w:szCs w:val="24"/>
              </w:rPr>
              <w:t xml:space="preserve"> взаимодействуют друг с другом через </w:t>
            </w:r>
            <w:proofErr w:type="spellStart"/>
            <w:r>
              <w:rPr>
                <w:color w:val="000000"/>
                <w:szCs w:val="24"/>
              </w:rPr>
              <w:t>mTLS</w:t>
            </w:r>
            <w:proofErr w:type="spellEnd"/>
            <w:r>
              <w:rPr>
                <w:color w:val="000000"/>
                <w:szCs w:val="24"/>
              </w:rPr>
              <w:t>, подтвержденное настройками и логами.</w:t>
            </w:r>
          </w:p>
        </w:tc>
        <w:tc>
          <w:tcPr>
            <w:tcW w:w="1657" w:type="dxa"/>
            <w:shd w:val="clear" w:color="auto" w:fill="auto"/>
            <w:tcPrChange w:id="456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40393DD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0ED9B490" w14:textId="77777777" w:rsidTr="0038725D">
        <w:trPr>
          <w:trHeight w:val="600"/>
          <w:trPrChange w:id="457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58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56D7AF3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20</w:t>
            </w:r>
          </w:p>
        </w:tc>
        <w:tc>
          <w:tcPr>
            <w:tcW w:w="1536" w:type="dxa"/>
            <w:shd w:val="clear" w:color="auto" w:fill="auto"/>
            <w:tcPrChange w:id="459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2B6A5775" w14:textId="77777777" w:rsidR="00140C10" w:rsidRDefault="00000000">
            <w:pPr>
              <w:spacing w:before="0" w:after="0"/>
              <w:jc w:val="left"/>
            </w:pPr>
            <w:r>
              <w:t xml:space="preserve">П. 3.11.1, </w:t>
            </w:r>
          </w:p>
          <w:p w14:paraId="29A9E1FF" w14:textId="77777777" w:rsidR="00140C10" w:rsidRDefault="00000000">
            <w:pPr>
              <w:spacing w:before="0" w:after="0"/>
              <w:jc w:val="left"/>
              <w:rPr>
                <w:del w:id="460" w:author="Elena Borisenok" w:date="2024-11-29T17:17:00Z"/>
              </w:rPr>
            </w:pPr>
            <w:del w:id="461" w:author="Elena Borisenok" w:date="2024-11-29T17:17:00Z">
              <w:r>
                <w:delText xml:space="preserve">П. 5.2.2, </w:delText>
              </w:r>
            </w:del>
          </w:p>
          <w:p w14:paraId="754FB9D7" w14:textId="77777777" w:rsidR="00140C10" w:rsidRDefault="00000000">
            <w:pPr>
              <w:spacing w:before="0" w:after="0"/>
              <w:jc w:val="left"/>
              <w:rPr>
                <w:del w:id="462" w:author="Elena Borisenok" w:date="2024-11-29T17:17:00Z"/>
              </w:rPr>
            </w:pPr>
            <w:del w:id="463" w:author="Elena Borisenok" w:date="2024-11-29T17:17:00Z">
              <w:r>
                <w:delText xml:space="preserve">П. 5.2.5, </w:delText>
              </w:r>
            </w:del>
          </w:p>
          <w:p w14:paraId="0E9974E1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t>П. 6.10.4</w:t>
            </w:r>
          </w:p>
        </w:tc>
        <w:tc>
          <w:tcPr>
            <w:tcW w:w="2476" w:type="dxa"/>
            <w:shd w:val="clear" w:color="auto" w:fill="auto"/>
            <w:tcPrChange w:id="464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3025944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Б-20, Сканирование образов прикладного ПО на наличие известных уязвимостей</w:t>
            </w:r>
          </w:p>
        </w:tc>
        <w:tc>
          <w:tcPr>
            <w:tcW w:w="1451" w:type="dxa"/>
            <w:shd w:val="clear" w:color="auto" w:fill="auto"/>
            <w:tcPrChange w:id="465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2CB779D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4699" w:type="dxa"/>
            <w:shd w:val="clear" w:color="auto" w:fill="auto"/>
            <w:tcPrChange w:id="466" w:author="Elena Borisenok" w:date="2024-12-06T12:28:00Z">
              <w:tcPr>
                <w:tcW w:w="4392" w:type="dxa"/>
                <w:shd w:val="clear" w:color="auto" w:fill="auto"/>
              </w:tcPr>
            </w:tcPrChange>
          </w:tcPr>
          <w:p w14:paraId="15CABAA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Запустить контейнеры прикладного ПО в платформе Deckhouse, используя доступные манифесты или </w:t>
            </w:r>
            <w:proofErr w:type="spellStart"/>
            <w:r>
              <w:rPr>
                <w:color w:val="000000"/>
                <w:szCs w:val="24"/>
              </w:rPr>
              <w:t>Helm</w:t>
            </w:r>
            <w:proofErr w:type="spellEnd"/>
            <w:r>
              <w:rPr>
                <w:color w:val="000000"/>
                <w:szCs w:val="24"/>
              </w:rPr>
              <w:t>-чарты. Настроить модуль безопасности Deckhouse для автоматического сканирования контейнерных образов на наличие известных уязвимостей</w:t>
            </w:r>
            <w:del w:id="467" w:author="Elena Borisenok" w:date="2024-11-29T17:17:00Z">
              <w:r>
                <w:rPr>
                  <w:color w:val="000000"/>
                  <w:szCs w:val="24"/>
                </w:rPr>
                <w:delText>.</w:delText>
              </w:r>
            </w:del>
            <w:r>
              <w:rPr>
                <w:color w:val="000000"/>
                <w:szCs w:val="24"/>
              </w:rPr>
              <w:t xml:space="preserve"> </w:t>
            </w:r>
            <w:ins w:id="468" w:author="Elena Borisenok" w:date="2024-11-29T17:17:00Z">
              <w:r>
                <w:rPr>
                  <w:color w:val="000000"/>
                  <w:szCs w:val="24"/>
                </w:rPr>
                <w:t>(</w:t>
              </w:r>
              <w:proofErr w:type="spellStart"/>
              <w:r>
                <w:rPr>
                  <w:color w:val="000000"/>
                  <w:szCs w:val="24"/>
                  <w:lang w:val="en-US"/>
                  <w:rPrChange w:id="469" w:author="Elena Borisenok" w:date="2024-11-29T17:17:00Z">
                    <w:rPr>
                      <w:color w:val="000000"/>
                      <w:szCs w:val="24"/>
                      <w:highlight w:val="yellow"/>
                      <w:lang w:val="en-US"/>
                    </w:rPr>
                  </w:rPrChange>
                </w:rPr>
                <w:t>trivy</w:t>
              </w:r>
              <w:proofErr w:type="spellEnd"/>
              <w:r>
                <w:rPr>
                  <w:color w:val="000000"/>
                  <w:szCs w:val="24"/>
                </w:rPr>
                <w:t xml:space="preserve">). </w:t>
              </w:r>
            </w:ins>
            <w:r>
              <w:rPr>
                <w:color w:val="000000"/>
                <w:szCs w:val="24"/>
              </w:rPr>
              <w:t xml:space="preserve">Проверить, что результаты сканирования отображаются в </w:t>
            </w:r>
            <w:proofErr w:type="spellStart"/>
            <w:r>
              <w:rPr>
                <w:color w:val="000000"/>
                <w:szCs w:val="24"/>
              </w:rPr>
              <w:t>CustomResource</w:t>
            </w:r>
            <w:proofErr w:type="spellEnd"/>
            <w:r>
              <w:rPr>
                <w:color w:val="000000"/>
                <w:szCs w:val="24"/>
              </w:rPr>
              <w:t xml:space="preserve"> и на </w:t>
            </w:r>
            <w:proofErr w:type="spellStart"/>
            <w:r>
              <w:rPr>
                <w:color w:val="000000"/>
                <w:szCs w:val="24"/>
              </w:rPr>
              <w:t>дашбордах</w:t>
            </w:r>
            <w:proofErr w:type="spellEnd"/>
            <w:r>
              <w:rPr>
                <w:color w:val="000000"/>
                <w:szCs w:val="24"/>
              </w:rPr>
              <w:t xml:space="preserve"> Grafana.</w:t>
            </w:r>
          </w:p>
        </w:tc>
        <w:tc>
          <w:tcPr>
            <w:tcW w:w="3139" w:type="dxa"/>
            <w:shd w:val="clear" w:color="auto" w:fill="auto"/>
            <w:tcPrChange w:id="470" w:author="Elena Borisenok" w:date="2024-12-06T12:28:00Z">
              <w:tcPr>
                <w:tcW w:w="3169" w:type="dxa"/>
                <w:shd w:val="clear" w:color="auto" w:fill="auto"/>
              </w:tcPr>
            </w:tcPrChange>
          </w:tcPr>
          <w:p w14:paraId="1D664D7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Контейнерные образы были успешно отсканированы, результаты сканирования отобразились в </w:t>
            </w:r>
            <w:proofErr w:type="spellStart"/>
            <w:r>
              <w:rPr>
                <w:color w:val="000000"/>
                <w:szCs w:val="24"/>
              </w:rPr>
              <w:t>CustomResource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дашбордах</w:t>
            </w:r>
            <w:proofErr w:type="spellEnd"/>
            <w:r>
              <w:rPr>
                <w:color w:val="000000"/>
                <w:szCs w:val="24"/>
              </w:rPr>
              <w:t xml:space="preserve"> Grafana.</w:t>
            </w:r>
          </w:p>
        </w:tc>
        <w:tc>
          <w:tcPr>
            <w:tcW w:w="1657" w:type="dxa"/>
            <w:shd w:val="clear" w:color="auto" w:fill="auto"/>
            <w:tcPrChange w:id="471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78B690B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:rsidRPr="0059260B" w:rsidDel="00A57D54" w14:paraId="53ECA1E6" w14:textId="700784D5" w:rsidTr="0038725D">
        <w:trPr>
          <w:trHeight w:val="600"/>
          <w:del w:id="472" w:author="Elena Borisenok" w:date="2024-12-06T12:26:00Z"/>
          <w:trPrChange w:id="473" w:author="Elena Borisenok" w:date="2024-12-06T12:28:00Z">
            <w:trPr>
              <w:trHeight w:val="600"/>
            </w:trPr>
          </w:trPrChange>
        </w:trPr>
        <w:tc>
          <w:tcPr>
            <w:tcW w:w="603" w:type="dxa"/>
            <w:shd w:val="clear" w:color="auto" w:fill="auto"/>
            <w:vAlign w:val="center"/>
            <w:tcPrChange w:id="474" w:author="Elena Borisenok" w:date="2024-12-06T12:28:00Z">
              <w:tcPr>
                <w:tcW w:w="603" w:type="dxa"/>
                <w:shd w:val="clear" w:color="auto" w:fill="auto"/>
                <w:vAlign w:val="center"/>
              </w:tcPr>
            </w:tcPrChange>
          </w:tcPr>
          <w:p w14:paraId="50F0BF45" w14:textId="7529B797" w:rsidR="00140C10" w:rsidRPr="0059260B" w:rsidDel="00A57D54" w:rsidRDefault="00000000">
            <w:pPr>
              <w:spacing w:before="0" w:after="0"/>
              <w:jc w:val="center"/>
              <w:rPr>
                <w:del w:id="475" w:author="Elena Borisenok" w:date="2024-12-06T12:26:00Z"/>
                <w:color w:val="000000"/>
                <w:szCs w:val="24"/>
                <w:rPrChange w:id="476" w:author="Elena Borisenok" w:date="2024-12-13T10:47:00Z">
                  <w:rPr>
                    <w:del w:id="477" w:author="Elena Borisenok" w:date="2024-12-06T12:26:00Z"/>
                    <w:color w:val="000000"/>
                    <w:szCs w:val="24"/>
                  </w:rPr>
                </w:rPrChange>
              </w:rPr>
            </w:pPr>
            <w:del w:id="478" w:author="Elena Borisenok" w:date="2024-12-06T12:26:00Z">
              <w:r w:rsidRPr="0059260B" w:rsidDel="00A57D54">
                <w:rPr>
                  <w:color w:val="000000"/>
                  <w:szCs w:val="24"/>
                  <w:rPrChange w:id="479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>21</w:delText>
              </w:r>
            </w:del>
          </w:p>
        </w:tc>
        <w:tc>
          <w:tcPr>
            <w:tcW w:w="1536" w:type="dxa"/>
            <w:shd w:val="clear" w:color="auto" w:fill="auto"/>
            <w:tcPrChange w:id="480" w:author="Elena Borisenok" w:date="2024-12-06T12:28:00Z">
              <w:tcPr>
                <w:tcW w:w="1536" w:type="dxa"/>
                <w:shd w:val="clear" w:color="auto" w:fill="auto"/>
              </w:tcPr>
            </w:tcPrChange>
          </w:tcPr>
          <w:p w14:paraId="3EE6946E" w14:textId="14ADF298" w:rsidR="00140C10" w:rsidRPr="0059260B" w:rsidDel="00A57D54" w:rsidRDefault="00000000">
            <w:pPr>
              <w:spacing w:before="0" w:after="0"/>
              <w:jc w:val="left"/>
              <w:rPr>
                <w:del w:id="481" w:author="Elena Borisenok" w:date="2024-12-06T12:26:00Z"/>
                <w:rPrChange w:id="482" w:author="Elena Borisenok" w:date="2024-12-13T10:47:00Z">
                  <w:rPr>
                    <w:del w:id="483" w:author="Elena Borisenok" w:date="2024-12-06T12:26:00Z"/>
                  </w:rPr>
                </w:rPrChange>
              </w:rPr>
            </w:pPr>
            <w:del w:id="484" w:author="Elena Borisenok" w:date="2024-12-06T12:26:00Z">
              <w:r w:rsidRPr="0059260B" w:rsidDel="00A57D54">
                <w:rPr>
                  <w:color w:val="000000" w:themeColor="text1"/>
                  <w:rPrChange w:id="485" w:author="Elena Borisenok" w:date="2024-12-13T10:47:00Z">
                    <w:rPr>
                      <w:color w:val="000000" w:themeColor="text1"/>
                    </w:rPr>
                  </w:rPrChange>
                </w:rPr>
                <w:delText>П.3.3.2</w:delText>
              </w:r>
            </w:del>
          </w:p>
        </w:tc>
        <w:tc>
          <w:tcPr>
            <w:tcW w:w="2476" w:type="dxa"/>
            <w:shd w:val="clear" w:color="auto" w:fill="auto"/>
            <w:tcPrChange w:id="486" w:author="Elena Borisenok" w:date="2024-12-06T12:28:00Z">
              <w:tcPr>
                <w:tcW w:w="2476" w:type="dxa"/>
                <w:shd w:val="clear" w:color="auto" w:fill="auto"/>
              </w:tcPr>
            </w:tcPrChange>
          </w:tcPr>
          <w:p w14:paraId="2ED91C0D" w14:textId="4E6B8C7B" w:rsidR="00140C10" w:rsidRPr="0059260B" w:rsidDel="00A57D54" w:rsidRDefault="00000000">
            <w:pPr>
              <w:spacing w:before="0" w:after="0"/>
              <w:jc w:val="left"/>
              <w:rPr>
                <w:del w:id="487" w:author="Elena Borisenok" w:date="2024-12-06T12:26:00Z"/>
                <w:color w:val="000000"/>
                <w:szCs w:val="24"/>
                <w:rPrChange w:id="488" w:author="Elena Borisenok" w:date="2024-12-13T10:47:00Z">
                  <w:rPr>
                    <w:del w:id="489" w:author="Elena Borisenok" w:date="2024-12-06T12:26:00Z"/>
                    <w:color w:val="000000"/>
                    <w:szCs w:val="24"/>
                  </w:rPr>
                </w:rPrChange>
              </w:rPr>
            </w:pPr>
            <w:del w:id="490" w:author="Elena Borisenok" w:date="2024-12-06T12:26:00Z">
              <w:r w:rsidRPr="0059260B" w:rsidDel="00A57D54">
                <w:rPr>
                  <w:color w:val="000000"/>
                  <w:szCs w:val="24"/>
                  <w:rPrChange w:id="491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Б-21, </w:delText>
              </w:r>
              <w:r w:rsidRPr="0059260B" w:rsidDel="00A57D54">
                <w:rPr>
                  <w:color w:val="000000" w:themeColor="text1"/>
                  <w:rPrChange w:id="492" w:author="Elena Borisenok" w:date="2024-12-13T10:47:00Z">
                    <w:rPr>
                      <w:color w:val="000000" w:themeColor="text1"/>
                    </w:rPr>
                  </w:rPrChange>
                </w:rPr>
                <w:delText>Администрирование Платформы с использованием веб-интерфейса, интерфейса командной строки (</w:delText>
              </w:r>
              <w:r w:rsidDel="00A57D54">
                <w:rPr>
                  <w:color w:val="000000" w:themeColor="text1"/>
                </w:rPr>
                <w:delText>CLI</w:delText>
              </w:r>
              <w:r w:rsidRPr="0059260B" w:rsidDel="00A57D54">
                <w:rPr>
                  <w:color w:val="000000" w:themeColor="text1"/>
                  <w:rPrChange w:id="493" w:author="Elena Borisenok" w:date="2024-12-13T10:47:00Z">
                    <w:rPr>
                      <w:color w:val="000000" w:themeColor="text1"/>
                    </w:rPr>
                  </w:rPrChange>
                </w:rPr>
                <w:delText xml:space="preserve">) и </w:delText>
              </w:r>
              <w:r w:rsidDel="00A57D54">
                <w:rPr>
                  <w:color w:val="000000" w:themeColor="text1"/>
                </w:rPr>
                <w:delText>API</w:delText>
              </w:r>
              <w:r w:rsidRPr="0059260B" w:rsidDel="00A57D54">
                <w:rPr>
                  <w:color w:val="000000" w:themeColor="text1"/>
                  <w:rPrChange w:id="494" w:author="Elena Borisenok" w:date="2024-12-13T10:47:00Z">
                    <w:rPr>
                      <w:color w:val="000000" w:themeColor="text1"/>
                    </w:rPr>
                  </w:rPrChange>
                </w:rPr>
                <w:delText>.</w:delText>
              </w:r>
            </w:del>
          </w:p>
        </w:tc>
        <w:tc>
          <w:tcPr>
            <w:tcW w:w="1451" w:type="dxa"/>
            <w:shd w:val="clear" w:color="auto" w:fill="auto"/>
            <w:tcPrChange w:id="495" w:author="Elena Borisenok" w:date="2024-12-06T12:28:00Z">
              <w:tcPr>
                <w:tcW w:w="1451" w:type="dxa"/>
                <w:shd w:val="clear" w:color="auto" w:fill="auto"/>
              </w:tcPr>
            </w:tcPrChange>
          </w:tcPr>
          <w:p w14:paraId="5A15DB43" w14:textId="052F0F0C" w:rsidR="00140C10" w:rsidRPr="0059260B" w:rsidDel="00A57D54" w:rsidRDefault="00000000">
            <w:pPr>
              <w:spacing w:before="0" w:after="0"/>
              <w:jc w:val="left"/>
              <w:rPr>
                <w:del w:id="496" w:author="Elena Borisenok" w:date="2024-12-06T12:26:00Z"/>
                <w:color w:val="000000"/>
                <w:szCs w:val="24"/>
                <w:rPrChange w:id="497" w:author="Elena Borisenok" w:date="2024-12-13T10:47:00Z">
                  <w:rPr>
                    <w:del w:id="498" w:author="Elena Borisenok" w:date="2024-12-06T12:26:00Z"/>
                    <w:color w:val="000000"/>
                    <w:szCs w:val="24"/>
                  </w:rPr>
                </w:rPrChange>
              </w:rPr>
            </w:pPr>
            <w:del w:id="499" w:author="Elena Borisenok" w:date="2024-12-06T12:26:00Z">
              <w:r w:rsidRPr="0059260B" w:rsidDel="00A57D54">
                <w:rPr>
                  <w:color w:val="000000"/>
                  <w:szCs w:val="24"/>
                  <w:rPrChange w:id="500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>Высокий</w:delText>
              </w:r>
            </w:del>
          </w:p>
        </w:tc>
        <w:tc>
          <w:tcPr>
            <w:tcW w:w="4699" w:type="dxa"/>
            <w:shd w:val="clear" w:color="auto" w:fill="auto"/>
            <w:vAlign w:val="center"/>
            <w:tcPrChange w:id="501" w:author="Elena Borisenok" w:date="2024-12-06T12:28:00Z">
              <w:tcPr>
                <w:tcW w:w="4392" w:type="dxa"/>
                <w:shd w:val="clear" w:color="auto" w:fill="auto"/>
                <w:vAlign w:val="center"/>
              </w:tcPr>
            </w:tcPrChange>
          </w:tcPr>
          <w:p w14:paraId="1389908E" w14:textId="4E56EE0A" w:rsidR="00140C10" w:rsidRPr="0059260B" w:rsidDel="00A57D54" w:rsidRDefault="00000000">
            <w:pPr>
              <w:spacing w:before="0" w:after="0"/>
              <w:jc w:val="left"/>
              <w:rPr>
                <w:del w:id="502" w:author="Elena Borisenok" w:date="2024-12-06T12:26:00Z"/>
                <w:color w:val="000000"/>
                <w:szCs w:val="24"/>
                <w:rPrChange w:id="503" w:author="Elena Borisenok" w:date="2024-12-13T10:47:00Z">
                  <w:rPr>
                    <w:del w:id="504" w:author="Elena Borisenok" w:date="2024-12-06T12:26:00Z"/>
                    <w:color w:val="000000"/>
                    <w:szCs w:val="24"/>
                  </w:rPr>
                </w:rPrChange>
              </w:rPr>
            </w:pPr>
            <w:commentRangeStart w:id="505"/>
            <w:commentRangeStart w:id="506"/>
            <w:del w:id="507" w:author="Elena Borisenok" w:date="2024-12-06T12:26:00Z">
              <w:r w:rsidRPr="0059260B" w:rsidDel="00A57D54">
                <w:rPr>
                  <w:color w:val="000000"/>
                  <w:szCs w:val="24"/>
                  <w:rPrChange w:id="508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Открыть веб-страницу по адресу </w:delText>
              </w:r>
              <w:r w:rsidDel="00A57D54">
                <w:rPr>
                  <w:color w:val="000000"/>
                  <w:szCs w:val="24"/>
                  <w:lang w:val="en-US"/>
                </w:rPr>
                <w:delText>console</w:delText>
              </w:r>
              <w:r w:rsidRPr="0059260B" w:rsidDel="00A57D54">
                <w:rPr>
                  <w:color w:val="000000"/>
                  <w:szCs w:val="24"/>
                  <w:rPrChange w:id="509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>.&lt;домен-кластера&gt;, выполнить вход в систему, назначить ноде кластера новую роль.</w:delText>
              </w:r>
              <w:r w:rsidRPr="0059260B" w:rsidDel="00A57D54">
                <w:rPr>
                  <w:color w:val="000000"/>
                  <w:szCs w:val="24"/>
                  <w:rPrChange w:id="510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br/>
                <w:delText xml:space="preserve">Открыть терминал, выполнить команду </w:delText>
              </w:r>
              <w:r w:rsidDel="00A57D54">
                <w:rPr>
                  <w:color w:val="000000"/>
                  <w:szCs w:val="24"/>
                  <w:lang w:val="en-US"/>
                </w:rPr>
                <w:delText>kubectl</w:delText>
              </w:r>
              <w:r w:rsidRPr="0059260B" w:rsidDel="00A57D54">
                <w:rPr>
                  <w:color w:val="000000"/>
                  <w:szCs w:val="24"/>
                  <w:rPrChange w:id="511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 </w:delText>
              </w:r>
              <w:r w:rsidDel="00A57D54">
                <w:rPr>
                  <w:color w:val="000000"/>
                  <w:szCs w:val="24"/>
                </w:rPr>
                <w:delText>edit</w:delText>
              </w:r>
              <w:r w:rsidRPr="0059260B" w:rsidDel="00A57D54">
                <w:rPr>
                  <w:color w:val="000000"/>
                  <w:szCs w:val="24"/>
                  <w:rPrChange w:id="512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 </w:delText>
              </w:r>
              <w:r w:rsidDel="00A57D54">
                <w:rPr>
                  <w:color w:val="000000"/>
                  <w:szCs w:val="24"/>
                </w:rPr>
                <w:delText>node</w:delText>
              </w:r>
              <w:r w:rsidRPr="0059260B" w:rsidDel="00A57D54">
                <w:rPr>
                  <w:color w:val="000000"/>
                  <w:szCs w:val="24"/>
                  <w:rPrChange w:id="513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 &lt;имя-ноды&gt;, назначить ноде кластера новую роль, проверить применение конфигурации.</w:delText>
              </w:r>
              <w:commentRangeEnd w:id="505"/>
              <w:r w:rsidDel="00A57D54">
                <w:commentReference w:id="505"/>
              </w:r>
              <w:commentRangeEnd w:id="506"/>
              <w:r w:rsidR="00F241E7" w:rsidDel="00A57D54">
                <w:rPr>
                  <w:rStyle w:val="afe"/>
                </w:rPr>
                <w:commentReference w:id="506"/>
              </w:r>
            </w:del>
          </w:p>
        </w:tc>
        <w:tc>
          <w:tcPr>
            <w:tcW w:w="3139" w:type="dxa"/>
            <w:shd w:val="clear" w:color="auto" w:fill="auto"/>
            <w:vAlign w:val="center"/>
            <w:tcPrChange w:id="514" w:author="Elena Borisenok" w:date="2024-12-06T12:28:00Z">
              <w:tcPr>
                <w:tcW w:w="3169" w:type="dxa"/>
                <w:shd w:val="clear" w:color="auto" w:fill="auto"/>
                <w:vAlign w:val="center"/>
              </w:tcPr>
            </w:tcPrChange>
          </w:tcPr>
          <w:p w14:paraId="57ED1721" w14:textId="539BD9F4" w:rsidR="00140C10" w:rsidRPr="0059260B" w:rsidDel="00A57D54" w:rsidRDefault="00000000">
            <w:pPr>
              <w:spacing w:before="0" w:after="0"/>
              <w:jc w:val="left"/>
              <w:rPr>
                <w:del w:id="515" w:author="Elena Borisenok" w:date="2024-12-06T12:26:00Z"/>
                <w:color w:val="000000"/>
                <w:szCs w:val="24"/>
                <w:rPrChange w:id="516" w:author="Elena Borisenok" w:date="2024-12-13T10:47:00Z">
                  <w:rPr>
                    <w:del w:id="517" w:author="Elena Borisenok" w:date="2024-12-06T12:26:00Z"/>
                    <w:color w:val="000000"/>
                    <w:szCs w:val="24"/>
                  </w:rPr>
                </w:rPrChange>
              </w:rPr>
            </w:pPr>
            <w:del w:id="518" w:author="Elena Borisenok" w:date="2024-12-06T12:26:00Z">
              <w:r w:rsidRPr="0059260B" w:rsidDel="00A57D54">
                <w:rPr>
                  <w:color w:val="000000"/>
                  <w:szCs w:val="24"/>
                  <w:rPrChange w:id="519" w:author="Elena Borisenok" w:date="2024-12-13T10:47:00Z">
                    <w:rPr>
                      <w:color w:val="000000"/>
                      <w:szCs w:val="24"/>
                    </w:rPr>
                  </w:rPrChange>
                </w:rPr>
                <w:delText xml:space="preserve">В веб-интерфейсе и через терминал настройки ноды применяются одинаково. </w:delText>
              </w:r>
            </w:del>
          </w:p>
        </w:tc>
        <w:tc>
          <w:tcPr>
            <w:tcW w:w="1657" w:type="dxa"/>
            <w:shd w:val="clear" w:color="auto" w:fill="auto"/>
            <w:tcPrChange w:id="520" w:author="Elena Borisenok" w:date="2024-12-06T12:28:00Z">
              <w:tcPr>
                <w:tcW w:w="1657" w:type="dxa"/>
                <w:shd w:val="clear" w:color="auto" w:fill="auto"/>
              </w:tcPr>
            </w:tcPrChange>
          </w:tcPr>
          <w:p w14:paraId="3D9D3AFC" w14:textId="1D05512A" w:rsidR="00140C10" w:rsidRPr="0059260B" w:rsidDel="00A57D54" w:rsidRDefault="00140C10">
            <w:pPr>
              <w:spacing w:before="0" w:after="0"/>
              <w:jc w:val="left"/>
              <w:rPr>
                <w:del w:id="521" w:author="Elena Borisenok" w:date="2024-12-06T12:26:00Z"/>
                <w:color w:val="000000"/>
                <w:szCs w:val="24"/>
                <w:rPrChange w:id="522" w:author="Elena Borisenok" w:date="2024-12-13T10:47:00Z">
                  <w:rPr>
                    <w:del w:id="523" w:author="Elena Borisenok" w:date="2024-12-06T12:26:00Z"/>
                    <w:color w:val="000000"/>
                    <w:szCs w:val="24"/>
                  </w:rPr>
                </w:rPrChange>
              </w:rPr>
            </w:pPr>
          </w:p>
        </w:tc>
      </w:tr>
    </w:tbl>
    <w:p w14:paraId="380BD1EB" w14:textId="77777777" w:rsidR="00140C10" w:rsidRPr="0038725D" w:rsidRDefault="00000000">
      <w:pPr>
        <w:pStyle w:val="afff"/>
        <w:keepNext/>
        <w:rPr>
          <w:lang w:val="ru-RU"/>
          <w:rPrChange w:id="524" w:author="Elena Borisenok" w:date="2024-12-06T12:28:00Z">
            <w:rPr/>
          </w:rPrChange>
        </w:rPr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6</w:t>
      </w:r>
      <w:r>
        <w:fldChar w:fldCharType="end"/>
      </w:r>
      <w:r>
        <w:rPr>
          <w:lang w:val="ru-RU"/>
        </w:rPr>
        <w:t xml:space="preserve">. </w:t>
      </w:r>
      <w:r>
        <w:rPr>
          <w:b w:val="0"/>
          <w:sz w:val="24"/>
          <w:szCs w:val="24"/>
          <w:lang w:val="ru-RU"/>
        </w:rPr>
        <w:t>Оценка трудозатрат на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140C10" w14:paraId="1BE8E51B" w14:textId="77777777">
        <w:tc>
          <w:tcPr>
            <w:tcW w:w="0" w:type="auto"/>
            <w:shd w:val="clear" w:color="auto" w:fill="F2F2F2"/>
          </w:tcPr>
          <w:p w14:paraId="3880E449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Количество проверок</w:t>
            </w:r>
          </w:p>
        </w:tc>
        <w:tc>
          <w:tcPr>
            <w:tcW w:w="2680" w:type="dxa"/>
            <w:shd w:val="clear" w:color="auto" w:fill="F2F2F2"/>
          </w:tcPr>
          <w:p w14:paraId="43C29C09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Общее время прохождения</w:t>
            </w:r>
          </w:p>
        </w:tc>
      </w:tr>
      <w:tr w:rsidR="00140C10" w14:paraId="0BF4875F" w14:textId="77777777">
        <w:tc>
          <w:tcPr>
            <w:tcW w:w="0" w:type="auto"/>
            <w:shd w:val="clear" w:color="auto" w:fill="auto"/>
          </w:tcPr>
          <w:p w14:paraId="50A9FC7F" w14:textId="066F5760" w:rsidR="00140C10" w:rsidRDefault="00000000">
            <w:pPr>
              <w:spacing w:line="0" w:lineRule="atLeast"/>
              <w:jc w:val="center"/>
              <w:rPr>
                <w:bCs/>
                <w:iCs/>
                <w:lang w:eastAsia="en-US"/>
              </w:rPr>
            </w:pPr>
            <w:del w:id="525" w:author="Elena Borisenok" w:date="2024-12-06T12:27:00Z">
              <w:r w:rsidDel="0038725D">
                <w:rPr>
                  <w:bCs/>
                  <w:iCs/>
                  <w:lang w:eastAsia="en-US"/>
                </w:rPr>
                <w:delText>21</w:delText>
              </w:r>
            </w:del>
            <w:ins w:id="526" w:author="Elena Borisenok" w:date="2024-12-06T12:27:00Z">
              <w:r w:rsidR="0038725D">
                <w:rPr>
                  <w:bCs/>
                  <w:iCs/>
                  <w:lang w:eastAsia="en-US"/>
                </w:rPr>
                <w:t>20</w:t>
              </w:r>
            </w:ins>
          </w:p>
        </w:tc>
        <w:tc>
          <w:tcPr>
            <w:tcW w:w="2680" w:type="dxa"/>
            <w:shd w:val="clear" w:color="auto" w:fill="auto"/>
          </w:tcPr>
          <w:p w14:paraId="24487D1D" w14:textId="77777777" w:rsidR="00140C10" w:rsidRDefault="00140C10">
            <w:pPr>
              <w:spacing w:line="0" w:lineRule="atLeast"/>
              <w:rPr>
                <w:lang w:eastAsia="en-US"/>
              </w:rPr>
            </w:pPr>
          </w:p>
        </w:tc>
      </w:tr>
    </w:tbl>
    <w:p w14:paraId="3EFA0614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27" w:name="_Toc183096801"/>
      <w:r>
        <w:rPr>
          <w:color w:val="000000" w:themeColor="text1"/>
          <w:lang w:eastAsia="en-US"/>
        </w:rPr>
        <w:t>Критерии завершения</w:t>
      </w:r>
      <w:bookmarkEnd w:id="198"/>
      <w:bookmarkEnd w:id="527"/>
    </w:p>
    <w:p w14:paraId="18C7FA72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4ADF9E56" w14:textId="77777777" w:rsidR="00140C10" w:rsidRDefault="00140C10">
      <w:pPr>
        <w:rPr>
          <w:color w:val="000000" w:themeColor="text1"/>
          <w:lang w:eastAsia="en-US"/>
        </w:rPr>
        <w:sectPr w:rsidR="00140C10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</w:p>
    <w:p w14:paraId="7FCA288C" w14:textId="77777777" w:rsidR="00140C10" w:rsidRDefault="00000000">
      <w:pPr>
        <w:pStyle w:val="2"/>
        <w:rPr>
          <w:color w:val="000000" w:themeColor="text1"/>
        </w:rPr>
      </w:pPr>
      <w:bookmarkStart w:id="528" w:name="_Toc182819417"/>
      <w:bookmarkStart w:id="529" w:name="_Toc182819476"/>
      <w:bookmarkStart w:id="530" w:name="_Toc182821510"/>
      <w:bookmarkStart w:id="531" w:name="_Toc182821781"/>
      <w:bookmarkStart w:id="532" w:name="_Toc182824294"/>
      <w:bookmarkStart w:id="533" w:name="_Toc183096802"/>
      <w:bookmarkStart w:id="534" w:name="_Toc183096803"/>
      <w:bookmarkEnd w:id="528"/>
      <w:bookmarkEnd w:id="529"/>
      <w:bookmarkEnd w:id="530"/>
      <w:bookmarkEnd w:id="531"/>
      <w:bookmarkEnd w:id="532"/>
      <w:bookmarkEnd w:id="533"/>
      <w:r>
        <w:rPr>
          <w:color w:val="000000" w:themeColor="text1"/>
        </w:rPr>
        <w:lastRenderedPageBreak/>
        <w:t>Мониторинг</w:t>
      </w:r>
      <w:bookmarkEnd w:id="534"/>
    </w:p>
    <w:p w14:paraId="098284DD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35" w:name="_Toc482360901"/>
      <w:bookmarkStart w:id="536" w:name="_Toc183096804"/>
      <w:r>
        <w:rPr>
          <w:color w:val="000000" w:themeColor="text1"/>
          <w:lang w:eastAsia="en-US"/>
        </w:rPr>
        <w:t>Цель тестирования</w:t>
      </w:r>
      <w:bookmarkEnd w:id="535"/>
      <w:bookmarkEnd w:id="536"/>
    </w:p>
    <w:p w14:paraId="6F2FCB74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Проверить, что обеспечиваются требования к ИС "Платформа" на предмет производительности, доступности и корректности работы в реальном времени.</w:t>
      </w:r>
    </w:p>
    <w:p w14:paraId="179D11B0" w14:textId="77777777" w:rsidR="00140C10" w:rsidRDefault="00000000">
      <w:pPr>
        <w:pStyle w:val="3"/>
        <w:rPr>
          <w:color w:val="000000" w:themeColor="text1"/>
        </w:rPr>
      </w:pPr>
      <w:bookmarkStart w:id="537" w:name="_Toc183096805"/>
      <w:r>
        <w:rPr>
          <w:color w:val="000000" w:themeColor="text1"/>
        </w:rPr>
        <w:t>Проверяемые требования</w:t>
      </w:r>
      <w:bookmarkEnd w:id="537"/>
      <w:r>
        <w:rPr>
          <w:color w:val="000000" w:themeColor="text1"/>
        </w:rPr>
        <w:t xml:space="preserve"> </w:t>
      </w:r>
    </w:p>
    <w:p w14:paraId="7FBC39D1" w14:textId="77777777" w:rsidR="00140C10" w:rsidRDefault="00000000">
      <w:pPr>
        <w:pStyle w:val="afff"/>
        <w:rPr>
          <w:color w:val="000000" w:themeColor="text1"/>
        </w:rPr>
      </w:pPr>
      <w:proofErr w:type="spellStart"/>
      <w:r>
        <w:rPr>
          <w:color w:val="000000" w:themeColor="text1"/>
        </w:rPr>
        <w:t>Таблица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Таблица \* ARABIC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7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Требования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тестирования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мониторинга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C000" w:themeFill="accent4"/>
        <w:tblLook w:val="04A0" w:firstRow="1" w:lastRow="0" w:firstColumn="1" w:lastColumn="0" w:noHBand="0" w:noVBand="1"/>
      </w:tblPr>
      <w:tblGrid>
        <w:gridCol w:w="927"/>
        <w:gridCol w:w="1648"/>
        <w:gridCol w:w="5154"/>
        <w:gridCol w:w="1892"/>
      </w:tblGrid>
      <w:tr w:rsidR="00140C10" w14:paraId="21B579AB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302FF8F" w14:textId="77777777" w:rsidR="00140C10" w:rsidRDefault="00000000">
            <w:pPr>
              <w:jc w:val="left"/>
              <w:rPr>
                <w:b/>
                <w:bCs/>
                <w:color w:val="000000" w:themeColor="text1"/>
                <w:szCs w:val="24"/>
                <w:lang w:val="en-US"/>
              </w:rPr>
            </w:pPr>
            <w:r>
              <w:rPr>
                <w:b/>
                <w:bCs/>
                <w:color w:val="000000" w:themeColor="text1"/>
              </w:rPr>
              <w:t>Номер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512FBDF" w14:textId="77777777" w:rsidR="00140C10" w:rsidRDefault="00000000">
            <w:pPr>
              <w:jc w:val="left"/>
              <w:rPr>
                <w:b/>
                <w:bCs/>
                <w:color w:val="000000" w:themeColor="text1"/>
                <w:szCs w:val="24"/>
                <w:lang w:val="en-US"/>
              </w:rPr>
            </w:pPr>
            <w:r>
              <w:rPr>
                <w:b/>
                <w:bCs/>
                <w:szCs w:val="24"/>
              </w:rPr>
              <w:t>Код требования в ТЗ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4557BA4" w14:textId="77777777" w:rsidR="00140C10" w:rsidRDefault="00000000">
            <w:pPr>
              <w:jc w:val="left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</w:rPr>
              <w:t>Краткое описание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6E75366A" w14:textId="77777777" w:rsidR="00140C10" w:rsidRDefault="00000000">
            <w:pPr>
              <w:jc w:val="left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</w:rPr>
              <w:t>Тестовые сценарии в ПМИ</w:t>
            </w:r>
          </w:p>
        </w:tc>
      </w:tr>
      <w:tr w:rsidR="00140C10" w14:paraId="7FB20BA8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A096405" w14:textId="77777777" w:rsidR="00140C10" w:rsidRDefault="00000000">
            <w:pPr>
              <w:jc w:val="center"/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54EF7EB" w14:textId="77777777" w:rsidR="00140C10" w:rsidRDefault="00000000">
            <w:pPr>
              <w:rPr>
                <w:color w:val="000000" w:themeColor="text1"/>
                <w:szCs w:val="24"/>
                <w:lang w:val="en-US"/>
              </w:rPr>
            </w:pPr>
            <w:r>
              <w:rPr>
                <w:color w:val="000000" w:themeColor="text1"/>
                <w:szCs w:val="24"/>
                <w:lang w:val="en-US"/>
              </w:rPr>
              <w:t>П.</w:t>
            </w: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3.3.9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189E5FD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Встроенная система мониторинга на основе стека Prometheus и Grafana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4248D8CD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М-1, М-2, М-3, М-8, М-4, М-7, М-6, М-5, М-9</w:t>
            </w:r>
          </w:p>
        </w:tc>
      </w:tr>
      <w:tr w:rsidR="00140C10" w14:paraId="2C995F46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C762E67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CDF27B9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П. 3.3.10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80392E3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Автоматическая установка устанавливает и компонент мониторинга и визуализации метрик Prometheus и Grafana, а также настройка сбора метрик компонентов кластера и Платформы.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6C26EE85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М-1, М-2, М-3, М-5, М-7, М-8</w:t>
            </w:r>
          </w:p>
        </w:tc>
      </w:tr>
      <w:tr w:rsidR="00140C10" w14:paraId="1F403C0E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E8DD1E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A7795D4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П. 3.3.13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8BB95E6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Компоненты Платформы экспортируют метрики в формате Prometheus.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F724EA7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М-1, М-5, М-7, М-8</w:t>
            </w:r>
          </w:p>
        </w:tc>
      </w:tr>
      <w:tr w:rsidR="00140C10" w14:paraId="5E07A452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7E4CA153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5CD5EEDA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П. 3.3.14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6390B39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Платформа автоматически настраивает панели в Grafana для отображения данных о нагрузке, утилизации и доступности компонентов, балансировщиков, Ingress и </w:t>
            </w:r>
            <w:proofErr w:type="spellStart"/>
            <w:r>
              <w:rPr>
                <w:color w:val="000000" w:themeColor="text1"/>
                <w:szCs w:val="24"/>
              </w:rPr>
              <w:t>Egress</w:t>
            </w:r>
            <w:proofErr w:type="spellEnd"/>
            <w:r>
              <w:rPr>
                <w:color w:val="000000" w:themeColor="text1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25703E02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М-4, М-5</w:t>
            </w:r>
          </w:p>
        </w:tc>
      </w:tr>
      <w:tr w:rsidR="00140C10" w14:paraId="0CCE738A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637D692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72F97C1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П. 3.3.15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47DD6C21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Платформа содержит описание событий мониторинга в формате Prometheus и позволяет настраивать отправку уведомлений о событиях.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1489FD7D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М-1, М-5, М-6. М-9, М-10</w:t>
            </w:r>
          </w:p>
        </w:tc>
      </w:tr>
      <w:tr w:rsidR="00140C10" w14:paraId="7B9E76A1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6733216A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2F95C6C3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П.</w:t>
            </w: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3.3.17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FF6E5DB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Агрегация доступности компонентов кластера по функциональности и всем кластерам.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5DDCD32E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М-11</w:t>
            </w:r>
          </w:p>
        </w:tc>
      </w:tr>
      <w:tr w:rsidR="00140C10" w14:paraId="7615BB9C" w14:textId="77777777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093A0669" w14:textId="77777777" w:rsidR="00140C10" w:rsidRDefault="0000000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1214B0CE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П. 3.4.1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</w:tcPr>
          <w:p w14:paraId="3ECF8D54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Интеграция с почтовой системой по протоколу SMTP, и с CommuniGate Pro.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</w:tcPr>
          <w:p w14:paraId="3B6D95B9" w14:textId="77777777" w:rsidR="00140C10" w:rsidRDefault="00000000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М-10</w:t>
            </w:r>
          </w:p>
        </w:tc>
      </w:tr>
    </w:tbl>
    <w:p w14:paraId="3ACB54F8" w14:textId="77777777" w:rsidR="00140C10" w:rsidRDefault="00140C10">
      <w:pPr>
        <w:rPr>
          <w:color w:val="000000" w:themeColor="text1"/>
        </w:rPr>
        <w:sectPr w:rsidR="00140C10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25878D54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38" w:name="_Toc183096806"/>
      <w:bookmarkStart w:id="539" w:name="_Toc482360902"/>
      <w:bookmarkStart w:id="540" w:name="_Toc183096807"/>
      <w:bookmarkEnd w:id="538"/>
      <w:r>
        <w:rPr>
          <w:color w:val="000000" w:themeColor="text1"/>
          <w:lang w:eastAsia="en-US"/>
        </w:rPr>
        <w:lastRenderedPageBreak/>
        <w:t>Методика тестирования</w:t>
      </w:r>
      <w:bookmarkEnd w:id="539"/>
      <w:bookmarkEnd w:id="540"/>
    </w:p>
    <w:p w14:paraId="5C45A42F" w14:textId="77777777" w:rsidR="00140C10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>Тестирование отказоустойчивости/восстановления предполагает выполнение тестовых процедур, приведенных в таблице ниже.</w:t>
      </w:r>
    </w:p>
    <w:p w14:paraId="76B882A7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8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Порядок проведения тестирования мониторинга</w:t>
      </w:r>
    </w:p>
    <w:tbl>
      <w:tblPr>
        <w:tblW w:w="154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"/>
        <w:gridCol w:w="1212"/>
        <w:gridCol w:w="1903"/>
        <w:gridCol w:w="1215"/>
        <w:gridCol w:w="5245"/>
        <w:gridCol w:w="4394"/>
        <w:gridCol w:w="1134"/>
      </w:tblGrid>
      <w:tr w:rsidR="00140C10" w14:paraId="7C9AF174" w14:textId="77777777">
        <w:trPr>
          <w:cantSplit/>
        </w:trPr>
        <w:tc>
          <w:tcPr>
            <w:tcW w:w="343" w:type="dxa"/>
            <w:shd w:val="clear" w:color="000000" w:fill="F2F2F2"/>
            <w:vAlign w:val="center"/>
          </w:tcPr>
          <w:p w14:paraId="1F7929DF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№</w:t>
            </w:r>
          </w:p>
        </w:tc>
        <w:tc>
          <w:tcPr>
            <w:tcW w:w="1212" w:type="dxa"/>
            <w:shd w:val="clear" w:color="000000" w:fill="F2F2F2"/>
            <w:vAlign w:val="center"/>
          </w:tcPr>
          <w:p w14:paraId="06480464" w14:textId="77777777" w:rsidR="00140C10" w:rsidRDefault="0000000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Код требования в ТЗ</w:t>
            </w:r>
          </w:p>
        </w:tc>
        <w:tc>
          <w:tcPr>
            <w:tcW w:w="1903" w:type="dxa"/>
            <w:shd w:val="clear" w:color="000000" w:fill="F2F2F2"/>
            <w:vAlign w:val="center"/>
          </w:tcPr>
          <w:p w14:paraId="13DD2288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Название Тестового сценария</w:t>
            </w:r>
          </w:p>
        </w:tc>
        <w:tc>
          <w:tcPr>
            <w:tcW w:w="1215" w:type="dxa"/>
            <w:shd w:val="clear" w:color="000000" w:fill="F2F2F2"/>
            <w:vAlign w:val="center"/>
          </w:tcPr>
          <w:p w14:paraId="258289B5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Приоритет проверки</w:t>
            </w:r>
          </w:p>
        </w:tc>
        <w:tc>
          <w:tcPr>
            <w:tcW w:w="5245" w:type="dxa"/>
            <w:shd w:val="clear" w:color="000000" w:fill="F2F2F2"/>
            <w:vAlign w:val="center"/>
          </w:tcPr>
          <w:p w14:paraId="1BE9B77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Шаги</w:t>
            </w:r>
          </w:p>
        </w:tc>
        <w:tc>
          <w:tcPr>
            <w:tcW w:w="4394" w:type="dxa"/>
            <w:shd w:val="clear" w:color="000000" w:fill="F2F2F2"/>
            <w:vAlign w:val="center"/>
          </w:tcPr>
          <w:p w14:paraId="70308B2D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1134" w:type="dxa"/>
            <w:shd w:val="clear" w:color="000000" w:fill="F2F2F2"/>
            <w:vAlign w:val="center"/>
          </w:tcPr>
          <w:p w14:paraId="11581E9C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 прохождения</w:t>
            </w:r>
          </w:p>
        </w:tc>
      </w:tr>
      <w:tr w:rsidR="00140C10" w14:paraId="75AAE878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vAlign w:val="center"/>
          </w:tcPr>
          <w:p w14:paraId="5F2DE47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1</w:t>
            </w:r>
          </w:p>
        </w:tc>
        <w:tc>
          <w:tcPr>
            <w:tcW w:w="1212" w:type="dxa"/>
            <w:shd w:val="clear" w:color="auto" w:fill="auto"/>
            <w:noWrap/>
          </w:tcPr>
          <w:p w14:paraId="7EA3078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4F65369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М-1, Встроенный мониторинг состояния служебных компонент кластера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78EB0ED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6CA5812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Убедиться, что модуль мониторинга Deckhouse включен и корректно настроен. Проверить наличие в Grafana предустановленных </w:t>
            </w:r>
            <w:proofErr w:type="spellStart"/>
            <w:r>
              <w:rPr>
                <w:color w:val="000000"/>
                <w:szCs w:val="24"/>
              </w:rPr>
              <w:t>дашбордов</w:t>
            </w:r>
            <w:proofErr w:type="spellEnd"/>
            <w:r>
              <w:rPr>
                <w:color w:val="000000"/>
                <w:szCs w:val="24"/>
              </w:rPr>
              <w:t xml:space="preserve"> и метрик, связанных с состоянием служебных компонентов кластера, включая Deckhouse. Открыть соответствующие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убедиться в отображении актуальных метрик.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2459C6B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 Grafana присутствуют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с метриками по Deckhouse, отображающими состояние служебных компонентов кластера, и данные обновляются корректно.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2328F77B" w14:textId="77777777" w:rsidR="00140C10" w:rsidRDefault="00140C1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40C10" w14:paraId="0814F27C" w14:textId="77777777">
        <w:trPr>
          <w:cantSplit/>
        </w:trPr>
        <w:tc>
          <w:tcPr>
            <w:tcW w:w="343" w:type="dxa"/>
            <w:vMerge/>
            <w:vAlign w:val="center"/>
          </w:tcPr>
          <w:p w14:paraId="38A54C0A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862ECA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П.3.3.10</w:t>
            </w:r>
          </w:p>
          <w:p w14:paraId="461CC3E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5893CEC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3970970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F5F1FF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6F593B1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D3BBED6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</w:tr>
      <w:tr w:rsidR="00140C10" w14:paraId="02DBB849" w14:textId="77777777">
        <w:trPr>
          <w:cantSplit/>
        </w:trPr>
        <w:tc>
          <w:tcPr>
            <w:tcW w:w="343" w:type="dxa"/>
            <w:vMerge/>
            <w:vAlign w:val="center"/>
          </w:tcPr>
          <w:p w14:paraId="26A73140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7719328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П.3.3.13</w:t>
            </w:r>
          </w:p>
          <w:p w14:paraId="1CB51DF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6B4A94C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73A2AD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D89B1C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2676D47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7C104A3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</w:tr>
      <w:tr w:rsidR="00140C10" w14:paraId="27223E23" w14:textId="77777777">
        <w:trPr>
          <w:cantSplit/>
        </w:trPr>
        <w:tc>
          <w:tcPr>
            <w:tcW w:w="343" w:type="dxa"/>
            <w:vMerge/>
            <w:vAlign w:val="center"/>
          </w:tcPr>
          <w:p w14:paraId="42397E8B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2B872E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П.3.3.15</w:t>
            </w:r>
          </w:p>
        </w:tc>
        <w:tc>
          <w:tcPr>
            <w:tcW w:w="1903" w:type="dxa"/>
            <w:vMerge/>
            <w:vAlign w:val="center"/>
          </w:tcPr>
          <w:p w14:paraId="691D525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4EDFEC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953B9D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C0E152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34E1FAE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</w:tr>
      <w:tr w:rsidR="00140C10" w14:paraId="006670D7" w14:textId="77777777">
        <w:trPr>
          <w:cantSplit/>
        </w:trPr>
        <w:tc>
          <w:tcPr>
            <w:tcW w:w="343" w:type="dxa"/>
            <w:vMerge/>
            <w:vAlign w:val="center"/>
          </w:tcPr>
          <w:p w14:paraId="67B69C14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638EA38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722439F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2D0EDA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43B1F8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B35467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5DE68C7" w14:textId="77777777" w:rsidR="00140C10" w:rsidRDefault="00140C1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</w:p>
        </w:tc>
      </w:tr>
      <w:tr w:rsidR="00140C10" w14:paraId="03696FA6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750393B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212" w:type="dxa"/>
            <w:shd w:val="clear" w:color="auto" w:fill="auto"/>
            <w:noWrap/>
          </w:tcPr>
          <w:p w14:paraId="2546A26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21D055C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М-2, Мониторинг аппаратных ресурсов платформы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50788F4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3C1CC57F" w14:textId="5AC371B3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Убедиться, что модуль мониторинга аппаратных ресурсов (например, </w:t>
            </w:r>
            <w:proofErr w:type="spellStart"/>
            <w:r>
              <w:rPr>
                <w:color w:val="000000"/>
                <w:szCs w:val="24"/>
              </w:rPr>
              <w:t>node-exporter</w:t>
            </w:r>
            <w:proofErr w:type="spellEnd"/>
            <w:r>
              <w:rPr>
                <w:color w:val="000000"/>
                <w:szCs w:val="24"/>
              </w:rPr>
              <w:t xml:space="preserve">) включен и настроен в </w:t>
            </w:r>
            <w:del w:id="541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542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. Проверить наличие в Grafana предустановленных </w:t>
            </w:r>
            <w:proofErr w:type="spellStart"/>
            <w:r>
              <w:rPr>
                <w:color w:val="000000"/>
                <w:szCs w:val="24"/>
              </w:rPr>
              <w:t>дашбордов</w:t>
            </w:r>
            <w:proofErr w:type="spellEnd"/>
            <w:r>
              <w:rPr>
                <w:color w:val="000000"/>
                <w:szCs w:val="24"/>
              </w:rPr>
              <w:t xml:space="preserve"> и метрик, связанных с мониторингом аппаратных ресурсов узлов кластера. Открыть соответствующие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убедиться, что метрики по CPU, памяти, диску и сети отображаются корректно.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36D16FE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 Grafana присутствуют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метрики по аппаратным ресурсам (</w:t>
            </w:r>
            <w:proofErr w:type="spellStart"/>
            <w:r>
              <w:rPr>
                <w:color w:val="000000"/>
                <w:szCs w:val="24"/>
              </w:rPr>
              <w:t>node-exporter</w:t>
            </w:r>
            <w:proofErr w:type="spellEnd"/>
            <w:r>
              <w:rPr>
                <w:color w:val="000000"/>
                <w:szCs w:val="24"/>
              </w:rPr>
              <w:t>), данные отображаются и обновляются корректно.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1BBED7C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61911062" w14:textId="77777777">
        <w:trPr>
          <w:cantSplit/>
        </w:trPr>
        <w:tc>
          <w:tcPr>
            <w:tcW w:w="343" w:type="dxa"/>
            <w:vMerge/>
            <w:vAlign w:val="center"/>
          </w:tcPr>
          <w:p w14:paraId="7EECF22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631344A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3.3.10</w:t>
            </w:r>
          </w:p>
        </w:tc>
        <w:tc>
          <w:tcPr>
            <w:tcW w:w="1903" w:type="dxa"/>
            <w:vMerge/>
            <w:vAlign w:val="center"/>
          </w:tcPr>
          <w:p w14:paraId="753E476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1475C1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9A3E3F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F6E962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0838BA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60B9AAC" w14:textId="77777777">
        <w:trPr>
          <w:cantSplit/>
        </w:trPr>
        <w:tc>
          <w:tcPr>
            <w:tcW w:w="343" w:type="dxa"/>
            <w:vMerge/>
            <w:vAlign w:val="center"/>
          </w:tcPr>
          <w:p w14:paraId="152E587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2E04B76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05FCD30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4F38302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99CDB2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519058D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9ACD24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AC7BACF" w14:textId="77777777">
        <w:trPr>
          <w:cantSplit/>
        </w:trPr>
        <w:tc>
          <w:tcPr>
            <w:tcW w:w="343" w:type="dxa"/>
            <w:vMerge/>
            <w:vAlign w:val="center"/>
          </w:tcPr>
          <w:p w14:paraId="6639B11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4E4CB6A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7008B81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198BB29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F4DEE3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0BB7AA4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00BABB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1B91A479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5B5698E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212" w:type="dxa"/>
            <w:shd w:val="clear" w:color="auto" w:fill="auto"/>
            <w:noWrap/>
          </w:tcPr>
          <w:p w14:paraId="2434999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10F49D6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М-3, Мониторинг Kubernetes в </w:t>
            </w:r>
            <w:r>
              <w:rPr>
                <w:color w:val="000000" w:themeColor="text1"/>
                <w:szCs w:val="24"/>
              </w:rPr>
              <w:lastRenderedPageBreak/>
              <w:t>составе платформы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13485690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592D7E5E" w14:textId="16EDC94E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Убедиться, что модуль мониторинга Kubernetes </w:t>
            </w:r>
            <w:proofErr w:type="spellStart"/>
            <w:r>
              <w:rPr>
                <w:color w:val="000000"/>
                <w:szCs w:val="24"/>
              </w:rPr>
              <w:t>control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plane</w:t>
            </w:r>
            <w:proofErr w:type="spellEnd"/>
            <w:r>
              <w:rPr>
                <w:color w:val="000000"/>
                <w:szCs w:val="24"/>
              </w:rPr>
              <w:t xml:space="preserve"> включен и настроен в </w:t>
            </w:r>
            <w:del w:id="543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544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. Проверить наличие в Grafana </w:t>
            </w:r>
            <w:r>
              <w:rPr>
                <w:color w:val="000000"/>
                <w:szCs w:val="24"/>
              </w:rPr>
              <w:lastRenderedPageBreak/>
              <w:t xml:space="preserve">предустановленных </w:t>
            </w:r>
            <w:proofErr w:type="spellStart"/>
            <w:r>
              <w:rPr>
                <w:color w:val="000000"/>
                <w:szCs w:val="24"/>
              </w:rPr>
              <w:t>дашбордов</w:t>
            </w:r>
            <w:proofErr w:type="spellEnd"/>
            <w:r>
              <w:rPr>
                <w:color w:val="000000"/>
                <w:szCs w:val="24"/>
              </w:rPr>
              <w:t xml:space="preserve"> и метрик, отображающих состояние компонентов Kubernetes </w:t>
            </w:r>
            <w:proofErr w:type="spellStart"/>
            <w:r>
              <w:rPr>
                <w:color w:val="000000"/>
                <w:szCs w:val="24"/>
              </w:rPr>
              <w:t>control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plane</w:t>
            </w:r>
            <w:proofErr w:type="spellEnd"/>
            <w:r>
              <w:rPr>
                <w:color w:val="000000"/>
                <w:szCs w:val="24"/>
              </w:rPr>
              <w:t xml:space="preserve"> (</w:t>
            </w:r>
            <w:proofErr w:type="spellStart"/>
            <w:ins w:id="545" w:author="user" w:date="2024-12-10T11:24:00Z">
              <w:r w:rsidR="00CE5C6C">
                <w:t>Kube</w:t>
              </w:r>
              <w:proofErr w:type="spellEnd"/>
              <w:r w:rsidR="00CE5C6C">
                <w:t>-API</w:t>
              </w:r>
            </w:ins>
            <w:del w:id="546" w:author="user" w:date="2024-12-10T11:24:00Z">
              <w:r w:rsidDel="00CE5C6C">
                <w:rPr>
                  <w:color w:val="000000"/>
                  <w:szCs w:val="24"/>
                </w:rPr>
                <w:delText>API Server</w:delText>
              </w:r>
            </w:del>
            <w:r>
              <w:rPr>
                <w:color w:val="000000"/>
                <w:szCs w:val="24"/>
              </w:rPr>
              <w:t xml:space="preserve">, </w:t>
            </w:r>
            <w:ins w:id="547" w:author="user" w:date="2024-12-10T11:24:00Z">
              <w:r w:rsidR="00CE5C6C">
                <w:rPr>
                  <w:color w:val="000000"/>
                  <w:szCs w:val="24"/>
                  <w:lang w:val="en-US"/>
                </w:rPr>
                <w:t>Kube</w:t>
              </w:r>
              <w:r w:rsidR="00CE5C6C" w:rsidRPr="00CE5C6C">
                <w:rPr>
                  <w:color w:val="000000"/>
                  <w:szCs w:val="24"/>
                  <w:rPrChange w:id="548" w:author="user" w:date="2024-12-10T11:24:00Z">
                    <w:rPr>
                      <w:color w:val="000000"/>
                      <w:szCs w:val="24"/>
                      <w:lang w:val="en-US"/>
                    </w:rPr>
                  </w:rPrChange>
                </w:rPr>
                <w:t>-</w:t>
              </w:r>
            </w:ins>
            <w:del w:id="549" w:author="user" w:date="2024-12-10T11:24:00Z">
              <w:r w:rsidDel="00CE5C6C">
                <w:rPr>
                  <w:color w:val="000000"/>
                  <w:szCs w:val="24"/>
                </w:rPr>
                <w:delText>S</w:delText>
              </w:r>
            </w:del>
            <w:ins w:id="550" w:author="user" w:date="2024-12-10T11:24:00Z">
              <w:r w:rsidR="00CE5C6C">
                <w:rPr>
                  <w:color w:val="000000"/>
                  <w:szCs w:val="24"/>
                  <w:lang w:val="en-US"/>
                </w:rPr>
                <w:t>s</w:t>
              </w:r>
            </w:ins>
            <w:proofErr w:type="spellStart"/>
            <w:r>
              <w:rPr>
                <w:color w:val="000000"/>
                <w:szCs w:val="24"/>
              </w:rPr>
              <w:t>cheduler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ins w:id="551" w:author="user" w:date="2024-12-10T11:24:00Z">
              <w:r w:rsidR="00CE5C6C">
                <w:rPr>
                  <w:color w:val="000000"/>
                  <w:szCs w:val="24"/>
                  <w:lang w:val="en-US"/>
                </w:rPr>
                <w:t>Kube</w:t>
              </w:r>
              <w:r w:rsidR="00CE5C6C" w:rsidRPr="00CE5C6C">
                <w:rPr>
                  <w:color w:val="000000"/>
                  <w:szCs w:val="24"/>
                  <w:rPrChange w:id="552" w:author="user" w:date="2024-12-10T11:24:00Z">
                    <w:rPr>
                      <w:color w:val="000000"/>
                      <w:szCs w:val="24"/>
                      <w:lang w:val="en-US"/>
                    </w:rPr>
                  </w:rPrChange>
                </w:rPr>
                <w:t>-</w:t>
              </w:r>
            </w:ins>
            <w:del w:id="553" w:author="user" w:date="2024-12-10T11:24:00Z">
              <w:r w:rsidDel="00CE5C6C">
                <w:rPr>
                  <w:color w:val="000000"/>
                  <w:szCs w:val="24"/>
                </w:rPr>
                <w:delText>C</w:delText>
              </w:r>
            </w:del>
            <w:ins w:id="554" w:author="user" w:date="2024-12-10T11:24:00Z">
              <w:r w:rsidR="00CE5C6C">
                <w:rPr>
                  <w:color w:val="000000"/>
                  <w:szCs w:val="24"/>
                  <w:lang w:val="en-US"/>
                </w:rPr>
                <w:t>c</w:t>
              </w:r>
            </w:ins>
            <w:proofErr w:type="spellStart"/>
            <w:r>
              <w:rPr>
                <w:color w:val="000000"/>
                <w:szCs w:val="24"/>
              </w:rPr>
              <w:t>ontroller</w:t>
            </w:r>
            <w:proofErr w:type="spellEnd"/>
            <w:ins w:id="555" w:author="user" w:date="2024-12-10T11:25:00Z">
              <w:r w:rsidR="00CE5C6C" w:rsidRPr="00901894">
                <w:rPr>
                  <w:color w:val="000000"/>
                  <w:szCs w:val="24"/>
                  <w:rPrChange w:id="556" w:author="user" w:date="2024-12-10T11:25:00Z">
                    <w:rPr>
                      <w:color w:val="000000"/>
                      <w:szCs w:val="24"/>
                      <w:lang w:val="en-US"/>
                    </w:rPr>
                  </w:rPrChange>
                </w:rPr>
                <w:t>-</w:t>
              </w:r>
            </w:ins>
            <w:del w:id="557" w:author="user" w:date="2024-12-10T11:24:00Z">
              <w:r w:rsidDel="00CE5C6C">
                <w:rPr>
                  <w:color w:val="000000"/>
                  <w:szCs w:val="24"/>
                </w:rPr>
                <w:delText xml:space="preserve"> </w:delText>
              </w:r>
            </w:del>
            <w:del w:id="558" w:author="user" w:date="2024-12-10T11:25:00Z">
              <w:r w:rsidDel="00CE5C6C">
                <w:rPr>
                  <w:color w:val="000000"/>
                  <w:szCs w:val="24"/>
                </w:rPr>
                <w:delText>Ma</w:delText>
              </w:r>
            </w:del>
            <w:ins w:id="559" w:author="user" w:date="2024-12-10T11:25:00Z">
              <w:r w:rsidR="00CE5C6C">
                <w:rPr>
                  <w:color w:val="000000"/>
                  <w:szCs w:val="24"/>
                  <w:lang w:val="en-US"/>
                </w:rPr>
                <w:t>ma</w:t>
              </w:r>
            </w:ins>
            <w:proofErr w:type="spellStart"/>
            <w:r>
              <w:rPr>
                <w:color w:val="000000"/>
                <w:szCs w:val="24"/>
              </w:rPr>
              <w:t>nager</w:t>
            </w:r>
            <w:proofErr w:type="spellEnd"/>
            <w:r>
              <w:rPr>
                <w:color w:val="000000"/>
                <w:szCs w:val="24"/>
              </w:rPr>
              <w:t xml:space="preserve"> и др.). Открыть соответствующие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убедиться, что метрики отображаются корректно и обновляются в реальном времени.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4155D4D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В Grafana присутствуют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с метриками по Kubernetes </w:t>
            </w:r>
            <w:proofErr w:type="spellStart"/>
            <w:r>
              <w:rPr>
                <w:color w:val="000000"/>
                <w:szCs w:val="24"/>
              </w:rPr>
              <w:t>control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plane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r>
              <w:rPr>
                <w:color w:val="000000"/>
                <w:szCs w:val="24"/>
              </w:rPr>
              <w:lastRenderedPageBreak/>
              <w:t>данные отображаются и обновляются корректно.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14D3C74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 </w:t>
            </w:r>
          </w:p>
        </w:tc>
      </w:tr>
      <w:tr w:rsidR="00140C10" w14:paraId="04683516" w14:textId="77777777">
        <w:trPr>
          <w:cantSplit/>
        </w:trPr>
        <w:tc>
          <w:tcPr>
            <w:tcW w:w="343" w:type="dxa"/>
            <w:vMerge/>
            <w:vAlign w:val="center"/>
          </w:tcPr>
          <w:p w14:paraId="3D5F851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1481494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П.3.3.10</w:t>
            </w:r>
          </w:p>
        </w:tc>
        <w:tc>
          <w:tcPr>
            <w:tcW w:w="1903" w:type="dxa"/>
            <w:vMerge/>
            <w:vAlign w:val="center"/>
          </w:tcPr>
          <w:p w14:paraId="3EE4E9A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6EE59D9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9DB7A7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3F6853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3627D2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A47D254" w14:textId="77777777">
        <w:trPr>
          <w:cantSplit/>
        </w:trPr>
        <w:tc>
          <w:tcPr>
            <w:tcW w:w="343" w:type="dxa"/>
            <w:vMerge/>
            <w:vAlign w:val="center"/>
          </w:tcPr>
          <w:p w14:paraId="2CC9406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FB82D6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17B2593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3014EDB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DF1614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202E813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31F13D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F43F78E" w14:textId="77777777">
        <w:trPr>
          <w:cantSplit/>
        </w:trPr>
        <w:tc>
          <w:tcPr>
            <w:tcW w:w="343" w:type="dxa"/>
            <w:vMerge/>
            <w:vAlign w:val="center"/>
          </w:tcPr>
          <w:p w14:paraId="405CAA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DF642C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2B6D4B0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1AE4FB6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D8C80E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23A988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CFB499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3EEFACD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4D7CF58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212" w:type="dxa"/>
            <w:shd w:val="clear" w:color="auto" w:fill="auto"/>
            <w:noWrap/>
          </w:tcPr>
          <w:p w14:paraId="4DE407F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4011A8D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М-4, Встроенный мониторинг входящего трафика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0086A5A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Низкий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488DF34D" w14:textId="3B5070AE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Убедиться, что модуль мониторинга Ingress </w:t>
            </w:r>
            <w:proofErr w:type="spellStart"/>
            <w:r>
              <w:rPr>
                <w:color w:val="000000"/>
                <w:szCs w:val="24"/>
              </w:rPr>
              <w:t>Nginx</w:t>
            </w:r>
            <w:proofErr w:type="spellEnd"/>
            <w:r>
              <w:rPr>
                <w:color w:val="000000"/>
                <w:szCs w:val="24"/>
              </w:rPr>
              <w:t xml:space="preserve"> включен и настроен в </w:t>
            </w:r>
            <w:del w:id="560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561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. Проверить наличие в Grafana </w:t>
            </w:r>
            <w:proofErr w:type="spellStart"/>
            <w:r>
              <w:rPr>
                <w:color w:val="000000"/>
                <w:szCs w:val="24"/>
              </w:rPr>
              <w:t>дашбордов</w:t>
            </w:r>
            <w:proofErr w:type="spellEnd"/>
            <w:r>
              <w:rPr>
                <w:color w:val="000000"/>
                <w:szCs w:val="24"/>
              </w:rPr>
              <w:t xml:space="preserve"> и метрик, связанных с входящим трафиком, включая состояние и производительность Ingress </w:t>
            </w:r>
            <w:proofErr w:type="spellStart"/>
            <w:r>
              <w:rPr>
                <w:color w:val="000000"/>
                <w:szCs w:val="24"/>
              </w:rPr>
              <w:t>Nginx</w:t>
            </w:r>
            <w:proofErr w:type="spellEnd"/>
            <w:r>
              <w:rPr>
                <w:color w:val="000000"/>
                <w:szCs w:val="24"/>
              </w:rPr>
              <w:t xml:space="preserve">. Открыть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убедиться, что метрики по входящему трафику отображаются корректно.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08BB9F9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 Grafana присутствуют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с метриками по Ingress </w:t>
            </w:r>
            <w:proofErr w:type="spellStart"/>
            <w:r>
              <w:rPr>
                <w:color w:val="000000"/>
                <w:szCs w:val="24"/>
              </w:rPr>
              <w:t>Nginx</w:t>
            </w:r>
            <w:proofErr w:type="spellEnd"/>
            <w:r>
              <w:rPr>
                <w:color w:val="000000"/>
                <w:szCs w:val="24"/>
              </w:rPr>
              <w:t>, данные о входящем трафике отображаются и обновляются корректно.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20E59E1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686D80B" w14:textId="77777777">
        <w:trPr>
          <w:cantSplit/>
        </w:trPr>
        <w:tc>
          <w:tcPr>
            <w:tcW w:w="343" w:type="dxa"/>
            <w:vMerge/>
            <w:vAlign w:val="center"/>
          </w:tcPr>
          <w:p w14:paraId="22185C8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1BA2303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3.3.14</w:t>
            </w:r>
          </w:p>
        </w:tc>
        <w:tc>
          <w:tcPr>
            <w:tcW w:w="1903" w:type="dxa"/>
            <w:vMerge/>
            <w:vAlign w:val="center"/>
          </w:tcPr>
          <w:p w14:paraId="381F5B0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5F51C1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742E5A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6C7064C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ED7C3F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0DA5DF3" w14:textId="77777777">
        <w:trPr>
          <w:cantSplit/>
        </w:trPr>
        <w:tc>
          <w:tcPr>
            <w:tcW w:w="343" w:type="dxa"/>
            <w:vMerge/>
            <w:vAlign w:val="center"/>
          </w:tcPr>
          <w:p w14:paraId="1E1ADFA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0802283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55CC873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26C114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6E0023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AC2235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4D2AA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158E1370" w14:textId="77777777">
        <w:trPr>
          <w:cantSplit/>
        </w:trPr>
        <w:tc>
          <w:tcPr>
            <w:tcW w:w="343" w:type="dxa"/>
            <w:vMerge/>
            <w:vAlign w:val="center"/>
          </w:tcPr>
          <w:p w14:paraId="7453010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2F5C3E6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00D2671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2CA5C6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8480DA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0F41698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B7AEAC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CCDE6BF" w14:textId="77777777">
        <w:trPr>
          <w:cantSplit/>
        </w:trPr>
        <w:tc>
          <w:tcPr>
            <w:tcW w:w="343" w:type="dxa"/>
            <w:vMerge/>
            <w:vAlign w:val="center"/>
          </w:tcPr>
          <w:p w14:paraId="068C712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54DE9BB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7B09C46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40C0915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6947C1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9685A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35B9E1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8DB8953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621A2545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</w:t>
            </w:r>
          </w:p>
        </w:tc>
        <w:tc>
          <w:tcPr>
            <w:tcW w:w="1212" w:type="dxa"/>
            <w:shd w:val="clear" w:color="auto" w:fill="auto"/>
            <w:noWrap/>
          </w:tcPr>
          <w:p w14:paraId="2014B9E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562BE99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М-5, Оценка использования ресурсов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6DAC510A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06ADE605" w14:textId="17FF97A8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Убедиться, что модуль мониторинга ресурсов и </w:t>
            </w:r>
            <w:proofErr w:type="spellStart"/>
            <w:r>
              <w:rPr>
                <w:color w:val="000000"/>
                <w:szCs w:val="24"/>
              </w:rPr>
              <w:t>Capacity</w:t>
            </w:r>
            <w:proofErr w:type="spellEnd"/>
            <w:r>
              <w:rPr>
                <w:color w:val="000000"/>
                <w:szCs w:val="24"/>
              </w:rPr>
              <w:t xml:space="preserve"> Planning включен и настроен в </w:t>
            </w:r>
            <w:del w:id="562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563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 xml:space="preserve">. Проверить наличие в Grafana </w:t>
            </w:r>
            <w:proofErr w:type="spellStart"/>
            <w:r>
              <w:rPr>
                <w:color w:val="000000"/>
                <w:szCs w:val="24"/>
              </w:rPr>
              <w:t>дашбордов</w:t>
            </w:r>
            <w:proofErr w:type="spellEnd"/>
            <w:r>
              <w:rPr>
                <w:color w:val="000000"/>
                <w:szCs w:val="24"/>
              </w:rPr>
              <w:t xml:space="preserve"> и метрик, связанных с анализом использования ресурсов кластера (CPU, память, диск). Открыть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и убедиться, что данные по текущей загрузке и прогнозированию использования ресурсов отображаются корректно.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585E0B2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 Grafana присутствуют </w:t>
            </w:r>
            <w:proofErr w:type="spellStart"/>
            <w:r>
              <w:rPr>
                <w:color w:val="000000"/>
                <w:szCs w:val="24"/>
              </w:rPr>
              <w:t>дашборды</w:t>
            </w:r>
            <w:proofErr w:type="spellEnd"/>
            <w:r>
              <w:rPr>
                <w:color w:val="000000"/>
                <w:szCs w:val="24"/>
              </w:rPr>
              <w:t xml:space="preserve"> с метриками по </w:t>
            </w:r>
            <w:proofErr w:type="spellStart"/>
            <w:r>
              <w:rPr>
                <w:color w:val="000000"/>
                <w:szCs w:val="24"/>
              </w:rPr>
              <w:t>Capacity</w:t>
            </w:r>
            <w:proofErr w:type="spellEnd"/>
            <w:r>
              <w:rPr>
                <w:color w:val="000000"/>
                <w:szCs w:val="24"/>
              </w:rPr>
              <w:t xml:space="preserve"> Planning, данные по использованию ресурсов отображаются и обновляются корректно.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2ADFDAD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47C6BF25" w14:textId="77777777">
        <w:trPr>
          <w:cantSplit/>
        </w:trPr>
        <w:tc>
          <w:tcPr>
            <w:tcW w:w="343" w:type="dxa"/>
            <w:vMerge/>
            <w:vAlign w:val="center"/>
          </w:tcPr>
          <w:p w14:paraId="493034D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596796A2" w14:textId="77777777" w:rsidR="00140C10" w:rsidRDefault="00000000">
            <w:pPr>
              <w:spacing w:line="0" w:lineRule="atLeast"/>
            </w:pPr>
            <w:r>
              <w:rPr>
                <w:color w:val="000000"/>
                <w:szCs w:val="24"/>
              </w:rPr>
              <w:t>П.</w:t>
            </w:r>
            <w:r>
              <w:t>3.3.10</w:t>
            </w:r>
          </w:p>
          <w:p w14:paraId="760ABB16" w14:textId="77777777" w:rsidR="00140C10" w:rsidRDefault="00000000">
            <w:pPr>
              <w:spacing w:line="0" w:lineRule="atLeast"/>
            </w:pPr>
            <w:r>
              <w:rPr>
                <w:color w:val="000000"/>
                <w:szCs w:val="24"/>
              </w:rPr>
              <w:t>П.</w:t>
            </w:r>
            <w:r>
              <w:t>3.3.13</w:t>
            </w:r>
          </w:p>
          <w:p w14:paraId="14B82CF6" w14:textId="77777777" w:rsidR="00140C10" w:rsidRDefault="00000000">
            <w:pPr>
              <w:spacing w:line="0" w:lineRule="atLeast"/>
            </w:pPr>
            <w:r>
              <w:rPr>
                <w:color w:val="000000"/>
                <w:szCs w:val="24"/>
              </w:rPr>
              <w:t>П.</w:t>
            </w:r>
            <w:r>
              <w:t>3.3.14</w:t>
            </w:r>
          </w:p>
          <w:p w14:paraId="78A1977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</w:t>
            </w:r>
            <w:r>
              <w:t>3.3.15</w:t>
            </w:r>
          </w:p>
        </w:tc>
        <w:tc>
          <w:tcPr>
            <w:tcW w:w="1903" w:type="dxa"/>
            <w:vMerge/>
            <w:vAlign w:val="center"/>
          </w:tcPr>
          <w:p w14:paraId="6A3D39C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49DE56F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1BA389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101AA97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9E315C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29FEBEC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2E9FB819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6</w:t>
            </w:r>
          </w:p>
        </w:tc>
        <w:tc>
          <w:tcPr>
            <w:tcW w:w="1212" w:type="dxa"/>
            <w:shd w:val="clear" w:color="auto" w:fill="auto"/>
            <w:noWrap/>
          </w:tcPr>
          <w:p w14:paraId="40665FC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32749D0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М-6, Уведомления (</w:t>
            </w:r>
            <w:proofErr w:type="spellStart"/>
            <w:r>
              <w:rPr>
                <w:color w:val="000000" w:themeColor="text1"/>
                <w:szCs w:val="24"/>
              </w:rPr>
              <w:t>alerts</w:t>
            </w:r>
            <w:proofErr w:type="spellEnd"/>
            <w:r>
              <w:rPr>
                <w:color w:val="000000" w:themeColor="text1"/>
                <w:szCs w:val="24"/>
              </w:rPr>
              <w:t xml:space="preserve">) по нагрузке </w:t>
            </w:r>
            <w:r>
              <w:rPr>
                <w:color w:val="000000" w:themeColor="text1"/>
                <w:szCs w:val="24"/>
              </w:rPr>
              <w:lastRenderedPageBreak/>
              <w:t xml:space="preserve">серверов кластера, количество ошибочных запросов </w:t>
            </w:r>
            <w:proofErr w:type="spellStart"/>
            <w:r>
              <w:rPr>
                <w:color w:val="000000" w:themeColor="text1"/>
                <w:szCs w:val="24"/>
              </w:rPr>
              <w:t>ingress</w:t>
            </w:r>
            <w:proofErr w:type="spellEnd"/>
            <w:r>
              <w:rPr>
                <w:color w:val="000000" w:themeColor="text1"/>
                <w:szCs w:val="24"/>
              </w:rPr>
              <w:t xml:space="preserve"> и пр.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3EB8B936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4FA611C6" w14:textId="4369D6B5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Проверить настройки Prometheus в </w:t>
            </w:r>
            <w:del w:id="564" w:author="Elena Borisenok" w:date="2024-12-10T11:50:00Z">
              <w:r w:rsidDel="00182050">
                <w:rPr>
                  <w:color w:val="000000"/>
                  <w:szCs w:val="24"/>
                </w:rPr>
                <w:delText>Deckhouse Platform</w:delText>
              </w:r>
            </w:del>
            <w:ins w:id="565" w:author="Elena Borisenok" w:date="2024-12-10T11:50:00Z">
              <w:r w:rsidR="00182050">
                <w:rPr>
                  <w:color w:val="000000"/>
                  <w:szCs w:val="24"/>
                </w:rPr>
                <w:t>Deckhouse</w:t>
              </w:r>
            </w:ins>
            <w:r>
              <w:rPr>
                <w:color w:val="000000"/>
                <w:szCs w:val="24"/>
              </w:rPr>
              <w:t>, убедившись, что включены предустановленные правила для уведомлений (</w:t>
            </w:r>
            <w:proofErr w:type="spellStart"/>
            <w:r>
              <w:rPr>
                <w:color w:val="000000"/>
                <w:szCs w:val="24"/>
              </w:rPr>
              <w:t>alerts</w:t>
            </w:r>
            <w:proofErr w:type="spellEnd"/>
            <w:r>
              <w:rPr>
                <w:color w:val="000000"/>
                <w:szCs w:val="24"/>
              </w:rPr>
              <w:t xml:space="preserve">). Просмотреть список доступных правил оповещений в </w:t>
            </w:r>
            <w:r>
              <w:rPr>
                <w:color w:val="000000"/>
                <w:szCs w:val="24"/>
              </w:rPr>
              <w:lastRenderedPageBreak/>
              <w:t>Prometheus, связанных с нагрузкой серверов, ошибочными запросами Ingress и другими метриками. Смоделировать условия, вызывающие срабатывание правил, и убедиться, что уведомления генерируются корректно.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3104CBD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 xml:space="preserve">В платформе настроен обширный набор уведомлений в Prometheus, правила оповещения работают корректно и охватывают метрики нагрузки серверов, </w:t>
            </w:r>
            <w:r>
              <w:rPr>
                <w:color w:val="000000"/>
                <w:szCs w:val="24"/>
              </w:rPr>
              <w:lastRenderedPageBreak/>
              <w:t>ошибочных запросов Ingress и другие показатели.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200DF5E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 </w:t>
            </w:r>
          </w:p>
        </w:tc>
      </w:tr>
      <w:tr w:rsidR="00140C10" w14:paraId="50B8F60A" w14:textId="77777777">
        <w:trPr>
          <w:cantSplit/>
        </w:trPr>
        <w:tc>
          <w:tcPr>
            <w:tcW w:w="343" w:type="dxa"/>
            <w:vMerge/>
            <w:vAlign w:val="center"/>
          </w:tcPr>
          <w:p w14:paraId="5C2A956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68B1592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3.3.15</w:t>
            </w:r>
          </w:p>
          <w:p w14:paraId="76B5AF0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3309013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B80EBC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1BE3209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3662A4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170D57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3EFD50B8" w14:textId="77777777">
        <w:trPr>
          <w:cantSplit/>
          <w:trHeight w:val="336"/>
        </w:trPr>
        <w:tc>
          <w:tcPr>
            <w:tcW w:w="343" w:type="dxa"/>
            <w:vMerge/>
            <w:vAlign w:val="center"/>
          </w:tcPr>
          <w:p w14:paraId="62C3BAF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09E9888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3.4.1</w:t>
            </w:r>
          </w:p>
        </w:tc>
        <w:tc>
          <w:tcPr>
            <w:tcW w:w="1903" w:type="dxa"/>
            <w:vMerge/>
            <w:vAlign w:val="center"/>
          </w:tcPr>
          <w:p w14:paraId="5F2860B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B14127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1651D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F4DF4A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CAE8A5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07C140C3" w14:textId="77777777">
        <w:trPr>
          <w:cantSplit/>
        </w:trPr>
        <w:tc>
          <w:tcPr>
            <w:tcW w:w="343" w:type="dxa"/>
            <w:vMerge/>
            <w:vAlign w:val="center"/>
          </w:tcPr>
          <w:p w14:paraId="170E700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1FEC4D1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4756BDC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65BA70C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3C84553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BC5BBD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BC38B3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0170ABF9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1BDE22A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7</w:t>
            </w:r>
          </w:p>
        </w:tc>
        <w:tc>
          <w:tcPr>
            <w:tcW w:w="1212" w:type="dxa"/>
            <w:shd w:val="clear" w:color="auto" w:fill="auto"/>
            <w:noWrap/>
          </w:tcPr>
          <w:p w14:paraId="33E421C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51F0C99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М-7, Расширенный мониторинг состояния прикладных сервисов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1D71F70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Средний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381E8D3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Применить лейбл для активации мониторинга на выбранный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. Создать заведомо неработающий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 xml:space="preserve"> в этом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(например, указав недоступный образ контейнера). Убедиться, что в Prometheus появляются уведомления (</w:t>
            </w:r>
            <w:proofErr w:type="spellStart"/>
            <w:r>
              <w:rPr>
                <w:color w:val="000000"/>
                <w:szCs w:val="24"/>
              </w:rPr>
              <w:t>alerts</w:t>
            </w:r>
            <w:proofErr w:type="spellEnd"/>
            <w:r>
              <w:rPr>
                <w:color w:val="000000"/>
                <w:szCs w:val="24"/>
              </w:rPr>
              <w:t xml:space="preserve">) о проблемах с состоянием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>, и проверить отображение соответствующих метрик в Grafana.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071CC11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После применения лейбла и создания неработающего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 xml:space="preserve"> в </w:t>
            </w:r>
            <w:proofErr w:type="spellStart"/>
            <w:r>
              <w:rPr>
                <w:color w:val="000000"/>
                <w:szCs w:val="24"/>
              </w:rPr>
              <w:t>namespace</w:t>
            </w:r>
            <w:proofErr w:type="spellEnd"/>
            <w:r>
              <w:rPr>
                <w:color w:val="000000"/>
                <w:szCs w:val="24"/>
              </w:rPr>
              <w:t xml:space="preserve"> система мониторинга генерирует уведомления о проблемах, и метрики отображаются в Grafana.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7527583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354C43C7" w14:textId="77777777">
        <w:trPr>
          <w:cantSplit/>
        </w:trPr>
        <w:tc>
          <w:tcPr>
            <w:tcW w:w="343" w:type="dxa"/>
            <w:vMerge/>
            <w:vAlign w:val="center"/>
          </w:tcPr>
          <w:p w14:paraId="5A822F8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4F65E6C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3.3.13</w:t>
            </w:r>
          </w:p>
        </w:tc>
        <w:tc>
          <w:tcPr>
            <w:tcW w:w="1903" w:type="dxa"/>
            <w:vMerge/>
            <w:vAlign w:val="center"/>
          </w:tcPr>
          <w:p w14:paraId="1352F6A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0CC108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FA39C1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22A7A79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4D472F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5CBF541" w14:textId="77777777">
        <w:trPr>
          <w:cantSplit/>
        </w:trPr>
        <w:tc>
          <w:tcPr>
            <w:tcW w:w="343" w:type="dxa"/>
            <w:vMerge/>
            <w:vAlign w:val="center"/>
          </w:tcPr>
          <w:p w14:paraId="49D10A6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7388D47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3.3.10</w:t>
            </w:r>
          </w:p>
        </w:tc>
        <w:tc>
          <w:tcPr>
            <w:tcW w:w="1903" w:type="dxa"/>
            <w:vMerge/>
            <w:vAlign w:val="center"/>
          </w:tcPr>
          <w:p w14:paraId="634C3BF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EA53F1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2471E5F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4091015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5ED25B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95E055B" w14:textId="77777777">
        <w:trPr>
          <w:cantSplit/>
        </w:trPr>
        <w:tc>
          <w:tcPr>
            <w:tcW w:w="343" w:type="dxa"/>
            <w:vMerge/>
            <w:vAlign w:val="center"/>
          </w:tcPr>
          <w:p w14:paraId="3C8CA56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7AB2B57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34E7730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2E3509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3AABBF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07FA52F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94EA6B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49CC85BD" w14:textId="77777777">
        <w:trPr>
          <w:cantSplit/>
        </w:trPr>
        <w:tc>
          <w:tcPr>
            <w:tcW w:w="343" w:type="dxa"/>
            <w:vMerge/>
            <w:vAlign w:val="center"/>
          </w:tcPr>
          <w:p w14:paraId="3700563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22F853E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2BB66E5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10B3379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668D36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E83FD8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8A2D4D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6760BFA" w14:textId="77777777">
        <w:trPr>
          <w:cantSplit/>
        </w:trPr>
        <w:tc>
          <w:tcPr>
            <w:tcW w:w="343" w:type="dxa"/>
            <w:vMerge/>
            <w:vAlign w:val="center"/>
          </w:tcPr>
          <w:p w14:paraId="463375A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F3496C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5F8827D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056DC9D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5FE3EE7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463FB35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4CF798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7CE9E68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29B6712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</w:p>
        </w:tc>
        <w:tc>
          <w:tcPr>
            <w:tcW w:w="1212" w:type="dxa"/>
            <w:shd w:val="clear" w:color="auto" w:fill="auto"/>
            <w:noWrap/>
          </w:tcPr>
          <w:p w14:paraId="571FBE6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3.3.9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77D8826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М-8, Мониторинг прикладных сервисов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4810B05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4349051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Развернуть приложение в кластере, которое генерирует метрики в формате Prometheus. Настроить сбор метрик, создав </w:t>
            </w:r>
            <w:proofErr w:type="spellStart"/>
            <w:r>
              <w:rPr>
                <w:color w:val="000000"/>
                <w:szCs w:val="24"/>
              </w:rPr>
              <w:t>ServiceMonitor</w:t>
            </w:r>
            <w:proofErr w:type="spellEnd"/>
            <w:r>
              <w:rPr>
                <w:color w:val="000000"/>
                <w:szCs w:val="24"/>
              </w:rPr>
              <w:t xml:space="preserve"> или аналогичный объект для интеграции с Prometheus. Убедиться, что метрики приложения появились в интерфейсе Prometheus и отображаются корректно.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6355323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Приложение успешно развернуто, метрики в формате Prometheus собраны и отображаются в интерфейсе Prometheus.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5675947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7B642D39" w14:textId="77777777">
        <w:trPr>
          <w:cantSplit/>
        </w:trPr>
        <w:tc>
          <w:tcPr>
            <w:tcW w:w="343" w:type="dxa"/>
            <w:vMerge/>
            <w:vAlign w:val="center"/>
          </w:tcPr>
          <w:p w14:paraId="4C9FE68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2D5CA94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3.3.10</w:t>
            </w:r>
          </w:p>
        </w:tc>
        <w:tc>
          <w:tcPr>
            <w:tcW w:w="1903" w:type="dxa"/>
            <w:vMerge/>
            <w:vAlign w:val="center"/>
          </w:tcPr>
          <w:p w14:paraId="56D704E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11E2D76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466F201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02F656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552FA9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304B59C4" w14:textId="77777777">
        <w:trPr>
          <w:cantSplit/>
        </w:trPr>
        <w:tc>
          <w:tcPr>
            <w:tcW w:w="343" w:type="dxa"/>
            <w:vMerge/>
            <w:vAlign w:val="center"/>
          </w:tcPr>
          <w:p w14:paraId="4D27D0A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0B7C74B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3.3.13</w:t>
            </w:r>
          </w:p>
          <w:p w14:paraId="4095F5A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53FE06D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5358897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069F938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2EA381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5E77AD9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695B6E3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55BF7ADC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9</w:t>
            </w:r>
          </w:p>
        </w:tc>
        <w:tc>
          <w:tcPr>
            <w:tcW w:w="1212" w:type="dxa"/>
            <w:shd w:val="clear" w:color="auto" w:fill="auto"/>
            <w:noWrap/>
          </w:tcPr>
          <w:p w14:paraId="2DD92EC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П.3.3.15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7FE44E7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М-9, Возможность добавления своего набора уведомлений (</w:t>
            </w:r>
            <w:proofErr w:type="spellStart"/>
            <w:r>
              <w:rPr>
                <w:color w:val="000000" w:themeColor="text1"/>
                <w:szCs w:val="24"/>
              </w:rPr>
              <w:t>alerts</w:t>
            </w:r>
            <w:proofErr w:type="spellEnd"/>
            <w:r>
              <w:rPr>
                <w:color w:val="000000" w:themeColor="text1"/>
                <w:szCs w:val="24"/>
              </w:rPr>
              <w:t>)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74A465E7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61E6543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ресурс </w:t>
            </w:r>
            <w:proofErr w:type="spellStart"/>
            <w:r>
              <w:rPr>
                <w:color w:val="000000"/>
                <w:szCs w:val="24"/>
              </w:rPr>
              <w:t>CustomPrometheusRule</w:t>
            </w:r>
            <w:proofErr w:type="spellEnd"/>
            <w:r>
              <w:rPr>
                <w:color w:val="000000"/>
                <w:szCs w:val="24"/>
              </w:rPr>
              <w:t>, указав в нем пользовательские правила уведомлений (</w:t>
            </w:r>
            <w:proofErr w:type="spellStart"/>
            <w:r>
              <w:rPr>
                <w:color w:val="000000"/>
                <w:szCs w:val="24"/>
              </w:rPr>
              <w:t>alerts</w:t>
            </w:r>
            <w:proofErr w:type="spellEnd"/>
            <w:r>
              <w:rPr>
                <w:color w:val="000000"/>
                <w:szCs w:val="24"/>
              </w:rPr>
              <w:t xml:space="preserve">), включая их условия и действия. Применить созданный ресурс в кластере с помощью команды kubectl </w:t>
            </w:r>
            <w:proofErr w:type="spellStart"/>
            <w:r>
              <w:rPr>
                <w:color w:val="000000"/>
                <w:szCs w:val="24"/>
              </w:rPr>
              <w:t>apply</w:t>
            </w:r>
            <w:proofErr w:type="spellEnd"/>
            <w:r>
              <w:rPr>
                <w:color w:val="000000"/>
                <w:szCs w:val="24"/>
              </w:rPr>
              <w:t>. Проверить в интерфейсе Prometheus, что новое правило успешно загружено и отображается в списке активных правил.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5C39A13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CustomPrometheusRule</w:t>
            </w:r>
            <w:proofErr w:type="spellEnd"/>
            <w:r>
              <w:rPr>
                <w:color w:val="000000"/>
                <w:szCs w:val="24"/>
              </w:rPr>
              <w:t xml:space="preserve"> успешно создан, пользовательские уведомления </w:t>
            </w:r>
            <w:proofErr w:type="spellStart"/>
            <w:r>
              <w:rPr>
                <w:color w:val="000000"/>
                <w:szCs w:val="24"/>
              </w:rPr>
              <w:t>подгрузились</w:t>
            </w:r>
            <w:proofErr w:type="spellEnd"/>
            <w:r>
              <w:rPr>
                <w:color w:val="000000"/>
                <w:szCs w:val="24"/>
              </w:rPr>
              <w:t xml:space="preserve"> в Prometheus и отображаются в списке правил.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29EA8FA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2FC6D4A" w14:textId="77777777">
        <w:trPr>
          <w:cantSplit/>
        </w:trPr>
        <w:tc>
          <w:tcPr>
            <w:tcW w:w="343" w:type="dxa"/>
            <w:vMerge/>
            <w:vAlign w:val="center"/>
          </w:tcPr>
          <w:p w14:paraId="5895E54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098A95B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П.3.3.9</w:t>
            </w:r>
          </w:p>
          <w:p w14:paraId="249E3FA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65FDEAD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5928661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DE194E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521B9C7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84D929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6241445" w14:textId="77777777">
        <w:trPr>
          <w:cantSplit/>
        </w:trPr>
        <w:tc>
          <w:tcPr>
            <w:tcW w:w="343" w:type="dxa"/>
            <w:vMerge w:val="restart"/>
            <w:shd w:val="clear" w:color="auto" w:fill="auto"/>
            <w:noWrap/>
            <w:vAlign w:val="center"/>
          </w:tcPr>
          <w:p w14:paraId="48F97498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10</w:t>
            </w:r>
          </w:p>
        </w:tc>
        <w:tc>
          <w:tcPr>
            <w:tcW w:w="1212" w:type="dxa"/>
            <w:shd w:val="clear" w:color="auto" w:fill="auto"/>
            <w:noWrap/>
          </w:tcPr>
          <w:p w14:paraId="24FAB45A" w14:textId="77777777" w:rsidR="00140C10" w:rsidRDefault="00000000">
            <w:pPr>
              <w:keepNext/>
              <w:keepLines/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П.3.3.15</w:t>
            </w:r>
          </w:p>
        </w:tc>
        <w:tc>
          <w:tcPr>
            <w:tcW w:w="1903" w:type="dxa"/>
            <w:vMerge w:val="restart"/>
            <w:shd w:val="clear" w:color="auto" w:fill="auto"/>
          </w:tcPr>
          <w:p w14:paraId="40E59EF6" w14:textId="77777777" w:rsidR="00140C10" w:rsidRDefault="00000000">
            <w:pPr>
              <w:widowControl w:val="0"/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М-10, </w:t>
            </w:r>
            <w:r>
              <w:rPr>
                <w:color w:val="000000" w:themeColor="text1"/>
                <w:szCs w:val="24"/>
              </w:rPr>
              <w:lastRenderedPageBreak/>
              <w:t>Возможность отправки уведомлений (</w:t>
            </w:r>
            <w:proofErr w:type="spellStart"/>
            <w:r>
              <w:rPr>
                <w:color w:val="000000" w:themeColor="text1"/>
                <w:szCs w:val="24"/>
              </w:rPr>
              <w:t>alerts</w:t>
            </w:r>
            <w:proofErr w:type="spellEnd"/>
            <w:r>
              <w:rPr>
                <w:color w:val="000000" w:themeColor="text1"/>
                <w:szCs w:val="24"/>
              </w:rPr>
              <w:t>) во внешнюю систему</w:t>
            </w:r>
          </w:p>
        </w:tc>
        <w:tc>
          <w:tcPr>
            <w:tcW w:w="1215" w:type="dxa"/>
            <w:vMerge w:val="restart"/>
            <w:shd w:val="clear" w:color="auto" w:fill="auto"/>
            <w:noWrap/>
          </w:tcPr>
          <w:p w14:paraId="44101B09" w14:textId="77777777" w:rsidR="00140C10" w:rsidRDefault="00000000">
            <w:pPr>
              <w:keepNext/>
              <w:keepLines/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Высокий</w:t>
            </w:r>
          </w:p>
        </w:tc>
        <w:tc>
          <w:tcPr>
            <w:tcW w:w="5245" w:type="dxa"/>
            <w:vMerge w:val="restart"/>
            <w:shd w:val="clear" w:color="auto" w:fill="auto"/>
            <w:noWrap/>
          </w:tcPr>
          <w:p w14:paraId="38E9EFA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и настроить ресурс </w:t>
            </w:r>
            <w:proofErr w:type="spellStart"/>
            <w:r>
              <w:rPr>
                <w:color w:val="000000"/>
                <w:szCs w:val="24"/>
              </w:rPr>
              <w:t>CustomAlertmanager</w:t>
            </w:r>
            <w:proofErr w:type="spellEnd"/>
            <w:r>
              <w:rPr>
                <w:color w:val="000000"/>
                <w:szCs w:val="24"/>
              </w:rPr>
              <w:t xml:space="preserve">, указав конфигурацию для отправки уведомлений во внешнюю систему (например, </w:t>
            </w:r>
            <w:proofErr w:type="spellStart"/>
            <w:r>
              <w:rPr>
                <w:color w:val="000000"/>
                <w:szCs w:val="24"/>
              </w:rPr>
              <w:t>Slack</w:t>
            </w:r>
            <w:proofErr w:type="spellEnd"/>
            <w:r>
              <w:rPr>
                <w:color w:val="000000"/>
                <w:szCs w:val="24"/>
              </w:rPr>
              <w:t xml:space="preserve">, </w:t>
            </w:r>
            <w:proofErr w:type="spellStart"/>
            <w:r>
              <w:rPr>
                <w:color w:val="000000"/>
                <w:szCs w:val="24"/>
              </w:rPr>
              <w:t>email</w:t>
            </w:r>
            <w:proofErr w:type="spellEnd"/>
            <w:r>
              <w:rPr>
                <w:color w:val="000000"/>
                <w:szCs w:val="24"/>
              </w:rPr>
              <w:t xml:space="preserve"> или </w:t>
            </w:r>
            <w:proofErr w:type="spellStart"/>
            <w:r>
              <w:rPr>
                <w:color w:val="000000"/>
                <w:szCs w:val="24"/>
              </w:rPr>
              <w:t>PagerDuty</w:t>
            </w:r>
            <w:proofErr w:type="spellEnd"/>
            <w:r>
              <w:rPr>
                <w:color w:val="000000"/>
                <w:szCs w:val="24"/>
              </w:rPr>
              <w:t xml:space="preserve">). Применить конфигурацию в кластере с помощью команды kubectl </w:t>
            </w:r>
            <w:proofErr w:type="spellStart"/>
            <w:r>
              <w:rPr>
                <w:color w:val="000000"/>
                <w:szCs w:val="24"/>
              </w:rPr>
              <w:t>apply</w:t>
            </w:r>
            <w:proofErr w:type="spellEnd"/>
            <w:r>
              <w:rPr>
                <w:color w:val="000000"/>
                <w:szCs w:val="24"/>
              </w:rPr>
              <w:t>. Создать тестовое условие для срабатывания уведомления и убедиться, что оно успешно отправлено во внешнюю систему.</w:t>
            </w:r>
          </w:p>
        </w:tc>
        <w:tc>
          <w:tcPr>
            <w:tcW w:w="4394" w:type="dxa"/>
            <w:vMerge w:val="restart"/>
            <w:shd w:val="clear" w:color="auto" w:fill="auto"/>
            <w:noWrap/>
          </w:tcPr>
          <w:p w14:paraId="019C9DA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proofErr w:type="spellStart"/>
            <w:r>
              <w:rPr>
                <w:color w:val="000000"/>
                <w:szCs w:val="24"/>
              </w:rPr>
              <w:t>CustomAlertmanager</w:t>
            </w:r>
            <w:proofErr w:type="spellEnd"/>
            <w:r>
              <w:rPr>
                <w:color w:val="000000"/>
                <w:szCs w:val="24"/>
              </w:rPr>
              <w:t xml:space="preserve"> успешно настроен, уведомления из кластера отправляются во внешнюю систему, и тестовое уведомление было доставлено.</w:t>
            </w:r>
          </w:p>
        </w:tc>
        <w:tc>
          <w:tcPr>
            <w:tcW w:w="1134" w:type="dxa"/>
            <w:vMerge w:val="restart"/>
            <w:shd w:val="clear" w:color="auto" w:fill="auto"/>
            <w:noWrap/>
            <w:vAlign w:val="center"/>
          </w:tcPr>
          <w:p w14:paraId="70591FC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6F0B6C77" w14:textId="77777777">
        <w:trPr>
          <w:cantSplit/>
        </w:trPr>
        <w:tc>
          <w:tcPr>
            <w:tcW w:w="343" w:type="dxa"/>
            <w:vMerge/>
            <w:vAlign w:val="center"/>
          </w:tcPr>
          <w:p w14:paraId="512A625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620ADA0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П.3.4.1</w:t>
            </w:r>
          </w:p>
          <w:p w14:paraId="555B0A2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20A111D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5E36749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6A23BEF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862CC9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14FD78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C1068E2" w14:textId="77777777">
        <w:trPr>
          <w:cantSplit/>
        </w:trPr>
        <w:tc>
          <w:tcPr>
            <w:tcW w:w="343" w:type="dxa"/>
            <w:vMerge/>
            <w:vAlign w:val="center"/>
          </w:tcPr>
          <w:p w14:paraId="244D140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3C07480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7E62564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1D94F50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688E48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7CB4312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7CFDAF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992A0F4" w14:textId="77777777">
        <w:trPr>
          <w:cantSplit/>
        </w:trPr>
        <w:tc>
          <w:tcPr>
            <w:tcW w:w="343" w:type="dxa"/>
            <w:vMerge/>
            <w:vAlign w:val="center"/>
          </w:tcPr>
          <w:p w14:paraId="4C948B8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2" w:type="dxa"/>
            <w:shd w:val="clear" w:color="auto" w:fill="auto"/>
            <w:noWrap/>
          </w:tcPr>
          <w:p w14:paraId="79BA9E5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903" w:type="dxa"/>
            <w:vMerge/>
            <w:vAlign w:val="center"/>
          </w:tcPr>
          <w:p w14:paraId="0758CAE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215" w:type="dxa"/>
            <w:vMerge/>
            <w:vAlign w:val="center"/>
          </w:tcPr>
          <w:p w14:paraId="746C66A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5245" w:type="dxa"/>
            <w:vMerge/>
            <w:vAlign w:val="center"/>
          </w:tcPr>
          <w:p w14:paraId="7DAB7FC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394" w:type="dxa"/>
            <w:vMerge/>
            <w:vAlign w:val="center"/>
          </w:tcPr>
          <w:p w14:paraId="3752684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F7794C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36FA1466" w14:textId="77777777">
        <w:trPr>
          <w:cantSplit/>
        </w:trPr>
        <w:tc>
          <w:tcPr>
            <w:tcW w:w="343" w:type="dxa"/>
            <w:vAlign w:val="center"/>
          </w:tcPr>
          <w:p w14:paraId="69359FC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11</w:t>
            </w:r>
          </w:p>
        </w:tc>
        <w:tc>
          <w:tcPr>
            <w:tcW w:w="1212" w:type="dxa"/>
            <w:shd w:val="clear" w:color="auto" w:fill="auto"/>
            <w:noWrap/>
          </w:tcPr>
          <w:p w14:paraId="493EBDA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  <w:lang w:val="en-US"/>
              </w:rPr>
              <w:t>П.</w:t>
            </w:r>
            <w:r>
              <w:rPr>
                <w:color w:val="000000" w:themeColor="text1"/>
                <w:szCs w:val="24"/>
              </w:rPr>
              <w:t xml:space="preserve"> </w:t>
            </w:r>
            <w:r>
              <w:rPr>
                <w:color w:val="000000" w:themeColor="text1"/>
                <w:szCs w:val="24"/>
                <w:lang w:val="en-US"/>
              </w:rPr>
              <w:t>3.3.17</w:t>
            </w:r>
          </w:p>
        </w:tc>
        <w:tc>
          <w:tcPr>
            <w:tcW w:w="1903" w:type="dxa"/>
            <w:vAlign w:val="center"/>
          </w:tcPr>
          <w:p w14:paraId="06FD8F6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М-11,</w:t>
            </w:r>
            <w:r>
              <w:rPr>
                <w:color w:val="000000"/>
                <w:szCs w:val="24"/>
              </w:rPr>
              <w:br/>
            </w:r>
            <w:r>
              <w:rPr>
                <w:color w:val="000000" w:themeColor="text1"/>
                <w:szCs w:val="24"/>
              </w:rPr>
              <w:t>Агрегация доступности компонентов кластера</w:t>
            </w:r>
          </w:p>
        </w:tc>
        <w:tc>
          <w:tcPr>
            <w:tcW w:w="1215" w:type="dxa"/>
            <w:vAlign w:val="center"/>
          </w:tcPr>
          <w:p w14:paraId="4873019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Высокий</w:t>
            </w:r>
          </w:p>
        </w:tc>
        <w:tc>
          <w:tcPr>
            <w:tcW w:w="5245" w:type="dxa"/>
            <w:vAlign w:val="center"/>
          </w:tcPr>
          <w:p w14:paraId="7F10C6E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Перейти по адресу </w:t>
            </w:r>
            <w:proofErr w:type="spellStart"/>
            <w:r>
              <w:rPr>
                <w:color w:val="000000"/>
                <w:szCs w:val="24"/>
                <w:lang w:val="en-US"/>
              </w:rPr>
              <w:t>upmeter</w:t>
            </w:r>
            <w:proofErr w:type="spellEnd"/>
            <w:r>
              <w:rPr>
                <w:color w:val="000000"/>
                <w:szCs w:val="24"/>
              </w:rPr>
              <w:t>.&lt;домен-кластера&gt;, выполнить авторизацию.</w:t>
            </w:r>
            <w:r>
              <w:rPr>
                <w:color w:val="000000"/>
                <w:szCs w:val="24"/>
              </w:rPr>
              <w:br/>
              <w:t>Убедиться в наличии отображения метрик доступности компонентов кластера.</w:t>
            </w:r>
          </w:p>
        </w:tc>
        <w:tc>
          <w:tcPr>
            <w:tcW w:w="4394" w:type="dxa"/>
            <w:vAlign w:val="center"/>
          </w:tcPr>
          <w:p w14:paraId="41ABB64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 адресу </w:t>
            </w:r>
            <w:proofErr w:type="spellStart"/>
            <w:r>
              <w:rPr>
                <w:color w:val="000000"/>
                <w:szCs w:val="24"/>
                <w:lang w:val="en-US"/>
              </w:rPr>
              <w:t>upmeter</w:t>
            </w:r>
            <w:proofErr w:type="spellEnd"/>
            <w:r>
              <w:rPr>
                <w:color w:val="000000"/>
                <w:szCs w:val="24"/>
              </w:rPr>
              <w:t>.&lt;домен-кластера&gt; отображаются метрики доступности компонентов кластера</w:t>
            </w:r>
          </w:p>
        </w:tc>
        <w:tc>
          <w:tcPr>
            <w:tcW w:w="1134" w:type="dxa"/>
            <w:vAlign w:val="center"/>
          </w:tcPr>
          <w:p w14:paraId="737DAA4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</w:tbl>
    <w:p w14:paraId="32ED664C" w14:textId="77777777" w:rsidR="00140C10" w:rsidRDefault="00140C10"/>
    <w:p w14:paraId="587A31E6" w14:textId="77777777" w:rsidR="00140C10" w:rsidRDefault="00000000">
      <w:pPr>
        <w:pStyle w:val="afff"/>
        <w:keepNext/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9</w:t>
      </w:r>
      <w:r>
        <w:fldChar w:fldCharType="end"/>
      </w:r>
      <w:r>
        <w:rPr>
          <w:lang w:val="ru-RU"/>
        </w:rPr>
        <w:t xml:space="preserve">. </w:t>
      </w:r>
      <w:r>
        <w:rPr>
          <w:b w:val="0"/>
          <w:sz w:val="24"/>
          <w:szCs w:val="24"/>
          <w:lang w:val="ru-RU"/>
        </w:rPr>
        <w:t>Оценка трудозатрат на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140C10" w14:paraId="4AA4B7B4" w14:textId="77777777">
        <w:tc>
          <w:tcPr>
            <w:tcW w:w="0" w:type="auto"/>
            <w:shd w:val="clear" w:color="auto" w:fill="F2F2F2"/>
          </w:tcPr>
          <w:p w14:paraId="62D9188C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Количество проверок</w:t>
            </w:r>
          </w:p>
        </w:tc>
        <w:tc>
          <w:tcPr>
            <w:tcW w:w="2680" w:type="dxa"/>
            <w:shd w:val="clear" w:color="auto" w:fill="F2F2F2"/>
          </w:tcPr>
          <w:p w14:paraId="3D8FA473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Общее время прохождения</w:t>
            </w:r>
          </w:p>
        </w:tc>
      </w:tr>
      <w:tr w:rsidR="00140C10" w14:paraId="112CE1CF" w14:textId="77777777">
        <w:tc>
          <w:tcPr>
            <w:tcW w:w="0" w:type="auto"/>
            <w:shd w:val="clear" w:color="auto" w:fill="auto"/>
          </w:tcPr>
          <w:p w14:paraId="2C284BC2" w14:textId="77777777" w:rsidR="00140C10" w:rsidRDefault="00000000">
            <w:pPr>
              <w:spacing w:line="0" w:lineRule="atLeas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11</w:t>
            </w:r>
          </w:p>
        </w:tc>
        <w:tc>
          <w:tcPr>
            <w:tcW w:w="2680" w:type="dxa"/>
            <w:shd w:val="clear" w:color="auto" w:fill="auto"/>
          </w:tcPr>
          <w:p w14:paraId="20EF2360" w14:textId="77777777" w:rsidR="00140C10" w:rsidRDefault="00140C10">
            <w:pPr>
              <w:spacing w:line="0" w:lineRule="atLeast"/>
              <w:rPr>
                <w:lang w:eastAsia="en-US"/>
              </w:rPr>
            </w:pPr>
          </w:p>
        </w:tc>
      </w:tr>
    </w:tbl>
    <w:p w14:paraId="01DF8411" w14:textId="77777777" w:rsidR="00140C10" w:rsidRDefault="00140C10">
      <w:pPr>
        <w:rPr>
          <w:lang w:eastAsia="en-US"/>
        </w:rPr>
      </w:pPr>
    </w:p>
    <w:p w14:paraId="76DA26B0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66" w:name="_Toc482360903"/>
      <w:bookmarkStart w:id="567" w:name="_Toc183096808"/>
      <w:r>
        <w:rPr>
          <w:color w:val="000000" w:themeColor="text1"/>
          <w:lang w:eastAsia="en-US"/>
        </w:rPr>
        <w:t>Критерий завершения</w:t>
      </w:r>
      <w:bookmarkEnd w:id="566"/>
      <w:bookmarkEnd w:id="567"/>
    </w:p>
    <w:p w14:paraId="2A0B15B8" w14:textId="77777777" w:rsidR="00140C10" w:rsidRDefault="00000000">
      <w:pPr>
        <w:rPr>
          <w:color w:val="000000" w:themeColor="text1"/>
        </w:rPr>
        <w:sectPr w:rsidR="00140C10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064CEDEB" w14:textId="77777777" w:rsidR="00140C10" w:rsidRDefault="00000000">
      <w:pPr>
        <w:pStyle w:val="2"/>
        <w:rPr>
          <w:color w:val="000000" w:themeColor="text1"/>
        </w:rPr>
      </w:pPr>
      <w:bookmarkStart w:id="568" w:name="_Toc182819423"/>
      <w:bookmarkStart w:id="569" w:name="_Toc182819482"/>
      <w:bookmarkStart w:id="570" w:name="_Toc182821516"/>
      <w:bookmarkStart w:id="571" w:name="_Toc182821787"/>
      <w:bookmarkStart w:id="572" w:name="_Toc182824300"/>
      <w:bookmarkStart w:id="573" w:name="_Toc183096809"/>
      <w:bookmarkStart w:id="574" w:name="_Toc46827288"/>
      <w:bookmarkStart w:id="575" w:name="_Toc85016619"/>
      <w:bookmarkStart w:id="576" w:name="_Toc482360908"/>
      <w:bookmarkStart w:id="577" w:name="_Toc183096810"/>
      <w:bookmarkEnd w:id="568"/>
      <w:bookmarkEnd w:id="569"/>
      <w:bookmarkEnd w:id="570"/>
      <w:bookmarkEnd w:id="571"/>
      <w:bookmarkEnd w:id="572"/>
      <w:bookmarkEnd w:id="573"/>
      <w:r>
        <w:rPr>
          <w:color w:val="000000" w:themeColor="text1"/>
        </w:rPr>
        <w:lastRenderedPageBreak/>
        <w:t>Тестирование</w:t>
      </w:r>
      <w:bookmarkEnd w:id="574"/>
      <w:bookmarkEnd w:id="575"/>
      <w:bookmarkEnd w:id="576"/>
      <w:r>
        <w:rPr>
          <w:color w:val="000000" w:themeColor="text1"/>
        </w:rPr>
        <w:t xml:space="preserve"> масштабируемости</w:t>
      </w:r>
      <w:bookmarkEnd w:id="577"/>
    </w:p>
    <w:p w14:paraId="504FFB14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78" w:name="_Toc482360909"/>
      <w:bookmarkStart w:id="579" w:name="_Toc183096811"/>
      <w:r>
        <w:rPr>
          <w:color w:val="000000" w:themeColor="text1"/>
          <w:lang w:eastAsia="en-US"/>
        </w:rPr>
        <w:t>Цель тестирования</w:t>
      </w:r>
      <w:bookmarkEnd w:id="578"/>
      <w:bookmarkEnd w:id="579"/>
    </w:p>
    <w:p w14:paraId="27601CA3" w14:textId="77777777" w:rsidR="00140C10" w:rsidRDefault="00000000">
      <w:pPr>
        <w:rPr>
          <w:lang w:eastAsia="en-US"/>
        </w:rPr>
      </w:pPr>
      <w:r>
        <w:t>Цель тестирования масштабируемости - определение способности системы эффективно справляться с увеличением нагрузки и расширением ресурсов, сохраняя при этом стабильность и удовлетворительное время отклика.</w:t>
      </w:r>
    </w:p>
    <w:p w14:paraId="2D37620C" w14:textId="77777777" w:rsidR="00140C10" w:rsidRDefault="00000000">
      <w:pPr>
        <w:pStyle w:val="3"/>
        <w:rPr>
          <w:color w:val="000000" w:themeColor="text1"/>
        </w:rPr>
      </w:pPr>
      <w:bookmarkStart w:id="580" w:name="_Toc183096812"/>
      <w:r>
        <w:rPr>
          <w:color w:val="000000" w:themeColor="text1"/>
        </w:rPr>
        <w:t>Проверяемые требования</w:t>
      </w:r>
      <w:bookmarkEnd w:id="580"/>
      <w:r>
        <w:rPr>
          <w:color w:val="000000" w:themeColor="text1"/>
        </w:rPr>
        <w:t xml:space="preserve"> </w:t>
      </w:r>
    </w:p>
    <w:p w14:paraId="40B92F1D" w14:textId="77777777" w:rsidR="00140C10" w:rsidRDefault="00000000">
      <w:pPr>
        <w:pStyle w:val="afff"/>
        <w:rPr>
          <w:color w:val="000000" w:themeColor="text1"/>
        </w:rPr>
      </w:pPr>
      <w:proofErr w:type="spellStart"/>
      <w:r>
        <w:rPr>
          <w:color w:val="000000" w:themeColor="text1"/>
        </w:rPr>
        <w:t>Таблица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SEQ Таблица \* ARABIC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>10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Требования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тестирования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масштабируемости</w:t>
      </w:r>
      <w:proofErr w:type="spellEnd"/>
    </w:p>
    <w:tbl>
      <w:tblPr>
        <w:tblW w:w="10060" w:type="dxa"/>
        <w:tblLook w:val="04A0" w:firstRow="1" w:lastRow="0" w:firstColumn="1" w:lastColumn="0" w:noHBand="0" w:noVBand="1"/>
      </w:tblPr>
      <w:tblGrid>
        <w:gridCol w:w="960"/>
        <w:gridCol w:w="1580"/>
        <w:gridCol w:w="5252"/>
        <w:gridCol w:w="2268"/>
      </w:tblGrid>
      <w:tr w:rsidR="00140C10" w14:paraId="6E98418C" w14:textId="77777777">
        <w:trPr>
          <w:trHeight w:val="94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</w:tcPr>
          <w:p w14:paraId="1B5153B0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Номер</w:t>
            </w:r>
          </w:p>
        </w:tc>
        <w:tc>
          <w:tcPr>
            <w:tcW w:w="1580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A044CD9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Код требования в ТЗ</w:t>
            </w:r>
          </w:p>
        </w:tc>
        <w:tc>
          <w:tcPr>
            <w:tcW w:w="5252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204E65E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Краткое описание</w:t>
            </w:r>
          </w:p>
        </w:tc>
        <w:tc>
          <w:tcPr>
            <w:tcW w:w="226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066D35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Тестовые сценарии в ПМИ</w:t>
            </w:r>
          </w:p>
        </w:tc>
      </w:tr>
      <w:tr w:rsidR="00140C10" w14:paraId="695052C8" w14:textId="77777777">
        <w:trPr>
          <w:trHeight w:val="945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2179A0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58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7C37B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3.1.7</w:t>
            </w:r>
          </w:p>
        </w:tc>
        <w:tc>
          <w:tcPr>
            <w:tcW w:w="52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30E8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Платформа должна позволять управлять механизмом распределения подов между узлами кластера.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1F63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МШ-1</w:t>
            </w:r>
          </w:p>
        </w:tc>
      </w:tr>
      <w:tr w:rsidR="00140C10" w14:paraId="1F2F1298" w14:textId="77777777">
        <w:trPr>
          <w:trHeight w:val="1260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84AD94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58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03E85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6.3.1</w:t>
            </w:r>
          </w:p>
        </w:tc>
        <w:tc>
          <w:tcPr>
            <w:tcW w:w="52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47EA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Возможность автоматического горизонтального масштабирования Кластера (путем добавления или изъятия узлов) без остановки сервиса.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BF05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МШ-4</w:t>
            </w:r>
          </w:p>
        </w:tc>
      </w:tr>
      <w:tr w:rsidR="00140C10" w14:paraId="29902C28" w14:textId="77777777">
        <w:trPr>
          <w:trHeight w:val="945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BE9096A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58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B0A3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52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2B5D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</w:rPr>
              <w:t>Возможность использования предварительно подготовленных узлов в горячем резерве для моментального масштабирования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5FFB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МШ-4</w:t>
            </w:r>
          </w:p>
        </w:tc>
      </w:tr>
      <w:tr w:rsidR="00140C10" w14:paraId="32FC4E77" w14:textId="77777777">
        <w:trPr>
          <w:trHeight w:val="945"/>
        </w:trPr>
        <w:tc>
          <w:tcPr>
            <w:tcW w:w="960" w:type="dxa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FACD1B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580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9B3EB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6.6.1</w:t>
            </w:r>
          </w:p>
        </w:tc>
        <w:tc>
          <w:tcPr>
            <w:tcW w:w="5252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24F1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Наличие механизма автоматического распределения нагрузки.</w:t>
            </w:r>
          </w:p>
        </w:tc>
        <w:tc>
          <w:tcPr>
            <w:tcW w:w="2268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035C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МШ-1, МШ-2, МШ-3</w:t>
            </w:r>
          </w:p>
        </w:tc>
      </w:tr>
    </w:tbl>
    <w:p w14:paraId="145AFB08" w14:textId="77777777" w:rsidR="00140C10" w:rsidRDefault="00140C10">
      <w:pPr>
        <w:rPr>
          <w:color w:val="000000" w:themeColor="text1"/>
          <w:lang w:val="en-US" w:eastAsia="en-US"/>
        </w:rPr>
        <w:sectPr w:rsidR="00140C10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015D268B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81" w:name="_Toc182819427"/>
      <w:bookmarkStart w:id="582" w:name="_Toc182819486"/>
      <w:bookmarkStart w:id="583" w:name="_Toc182821520"/>
      <w:bookmarkStart w:id="584" w:name="_Toc182821791"/>
      <w:bookmarkStart w:id="585" w:name="_Toc182824304"/>
      <w:bookmarkStart w:id="586" w:name="_Toc183096813"/>
      <w:bookmarkStart w:id="587" w:name="_Toc482360910"/>
      <w:bookmarkStart w:id="588" w:name="_Toc183096814"/>
      <w:bookmarkEnd w:id="581"/>
      <w:bookmarkEnd w:id="582"/>
      <w:bookmarkEnd w:id="583"/>
      <w:bookmarkEnd w:id="584"/>
      <w:bookmarkEnd w:id="585"/>
      <w:bookmarkEnd w:id="586"/>
      <w:r>
        <w:rPr>
          <w:color w:val="000000" w:themeColor="text1"/>
          <w:lang w:eastAsia="en-US"/>
        </w:rPr>
        <w:lastRenderedPageBreak/>
        <w:t>Методика тестирования</w:t>
      </w:r>
      <w:bookmarkEnd w:id="587"/>
      <w:bookmarkEnd w:id="588"/>
    </w:p>
    <w:p w14:paraId="6D9C64A8" w14:textId="77777777" w:rsidR="00140C10" w:rsidRDefault="00000000">
      <w:pPr>
        <w:pStyle w:val="afc"/>
        <w:rPr>
          <w:color w:val="000000" w:themeColor="text1"/>
        </w:rPr>
      </w:pPr>
      <w:r>
        <w:rPr>
          <w:color w:val="000000" w:themeColor="text1"/>
        </w:rPr>
        <w:t>Тестирование масштабируемости предполагает выполнение тестовых процедур, приведенных в таблице ниже.</w:t>
      </w:r>
    </w:p>
    <w:p w14:paraId="23CE69C9" w14:textId="77777777" w:rsidR="00140C10" w:rsidRDefault="00000000">
      <w:pPr>
        <w:pStyle w:val="afff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11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>. Порядок проведения тестирования масштабируемости</w:t>
      </w:r>
    </w:p>
    <w:tbl>
      <w:tblPr>
        <w:tblW w:w="5262" w:type="pct"/>
        <w:tblInd w:w="-15" w:type="dxa"/>
        <w:tblLook w:val="04A0" w:firstRow="1" w:lastRow="0" w:firstColumn="1" w:lastColumn="0" w:noHBand="0" w:noVBand="1"/>
      </w:tblPr>
      <w:tblGrid>
        <w:gridCol w:w="679"/>
        <w:gridCol w:w="1477"/>
        <w:gridCol w:w="2474"/>
        <w:gridCol w:w="4828"/>
        <w:gridCol w:w="4208"/>
        <w:gridCol w:w="1657"/>
      </w:tblGrid>
      <w:tr w:rsidR="00140C10" w14:paraId="03CB4266" w14:textId="7777777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0BD007D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№</w:t>
            </w:r>
          </w:p>
        </w:tc>
        <w:tc>
          <w:tcPr>
            <w:tcW w:w="147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DC8854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Код требования в ТЗ</w:t>
            </w:r>
          </w:p>
        </w:tc>
        <w:tc>
          <w:tcPr>
            <w:tcW w:w="2521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0AE4579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Название Тестового сценария</w:t>
            </w:r>
          </w:p>
        </w:tc>
        <w:tc>
          <w:tcPr>
            <w:tcW w:w="492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ABE16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Шаги</w:t>
            </w:r>
          </w:p>
        </w:tc>
        <w:tc>
          <w:tcPr>
            <w:tcW w:w="4208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4F36AAA" w14:textId="77777777" w:rsidR="00140C10" w:rsidRDefault="00000000">
            <w:pPr>
              <w:tabs>
                <w:tab w:val="left" w:pos="10036"/>
              </w:tabs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1503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4FC1D0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 прохождения</w:t>
            </w:r>
          </w:p>
        </w:tc>
      </w:tr>
      <w:tr w:rsidR="00140C10" w14:paraId="3506B755" w14:textId="77777777">
        <w:tc>
          <w:tcPr>
            <w:tcW w:w="679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F0405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9F9C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3.1.7</w:t>
            </w:r>
          </w:p>
        </w:tc>
        <w:tc>
          <w:tcPr>
            <w:tcW w:w="2521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7C0F9F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МШ-1, Балансировка нагрузки контейнеров между узлами кластера</w:t>
            </w:r>
          </w:p>
        </w:tc>
        <w:tc>
          <w:tcPr>
            <w:tcW w:w="492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142B0C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Создать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 xml:space="preserve"> с настройкой </w:t>
            </w:r>
            <w:proofErr w:type="spellStart"/>
            <w:r>
              <w:rPr>
                <w:color w:val="000000"/>
                <w:szCs w:val="24"/>
              </w:rPr>
              <w:t>podAntiAffinity</w:t>
            </w:r>
            <w:proofErr w:type="spellEnd"/>
            <w:r>
              <w:rPr>
                <w:color w:val="000000"/>
                <w:szCs w:val="24"/>
              </w:rPr>
              <w:t xml:space="preserve">. Проверить, что поды распределились на разные узлы с помощью команды kubectl </w:t>
            </w:r>
            <w:proofErr w:type="spellStart"/>
            <w:r>
              <w:rPr>
                <w:color w:val="000000"/>
                <w:szCs w:val="24"/>
              </w:rPr>
              <w:t>get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pods</w:t>
            </w:r>
            <w:proofErr w:type="spellEnd"/>
            <w:r>
              <w:rPr>
                <w:color w:val="000000"/>
                <w:szCs w:val="24"/>
              </w:rPr>
              <w:t xml:space="preserve"> -o </w:t>
            </w:r>
            <w:proofErr w:type="spellStart"/>
            <w:r>
              <w:rPr>
                <w:color w:val="000000"/>
                <w:szCs w:val="24"/>
              </w:rPr>
              <w:t>wide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420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6683BA2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Поды </w:t>
            </w:r>
            <w:proofErr w:type="spellStart"/>
            <w:r>
              <w:rPr>
                <w:color w:val="000000"/>
                <w:szCs w:val="24"/>
              </w:rPr>
              <w:t>Deployment</w:t>
            </w:r>
            <w:proofErr w:type="spellEnd"/>
            <w:r>
              <w:rPr>
                <w:color w:val="000000"/>
                <w:szCs w:val="24"/>
              </w:rPr>
              <w:t xml:space="preserve"> распределились между узлами кластера, соблюдая правила </w:t>
            </w:r>
            <w:proofErr w:type="spellStart"/>
            <w:r>
              <w:rPr>
                <w:color w:val="000000"/>
                <w:szCs w:val="24"/>
              </w:rPr>
              <w:t>podAntiAffinity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50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66891C11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534E3154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B3F4B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2390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6.6.1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5213AA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D415B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523A3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A8F376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84ACEDA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C75075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69CC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198628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E084A0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0CD3E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2AD56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50A2438A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8EE5EA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133B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1A86B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CAE148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55A1C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2B63D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0380A87F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05D87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DB36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E776F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CCBBCB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12BFC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D53D0D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E94BE0D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9CCCD6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1BEC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303BE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76A01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E8CC1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EAE65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1069D311" w14:textId="77777777">
        <w:tc>
          <w:tcPr>
            <w:tcW w:w="679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4BD603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DEA09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2521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E836E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МШ-2, Масштабирование прикладных сервисов на основе бизнес метрик</w:t>
            </w:r>
          </w:p>
        </w:tc>
        <w:tc>
          <w:tcPr>
            <w:tcW w:w="492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F8F41B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Выкатить приложение с метриками в формате Prometheus. Настроить сбор метрик, создать ресурсы </w:t>
            </w:r>
            <w:proofErr w:type="spellStart"/>
            <w:r>
              <w:rPr>
                <w:color w:val="000000"/>
                <w:szCs w:val="24"/>
              </w:rPr>
              <w:t>IngressMetric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ServiceMetric</w:t>
            </w:r>
            <w:proofErr w:type="spellEnd"/>
            <w:r>
              <w:rPr>
                <w:color w:val="000000"/>
                <w:szCs w:val="24"/>
              </w:rPr>
              <w:t>/</w:t>
            </w:r>
            <w:proofErr w:type="spellStart"/>
            <w:r>
              <w:rPr>
                <w:color w:val="000000"/>
                <w:szCs w:val="24"/>
              </w:rPr>
              <w:t>PodMetric</w:t>
            </w:r>
            <w:proofErr w:type="spellEnd"/>
            <w:r>
              <w:rPr>
                <w:color w:val="000000"/>
                <w:szCs w:val="24"/>
              </w:rPr>
              <w:t xml:space="preserve"> и </w:t>
            </w:r>
            <w:proofErr w:type="spellStart"/>
            <w:r>
              <w:rPr>
                <w:color w:val="000000"/>
                <w:szCs w:val="24"/>
              </w:rPr>
              <w:t>HorizontalPodAutoscaler</w:t>
            </w:r>
            <w:proofErr w:type="spellEnd"/>
            <w:r>
              <w:rPr>
                <w:color w:val="000000"/>
                <w:szCs w:val="24"/>
              </w:rPr>
              <w:t xml:space="preserve">. Подать нагрузку и наблюдать масштабирование через kubectl </w:t>
            </w:r>
            <w:proofErr w:type="spellStart"/>
            <w:r>
              <w:rPr>
                <w:color w:val="000000"/>
                <w:szCs w:val="24"/>
              </w:rPr>
              <w:t>get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hpa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420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35D9D96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При увеличении нагрузки сервис автоматически масштабируется, создавая новые поды.</w:t>
            </w:r>
          </w:p>
        </w:tc>
        <w:tc>
          <w:tcPr>
            <w:tcW w:w="150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017569D5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41FCA537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6D2FFF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3062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6.3.1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FEFC2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1C27A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12B0AF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4F730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A7F03D4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45B085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CF2B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6.6.1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D9086A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24967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AADF3E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73C5F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1767DC35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C2A71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911DB4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6.3.2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2D885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D528F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29027CD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53A82F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3EB30BF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779B86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9614F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9AFCEF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A3447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A85D98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BF5E8A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7176EB9C" w14:textId="77777777">
        <w:tc>
          <w:tcPr>
            <w:tcW w:w="679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A06AC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3</w:t>
            </w: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9ED4E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6.3.1</w:t>
            </w:r>
          </w:p>
        </w:tc>
        <w:tc>
          <w:tcPr>
            <w:tcW w:w="2521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5B0C7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МШ-3, Масштабирование прикладных сервисов на основе потребления ресурсов</w:t>
            </w:r>
          </w:p>
        </w:tc>
        <w:tc>
          <w:tcPr>
            <w:tcW w:w="492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F9396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Развернуть приложение, создать ресурс </w:t>
            </w:r>
            <w:proofErr w:type="spellStart"/>
            <w:r>
              <w:rPr>
                <w:color w:val="000000"/>
                <w:szCs w:val="24"/>
              </w:rPr>
              <w:t>VerticalPodAutoscaler</w:t>
            </w:r>
            <w:proofErr w:type="spellEnd"/>
            <w:r>
              <w:rPr>
                <w:color w:val="000000"/>
                <w:szCs w:val="24"/>
              </w:rPr>
              <w:t xml:space="preserve"> в одном из режимов (Auto, </w:t>
            </w:r>
            <w:proofErr w:type="spellStart"/>
            <w:r>
              <w:rPr>
                <w:color w:val="000000"/>
                <w:szCs w:val="24"/>
              </w:rPr>
              <w:t>Recreate</w:t>
            </w:r>
            <w:proofErr w:type="spellEnd"/>
            <w:r>
              <w:rPr>
                <w:color w:val="000000"/>
                <w:szCs w:val="24"/>
              </w:rPr>
              <w:t xml:space="preserve">). Подать нагрузку и проверить изменение запросов ресурсов с помощью kubectl </w:t>
            </w:r>
            <w:proofErr w:type="spellStart"/>
            <w:r>
              <w:rPr>
                <w:color w:val="000000"/>
                <w:szCs w:val="24"/>
              </w:rPr>
              <w:t>describe</w:t>
            </w:r>
            <w:proofErr w:type="spellEnd"/>
            <w:r>
              <w:rPr>
                <w:color w:val="000000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Cs w:val="24"/>
              </w:rPr>
              <w:t>pods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4208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361CAD11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Поды пересозданы или ресурсы обновлены в соответствии с нагрузкой, в зависимости от выбранного режима </w:t>
            </w:r>
            <w:proofErr w:type="spellStart"/>
            <w:r>
              <w:rPr>
                <w:color w:val="000000"/>
                <w:szCs w:val="24"/>
              </w:rPr>
              <w:t>VerticalPodAutoscaler</w:t>
            </w:r>
            <w:proofErr w:type="spellEnd"/>
            <w:r>
              <w:rPr>
                <w:color w:val="000000"/>
                <w:szCs w:val="24"/>
              </w:rPr>
              <w:t>.</w:t>
            </w:r>
          </w:p>
        </w:tc>
        <w:tc>
          <w:tcPr>
            <w:tcW w:w="1503" w:type="dxa"/>
            <w:vMerge w:val="restart"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</w:tcPr>
          <w:p w14:paraId="05282DEF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2237162F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A39ABF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86288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6.3.2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CD6CC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D2EEC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0200684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A6B9E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05E39E21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65ACA3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B675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488F8AE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B9174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8BE15F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5DA083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640D9A8D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3617F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2B04F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6.6.1</w:t>
            </w: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F727C0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0DBEC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5D0A8C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46A7B6B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108BB2A0" w14:textId="77777777">
        <w:tc>
          <w:tcPr>
            <w:tcW w:w="679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EF587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477" w:type="dxa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E21E0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2521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C29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92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EA3B2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4208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DA58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  <w:tc>
          <w:tcPr>
            <w:tcW w:w="1503" w:type="dxa"/>
            <w:vMerge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21E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  <w:tr w:rsidR="00140C10" w14:paraId="28F82093" w14:textId="77777777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04E4F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4</w:t>
            </w:r>
          </w:p>
        </w:tc>
        <w:tc>
          <w:tcPr>
            <w:tcW w:w="1477" w:type="dxa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D910A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П. 6.3.1, </w:t>
            </w:r>
          </w:p>
          <w:p w14:paraId="0360BC5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6.3.3</w:t>
            </w:r>
          </w:p>
        </w:tc>
        <w:tc>
          <w:tcPr>
            <w:tcW w:w="2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6687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МШ-4, Управление узлами кластера (добавление, удаление)</w:t>
            </w:r>
          </w:p>
        </w:tc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277AC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Добавить новый узел в Kubernetes кластер, настроить его и убедиться, что он перешел в статус Ready. Освободить узел от рабочих нагрузок, удалить его из кластера и очистить конфигурацию. Проверить, что </w:t>
            </w:r>
            <w:r>
              <w:rPr>
                <w:color w:val="000000"/>
                <w:szCs w:val="24"/>
              </w:rPr>
              <w:lastRenderedPageBreak/>
              <w:t>узел удален и больше не отображается в списке узлов кластера.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5BE2E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lastRenderedPageBreak/>
              <w:t>Узел был успешно добавлен в кластер и перешел в статус Ready, затем был освобожден от рабочих нагрузок, удален из кластера и перестал отображаться в списке узлов.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DA321" w14:textId="77777777" w:rsidR="00140C10" w:rsidRDefault="00140C10">
            <w:pPr>
              <w:spacing w:before="0" w:after="0"/>
              <w:jc w:val="left"/>
              <w:rPr>
                <w:color w:val="000000"/>
                <w:szCs w:val="24"/>
              </w:rPr>
            </w:pPr>
          </w:p>
        </w:tc>
      </w:tr>
    </w:tbl>
    <w:p w14:paraId="52067D58" w14:textId="77777777" w:rsidR="00140C10" w:rsidRDefault="00140C10"/>
    <w:p w14:paraId="5E037FEB" w14:textId="77777777" w:rsidR="00140C10" w:rsidRDefault="00000000">
      <w:pPr>
        <w:pStyle w:val="afff"/>
        <w:keepNext/>
      </w:pPr>
      <w:bookmarkStart w:id="589" w:name="_Toc482360911"/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12</w:t>
      </w:r>
      <w:r>
        <w:fldChar w:fldCharType="end"/>
      </w:r>
      <w:r>
        <w:rPr>
          <w:lang w:val="ru-RU"/>
        </w:rPr>
        <w:t xml:space="preserve">. </w:t>
      </w:r>
      <w:r>
        <w:rPr>
          <w:b w:val="0"/>
          <w:sz w:val="24"/>
          <w:szCs w:val="24"/>
          <w:lang w:val="ru-RU"/>
        </w:rPr>
        <w:t>Оценка трудозатрат на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140C10" w14:paraId="73B80520" w14:textId="77777777">
        <w:tc>
          <w:tcPr>
            <w:tcW w:w="0" w:type="auto"/>
            <w:shd w:val="clear" w:color="auto" w:fill="F2F2F2"/>
          </w:tcPr>
          <w:p w14:paraId="474F4A3D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Количество проверок</w:t>
            </w:r>
          </w:p>
        </w:tc>
        <w:tc>
          <w:tcPr>
            <w:tcW w:w="2680" w:type="dxa"/>
            <w:shd w:val="clear" w:color="auto" w:fill="F2F2F2"/>
          </w:tcPr>
          <w:p w14:paraId="47DFE744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Общее время прохождения</w:t>
            </w:r>
          </w:p>
        </w:tc>
      </w:tr>
      <w:tr w:rsidR="00140C10" w14:paraId="6431894E" w14:textId="77777777">
        <w:tc>
          <w:tcPr>
            <w:tcW w:w="0" w:type="auto"/>
            <w:shd w:val="clear" w:color="auto" w:fill="auto"/>
          </w:tcPr>
          <w:p w14:paraId="75A98C44" w14:textId="77777777" w:rsidR="00140C10" w:rsidRDefault="00000000">
            <w:pPr>
              <w:spacing w:line="0" w:lineRule="atLeast"/>
              <w:jc w:val="center"/>
              <w:rPr>
                <w:bCs/>
                <w:iCs/>
                <w:lang w:eastAsia="en-US"/>
              </w:rPr>
            </w:pPr>
            <w:r>
              <w:rPr>
                <w:bCs/>
                <w:iCs/>
                <w:lang w:eastAsia="en-US"/>
              </w:rPr>
              <w:t>4</w:t>
            </w:r>
          </w:p>
        </w:tc>
        <w:tc>
          <w:tcPr>
            <w:tcW w:w="2680" w:type="dxa"/>
            <w:shd w:val="clear" w:color="auto" w:fill="auto"/>
          </w:tcPr>
          <w:p w14:paraId="0476FF6C" w14:textId="77777777" w:rsidR="00140C10" w:rsidRDefault="00140C10">
            <w:pPr>
              <w:spacing w:line="0" w:lineRule="atLeast"/>
              <w:rPr>
                <w:lang w:eastAsia="en-US"/>
              </w:rPr>
            </w:pPr>
          </w:p>
        </w:tc>
      </w:tr>
    </w:tbl>
    <w:p w14:paraId="5B6D6294" w14:textId="77777777" w:rsidR="00140C10" w:rsidRDefault="00000000">
      <w:pPr>
        <w:pStyle w:val="3"/>
        <w:rPr>
          <w:color w:val="000000" w:themeColor="text1"/>
          <w:lang w:eastAsia="en-US"/>
        </w:rPr>
      </w:pPr>
      <w:bookmarkStart w:id="590" w:name="_Toc183096815"/>
      <w:r>
        <w:rPr>
          <w:color w:val="000000" w:themeColor="text1"/>
          <w:lang w:eastAsia="en-US"/>
        </w:rPr>
        <w:t>Критерий завершения</w:t>
      </w:r>
      <w:bookmarkEnd w:id="589"/>
      <w:bookmarkEnd w:id="590"/>
    </w:p>
    <w:p w14:paraId="0E6BC187" w14:textId="77777777" w:rsidR="00140C10" w:rsidRDefault="00000000">
      <w:pPr>
        <w:rPr>
          <w:color w:val="000000" w:themeColor="text1"/>
        </w:rPr>
        <w:sectPr w:rsidR="00140C10">
          <w:pgSz w:w="16838" w:h="11906" w:orient="landscape"/>
          <w:pgMar w:top="1418" w:right="1134" w:bottom="851" w:left="1134" w:header="709" w:footer="425" w:gutter="0"/>
          <w:cols w:space="708"/>
          <w:docGrid w:linePitch="360"/>
        </w:sect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p w14:paraId="56EC11E3" w14:textId="77777777" w:rsidR="00140C10" w:rsidRDefault="00000000">
      <w:pPr>
        <w:pStyle w:val="2"/>
      </w:pPr>
      <w:bookmarkStart w:id="591" w:name="_Toc182819430"/>
      <w:bookmarkStart w:id="592" w:name="_Toc182819489"/>
      <w:bookmarkStart w:id="593" w:name="_Toc182821523"/>
      <w:bookmarkStart w:id="594" w:name="_Toc182821794"/>
      <w:bookmarkStart w:id="595" w:name="_Toc182824307"/>
      <w:bookmarkStart w:id="596" w:name="_Toc183096816"/>
      <w:bookmarkStart w:id="597" w:name="_Toc180154372"/>
      <w:bookmarkStart w:id="598" w:name="_Toc183096817"/>
      <w:bookmarkEnd w:id="591"/>
      <w:bookmarkEnd w:id="592"/>
      <w:bookmarkEnd w:id="593"/>
      <w:bookmarkEnd w:id="594"/>
      <w:bookmarkEnd w:id="595"/>
      <w:bookmarkEnd w:id="596"/>
      <w:r>
        <w:lastRenderedPageBreak/>
        <w:t>Интеграционное тестирование</w:t>
      </w:r>
      <w:bookmarkEnd w:id="597"/>
      <w:bookmarkEnd w:id="598"/>
    </w:p>
    <w:p w14:paraId="397713FF" w14:textId="77777777" w:rsidR="00140C10" w:rsidRDefault="00000000">
      <w:r>
        <w:t>Интеграционные тесты не предусмотрены, так как система не содержит интеграций с внешними компонентами или системами.</w:t>
      </w:r>
    </w:p>
    <w:p w14:paraId="2846F202" w14:textId="77777777" w:rsidR="00140C10" w:rsidRDefault="00000000">
      <w:pPr>
        <w:pStyle w:val="2"/>
        <w:rPr>
          <w:color w:val="000000" w:themeColor="text1"/>
        </w:rPr>
      </w:pPr>
      <w:bookmarkStart w:id="599" w:name="_Toc183096818"/>
      <w:r>
        <w:rPr>
          <w:color w:val="000000" w:themeColor="text1"/>
        </w:rPr>
        <w:t>Прочее тестирование</w:t>
      </w:r>
      <w:bookmarkEnd w:id="599"/>
    </w:p>
    <w:p w14:paraId="44BEFE6F" w14:textId="77777777" w:rsidR="00140C10" w:rsidRDefault="00000000">
      <w:pPr>
        <w:pStyle w:val="3"/>
        <w:rPr>
          <w:color w:val="000000" w:themeColor="text1"/>
        </w:rPr>
      </w:pPr>
      <w:bookmarkStart w:id="600" w:name="_Toc183096819"/>
      <w:r>
        <w:rPr>
          <w:color w:val="000000" w:themeColor="text1"/>
        </w:rPr>
        <w:t>Цель тестирования</w:t>
      </w:r>
      <w:bookmarkEnd w:id="600"/>
    </w:p>
    <w:p w14:paraId="6E33BBA4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Цель тестирования – убедиться в корректной работе встроенных механизмов безопасности и управления, включая автоматическое распространение секретов, перезапуск приложений при изменении конфигураций, настройку Ingress для входящего трафика, удалённый сбор и кратковременное хранение логов, а также безопасный доступ к кластеру</w:t>
      </w:r>
    </w:p>
    <w:p w14:paraId="51B2822E" w14:textId="77777777" w:rsidR="00140C10" w:rsidRDefault="00000000">
      <w:pPr>
        <w:pStyle w:val="3"/>
        <w:rPr>
          <w:color w:val="000000" w:themeColor="text1"/>
        </w:rPr>
      </w:pPr>
      <w:bookmarkStart w:id="601" w:name="_Toc183096820"/>
      <w:r>
        <w:rPr>
          <w:color w:val="000000" w:themeColor="text1"/>
        </w:rPr>
        <w:t>Проверяемые требования</w:t>
      </w:r>
      <w:bookmarkEnd w:id="601"/>
    </w:p>
    <w:p w14:paraId="48390570" w14:textId="77777777" w:rsidR="00140C10" w:rsidRDefault="00000000">
      <w:pPr>
        <w:pStyle w:val="afff"/>
        <w:keepNext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13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Требования к прочему тестированию 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27"/>
        <w:gridCol w:w="1470"/>
        <w:gridCol w:w="5059"/>
        <w:gridCol w:w="2171"/>
      </w:tblGrid>
      <w:tr w:rsidR="00140C10" w14:paraId="722C8F85" w14:textId="77777777">
        <w:trPr>
          <w:trHeight w:val="945"/>
        </w:trPr>
        <w:tc>
          <w:tcPr>
            <w:tcW w:w="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noWrap/>
            <w:vAlign w:val="center"/>
          </w:tcPr>
          <w:p w14:paraId="4E9274A6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Номер</w:t>
            </w:r>
          </w:p>
        </w:tc>
        <w:tc>
          <w:tcPr>
            <w:tcW w:w="763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6391F1C6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Код требования в ТЗ</w:t>
            </w:r>
          </w:p>
        </w:tc>
        <w:tc>
          <w:tcPr>
            <w:tcW w:w="2628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70F5213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Краткое описание</w:t>
            </w:r>
          </w:p>
        </w:tc>
        <w:tc>
          <w:tcPr>
            <w:tcW w:w="1128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 w:themeFill="background1" w:themeFillShade="F2"/>
            <w:vAlign w:val="center"/>
          </w:tcPr>
          <w:p w14:paraId="0708A848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Тестовые сценарии в ПМИ</w:t>
            </w:r>
          </w:p>
        </w:tc>
      </w:tr>
      <w:tr w:rsidR="00140C10" w14:paraId="1425C40A" w14:textId="77777777">
        <w:trPr>
          <w:trHeight w:val="630"/>
        </w:trPr>
        <w:tc>
          <w:tcPr>
            <w:tcW w:w="481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8AD874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</w:p>
        </w:tc>
        <w:tc>
          <w:tcPr>
            <w:tcW w:w="7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ACCA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3.3.18</w:t>
            </w:r>
          </w:p>
        </w:tc>
        <w:tc>
          <w:tcPr>
            <w:tcW w:w="2628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78245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Платформа поддерживает сбор логов с использованием Vector, Opensearch и Logstash.</w:t>
            </w:r>
          </w:p>
        </w:tc>
        <w:tc>
          <w:tcPr>
            <w:tcW w:w="1128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D767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ПР-1, ПР-2</w:t>
            </w:r>
          </w:p>
        </w:tc>
      </w:tr>
      <w:tr w:rsidR="00140C10" w14:paraId="01257090" w14:textId="77777777">
        <w:trPr>
          <w:trHeight w:val="945"/>
        </w:trPr>
        <w:tc>
          <w:tcPr>
            <w:tcW w:w="481" w:type="pct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DE7832" w14:textId="77777777" w:rsidR="00140C10" w:rsidRDefault="00000000">
            <w:pPr>
              <w:spacing w:before="0" w:after="0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</w:p>
        </w:tc>
        <w:tc>
          <w:tcPr>
            <w:tcW w:w="76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B5D15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П. 5.2.11</w:t>
            </w:r>
          </w:p>
        </w:tc>
        <w:tc>
          <w:tcPr>
            <w:tcW w:w="2628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D7CED" w14:textId="282893A9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Платформа позволяет </w:t>
            </w:r>
            <w:proofErr w:type="spellStart"/>
            <w:r>
              <w:rPr>
                <w:color w:val="000000"/>
                <w:szCs w:val="24"/>
              </w:rPr>
              <w:t>журналировать</w:t>
            </w:r>
            <w:proofErr w:type="spellEnd"/>
            <w:r>
              <w:rPr>
                <w:color w:val="000000"/>
                <w:szCs w:val="24"/>
              </w:rPr>
              <w:t xml:space="preserve"> действия и выгружать логи </w:t>
            </w:r>
            <w:del w:id="602" w:author="Elena Borisenok" w:date="2024-12-06T12:39:00Z">
              <w:r w:rsidDel="00A85C32">
                <w:rPr>
                  <w:color w:val="000000"/>
                  <w:szCs w:val="24"/>
                </w:rPr>
                <w:delText>в</w:delText>
              </w:r>
            </w:del>
            <w:del w:id="603" w:author="Elena Borisenok" w:date="2024-12-06T12:36:00Z">
              <w:r w:rsidDel="002953F8">
                <w:rPr>
                  <w:color w:val="000000"/>
                  <w:szCs w:val="24"/>
                </w:rPr>
                <w:delText xml:space="preserve"> формате syslog </w:delText>
              </w:r>
            </w:del>
            <w:r>
              <w:rPr>
                <w:color w:val="000000"/>
                <w:szCs w:val="24"/>
              </w:rPr>
              <w:t>на удаленный сервер.</w:t>
            </w:r>
          </w:p>
        </w:tc>
        <w:tc>
          <w:tcPr>
            <w:tcW w:w="1128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1E8D7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ПР-1</w:t>
            </w:r>
          </w:p>
        </w:tc>
      </w:tr>
    </w:tbl>
    <w:p w14:paraId="145BFA7D" w14:textId="77777777" w:rsidR="00140C10" w:rsidRDefault="00140C10">
      <w:pPr>
        <w:rPr>
          <w:color w:val="000000" w:themeColor="text1"/>
        </w:rPr>
        <w:sectPr w:rsidR="00140C10">
          <w:pgSz w:w="11906" w:h="16838"/>
          <w:pgMar w:top="1134" w:right="851" w:bottom="1134" w:left="1418" w:header="709" w:footer="425" w:gutter="0"/>
          <w:cols w:space="708"/>
          <w:docGrid w:linePitch="360"/>
        </w:sectPr>
      </w:pPr>
    </w:p>
    <w:p w14:paraId="27A54D67" w14:textId="77777777" w:rsidR="00140C10" w:rsidRDefault="00000000">
      <w:pPr>
        <w:pStyle w:val="3"/>
        <w:rPr>
          <w:color w:val="000000" w:themeColor="text1"/>
        </w:rPr>
      </w:pPr>
      <w:bookmarkStart w:id="604" w:name="_Toc182819439"/>
      <w:bookmarkStart w:id="605" w:name="_Toc182819498"/>
      <w:bookmarkStart w:id="606" w:name="_Toc182821528"/>
      <w:bookmarkStart w:id="607" w:name="_Toc182821799"/>
      <w:bookmarkStart w:id="608" w:name="_Toc182824312"/>
      <w:bookmarkStart w:id="609" w:name="_Toc183096821"/>
      <w:bookmarkStart w:id="610" w:name="_Toc183096822"/>
      <w:bookmarkEnd w:id="604"/>
      <w:bookmarkEnd w:id="605"/>
      <w:bookmarkEnd w:id="606"/>
      <w:bookmarkEnd w:id="607"/>
      <w:bookmarkEnd w:id="608"/>
      <w:bookmarkEnd w:id="609"/>
      <w:r>
        <w:rPr>
          <w:color w:val="000000" w:themeColor="text1"/>
        </w:rPr>
        <w:lastRenderedPageBreak/>
        <w:t>Методика тестирования</w:t>
      </w:r>
      <w:bookmarkEnd w:id="610"/>
    </w:p>
    <w:p w14:paraId="0B972C0B" w14:textId="77777777" w:rsidR="00140C10" w:rsidRDefault="00000000">
      <w:pPr>
        <w:pStyle w:val="afff"/>
        <w:keepNext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Таблица </w:t>
      </w:r>
      <w:r>
        <w:rPr>
          <w:color w:val="000000" w:themeColor="text1"/>
        </w:rPr>
        <w:fldChar w:fldCharType="begin"/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instrText>SEQ</w:instrText>
      </w:r>
      <w:r>
        <w:rPr>
          <w:color w:val="000000" w:themeColor="text1"/>
          <w:lang w:val="ru-RU"/>
        </w:rPr>
        <w:instrText xml:space="preserve"> Таблица \* </w:instrText>
      </w:r>
      <w:r>
        <w:rPr>
          <w:color w:val="000000" w:themeColor="text1"/>
        </w:rPr>
        <w:instrText>ARABIC</w:instrText>
      </w:r>
      <w:r>
        <w:rPr>
          <w:color w:val="000000" w:themeColor="text1"/>
          <w:lang w:val="ru-RU"/>
        </w:rPr>
        <w:instrText xml:space="preserve">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  <w:lang w:val="ru-RU"/>
        </w:rPr>
        <w:t>14</w:t>
      </w:r>
      <w:r>
        <w:rPr>
          <w:color w:val="000000" w:themeColor="text1"/>
        </w:rPr>
        <w:fldChar w:fldCharType="end"/>
      </w:r>
      <w:r>
        <w:rPr>
          <w:color w:val="000000" w:themeColor="text1"/>
          <w:lang w:val="ru-RU"/>
        </w:rPr>
        <w:t xml:space="preserve">. Порядок проведения </w:t>
      </w:r>
      <w:proofErr w:type="spellStart"/>
      <w:r>
        <w:rPr>
          <w:color w:val="000000" w:themeColor="text1"/>
        </w:rPr>
        <w:t>прочего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  <w:lang w:val="ru-RU"/>
        </w:rPr>
        <w:t>тестирования</w:t>
      </w:r>
    </w:p>
    <w:tbl>
      <w:tblPr>
        <w:tblW w:w="5177" w:type="pct"/>
        <w:tblLook w:val="04A0" w:firstRow="1" w:lastRow="0" w:firstColumn="1" w:lastColumn="0" w:noHBand="0" w:noVBand="1"/>
      </w:tblPr>
      <w:tblGrid>
        <w:gridCol w:w="458"/>
        <w:gridCol w:w="1579"/>
        <w:gridCol w:w="2816"/>
        <w:gridCol w:w="1456"/>
        <w:gridCol w:w="4538"/>
        <w:gridCol w:w="2489"/>
        <w:gridCol w:w="1739"/>
      </w:tblGrid>
      <w:tr w:rsidR="00140C10" w14:paraId="4BA01A7B" w14:textId="7777777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8165FE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C32A81D" w14:textId="77777777" w:rsidR="00140C10" w:rsidRDefault="00000000">
            <w:pPr>
              <w:spacing w:before="0" w:after="0"/>
              <w:jc w:val="left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Код требования в ТЗ</w:t>
            </w:r>
          </w:p>
        </w:tc>
        <w:tc>
          <w:tcPr>
            <w:tcW w:w="0" w:type="auto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6832CE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Название Тестового сценария</w:t>
            </w:r>
          </w:p>
        </w:tc>
        <w:tc>
          <w:tcPr>
            <w:tcW w:w="483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E71F39B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Приоритет проверки</w:t>
            </w:r>
          </w:p>
        </w:tc>
        <w:tc>
          <w:tcPr>
            <w:tcW w:w="1505" w:type="pct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49B7B4A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BD5BAFE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Ожидаемый результат</w:t>
            </w:r>
          </w:p>
        </w:tc>
        <w:tc>
          <w:tcPr>
            <w:tcW w:w="0" w:type="auto"/>
            <w:tcBorders>
              <w:top w:val="single" w:sz="4" w:space="0" w:color="auto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1739ECF" w14:textId="77777777" w:rsidR="00140C10" w:rsidRDefault="00000000">
            <w:pPr>
              <w:spacing w:before="0" w:after="0"/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Время прохождения</w:t>
            </w:r>
          </w:p>
        </w:tc>
      </w:tr>
      <w:tr w:rsidR="00140C10" w14:paraId="6FD99A40" w14:textId="77777777">
        <w:tc>
          <w:tcPr>
            <w:tcW w:w="0" w:type="auto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4ABC3" w14:textId="77777777" w:rsidR="00140C10" w:rsidRDefault="00000000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3D4C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3.3.18, 5.2.11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23DD7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ПР-1, Встроенные инструменты удаленного ведения и агрегации журналов (логов)</w:t>
            </w:r>
          </w:p>
        </w:tc>
        <w:tc>
          <w:tcPr>
            <w:tcW w:w="48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B218C" w14:textId="77777777" w:rsidR="00140C10" w:rsidRDefault="00000000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Низкий</w:t>
            </w:r>
          </w:p>
        </w:tc>
        <w:tc>
          <w:tcPr>
            <w:tcW w:w="150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F2B36D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Настроить модуль логирования для отправки журналов в удаленное хранилище (например, </w:t>
            </w:r>
            <w:proofErr w:type="spellStart"/>
            <w:r>
              <w:rPr>
                <w:color w:val="000000"/>
                <w:szCs w:val="24"/>
              </w:rPr>
              <w:t>Elasticsearch</w:t>
            </w:r>
            <w:proofErr w:type="spellEnd"/>
            <w:r>
              <w:rPr>
                <w:color w:val="000000"/>
                <w:szCs w:val="24"/>
              </w:rPr>
              <w:t xml:space="preserve"> или </w:t>
            </w:r>
            <w:r>
              <w:rPr>
                <w:color w:val="000000"/>
                <w:szCs w:val="24"/>
                <w:lang w:val="en-US"/>
              </w:rPr>
              <w:t>syslog</w:t>
            </w:r>
            <w:r>
              <w:rPr>
                <w:color w:val="000000"/>
                <w:szCs w:val="24"/>
              </w:rPr>
              <w:t>). Проверить, что журналы отправляются и доступны в удаленном хранилище.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A45F2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Журналы собираются и отправляются в удаленное хранилище, где доступны для анализа.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BA3D9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  <w:tr w:rsidR="00140C10" w14:paraId="6131CCD7" w14:textId="77777777">
        <w:tc>
          <w:tcPr>
            <w:tcW w:w="0" w:type="auto"/>
            <w:tcBorders>
              <w:top w:val="non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F85A2" w14:textId="77777777" w:rsidR="00140C10" w:rsidRDefault="00000000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65F69" w14:textId="77777777" w:rsidR="00140C10" w:rsidRDefault="00000000">
            <w:pPr>
              <w:spacing w:before="0" w:after="0"/>
              <w:jc w:val="left"/>
              <w:rPr>
                <w:szCs w:val="24"/>
              </w:rPr>
            </w:pPr>
            <w:r>
              <w:rPr>
                <w:szCs w:val="24"/>
              </w:rPr>
              <w:t>П. 3.3.18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70488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 w:themeColor="text1"/>
                <w:szCs w:val="24"/>
              </w:rPr>
              <w:t>ПР-2, Встроенная система кратковременного хранения логов</w:t>
            </w:r>
          </w:p>
        </w:tc>
        <w:tc>
          <w:tcPr>
            <w:tcW w:w="483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9086" w14:textId="77777777" w:rsidR="00140C10" w:rsidRDefault="00000000">
            <w:pPr>
              <w:spacing w:before="0" w:after="0"/>
              <w:jc w:val="center"/>
              <w:rPr>
                <w:szCs w:val="24"/>
              </w:rPr>
            </w:pPr>
            <w:r>
              <w:rPr>
                <w:szCs w:val="24"/>
              </w:rPr>
              <w:t>Средний</w:t>
            </w:r>
          </w:p>
        </w:tc>
        <w:tc>
          <w:tcPr>
            <w:tcW w:w="1505" w:type="pct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64A96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Установить модуль </w:t>
            </w:r>
            <w:proofErr w:type="spellStart"/>
            <w:r>
              <w:rPr>
                <w:color w:val="000000"/>
                <w:szCs w:val="24"/>
              </w:rPr>
              <w:t>loki</w:t>
            </w:r>
            <w:proofErr w:type="spellEnd"/>
            <w:r>
              <w:rPr>
                <w:color w:val="000000"/>
                <w:szCs w:val="24"/>
              </w:rPr>
              <w:t xml:space="preserve"> и настроить </w:t>
            </w:r>
            <w:proofErr w:type="spellStart"/>
            <w:r>
              <w:rPr>
                <w:color w:val="000000"/>
                <w:szCs w:val="24"/>
              </w:rPr>
              <w:t>log-shipper</w:t>
            </w:r>
            <w:proofErr w:type="spellEnd"/>
            <w:r>
              <w:rPr>
                <w:color w:val="000000"/>
                <w:szCs w:val="24"/>
              </w:rPr>
              <w:t xml:space="preserve"> для отправки логов платформы. Убедиться, что логи доступны в интерфейсе Loki.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8112B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Логи платформы успешно отправляются и доступны в интерфейсе Loki.</w:t>
            </w:r>
          </w:p>
        </w:tc>
        <w:tc>
          <w:tcPr>
            <w:tcW w:w="0" w:type="auto"/>
            <w:tcBorders>
              <w:top w:val="none" w:sz="4" w:space="0" w:color="000000"/>
              <w:left w:val="non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76CB3" w14:textId="77777777" w:rsidR="00140C10" w:rsidRDefault="00000000">
            <w:pPr>
              <w:spacing w:before="0" w:after="0"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 </w:t>
            </w:r>
          </w:p>
        </w:tc>
      </w:tr>
    </w:tbl>
    <w:p w14:paraId="4E8C4EB0" w14:textId="77777777" w:rsidR="00140C10" w:rsidRDefault="00140C10"/>
    <w:p w14:paraId="77B39611" w14:textId="77777777" w:rsidR="00140C10" w:rsidRDefault="00000000">
      <w:pPr>
        <w:pStyle w:val="afff"/>
        <w:keepNext/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15</w:t>
      </w:r>
      <w:r>
        <w:fldChar w:fldCharType="end"/>
      </w:r>
      <w:r>
        <w:rPr>
          <w:lang w:val="ru-RU"/>
        </w:rPr>
        <w:t xml:space="preserve">. </w:t>
      </w:r>
      <w:r>
        <w:rPr>
          <w:b w:val="0"/>
          <w:sz w:val="24"/>
          <w:szCs w:val="24"/>
          <w:lang w:val="ru-RU"/>
        </w:rPr>
        <w:t>Оценка трудозатрат на тестирование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9"/>
        <w:gridCol w:w="2680"/>
      </w:tblGrid>
      <w:tr w:rsidR="00140C10" w14:paraId="5F179342" w14:textId="77777777">
        <w:tc>
          <w:tcPr>
            <w:tcW w:w="0" w:type="auto"/>
            <w:shd w:val="clear" w:color="auto" w:fill="F2F2F2"/>
          </w:tcPr>
          <w:p w14:paraId="3F910C1A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Количество проверок</w:t>
            </w:r>
          </w:p>
        </w:tc>
        <w:tc>
          <w:tcPr>
            <w:tcW w:w="2680" w:type="dxa"/>
            <w:shd w:val="clear" w:color="auto" w:fill="F2F2F2"/>
          </w:tcPr>
          <w:p w14:paraId="3A8A1A16" w14:textId="77777777" w:rsidR="00140C10" w:rsidRDefault="00000000">
            <w:pPr>
              <w:spacing w:line="0" w:lineRule="atLeast"/>
              <w:jc w:val="center"/>
              <w:rPr>
                <w:lang w:eastAsia="en-US"/>
              </w:rPr>
            </w:pPr>
            <w:r>
              <w:rPr>
                <w:b/>
              </w:rPr>
              <w:t>Общее время прохождения</w:t>
            </w:r>
          </w:p>
        </w:tc>
      </w:tr>
      <w:tr w:rsidR="00140C10" w14:paraId="77A17E63" w14:textId="77777777">
        <w:tc>
          <w:tcPr>
            <w:tcW w:w="0" w:type="auto"/>
            <w:shd w:val="clear" w:color="auto" w:fill="auto"/>
          </w:tcPr>
          <w:p w14:paraId="26793FF1" w14:textId="77777777" w:rsidR="00140C10" w:rsidRDefault="00000000">
            <w:pPr>
              <w:spacing w:line="0" w:lineRule="atLeast"/>
              <w:jc w:val="center"/>
              <w:rPr>
                <w:bCs/>
                <w:iCs/>
                <w:lang w:val="en-US" w:eastAsia="en-US"/>
              </w:rPr>
            </w:pPr>
            <w:r>
              <w:rPr>
                <w:bCs/>
                <w:iCs/>
                <w:lang w:eastAsia="en-US"/>
              </w:rPr>
              <w:t>2</w:t>
            </w:r>
          </w:p>
        </w:tc>
        <w:tc>
          <w:tcPr>
            <w:tcW w:w="2680" w:type="dxa"/>
            <w:shd w:val="clear" w:color="auto" w:fill="auto"/>
          </w:tcPr>
          <w:p w14:paraId="1496C8C9" w14:textId="77777777" w:rsidR="00140C10" w:rsidRDefault="00140C10">
            <w:pPr>
              <w:spacing w:line="0" w:lineRule="atLeast"/>
              <w:rPr>
                <w:lang w:eastAsia="en-US"/>
              </w:rPr>
            </w:pPr>
          </w:p>
        </w:tc>
      </w:tr>
    </w:tbl>
    <w:p w14:paraId="097AA516" w14:textId="77777777" w:rsidR="00140C10" w:rsidRDefault="00140C10"/>
    <w:p w14:paraId="411C000E" w14:textId="77777777" w:rsidR="00140C10" w:rsidRDefault="00000000">
      <w:pPr>
        <w:pStyle w:val="3"/>
        <w:rPr>
          <w:color w:val="000000" w:themeColor="text1"/>
        </w:rPr>
      </w:pPr>
      <w:bookmarkStart w:id="611" w:name="_Toc183096823"/>
      <w:r>
        <w:rPr>
          <w:color w:val="000000" w:themeColor="text1"/>
        </w:rPr>
        <w:t>Критерий завершения</w:t>
      </w:r>
      <w:bookmarkEnd w:id="611"/>
    </w:p>
    <w:p w14:paraId="6A3AE25D" w14:textId="77777777" w:rsidR="00140C10" w:rsidRDefault="00000000">
      <w:pPr>
        <w:rPr>
          <w:color w:val="000000" w:themeColor="text1"/>
        </w:rPr>
      </w:pPr>
      <w:r>
        <w:rPr>
          <w:color w:val="000000" w:themeColor="text1"/>
        </w:rPr>
        <w:t>Все запланированные тесты были выполнены. Все выявленные ошибки зафиксированы.</w:t>
      </w:r>
    </w:p>
    <w:sectPr w:rsidR="00140C10">
      <w:pgSz w:w="16838" w:h="11906" w:orient="landscape"/>
      <w:pgMar w:top="1418" w:right="1134" w:bottom="851" w:left="1134" w:header="709" w:footer="42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9" w:author="tarasovdl" w:date="2024-12-01T17:14:00Z" w:initials="t">
    <w:p w14:paraId="00000009" w14:textId="00000009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нет "формата syslog"</w:t>
      </w:r>
    </w:p>
  </w:comment>
  <w:comment w:id="220" w:author="user" w:date="2024-12-04T14:29:00Z" w:initials="u">
    <w:p w14:paraId="65D484F8" w14:textId="5234249A" w:rsidR="00012ACD" w:rsidRDefault="00012ACD">
      <w:pPr>
        <w:pStyle w:val="aff"/>
      </w:pPr>
      <w:r>
        <w:rPr>
          <w:rStyle w:val="afe"/>
        </w:rPr>
        <w:annotationRef/>
      </w:r>
      <w:r>
        <w:t>формулировка из ТЗ</w:t>
      </w:r>
    </w:p>
  </w:comment>
  <w:comment w:id="221" w:author="tarasovdl" w:date="2024-12-01T17:14:00Z" w:initials="t">
    <w:p w14:paraId="00000008" w14:textId="00000008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Нет "формата syslog"</w:t>
      </w:r>
    </w:p>
  </w:comment>
  <w:comment w:id="222" w:author="user" w:date="2024-12-04T14:29:00Z" w:initials="u">
    <w:p w14:paraId="2F926287" w14:textId="2E8BAF02" w:rsidR="00012ACD" w:rsidRDefault="00012ACD">
      <w:pPr>
        <w:pStyle w:val="aff"/>
      </w:pPr>
      <w:r>
        <w:rPr>
          <w:rStyle w:val="afe"/>
        </w:rPr>
        <w:annotationRef/>
      </w:r>
      <w:r>
        <w:t>дубль</w:t>
      </w:r>
    </w:p>
  </w:comment>
  <w:comment w:id="235" w:author="tarasovdl" w:date="2024-12-01T17:17:00Z" w:initials="t">
    <w:p w14:paraId="00000006" w14:textId="00000006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Этот лог содержит только события (event) связанные с обращениями к kubeapi. Этого недостаточно.</w:t>
      </w:r>
    </w:p>
    <w:p w14:paraId="00000007" w14:textId="00000007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Нужны еще логи из подсиситем аутентификации и авторизации. Со всех подов из этих систем</w:t>
      </w:r>
    </w:p>
  </w:comment>
  <w:comment w:id="236" w:author="user" w:date="2024-12-04T14:37:00Z" w:initials="u">
    <w:p w14:paraId="3EA609AA" w14:textId="2FF5488F" w:rsidR="00F241E7" w:rsidRPr="00F241E7" w:rsidRDefault="00F241E7">
      <w:pPr>
        <w:pStyle w:val="aff"/>
      </w:pPr>
      <w:r>
        <w:rPr>
          <w:rStyle w:val="afe"/>
        </w:rPr>
        <w:annotationRef/>
      </w:r>
      <w:r>
        <w:t xml:space="preserve">Все запросы идут через </w:t>
      </w:r>
      <w:r>
        <w:rPr>
          <w:lang w:val="en-US"/>
        </w:rPr>
        <w:t>API</w:t>
      </w:r>
      <w:r w:rsidRPr="00F241E7">
        <w:t>-</w:t>
      </w:r>
      <w:r>
        <w:t>сервер, в том числе аутентификация и авторизация</w:t>
      </w:r>
    </w:p>
  </w:comment>
  <w:comment w:id="248" w:author="tarasovdl" w:date="2024-12-01T17:13:00Z" w:initials="t">
    <w:p w14:paraId="0000000A" w14:textId="0000000A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L7 - в следующем пункте</w:t>
      </w:r>
    </w:p>
  </w:comment>
  <w:comment w:id="249" w:author="user" w:date="2024-12-04T14:29:00Z" w:initials="u">
    <w:p w14:paraId="4703ACB5" w14:textId="57DB4203" w:rsidR="00012ACD" w:rsidRPr="00F241E7" w:rsidRDefault="00012ACD">
      <w:pPr>
        <w:pStyle w:val="aff"/>
      </w:pPr>
      <w:r>
        <w:rPr>
          <w:rStyle w:val="afe"/>
        </w:rPr>
        <w:annotationRef/>
      </w:r>
      <w:r w:rsidR="00F241E7" w:rsidRPr="00F241E7">
        <w:t>+</w:t>
      </w:r>
    </w:p>
  </w:comment>
  <w:comment w:id="293" w:author="tarasovdl" w:date="2024-12-01T21:31:00Z" w:initials="t">
    <w:p w14:paraId="2CEC3803" w14:textId="77777777" w:rsidR="00A57D54" w:rsidRDefault="00A57D54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На лабаротороном контуре минимальное кол-во узлов...</w:t>
      </w:r>
    </w:p>
  </w:comment>
  <w:comment w:id="294" w:author="user" w:date="2024-12-04T14:30:00Z" w:initials="u">
    <w:p w14:paraId="7D2D83CF" w14:textId="77777777" w:rsidR="00A57D54" w:rsidRDefault="00A57D54">
      <w:pPr>
        <w:pStyle w:val="aff"/>
      </w:pPr>
      <w:r>
        <w:rPr>
          <w:rStyle w:val="afe"/>
        </w:rPr>
        <w:annotationRef/>
      </w:r>
      <w:r>
        <w:t>ПМИ должны проходить на целевой инфраструктуре</w:t>
      </w:r>
    </w:p>
  </w:comment>
  <w:comment w:id="296" w:author="tarasovdl" w:date="2024-12-01T17:42:00Z" w:initials="t">
    <w:p w14:paraId="00000003" w14:textId="00000003" w:rsidR="00A57D54" w:rsidRDefault="00A57D54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Чтобы сертманадер выпустил сертификаты, ему  необходимо предоставить либо корневой сертифкат , либо сертифакт выпущеный для поддомена , но с правами подписывания других сертифкатов.</w:t>
      </w:r>
    </w:p>
    <w:p w14:paraId="00000004" w14:textId="00000004" w:rsidR="00A57D54" w:rsidRDefault="00A57D54">
      <w:pPr>
        <w:spacing w:before="0" w:after="0"/>
        <w:jc w:val="left"/>
      </w:pPr>
    </w:p>
    <w:p w14:paraId="00000005" w14:textId="00000005" w:rsidR="00A57D54" w:rsidRDefault="00A57D54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ДИБ на это согласен ?</w:t>
      </w:r>
    </w:p>
  </w:comment>
  <w:comment w:id="297" w:author="user" w:date="2024-12-04T14:29:00Z" w:initials="u">
    <w:p w14:paraId="045D1743" w14:textId="3C237294" w:rsidR="00A57D54" w:rsidRDefault="00A57D54">
      <w:pPr>
        <w:pStyle w:val="aff"/>
      </w:pPr>
      <w:r>
        <w:rPr>
          <w:rStyle w:val="afe"/>
        </w:rPr>
        <w:annotationRef/>
      </w:r>
      <w:r>
        <w:t>Вопрос не к нам</w:t>
      </w:r>
    </w:p>
  </w:comment>
  <w:comment w:id="275" w:author="user" w:date="2024-12-06T12:14:00Z" w:initials="u">
    <w:p w14:paraId="648B3BA4" w14:textId="0405E17A" w:rsidR="00A57D54" w:rsidRDefault="00A57D54">
      <w:pPr>
        <w:pStyle w:val="aff"/>
      </w:pPr>
      <w:r>
        <w:rPr>
          <w:rStyle w:val="afe"/>
        </w:rPr>
        <w:annotationRef/>
      </w:r>
      <w:r w:rsidRPr="00661EEC">
        <w:rPr>
          <w:color w:val="000000"/>
          <w:szCs w:val="24"/>
        </w:rPr>
        <w:t>Выполнение пункта требует централизованного предоставления ДИБом корневого или промежуточного сертификата через служебную записку. Данный регламент не позволяет выполнить сценарий ПМИ, предусматривающий автоматизацию выпуска конечного сертификата</w:t>
      </w:r>
    </w:p>
  </w:comment>
  <w:comment w:id="427" w:author="tarasovdl" w:date="2024-12-01T21:20:00Z" w:initials="t">
    <w:p w14:paraId="00000002" w14:textId="00000002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Надо дописать сценарий</w:t>
      </w:r>
    </w:p>
  </w:comment>
  <w:comment w:id="428" w:author="user" w:date="2024-12-04T14:33:00Z" w:initials="u">
    <w:p w14:paraId="5E38CFA9" w14:textId="34094206" w:rsidR="00F241E7" w:rsidRPr="00A66666" w:rsidRDefault="00F241E7">
      <w:pPr>
        <w:pStyle w:val="aff"/>
      </w:pPr>
      <w:r>
        <w:rPr>
          <w:rStyle w:val="afe"/>
        </w:rPr>
        <w:annotationRef/>
      </w:r>
      <w:r w:rsidRPr="00A66666">
        <w:t>+</w:t>
      </w:r>
    </w:p>
  </w:comment>
  <w:comment w:id="505" w:author="tarasovdl" w:date="2024-12-01T21:31:00Z" w:initials="t">
    <w:p w14:paraId="00000001" w14:textId="00000001" w:rsidR="00140C10" w:rsidRDefault="00000000">
      <w:pPr>
        <w:spacing w:before="0" w:after="0"/>
        <w:jc w:val="left"/>
      </w:pPr>
      <w:r>
        <w:rPr>
          <w:rFonts w:ascii="Arial" w:eastAsia="Arial" w:hAnsi="Arial" w:cs="Arial"/>
          <w:sz w:val="22"/>
        </w:rPr>
        <w:t>На лабаротороном контуре минимальное кол-во узлов...</w:t>
      </w:r>
    </w:p>
  </w:comment>
  <w:comment w:id="506" w:author="user" w:date="2024-12-04T14:30:00Z" w:initials="u">
    <w:p w14:paraId="549C0B5B" w14:textId="3E20B397" w:rsidR="00F241E7" w:rsidRDefault="00F241E7">
      <w:pPr>
        <w:pStyle w:val="aff"/>
      </w:pPr>
      <w:r>
        <w:rPr>
          <w:rStyle w:val="afe"/>
        </w:rPr>
        <w:annotationRef/>
      </w:r>
      <w:r>
        <w:t>ПМИ должны проходить на целевой инфраструктуре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09" w15:done="0"/>
  <w15:commentEx w15:paraId="65D484F8" w15:paraIdParent="00000009" w15:done="0"/>
  <w15:commentEx w15:paraId="00000008" w15:done="0"/>
  <w15:commentEx w15:paraId="2F926287" w15:paraIdParent="00000008" w15:done="0"/>
  <w15:commentEx w15:paraId="00000007" w15:done="0"/>
  <w15:commentEx w15:paraId="3EA609AA" w15:paraIdParent="00000007" w15:done="0"/>
  <w15:commentEx w15:paraId="0000000A" w15:done="0"/>
  <w15:commentEx w15:paraId="4703ACB5" w15:paraIdParent="0000000A" w15:done="0"/>
  <w15:commentEx w15:paraId="2CEC3803" w15:done="0"/>
  <w15:commentEx w15:paraId="7D2D83CF" w15:paraIdParent="2CEC3803" w15:done="0"/>
  <w15:commentEx w15:paraId="00000005" w15:done="0"/>
  <w15:commentEx w15:paraId="045D1743" w15:paraIdParent="00000005" w15:done="0"/>
  <w15:commentEx w15:paraId="648B3BA4" w15:done="0"/>
  <w15:commentEx w15:paraId="00000002" w15:done="0"/>
  <w15:commentEx w15:paraId="5E38CFA9" w15:paraIdParent="00000002" w15:done="0"/>
  <w15:commentEx w15:paraId="00000001" w15:done="0"/>
  <w15:commentEx w15:paraId="549C0B5B" w15:paraIdParent="0000000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5E224D29" w16cex:dateUtc="2024-12-01T14:14:00Z"/>
  <w16cex:commentExtensible w16cex:durableId="7831BCAA" w16cex:dateUtc="2024-12-04T11:29:00Z"/>
  <w16cex:commentExtensible w16cex:durableId="5E6B1B47" w16cex:dateUtc="2024-12-01T14:14:00Z"/>
  <w16cex:commentExtensible w16cex:durableId="649D6C1A" w16cex:dateUtc="2024-12-04T11:29:00Z"/>
  <w16cex:commentExtensible w16cex:durableId="781578F0" w16cex:dateUtc="2024-12-01T14:17:00Z"/>
  <w16cex:commentExtensible w16cex:durableId="7F34D6ED" w16cex:dateUtc="2024-12-04T11:37:00Z"/>
  <w16cex:commentExtensible w16cex:durableId="23FAD14C" w16cex:dateUtc="2024-12-01T14:13:00Z"/>
  <w16cex:commentExtensible w16cex:durableId="63B2240C" w16cex:dateUtc="2024-12-04T11:29:00Z"/>
  <w16cex:commentExtensible w16cex:durableId="2AFD6BD5" w16cex:dateUtc="2024-12-01T18:31:00Z"/>
  <w16cex:commentExtensible w16cex:durableId="2AFD6BD4" w16cex:dateUtc="2024-12-04T11:30:00Z"/>
  <w16cex:commentExtensible w16cex:durableId="0439ED44" w16cex:dateUtc="2024-12-01T14:42:00Z"/>
  <w16cex:commentExtensible w16cex:durableId="48A6DD08" w16cex:dateUtc="2024-12-04T11:29:00Z"/>
  <w16cex:commentExtensible w16cex:durableId="2EE2510F" w16cex:dateUtc="2024-12-06T09:14:00Z"/>
  <w16cex:commentExtensible w16cex:durableId="04B7B47E" w16cex:dateUtc="2024-12-01T18:20:00Z"/>
  <w16cex:commentExtensible w16cex:durableId="57B14501" w16cex:dateUtc="2024-12-04T11:33:00Z"/>
  <w16cex:commentExtensible w16cex:durableId="03A86371" w16cex:dateUtc="2024-12-01T18:31:00Z"/>
  <w16cex:commentExtensible w16cex:durableId="7FC7C89A" w16cex:dateUtc="2024-12-04T1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09" w16cid:durableId="5E224D29"/>
  <w16cid:commentId w16cid:paraId="65D484F8" w16cid:durableId="7831BCAA"/>
  <w16cid:commentId w16cid:paraId="00000008" w16cid:durableId="5E6B1B47"/>
  <w16cid:commentId w16cid:paraId="2F926287" w16cid:durableId="649D6C1A"/>
  <w16cid:commentId w16cid:paraId="00000007" w16cid:durableId="781578F0"/>
  <w16cid:commentId w16cid:paraId="3EA609AA" w16cid:durableId="7F34D6ED"/>
  <w16cid:commentId w16cid:paraId="0000000A" w16cid:durableId="23FAD14C"/>
  <w16cid:commentId w16cid:paraId="4703ACB5" w16cid:durableId="63B2240C"/>
  <w16cid:commentId w16cid:paraId="2CEC3803" w16cid:durableId="2AFD6BD5"/>
  <w16cid:commentId w16cid:paraId="7D2D83CF" w16cid:durableId="2AFD6BD4"/>
  <w16cid:commentId w16cid:paraId="00000005" w16cid:durableId="0439ED44"/>
  <w16cid:commentId w16cid:paraId="045D1743" w16cid:durableId="48A6DD08"/>
  <w16cid:commentId w16cid:paraId="648B3BA4" w16cid:durableId="2EE2510F"/>
  <w16cid:commentId w16cid:paraId="00000002" w16cid:durableId="04B7B47E"/>
  <w16cid:commentId w16cid:paraId="5E38CFA9" w16cid:durableId="57B14501"/>
  <w16cid:commentId w16cid:paraId="00000001" w16cid:durableId="03A86371"/>
  <w16cid:commentId w16cid:paraId="549C0B5B" w16cid:durableId="7FC7C8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35759" w14:textId="77777777" w:rsidR="00A71170" w:rsidRDefault="00A71170">
      <w:r>
        <w:separator/>
      </w:r>
    </w:p>
    <w:p w14:paraId="3F6ABA50" w14:textId="77777777" w:rsidR="00A71170" w:rsidRDefault="00A71170"/>
    <w:p w14:paraId="7C7A65C0" w14:textId="77777777" w:rsidR="00A71170" w:rsidRDefault="00A71170"/>
  </w:endnote>
  <w:endnote w:type="continuationSeparator" w:id="0">
    <w:p w14:paraId="212F15D7" w14:textId="77777777" w:rsidR="00A71170" w:rsidRDefault="00A71170">
      <w:r>
        <w:continuationSeparator/>
      </w:r>
    </w:p>
    <w:p w14:paraId="266597AC" w14:textId="77777777" w:rsidR="00A71170" w:rsidRDefault="00A71170"/>
    <w:p w14:paraId="22786EAA" w14:textId="77777777" w:rsidR="00A71170" w:rsidRDefault="00A711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EC5F" w14:textId="77777777" w:rsidR="00140C10" w:rsidRDefault="00000000">
    <w:pPr>
      <w:pStyle w:val="af2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</w:rPr>
      <w:t>26</w:t>
    </w:r>
    <w:r>
      <w:rPr>
        <w:rStyle w:val="afb"/>
      </w:rPr>
      <w:fldChar w:fldCharType="end"/>
    </w:r>
  </w:p>
  <w:p w14:paraId="1748B582" w14:textId="77777777" w:rsidR="00140C10" w:rsidRDefault="00140C10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905E9" w14:textId="77777777" w:rsidR="00140C10" w:rsidRDefault="00000000">
    <w:pPr>
      <w:jc w:val="center"/>
    </w:pPr>
    <w:r>
      <w:t>Москва, 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39"/>
      <w:gridCol w:w="2693"/>
      <w:gridCol w:w="3739"/>
    </w:tblGrid>
    <w:tr w:rsidR="00140C10" w14:paraId="04345751" w14:textId="77777777">
      <w:trPr>
        <w:trHeight w:val="353"/>
      </w:trPr>
      <w:tc>
        <w:tcPr>
          <w:tcW w:w="3539" w:type="dxa"/>
        </w:tcPr>
        <w:p w14:paraId="69AF7E45" w14:textId="77777777" w:rsidR="00140C10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 Подразделение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Блок информационных технологий</w:t>
          </w:r>
          <w:r>
            <w:rPr>
              <w:sz w:val="20"/>
            </w:rPr>
            <w:fldChar w:fldCharType="end"/>
          </w:r>
        </w:p>
      </w:tc>
      <w:tc>
        <w:tcPr>
          <w:tcW w:w="2693" w:type="dxa"/>
        </w:tcPr>
        <w:p w14:paraId="0C8C1A5A" w14:textId="77777777" w:rsidR="00140C10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DOCPROPERTY "Company"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ПАО «Промсвязьбанк»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>, 2023</w:t>
          </w:r>
        </w:p>
      </w:tc>
      <w:tc>
        <w:tcPr>
          <w:tcW w:w="3739" w:type="dxa"/>
        </w:tcPr>
        <w:p w14:paraId="75DB96C7" w14:textId="77777777" w:rsidR="00140C10" w:rsidRDefault="00000000">
          <w:pPr>
            <w:rPr>
              <w:sz w:val="20"/>
            </w:rPr>
          </w:pPr>
          <w:r>
            <w:rPr>
              <w:sz w:val="20"/>
            </w:rPr>
            <w:t xml:space="preserve">Страница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PAGE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30</w:t>
          </w:r>
          <w:r>
            <w:rPr>
              <w:sz w:val="20"/>
            </w:rPr>
            <w:fldChar w:fldCharType="end"/>
          </w:r>
        </w:p>
      </w:tc>
    </w:tr>
  </w:tbl>
  <w:p w14:paraId="67067E30" w14:textId="77777777" w:rsidR="00140C10" w:rsidRDefault="00140C10">
    <w:pPr>
      <w:pStyle w:val="af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05C51" w14:textId="77777777" w:rsidR="00140C10" w:rsidRDefault="00140C1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5001" w14:textId="77777777" w:rsidR="00A71170" w:rsidRDefault="00A71170">
      <w:r>
        <w:separator/>
      </w:r>
    </w:p>
  </w:footnote>
  <w:footnote w:type="continuationSeparator" w:id="0">
    <w:p w14:paraId="612EA9A9" w14:textId="77777777" w:rsidR="00A71170" w:rsidRDefault="00A71170">
      <w:r>
        <w:continuationSeparator/>
      </w:r>
    </w:p>
  </w:footnote>
  <w:footnote w:type="continuationNotice" w:id="1">
    <w:p w14:paraId="7AF2AEFD" w14:textId="77777777" w:rsidR="00A71170" w:rsidRDefault="00A71170">
      <w:pPr>
        <w:pStyle w:val="af2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BDE1" w14:textId="77777777" w:rsidR="00140C10" w:rsidRDefault="00000000">
    <w:pPr>
      <w:pStyle w:val="af0"/>
      <w:rPr>
        <w:rStyle w:val="afb"/>
      </w:rPr>
    </w:pPr>
    <w:r>
      <w:rPr>
        <w:rStyle w:val="afb"/>
      </w:rPr>
      <w:fldChar w:fldCharType="begin"/>
    </w:r>
    <w:r>
      <w:rPr>
        <w:rStyle w:val="afb"/>
      </w:rPr>
      <w:instrText xml:space="preserve">PAGE  </w:instrText>
    </w:r>
    <w:r>
      <w:rPr>
        <w:rStyle w:val="afb"/>
      </w:rPr>
      <w:fldChar w:fldCharType="separate"/>
    </w:r>
    <w:r>
      <w:rPr>
        <w:rStyle w:val="afb"/>
      </w:rPr>
      <w:t>26</w:t>
    </w:r>
    <w:r>
      <w:rPr>
        <w:rStyle w:val="afb"/>
      </w:rPr>
      <w:fldChar w:fldCharType="end"/>
    </w:r>
  </w:p>
  <w:p w14:paraId="72D226DE" w14:textId="77777777" w:rsidR="00140C10" w:rsidRDefault="00140C10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3" w:type="dxa"/>
      <w:tblInd w:w="-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237"/>
      <w:gridCol w:w="3736"/>
    </w:tblGrid>
    <w:tr w:rsidR="00140C10" w14:paraId="4A7B3DFD" w14:textId="77777777">
      <w:trPr>
        <w:trHeight w:val="175"/>
      </w:trPr>
      <w:tc>
        <w:tcPr>
          <w:tcW w:w="623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AC8E965" w14:textId="77777777" w:rsidR="00140C10" w:rsidRDefault="00000000">
          <w:pPr>
            <w:rPr>
              <w:sz w:val="20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Программа и методика испытаний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«</w:t>
          </w:r>
          <w:r>
            <w:rPr>
              <w:color w:val="000000" w:themeColor="text1"/>
              <w:sz w:val="20"/>
            </w:rPr>
            <w:t>Платформа DevOps (ИС ТП)</w:t>
          </w:r>
          <w:r>
            <w:rPr>
              <w:sz w:val="20"/>
            </w:rPr>
            <w:t>»</w:t>
          </w:r>
        </w:p>
      </w:tc>
      <w:tc>
        <w:tcPr>
          <w:tcW w:w="37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8AE86EF" w14:textId="77777777" w:rsidR="00140C10" w:rsidRDefault="00000000">
          <w:pPr>
            <w:rPr>
              <w:sz w:val="20"/>
            </w:rPr>
          </w:pPr>
          <w:r>
            <w:rPr>
              <w:sz w:val="20"/>
            </w:rPr>
            <w:t>Версия  1.0</w:t>
          </w:r>
        </w:p>
      </w:tc>
    </w:tr>
  </w:tbl>
  <w:p w14:paraId="7505F177" w14:textId="77777777" w:rsidR="00140C10" w:rsidRDefault="00140C10">
    <w:pPr>
      <w:pStyle w:val="af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786"/>
      <w:gridCol w:w="4961"/>
    </w:tblGrid>
    <w:tr w:rsidR="00140C10" w14:paraId="14474F3A" w14:textId="77777777">
      <w:trPr>
        <w:trHeight w:val="271"/>
      </w:trPr>
      <w:tc>
        <w:tcPr>
          <w:tcW w:w="478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none" w:sz="4" w:space="0" w:color="000000"/>
          </w:tcBorders>
        </w:tcPr>
        <w:p w14:paraId="1DD93ED0" w14:textId="77777777" w:rsidR="00140C10" w:rsidRDefault="00000000">
          <w:fldSimple w:instr="REF Company  \* MERGEFORMAT ">
            <w:r w:rsidR="00140C10">
              <w:t>ОАО «Промсвязьбанк»</w:t>
            </w:r>
          </w:fldSimple>
        </w:p>
      </w:tc>
      <w:tc>
        <w:tcPr>
          <w:tcW w:w="4961" w:type="dxa"/>
          <w:tcBorders>
            <w:top w:val="single" w:sz="4" w:space="0" w:color="auto"/>
            <w:left w:val="none" w:sz="4" w:space="0" w:color="000000"/>
            <w:bottom w:val="single" w:sz="4" w:space="0" w:color="auto"/>
            <w:right w:val="single" w:sz="4" w:space="0" w:color="auto"/>
          </w:tcBorders>
        </w:tcPr>
        <w:p w14:paraId="324B77FF" w14:textId="77777777" w:rsidR="00140C10" w:rsidRDefault="00000000">
          <w:r>
            <w:t>Корпоративные стандарты</w:t>
          </w:r>
        </w:p>
      </w:tc>
    </w:tr>
    <w:tr w:rsidR="00140C10" w14:paraId="204E9033" w14:textId="77777777">
      <w:trPr>
        <w:trHeight w:val="267"/>
      </w:trPr>
      <w:tc>
        <w:tcPr>
          <w:tcW w:w="9747" w:type="dxa"/>
          <w:gridSpan w:val="2"/>
          <w:tcBorders>
            <w:top w:val="single" w:sz="4" w:space="0" w:color="auto"/>
          </w:tcBorders>
        </w:tcPr>
        <w:p w14:paraId="0EB71287" w14:textId="77777777" w:rsidR="00140C10" w:rsidRDefault="00000000">
          <w:fldSimple w:instr="REF  \* MERGEFORMAT ">
            <w:r w:rsidR="00140C10">
              <w:t>Программа и методика испытаний</w:t>
            </w:r>
          </w:fldSimple>
        </w:p>
      </w:tc>
    </w:tr>
  </w:tbl>
  <w:p w14:paraId="00FEAF20" w14:textId="77777777" w:rsidR="00140C10" w:rsidRDefault="00140C10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30F"/>
    <w:multiLevelType w:val="hybridMultilevel"/>
    <w:tmpl w:val="5FB62B42"/>
    <w:lvl w:ilvl="0" w:tplc="FF6A22CA">
      <w:start w:val="1"/>
      <w:numFmt w:val="lowerLetter"/>
      <w:pStyle w:val="a"/>
      <w:lvlText w:val="%1)"/>
      <w:lvlJc w:val="left"/>
      <w:pPr>
        <w:tabs>
          <w:tab w:val="num" w:pos="927"/>
        </w:tabs>
        <w:ind w:left="0" w:firstLine="567"/>
      </w:pPr>
    </w:lvl>
    <w:lvl w:ilvl="1" w:tplc="FE34DE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12E60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AE0210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4430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D5012C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DEA247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B2CC2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C74BC3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01247533"/>
    <w:multiLevelType w:val="hybridMultilevel"/>
    <w:tmpl w:val="D63EA762"/>
    <w:lvl w:ilvl="0" w:tplc="F9221B1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AB3A632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F5D22E2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114C09F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437EC1F8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C06ED4F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3BB4EEE2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F4B08E7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0C90384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017E6C06"/>
    <w:multiLevelType w:val="hybridMultilevel"/>
    <w:tmpl w:val="DF6E2C4C"/>
    <w:lvl w:ilvl="0" w:tplc="DF8A72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A84CB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AF025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48433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C60BC2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4B029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C48C6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1C8859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18F3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BF2C6B"/>
    <w:multiLevelType w:val="hybridMultilevel"/>
    <w:tmpl w:val="75D4BB9A"/>
    <w:lvl w:ilvl="0" w:tplc="87727FA8">
      <w:start w:val="1"/>
      <w:numFmt w:val="decimal"/>
      <w:pStyle w:val="a0"/>
      <w:lvlText w:val="%1)"/>
      <w:lvlJc w:val="left"/>
      <w:pPr>
        <w:tabs>
          <w:tab w:val="num" w:pos="927"/>
        </w:tabs>
        <w:ind w:left="0" w:firstLine="567"/>
      </w:pPr>
    </w:lvl>
    <w:lvl w:ilvl="1" w:tplc="B2307D5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F8481A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D0CEB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D3820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A1E41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9A881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E04058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364DF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38A7692"/>
    <w:multiLevelType w:val="hybridMultilevel"/>
    <w:tmpl w:val="00F03D2A"/>
    <w:lvl w:ilvl="0" w:tplc="F55429F8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961082B4">
      <w:start w:val="1"/>
      <w:numFmt w:val="lowerLetter"/>
      <w:lvlText w:val="%2."/>
      <w:lvlJc w:val="left"/>
      <w:pPr>
        <w:ind w:left="1440" w:hanging="360"/>
      </w:pPr>
    </w:lvl>
    <w:lvl w:ilvl="2" w:tplc="A1560612">
      <w:start w:val="1"/>
      <w:numFmt w:val="lowerRoman"/>
      <w:lvlText w:val="%3."/>
      <w:lvlJc w:val="right"/>
      <w:pPr>
        <w:ind w:left="2160" w:hanging="180"/>
      </w:pPr>
    </w:lvl>
    <w:lvl w:ilvl="3" w:tplc="4B30D450">
      <w:start w:val="1"/>
      <w:numFmt w:val="decimal"/>
      <w:lvlText w:val="%4."/>
      <w:lvlJc w:val="left"/>
      <w:pPr>
        <w:ind w:left="2880" w:hanging="360"/>
      </w:pPr>
    </w:lvl>
    <w:lvl w:ilvl="4" w:tplc="9A042140">
      <w:start w:val="1"/>
      <w:numFmt w:val="lowerLetter"/>
      <w:lvlText w:val="%5."/>
      <w:lvlJc w:val="left"/>
      <w:pPr>
        <w:ind w:left="3600" w:hanging="360"/>
      </w:pPr>
    </w:lvl>
    <w:lvl w:ilvl="5" w:tplc="F5CC22E2">
      <w:start w:val="1"/>
      <w:numFmt w:val="lowerRoman"/>
      <w:lvlText w:val="%6."/>
      <w:lvlJc w:val="right"/>
      <w:pPr>
        <w:ind w:left="4320" w:hanging="180"/>
      </w:pPr>
    </w:lvl>
    <w:lvl w:ilvl="6" w:tplc="7E5C275E">
      <w:start w:val="1"/>
      <w:numFmt w:val="decimal"/>
      <w:lvlText w:val="%7."/>
      <w:lvlJc w:val="left"/>
      <w:pPr>
        <w:ind w:left="5040" w:hanging="360"/>
      </w:pPr>
    </w:lvl>
    <w:lvl w:ilvl="7" w:tplc="A1B4193C">
      <w:start w:val="1"/>
      <w:numFmt w:val="lowerLetter"/>
      <w:lvlText w:val="%8."/>
      <w:lvlJc w:val="left"/>
      <w:pPr>
        <w:ind w:left="5760" w:hanging="360"/>
      </w:pPr>
    </w:lvl>
    <w:lvl w:ilvl="8" w:tplc="645ED91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333DD8"/>
    <w:multiLevelType w:val="hybridMultilevel"/>
    <w:tmpl w:val="B5841892"/>
    <w:lvl w:ilvl="0" w:tplc="2130B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4026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4F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7EA0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6AA5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7A52D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34F2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06D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86ED5E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4A4848"/>
    <w:multiLevelType w:val="hybridMultilevel"/>
    <w:tmpl w:val="66A43EF4"/>
    <w:lvl w:ilvl="0" w:tplc="99B650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CBE291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5686E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1002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BCCA7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A44C0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3CE1D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14CC5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14A5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D58B1"/>
    <w:multiLevelType w:val="hybridMultilevel"/>
    <w:tmpl w:val="90A0BF70"/>
    <w:lvl w:ilvl="0" w:tplc="D6C878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B2CE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9C0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ECFEF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3CC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D2D8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F684D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545C5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2E525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4A32114"/>
    <w:multiLevelType w:val="hybridMultilevel"/>
    <w:tmpl w:val="8BD282AC"/>
    <w:lvl w:ilvl="0" w:tplc="5EA67F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1E7D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62A7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CADA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ECEFC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4CFCB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54D38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243A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9E7D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4B96491"/>
    <w:multiLevelType w:val="hybridMultilevel"/>
    <w:tmpl w:val="C8D8BDC0"/>
    <w:lvl w:ilvl="0" w:tplc="19F060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1003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24D73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D3469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780BA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A4419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12C99B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E2CF6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1430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3A6B58"/>
    <w:multiLevelType w:val="hybridMultilevel"/>
    <w:tmpl w:val="9AC8972E"/>
    <w:lvl w:ilvl="0" w:tplc="2A8209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5082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BDEC7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8236F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B104CB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CC57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1CC6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240E4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C3433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85A185E"/>
    <w:multiLevelType w:val="hybridMultilevel"/>
    <w:tmpl w:val="1310B336"/>
    <w:lvl w:ilvl="0" w:tplc="B692A7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462E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7836D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B22FB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839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5EF86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95CCE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441A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E6D8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8636C31"/>
    <w:multiLevelType w:val="hybridMultilevel"/>
    <w:tmpl w:val="BC00FB58"/>
    <w:lvl w:ilvl="0" w:tplc="1B223A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0C1D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86C4D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C8E095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22E4C1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10E44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1A8DB0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147E4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9B4BC9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A72658"/>
    <w:multiLevelType w:val="hybridMultilevel"/>
    <w:tmpl w:val="9460C13E"/>
    <w:lvl w:ilvl="0" w:tplc="E11212B4">
      <w:start w:val="1"/>
      <w:numFmt w:val="bullet"/>
      <w:pStyle w:val="a1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78013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E92FF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6ACDE1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E0CA4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97E9F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0D04A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53C47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B5AB26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08D15830"/>
    <w:multiLevelType w:val="hybridMultilevel"/>
    <w:tmpl w:val="E7D44C9A"/>
    <w:lvl w:ilvl="0" w:tplc="1F72E2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929D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37038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46E9FA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20B7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01AE5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98287B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9C9A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E6CA2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BE01F4"/>
    <w:multiLevelType w:val="hybridMultilevel"/>
    <w:tmpl w:val="2C82D0BC"/>
    <w:lvl w:ilvl="0" w:tplc="7B60A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2668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AC4CC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B293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EE43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B48B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4440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2907CB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5C4E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36699B"/>
    <w:multiLevelType w:val="hybridMultilevel"/>
    <w:tmpl w:val="7B7263C8"/>
    <w:lvl w:ilvl="0" w:tplc="5BE27FFA">
      <w:start w:val="1"/>
      <w:numFmt w:val="decimal"/>
      <w:lvlText w:val="Ф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0F9E8556">
      <w:start w:val="1"/>
      <w:numFmt w:val="lowerLetter"/>
      <w:lvlText w:val="%2."/>
      <w:lvlJc w:val="left"/>
      <w:pPr>
        <w:ind w:left="1440" w:hanging="360"/>
      </w:pPr>
    </w:lvl>
    <w:lvl w:ilvl="2" w:tplc="CBB8F796">
      <w:start w:val="1"/>
      <w:numFmt w:val="lowerRoman"/>
      <w:lvlText w:val="%3."/>
      <w:lvlJc w:val="right"/>
      <w:pPr>
        <w:ind w:left="2160" w:hanging="180"/>
      </w:pPr>
    </w:lvl>
    <w:lvl w:ilvl="3" w:tplc="F55A0D3C">
      <w:start w:val="1"/>
      <w:numFmt w:val="decimal"/>
      <w:lvlText w:val="%4."/>
      <w:lvlJc w:val="left"/>
      <w:pPr>
        <w:ind w:left="2880" w:hanging="360"/>
      </w:pPr>
    </w:lvl>
    <w:lvl w:ilvl="4" w:tplc="09BA8294">
      <w:start w:val="1"/>
      <w:numFmt w:val="lowerLetter"/>
      <w:lvlText w:val="%5."/>
      <w:lvlJc w:val="left"/>
      <w:pPr>
        <w:ind w:left="3600" w:hanging="360"/>
      </w:pPr>
    </w:lvl>
    <w:lvl w:ilvl="5" w:tplc="EDD4783A">
      <w:start w:val="1"/>
      <w:numFmt w:val="lowerRoman"/>
      <w:lvlText w:val="%6."/>
      <w:lvlJc w:val="right"/>
      <w:pPr>
        <w:ind w:left="4320" w:hanging="180"/>
      </w:pPr>
    </w:lvl>
    <w:lvl w:ilvl="6" w:tplc="BC72E0DA">
      <w:start w:val="1"/>
      <w:numFmt w:val="decimal"/>
      <w:lvlText w:val="%7."/>
      <w:lvlJc w:val="left"/>
      <w:pPr>
        <w:ind w:left="5040" w:hanging="360"/>
      </w:pPr>
    </w:lvl>
    <w:lvl w:ilvl="7" w:tplc="B2F86B10">
      <w:start w:val="1"/>
      <w:numFmt w:val="lowerLetter"/>
      <w:lvlText w:val="%8."/>
      <w:lvlJc w:val="left"/>
      <w:pPr>
        <w:ind w:left="5760" w:hanging="360"/>
      </w:pPr>
    </w:lvl>
    <w:lvl w:ilvl="8" w:tplc="9D9A9D32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BA02300"/>
    <w:multiLevelType w:val="hybridMultilevel"/>
    <w:tmpl w:val="D212834E"/>
    <w:lvl w:ilvl="0" w:tplc="BA2CE4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BA6F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D261E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EF4B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286B2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86FA0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740A4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5E8E4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8AAC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C496B9C"/>
    <w:multiLevelType w:val="hybridMultilevel"/>
    <w:tmpl w:val="1714DC1C"/>
    <w:lvl w:ilvl="0" w:tplc="A28EBD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C02C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E3C37D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283E7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75407D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2103A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649E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BE6996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3AF4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CA5B00"/>
    <w:multiLevelType w:val="multilevel"/>
    <w:tmpl w:val="8F3ED30E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0D7C0AB3"/>
    <w:multiLevelType w:val="hybridMultilevel"/>
    <w:tmpl w:val="3EBAC4F8"/>
    <w:lvl w:ilvl="0" w:tplc="100619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E76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6AB9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9D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D5293E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E836D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E867D1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62B3F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486E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DC57CD6"/>
    <w:multiLevelType w:val="hybridMultilevel"/>
    <w:tmpl w:val="CC149E56"/>
    <w:lvl w:ilvl="0" w:tplc="E350125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679A03C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6E20308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30EAFF7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AE4AE756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4F0E509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090C898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32D0B67E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B552A7A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0E046B1E"/>
    <w:multiLevelType w:val="hybridMultilevel"/>
    <w:tmpl w:val="460CAAC2"/>
    <w:lvl w:ilvl="0" w:tplc="5F6E9A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0A15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1FE43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5045B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0B416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76BD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065F0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C887D0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E5A05B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FBB3819"/>
    <w:multiLevelType w:val="hybridMultilevel"/>
    <w:tmpl w:val="B76C5682"/>
    <w:lvl w:ilvl="0" w:tplc="4C2EDCB2">
      <w:start w:val="1"/>
      <w:numFmt w:val="decimal"/>
      <w:lvlText w:val="ТП-%1."/>
      <w:lvlJc w:val="left"/>
      <w:pPr>
        <w:ind w:left="360" w:hanging="360"/>
      </w:pPr>
      <w:rPr>
        <w:rFonts w:hint="default"/>
      </w:rPr>
    </w:lvl>
    <w:lvl w:ilvl="1" w:tplc="59548300">
      <w:start w:val="1"/>
      <w:numFmt w:val="lowerLetter"/>
      <w:lvlText w:val="%2."/>
      <w:lvlJc w:val="left"/>
      <w:pPr>
        <w:ind w:left="1440" w:hanging="360"/>
      </w:pPr>
    </w:lvl>
    <w:lvl w:ilvl="2" w:tplc="3A00655E">
      <w:start w:val="1"/>
      <w:numFmt w:val="lowerRoman"/>
      <w:lvlText w:val="%3."/>
      <w:lvlJc w:val="right"/>
      <w:pPr>
        <w:ind w:left="2160" w:hanging="180"/>
      </w:pPr>
    </w:lvl>
    <w:lvl w:ilvl="3" w:tplc="317A6700">
      <w:start w:val="1"/>
      <w:numFmt w:val="decimal"/>
      <w:lvlText w:val="%4."/>
      <w:lvlJc w:val="left"/>
      <w:pPr>
        <w:ind w:left="2880" w:hanging="360"/>
      </w:pPr>
    </w:lvl>
    <w:lvl w:ilvl="4" w:tplc="E1703A86">
      <w:start w:val="1"/>
      <w:numFmt w:val="lowerLetter"/>
      <w:lvlText w:val="%5."/>
      <w:lvlJc w:val="left"/>
      <w:pPr>
        <w:ind w:left="3600" w:hanging="360"/>
      </w:pPr>
    </w:lvl>
    <w:lvl w:ilvl="5" w:tplc="AE82681A">
      <w:start w:val="1"/>
      <w:numFmt w:val="lowerRoman"/>
      <w:lvlText w:val="%6."/>
      <w:lvlJc w:val="right"/>
      <w:pPr>
        <w:ind w:left="4320" w:hanging="180"/>
      </w:pPr>
    </w:lvl>
    <w:lvl w:ilvl="6" w:tplc="0FF8DF4A">
      <w:start w:val="1"/>
      <w:numFmt w:val="decimal"/>
      <w:lvlText w:val="%7."/>
      <w:lvlJc w:val="left"/>
      <w:pPr>
        <w:ind w:left="5040" w:hanging="360"/>
      </w:pPr>
    </w:lvl>
    <w:lvl w:ilvl="7" w:tplc="C94CE522">
      <w:start w:val="1"/>
      <w:numFmt w:val="lowerLetter"/>
      <w:lvlText w:val="%8."/>
      <w:lvlJc w:val="left"/>
      <w:pPr>
        <w:ind w:left="5760" w:hanging="360"/>
      </w:pPr>
    </w:lvl>
    <w:lvl w:ilvl="8" w:tplc="0784D06A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0B64CC1"/>
    <w:multiLevelType w:val="hybridMultilevel"/>
    <w:tmpl w:val="7616B160"/>
    <w:lvl w:ilvl="0" w:tplc="2B04BF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E4EA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A840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B653E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2E86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B660D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7E41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26C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9CE76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004BCB"/>
    <w:multiLevelType w:val="hybridMultilevel"/>
    <w:tmpl w:val="00C8462A"/>
    <w:lvl w:ilvl="0" w:tplc="18245B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8748A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2A8FB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07A424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218E59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CA6CB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90D61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45AB0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2D6975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6804FA9"/>
    <w:multiLevelType w:val="multilevel"/>
    <w:tmpl w:val="7BAA92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27" w15:restartNumberingAfterBreak="0">
    <w:nsid w:val="16DD44C0"/>
    <w:multiLevelType w:val="hybridMultilevel"/>
    <w:tmpl w:val="58AAFD1A"/>
    <w:lvl w:ilvl="0" w:tplc="550E70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76443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F0670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5EC62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BA1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93C89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4E44D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48AE6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9A8C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FD2FC9"/>
    <w:multiLevelType w:val="hybridMultilevel"/>
    <w:tmpl w:val="EB26A65A"/>
    <w:lvl w:ilvl="0" w:tplc="7382A2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68607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525B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70C16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84055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D14306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360853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110D4B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764C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9690CA4"/>
    <w:multiLevelType w:val="hybridMultilevel"/>
    <w:tmpl w:val="501235D6"/>
    <w:lvl w:ilvl="0" w:tplc="BE0A0D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EE61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50CA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A436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68785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CA1C4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8705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8A119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AE70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AD10605"/>
    <w:multiLevelType w:val="hybridMultilevel"/>
    <w:tmpl w:val="4FBC63A4"/>
    <w:lvl w:ilvl="0" w:tplc="EF00840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6376193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FB0A30E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5D94923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9A4E848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9A843E5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6D48FA5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7CB4912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EA6A71B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1" w15:restartNumberingAfterBreak="0">
    <w:nsid w:val="1C385396"/>
    <w:multiLevelType w:val="hybridMultilevel"/>
    <w:tmpl w:val="E0084810"/>
    <w:lvl w:ilvl="0" w:tplc="EF3452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AC666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34EC1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C286A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80275C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C10F5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A4546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1C4012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4BE670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5150A4"/>
    <w:multiLevelType w:val="hybridMultilevel"/>
    <w:tmpl w:val="BBD2EBAA"/>
    <w:lvl w:ilvl="0" w:tplc="91C6C2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AEE0F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79CDB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9D4639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9F245A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703A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B50ED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FD46F5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9286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795A18"/>
    <w:multiLevelType w:val="hybridMultilevel"/>
    <w:tmpl w:val="3C82AD8C"/>
    <w:lvl w:ilvl="0" w:tplc="7446115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841E1998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294CC5C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01E040F2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9E2236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CA6AC8D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7A462A90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28B4FB4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564AE31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4" w15:restartNumberingAfterBreak="0">
    <w:nsid w:val="1DA27C6B"/>
    <w:multiLevelType w:val="hybridMultilevel"/>
    <w:tmpl w:val="B3AEC286"/>
    <w:lvl w:ilvl="0" w:tplc="4272A25E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 w:tplc="873EFC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322327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A0070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AE02FB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6A11E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85055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B5093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25041D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1F2F73AC"/>
    <w:multiLevelType w:val="hybridMultilevel"/>
    <w:tmpl w:val="D0F2773E"/>
    <w:lvl w:ilvl="0" w:tplc="0D4EA9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865B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1FE94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FAB7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F0CD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F60E5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BE10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AADE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24F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058059E"/>
    <w:multiLevelType w:val="hybridMultilevel"/>
    <w:tmpl w:val="392EF992"/>
    <w:lvl w:ilvl="0" w:tplc="FD2657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3EEE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761A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6A21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780E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683D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A6F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022DB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2266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0FB074A"/>
    <w:multiLevelType w:val="hybridMultilevel"/>
    <w:tmpl w:val="95464072"/>
    <w:lvl w:ilvl="0" w:tplc="C67AE82A">
      <w:start w:val="1"/>
      <w:numFmt w:val="decimal"/>
      <w:lvlText w:val="ТП-%1."/>
      <w:lvlJc w:val="left"/>
      <w:pPr>
        <w:ind w:left="720" w:hanging="360"/>
      </w:pPr>
      <w:rPr>
        <w:rFonts w:hint="default"/>
        <w:b w:val="0"/>
      </w:rPr>
    </w:lvl>
    <w:lvl w:ilvl="1" w:tplc="58A05644">
      <w:start w:val="1"/>
      <w:numFmt w:val="lowerLetter"/>
      <w:lvlText w:val="%2."/>
      <w:lvlJc w:val="left"/>
      <w:pPr>
        <w:ind w:left="1440" w:hanging="360"/>
      </w:pPr>
    </w:lvl>
    <w:lvl w:ilvl="2" w:tplc="FD066BEA">
      <w:start w:val="1"/>
      <w:numFmt w:val="lowerRoman"/>
      <w:lvlText w:val="%3."/>
      <w:lvlJc w:val="right"/>
      <w:pPr>
        <w:ind w:left="2160" w:hanging="180"/>
      </w:pPr>
    </w:lvl>
    <w:lvl w:ilvl="3" w:tplc="720CCCB0">
      <w:start w:val="1"/>
      <w:numFmt w:val="decimal"/>
      <w:lvlText w:val="%4."/>
      <w:lvlJc w:val="left"/>
      <w:pPr>
        <w:ind w:left="2880" w:hanging="360"/>
      </w:pPr>
    </w:lvl>
    <w:lvl w:ilvl="4" w:tplc="00924800">
      <w:start w:val="1"/>
      <w:numFmt w:val="lowerLetter"/>
      <w:lvlText w:val="%5."/>
      <w:lvlJc w:val="left"/>
      <w:pPr>
        <w:ind w:left="3600" w:hanging="360"/>
      </w:pPr>
    </w:lvl>
    <w:lvl w:ilvl="5" w:tplc="9C24B7C2">
      <w:start w:val="1"/>
      <w:numFmt w:val="lowerRoman"/>
      <w:lvlText w:val="%6."/>
      <w:lvlJc w:val="right"/>
      <w:pPr>
        <w:ind w:left="4320" w:hanging="180"/>
      </w:pPr>
    </w:lvl>
    <w:lvl w:ilvl="6" w:tplc="FDB46BF0">
      <w:start w:val="1"/>
      <w:numFmt w:val="decimal"/>
      <w:lvlText w:val="%7."/>
      <w:lvlJc w:val="left"/>
      <w:pPr>
        <w:ind w:left="5040" w:hanging="360"/>
      </w:pPr>
    </w:lvl>
    <w:lvl w:ilvl="7" w:tplc="4C001AEC">
      <w:start w:val="1"/>
      <w:numFmt w:val="lowerLetter"/>
      <w:lvlText w:val="%8."/>
      <w:lvlJc w:val="left"/>
      <w:pPr>
        <w:ind w:left="5760" w:hanging="360"/>
      </w:pPr>
    </w:lvl>
    <w:lvl w:ilvl="8" w:tplc="2AE2750C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116091B"/>
    <w:multiLevelType w:val="hybridMultilevel"/>
    <w:tmpl w:val="18A60A86"/>
    <w:lvl w:ilvl="0" w:tplc="142A04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4A76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589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A9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32C38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582A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D014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54E26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442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612401"/>
    <w:multiLevelType w:val="hybridMultilevel"/>
    <w:tmpl w:val="EA1CC6AC"/>
    <w:lvl w:ilvl="0" w:tplc="3EC2FE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BC25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2F246F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54694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58EB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FE7E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B6857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686D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5A57E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3011D1B"/>
    <w:multiLevelType w:val="hybridMultilevel"/>
    <w:tmpl w:val="A2F63D54"/>
    <w:lvl w:ilvl="0" w:tplc="46243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38C0F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18CB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C318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70A58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B28D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A252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CE5C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24620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81246B"/>
    <w:multiLevelType w:val="hybridMultilevel"/>
    <w:tmpl w:val="BE541314"/>
    <w:lvl w:ilvl="0" w:tplc="3E080F1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3E28E37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59FA5618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71367F9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22BAB106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DC16E74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2C48242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CF822BA2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52D0893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2" w15:restartNumberingAfterBreak="0">
    <w:nsid w:val="257C4DF2"/>
    <w:multiLevelType w:val="hybridMultilevel"/>
    <w:tmpl w:val="EF1ED7B6"/>
    <w:lvl w:ilvl="0" w:tplc="118C7386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4AD05D32">
      <w:start w:val="1"/>
      <w:numFmt w:val="lowerLetter"/>
      <w:lvlText w:val="%2."/>
      <w:lvlJc w:val="left"/>
      <w:pPr>
        <w:ind w:left="1440" w:hanging="360"/>
      </w:pPr>
    </w:lvl>
    <w:lvl w:ilvl="2" w:tplc="AEF21EAE">
      <w:start w:val="1"/>
      <w:numFmt w:val="lowerRoman"/>
      <w:lvlText w:val="%3."/>
      <w:lvlJc w:val="right"/>
      <w:pPr>
        <w:ind w:left="2160" w:hanging="180"/>
      </w:pPr>
    </w:lvl>
    <w:lvl w:ilvl="3" w:tplc="60BA4480">
      <w:start w:val="1"/>
      <w:numFmt w:val="decimal"/>
      <w:lvlText w:val="%4."/>
      <w:lvlJc w:val="left"/>
      <w:pPr>
        <w:ind w:left="2880" w:hanging="360"/>
      </w:pPr>
    </w:lvl>
    <w:lvl w:ilvl="4" w:tplc="558674A0">
      <w:start w:val="1"/>
      <w:numFmt w:val="lowerLetter"/>
      <w:lvlText w:val="%5."/>
      <w:lvlJc w:val="left"/>
      <w:pPr>
        <w:ind w:left="3600" w:hanging="360"/>
      </w:pPr>
    </w:lvl>
    <w:lvl w:ilvl="5" w:tplc="B7024780">
      <w:start w:val="1"/>
      <w:numFmt w:val="lowerRoman"/>
      <w:lvlText w:val="%6."/>
      <w:lvlJc w:val="right"/>
      <w:pPr>
        <w:ind w:left="4320" w:hanging="180"/>
      </w:pPr>
    </w:lvl>
    <w:lvl w:ilvl="6" w:tplc="707CA2D6">
      <w:start w:val="1"/>
      <w:numFmt w:val="decimal"/>
      <w:lvlText w:val="%7."/>
      <w:lvlJc w:val="left"/>
      <w:pPr>
        <w:ind w:left="5040" w:hanging="360"/>
      </w:pPr>
    </w:lvl>
    <w:lvl w:ilvl="7" w:tplc="9160A986">
      <w:start w:val="1"/>
      <w:numFmt w:val="lowerLetter"/>
      <w:lvlText w:val="%8."/>
      <w:lvlJc w:val="left"/>
      <w:pPr>
        <w:ind w:left="5760" w:hanging="360"/>
      </w:pPr>
    </w:lvl>
    <w:lvl w:ilvl="8" w:tplc="F7D66B2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58C15D7"/>
    <w:multiLevelType w:val="hybridMultilevel"/>
    <w:tmpl w:val="2924CED6"/>
    <w:lvl w:ilvl="0" w:tplc="805CE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2640A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9AADA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9699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3105C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31A5F0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20DE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40A6E9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0A4E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7F670D"/>
    <w:multiLevelType w:val="hybridMultilevel"/>
    <w:tmpl w:val="377CE900"/>
    <w:lvl w:ilvl="0" w:tplc="38989FB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0222468E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43C447F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D2F0C86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70A01846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2BE135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553413F2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A2728F2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D34A6ED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5" w15:restartNumberingAfterBreak="0">
    <w:nsid w:val="2939370D"/>
    <w:multiLevelType w:val="hybridMultilevel"/>
    <w:tmpl w:val="407081B0"/>
    <w:lvl w:ilvl="0" w:tplc="CDDE403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C50CDA9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BD4E0B5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EB6C3B9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4800792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D59C7DD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3EB4005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EA0EC4D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05A836D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6" w15:restartNumberingAfterBreak="0">
    <w:nsid w:val="29AA0ABA"/>
    <w:multiLevelType w:val="hybridMultilevel"/>
    <w:tmpl w:val="68B8F188"/>
    <w:lvl w:ilvl="0" w:tplc="7FEAA982">
      <w:start w:val="1"/>
      <w:numFmt w:val="decimal"/>
      <w:pStyle w:val="a2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2FC90F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2F09B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6EC9B4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D601E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250B64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F1EE7B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CBC4A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E242C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7" w15:restartNumberingAfterBreak="0">
    <w:nsid w:val="2BDB1AC2"/>
    <w:multiLevelType w:val="hybridMultilevel"/>
    <w:tmpl w:val="9306DE7E"/>
    <w:lvl w:ilvl="0" w:tplc="35CE7FB8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1F4649C8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F31CFA9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5838C9CA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ED2AE48E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9E3C15B0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5F6AD9A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56AEECA2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B126A61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8" w15:restartNumberingAfterBreak="0">
    <w:nsid w:val="2DCF11FB"/>
    <w:multiLevelType w:val="multilevel"/>
    <w:tmpl w:val="125E10D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146"/>
        </w:tabs>
        <w:ind w:left="1146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9" w15:restartNumberingAfterBreak="0">
    <w:nsid w:val="2F59298C"/>
    <w:multiLevelType w:val="hybridMultilevel"/>
    <w:tmpl w:val="56AC65E6"/>
    <w:lvl w:ilvl="0" w:tplc="C62E71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E04CD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6C63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DCACE7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021C3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ECDEC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F1E45C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04C51F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50CB2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8F5050"/>
    <w:multiLevelType w:val="hybridMultilevel"/>
    <w:tmpl w:val="CB92275E"/>
    <w:lvl w:ilvl="0" w:tplc="CF347D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72A8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20829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66E09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A03FE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B4C8E6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2C642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2B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6CA8F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DC3AB5"/>
    <w:multiLevelType w:val="multilevel"/>
    <w:tmpl w:val="E29CFE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52" w15:restartNumberingAfterBreak="0">
    <w:nsid w:val="312B7220"/>
    <w:multiLevelType w:val="hybridMultilevel"/>
    <w:tmpl w:val="172A27B0"/>
    <w:lvl w:ilvl="0" w:tplc="D6D0989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F2C72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D064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49E3E8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156677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565BD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234604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E8679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10CEB8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1513F85"/>
    <w:multiLevelType w:val="hybridMultilevel"/>
    <w:tmpl w:val="166CA97E"/>
    <w:lvl w:ilvl="0" w:tplc="BC34C9AC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45DEB55E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6B6C6A1A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322FD1A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64A2FADE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CB9E05C6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B830A14C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5A5CDBD4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EB5CE780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4" w15:restartNumberingAfterBreak="0">
    <w:nsid w:val="31F84630"/>
    <w:multiLevelType w:val="hybridMultilevel"/>
    <w:tmpl w:val="C43E32C0"/>
    <w:lvl w:ilvl="0" w:tplc="5BB6D2C6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A808CBB4">
      <w:start w:val="1"/>
      <w:numFmt w:val="lowerLetter"/>
      <w:lvlText w:val="%2."/>
      <w:lvlJc w:val="left"/>
      <w:pPr>
        <w:ind w:left="1440" w:hanging="360"/>
      </w:pPr>
    </w:lvl>
    <w:lvl w:ilvl="2" w:tplc="375E6576">
      <w:start w:val="1"/>
      <w:numFmt w:val="lowerRoman"/>
      <w:lvlText w:val="%3."/>
      <w:lvlJc w:val="right"/>
      <w:pPr>
        <w:ind w:left="2160" w:hanging="180"/>
      </w:pPr>
    </w:lvl>
    <w:lvl w:ilvl="3" w:tplc="E0ACE37A">
      <w:start w:val="1"/>
      <w:numFmt w:val="decimal"/>
      <w:lvlText w:val="%4."/>
      <w:lvlJc w:val="left"/>
      <w:pPr>
        <w:ind w:left="2880" w:hanging="360"/>
      </w:pPr>
    </w:lvl>
    <w:lvl w:ilvl="4" w:tplc="676E6ACC">
      <w:start w:val="1"/>
      <w:numFmt w:val="lowerLetter"/>
      <w:lvlText w:val="%5."/>
      <w:lvlJc w:val="left"/>
      <w:pPr>
        <w:ind w:left="3600" w:hanging="360"/>
      </w:pPr>
    </w:lvl>
    <w:lvl w:ilvl="5" w:tplc="90629FA2">
      <w:start w:val="1"/>
      <w:numFmt w:val="lowerRoman"/>
      <w:lvlText w:val="%6."/>
      <w:lvlJc w:val="right"/>
      <w:pPr>
        <w:ind w:left="4320" w:hanging="180"/>
      </w:pPr>
    </w:lvl>
    <w:lvl w:ilvl="6" w:tplc="89FAB90A">
      <w:start w:val="1"/>
      <w:numFmt w:val="decimal"/>
      <w:lvlText w:val="%7."/>
      <w:lvlJc w:val="left"/>
      <w:pPr>
        <w:ind w:left="5040" w:hanging="360"/>
      </w:pPr>
    </w:lvl>
    <w:lvl w:ilvl="7" w:tplc="64208756">
      <w:start w:val="1"/>
      <w:numFmt w:val="lowerLetter"/>
      <w:lvlText w:val="%8."/>
      <w:lvlJc w:val="left"/>
      <w:pPr>
        <w:ind w:left="5760" w:hanging="360"/>
      </w:pPr>
    </w:lvl>
    <w:lvl w:ilvl="8" w:tplc="793C6CA0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324C581C"/>
    <w:multiLevelType w:val="hybridMultilevel"/>
    <w:tmpl w:val="E8E434CA"/>
    <w:lvl w:ilvl="0" w:tplc="8878CD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946F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77878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AECD89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09C51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3FE8B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78297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0CDA9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A622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269299C"/>
    <w:multiLevelType w:val="hybridMultilevel"/>
    <w:tmpl w:val="0E02BEA4"/>
    <w:lvl w:ilvl="0" w:tplc="39C829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787E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74E6D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38F2F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D0D9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3D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C46D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D6068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CBE1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6A2201"/>
    <w:multiLevelType w:val="hybridMultilevel"/>
    <w:tmpl w:val="5DF87082"/>
    <w:lvl w:ilvl="0" w:tplc="B95214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3464C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3046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FC8446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F62F6C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7E48A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C401AE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564FA5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D28002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37E1EE5"/>
    <w:multiLevelType w:val="multilevel"/>
    <w:tmpl w:val="C4E2C3D2"/>
    <w:lvl w:ilvl="0">
      <w:start w:val="1"/>
      <w:numFmt w:val="decimal"/>
      <w:pStyle w:val="a3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9" w15:restartNumberingAfterBreak="0">
    <w:nsid w:val="347E1284"/>
    <w:multiLevelType w:val="hybridMultilevel"/>
    <w:tmpl w:val="10025D50"/>
    <w:lvl w:ilvl="0" w:tplc="26281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1A2E0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7EF3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34C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A8F5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9AA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0841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6E0D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C21E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4F5643A"/>
    <w:multiLevelType w:val="hybridMultilevel"/>
    <w:tmpl w:val="A07ADC6E"/>
    <w:lvl w:ilvl="0" w:tplc="F6DC13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AEE34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A0B32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50A6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0E133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A016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6BC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26CD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640D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5C760CC"/>
    <w:multiLevelType w:val="hybridMultilevel"/>
    <w:tmpl w:val="9B9C3BFE"/>
    <w:lvl w:ilvl="0" w:tplc="E94A63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129BF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724F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08D3E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842F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6C10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B6D9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D022FC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72E4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6BA3971"/>
    <w:multiLevelType w:val="hybridMultilevel"/>
    <w:tmpl w:val="D9DA1EE6"/>
    <w:lvl w:ilvl="0" w:tplc="AF2CAF24">
      <w:start w:val="1"/>
      <w:numFmt w:val="decimal"/>
      <w:lvlText w:val="ТП-%1."/>
      <w:lvlJc w:val="left"/>
      <w:pPr>
        <w:ind w:left="720" w:hanging="360"/>
      </w:pPr>
      <w:rPr>
        <w:rFonts w:hint="default"/>
        <w:b w:val="0"/>
      </w:rPr>
    </w:lvl>
    <w:lvl w:ilvl="1" w:tplc="99B07018">
      <w:start w:val="1"/>
      <w:numFmt w:val="lowerLetter"/>
      <w:lvlText w:val="%2."/>
      <w:lvlJc w:val="left"/>
      <w:pPr>
        <w:ind w:left="1440" w:hanging="360"/>
      </w:pPr>
    </w:lvl>
    <w:lvl w:ilvl="2" w:tplc="C2EE9E4E">
      <w:start w:val="1"/>
      <w:numFmt w:val="lowerRoman"/>
      <w:lvlText w:val="%3."/>
      <w:lvlJc w:val="right"/>
      <w:pPr>
        <w:ind w:left="2160" w:hanging="180"/>
      </w:pPr>
    </w:lvl>
    <w:lvl w:ilvl="3" w:tplc="8E8CF874">
      <w:start w:val="1"/>
      <w:numFmt w:val="decimal"/>
      <w:lvlText w:val="%4."/>
      <w:lvlJc w:val="left"/>
      <w:pPr>
        <w:ind w:left="2880" w:hanging="360"/>
      </w:pPr>
    </w:lvl>
    <w:lvl w:ilvl="4" w:tplc="403EEC34">
      <w:start w:val="1"/>
      <w:numFmt w:val="lowerLetter"/>
      <w:lvlText w:val="%5."/>
      <w:lvlJc w:val="left"/>
      <w:pPr>
        <w:ind w:left="3600" w:hanging="360"/>
      </w:pPr>
    </w:lvl>
    <w:lvl w:ilvl="5" w:tplc="36C0AEB6">
      <w:start w:val="1"/>
      <w:numFmt w:val="lowerRoman"/>
      <w:lvlText w:val="%6."/>
      <w:lvlJc w:val="right"/>
      <w:pPr>
        <w:ind w:left="4320" w:hanging="180"/>
      </w:pPr>
    </w:lvl>
    <w:lvl w:ilvl="6" w:tplc="0912674C">
      <w:start w:val="1"/>
      <w:numFmt w:val="decimal"/>
      <w:lvlText w:val="%7."/>
      <w:lvlJc w:val="left"/>
      <w:pPr>
        <w:ind w:left="5040" w:hanging="360"/>
      </w:pPr>
    </w:lvl>
    <w:lvl w:ilvl="7" w:tplc="2EF86808">
      <w:start w:val="1"/>
      <w:numFmt w:val="lowerLetter"/>
      <w:lvlText w:val="%8."/>
      <w:lvlJc w:val="left"/>
      <w:pPr>
        <w:ind w:left="5760" w:hanging="360"/>
      </w:pPr>
    </w:lvl>
    <w:lvl w:ilvl="8" w:tplc="69A417F2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8803FD1"/>
    <w:multiLevelType w:val="hybridMultilevel"/>
    <w:tmpl w:val="E390BAA2"/>
    <w:lvl w:ilvl="0" w:tplc="6EA665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EC890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41AF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6407DC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6BC45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1EC38E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1E29C3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DE871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174956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A68686A"/>
    <w:multiLevelType w:val="hybridMultilevel"/>
    <w:tmpl w:val="E1786154"/>
    <w:lvl w:ilvl="0" w:tplc="71C8915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52AC02F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9440064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B516A51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971694B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5638F5C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A10C10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3A006B4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A154A6D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5" w15:restartNumberingAfterBreak="0">
    <w:nsid w:val="3C722353"/>
    <w:multiLevelType w:val="hybridMultilevel"/>
    <w:tmpl w:val="D9AC4DBC"/>
    <w:lvl w:ilvl="0" w:tplc="862481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8623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BF25B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1C2DD8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73CCFC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600B2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628CC2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EA45E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0F8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DB87DC9"/>
    <w:multiLevelType w:val="hybridMultilevel"/>
    <w:tmpl w:val="D48C7A00"/>
    <w:lvl w:ilvl="0" w:tplc="C1128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8A080B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0764A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38A387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B762CA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80C2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75C6F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C06608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4871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E367005"/>
    <w:multiLevelType w:val="multilevel"/>
    <w:tmpl w:val="7A824F7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8" w15:restartNumberingAfterBreak="0">
    <w:nsid w:val="3E4C1B87"/>
    <w:multiLevelType w:val="hybridMultilevel"/>
    <w:tmpl w:val="815C3DF6"/>
    <w:lvl w:ilvl="0" w:tplc="5E6001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9F6E2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18A3C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FAF9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D66CE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56E867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5F2CC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EF0EE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32241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EF44F52"/>
    <w:multiLevelType w:val="hybridMultilevel"/>
    <w:tmpl w:val="66E6DDE2"/>
    <w:lvl w:ilvl="0" w:tplc="A0F09A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25C9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906CC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76632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66239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7DE69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5BE0CB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68E4D1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D4DC3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EF50C15"/>
    <w:multiLevelType w:val="hybridMultilevel"/>
    <w:tmpl w:val="87ECDD44"/>
    <w:lvl w:ilvl="0" w:tplc="341A22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1E27A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104F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8527F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396E69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3000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F8A0E8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785A7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84A139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0AE15FC"/>
    <w:multiLevelType w:val="hybridMultilevel"/>
    <w:tmpl w:val="58788660"/>
    <w:lvl w:ilvl="0" w:tplc="B68CC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C44B4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80B0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C2519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EC073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18FD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1A0B2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E226D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B659F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1157E5E"/>
    <w:multiLevelType w:val="hybridMultilevel"/>
    <w:tmpl w:val="49189C38"/>
    <w:lvl w:ilvl="0" w:tplc="9578A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EC26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A74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628F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908F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50A78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14AA6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32B1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ACF48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19837AC"/>
    <w:multiLevelType w:val="multilevel"/>
    <w:tmpl w:val="E2E859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74" w15:restartNumberingAfterBreak="0">
    <w:nsid w:val="42016F36"/>
    <w:multiLevelType w:val="hybridMultilevel"/>
    <w:tmpl w:val="5B70333A"/>
    <w:lvl w:ilvl="0" w:tplc="9F5652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4C5A0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FAE5B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E1C32E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E827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47E4D8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BCCB5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C64C2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8C88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336C5C"/>
    <w:multiLevelType w:val="hybridMultilevel"/>
    <w:tmpl w:val="C39E0F98"/>
    <w:lvl w:ilvl="0" w:tplc="7FC2A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A002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5076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E5F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26AE6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86523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02038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E642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1EE1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211E40"/>
    <w:multiLevelType w:val="hybridMultilevel"/>
    <w:tmpl w:val="70C835F8"/>
    <w:lvl w:ilvl="0" w:tplc="EBF230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348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13290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EA0FA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32D6D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8A4E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948E7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67DA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DA99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452313FC"/>
    <w:multiLevelType w:val="hybridMultilevel"/>
    <w:tmpl w:val="A552D658"/>
    <w:lvl w:ilvl="0" w:tplc="8236F8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31068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F7EE1F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BB20CD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38AF9D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6C82F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EA5F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06A68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EEC40E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9170FD"/>
    <w:multiLevelType w:val="hybridMultilevel"/>
    <w:tmpl w:val="F4B450C6"/>
    <w:lvl w:ilvl="0" w:tplc="458EC2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9C0010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4CAB5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E365BF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926D85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98DD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30861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79891B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D6658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7356CC2"/>
    <w:multiLevelType w:val="hybridMultilevel"/>
    <w:tmpl w:val="57ACBB1E"/>
    <w:lvl w:ilvl="0" w:tplc="2402B6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BD062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F08C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900476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BB632B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F0BF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803B2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20DFE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A42F52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A16D3D"/>
    <w:multiLevelType w:val="hybridMultilevel"/>
    <w:tmpl w:val="10B09696"/>
    <w:lvl w:ilvl="0" w:tplc="893AE4DE">
      <w:start w:val="1"/>
      <w:numFmt w:val="decimal"/>
      <w:lvlText w:val="О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AA18F17A">
      <w:start w:val="1"/>
      <w:numFmt w:val="lowerLetter"/>
      <w:lvlText w:val="%2."/>
      <w:lvlJc w:val="left"/>
      <w:pPr>
        <w:ind w:left="1440" w:hanging="360"/>
      </w:pPr>
    </w:lvl>
    <w:lvl w:ilvl="2" w:tplc="5650B748">
      <w:start w:val="1"/>
      <w:numFmt w:val="lowerRoman"/>
      <w:lvlText w:val="%3."/>
      <w:lvlJc w:val="right"/>
      <w:pPr>
        <w:ind w:left="2160" w:hanging="180"/>
      </w:pPr>
    </w:lvl>
    <w:lvl w:ilvl="3" w:tplc="DCAE8AB8">
      <w:start w:val="1"/>
      <w:numFmt w:val="decimal"/>
      <w:lvlText w:val="%4."/>
      <w:lvlJc w:val="left"/>
      <w:pPr>
        <w:ind w:left="2880" w:hanging="360"/>
      </w:pPr>
    </w:lvl>
    <w:lvl w:ilvl="4" w:tplc="1D3248EC">
      <w:start w:val="1"/>
      <w:numFmt w:val="lowerLetter"/>
      <w:lvlText w:val="%5."/>
      <w:lvlJc w:val="left"/>
      <w:pPr>
        <w:ind w:left="3600" w:hanging="360"/>
      </w:pPr>
    </w:lvl>
    <w:lvl w:ilvl="5" w:tplc="E218311A">
      <w:start w:val="1"/>
      <w:numFmt w:val="lowerRoman"/>
      <w:lvlText w:val="%6."/>
      <w:lvlJc w:val="right"/>
      <w:pPr>
        <w:ind w:left="4320" w:hanging="180"/>
      </w:pPr>
    </w:lvl>
    <w:lvl w:ilvl="6" w:tplc="FE9E8FC6">
      <w:start w:val="1"/>
      <w:numFmt w:val="decimal"/>
      <w:lvlText w:val="%7."/>
      <w:lvlJc w:val="left"/>
      <w:pPr>
        <w:ind w:left="5040" w:hanging="360"/>
      </w:pPr>
    </w:lvl>
    <w:lvl w:ilvl="7" w:tplc="3E8AAC3A">
      <w:start w:val="1"/>
      <w:numFmt w:val="lowerLetter"/>
      <w:lvlText w:val="%8."/>
      <w:lvlJc w:val="left"/>
      <w:pPr>
        <w:ind w:left="5760" w:hanging="360"/>
      </w:pPr>
    </w:lvl>
    <w:lvl w:ilvl="8" w:tplc="B49A1B42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CDB43DA"/>
    <w:multiLevelType w:val="hybridMultilevel"/>
    <w:tmpl w:val="9784484E"/>
    <w:lvl w:ilvl="0" w:tplc="6944B3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C2B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CE83F6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A324EB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6C09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7F419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7BC644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266D30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90D6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D575609"/>
    <w:multiLevelType w:val="hybridMultilevel"/>
    <w:tmpl w:val="D778D21E"/>
    <w:lvl w:ilvl="0" w:tplc="7676197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178E045C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B66270A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DBC4D4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27B6EC6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5AC0D0B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47DE756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156C2FB0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C798A6DA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3" w15:restartNumberingAfterBreak="0">
    <w:nsid w:val="51672764"/>
    <w:multiLevelType w:val="hybridMultilevel"/>
    <w:tmpl w:val="AA5AF1F4"/>
    <w:lvl w:ilvl="0" w:tplc="DE6EB20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F6DE594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E93EB2F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3BE581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FA0C621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B560DCD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7E014B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9E9C574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66183E3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4" w15:restartNumberingAfterBreak="0">
    <w:nsid w:val="51881151"/>
    <w:multiLevelType w:val="hybridMultilevel"/>
    <w:tmpl w:val="070CA84A"/>
    <w:lvl w:ilvl="0" w:tplc="90FC889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9668AD78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4C8E65F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2B8AD2B0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3ADA3266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F3DA9704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147E860A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BD527796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19F2DB4A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5" w15:restartNumberingAfterBreak="0">
    <w:nsid w:val="51C23C89"/>
    <w:multiLevelType w:val="hybridMultilevel"/>
    <w:tmpl w:val="12245850"/>
    <w:lvl w:ilvl="0" w:tplc="834EE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08069F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50075D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B4304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86726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1E4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B3EBAC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2B2399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3C2E1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5805068"/>
    <w:multiLevelType w:val="hybridMultilevel"/>
    <w:tmpl w:val="D0E69A76"/>
    <w:lvl w:ilvl="0" w:tplc="2BCA35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A6A3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868C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80E62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A22CF9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9D43F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C12128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0B4E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E1C86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6315E94"/>
    <w:multiLevelType w:val="hybridMultilevel"/>
    <w:tmpl w:val="1E76FD14"/>
    <w:lvl w:ilvl="0" w:tplc="A89009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73A78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69815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CAAFB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43C88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5CED7A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BEA4CF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996E0E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E70C0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74E184E"/>
    <w:multiLevelType w:val="hybridMultilevel"/>
    <w:tmpl w:val="27EE61B2"/>
    <w:lvl w:ilvl="0" w:tplc="66D08F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F16AC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970AC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85AD5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E8064A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766C8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8A3B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78E102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DCFE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151397"/>
    <w:multiLevelType w:val="hybridMultilevel"/>
    <w:tmpl w:val="52223166"/>
    <w:lvl w:ilvl="0" w:tplc="61CA1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5E53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3EA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66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30F5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3B86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424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854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F6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5A291B59"/>
    <w:multiLevelType w:val="hybridMultilevel"/>
    <w:tmpl w:val="DDC80376"/>
    <w:lvl w:ilvl="0" w:tplc="FD7E5D56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2C482366">
      <w:start w:val="1"/>
      <w:numFmt w:val="lowerLetter"/>
      <w:lvlText w:val="%2."/>
      <w:lvlJc w:val="left"/>
      <w:pPr>
        <w:ind w:left="1440" w:hanging="360"/>
      </w:pPr>
    </w:lvl>
    <w:lvl w:ilvl="2" w:tplc="42A2C168">
      <w:start w:val="1"/>
      <w:numFmt w:val="lowerRoman"/>
      <w:lvlText w:val="%3."/>
      <w:lvlJc w:val="right"/>
      <w:pPr>
        <w:ind w:left="2160" w:hanging="180"/>
      </w:pPr>
    </w:lvl>
    <w:lvl w:ilvl="3" w:tplc="5DC007DC">
      <w:start w:val="1"/>
      <w:numFmt w:val="decimal"/>
      <w:lvlText w:val="%4."/>
      <w:lvlJc w:val="left"/>
      <w:pPr>
        <w:ind w:left="2880" w:hanging="360"/>
      </w:pPr>
    </w:lvl>
    <w:lvl w:ilvl="4" w:tplc="EE12A630">
      <w:start w:val="1"/>
      <w:numFmt w:val="lowerLetter"/>
      <w:lvlText w:val="%5."/>
      <w:lvlJc w:val="left"/>
      <w:pPr>
        <w:ind w:left="3600" w:hanging="360"/>
      </w:pPr>
    </w:lvl>
    <w:lvl w:ilvl="5" w:tplc="01E28C82">
      <w:start w:val="1"/>
      <w:numFmt w:val="lowerRoman"/>
      <w:lvlText w:val="%6."/>
      <w:lvlJc w:val="right"/>
      <w:pPr>
        <w:ind w:left="4320" w:hanging="180"/>
      </w:pPr>
    </w:lvl>
    <w:lvl w:ilvl="6" w:tplc="B93CADAC">
      <w:start w:val="1"/>
      <w:numFmt w:val="decimal"/>
      <w:lvlText w:val="%7."/>
      <w:lvlJc w:val="left"/>
      <w:pPr>
        <w:ind w:left="5040" w:hanging="360"/>
      </w:pPr>
    </w:lvl>
    <w:lvl w:ilvl="7" w:tplc="106A16D8">
      <w:start w:val="1"/>
      <w:numFmt w:val="lowerLetter"/>
      <w:lvlText w:val="%8."/>
      <w:lvlJc w:val="left"/>
      <w:pPr>
        <w:ind w:left="5760" w:hanging="360"/>
      </w:pPr>
    </w:lvl>
    <w:lvl w:ilvl="8" w:tplc="C8805632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A8266D3"/>
    <w:multiLevelType w:val="hybridMultilevel"/>
    <w:tmpl w:val="FD684CC6"/>
    <w:lvl w:ilvl="0" w:tplc="9F2A8C96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DC8465D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4448D16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9EDE116E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F88A5B32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106ED108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D6EE0FD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35CE8FFE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A8C4DF56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2" w15:restartNumberingAfterBreak="0">
    <w:nsid w:val="5B1C1C58"/>
    <w:multiLevelType w:val="hybridMultilevel"/>
    <w:tmpl w:val="32D8D990"/>
    <w:lvl w:ilvl="0" w:tplc="025E1F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0583E0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BA4AC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B42EB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253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E8D95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40CC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6EE89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4871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C0B6C23"/>
    <w:multiLevelType w:val="hybridMultilevel"/>
    <w:tmpl w:val="6C706900"/>
    <w:lvl w:ilvl="0" w:tplc="8B6AD23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409C2D9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DA3CD2B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824A1D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C5227B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6F4C422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DCE5398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839C69C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6A9ECD54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4" w15:restartNumberingAfterBreak="0">
    <w:nsid w:val="5C4629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5D426FB8"/>
    <w:multiLevelType w:val="hybridMultilevel"/>
    <w:tmpl w:val="86E68DE8"/>
    <w:lvl w:ilvl="0" w:tplc="7E24A0CA">
      <w:start w:val="1"/>
      <w:numFmt w:val="decimal"/>
      <w:lvlText w:val="Б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FBF6C02C">
      <w:start w:val="1"/>
      <w:numFmt w:val="lowerLetter"/>
      <w:lvlText w:val="%2."/>
      <w:lvlJc w:val="left"/>
      <w:pPr>
        <w:ind w:left="1440" w:hanging="360"/>
      </w:pPr>
    </w:lvl>
    <w:lvl w:ilvl="2" w:tplc="F52E6AC6">
      <w:start w:val="1"/>
      <w:numFmt w:val="lowerRoman"/>
      <w:lvlText w:val="%3."/>
      <w:lvlJc w:val="right"/>
      <w:pPr>
        <w:ind w:left="2160" w:hanging="180"/>
      </w:pPr>
    </w:lvl>
    <w:lvl w:ilvl="3" w:tplc="B898317E">
      <w:start w:val="1"/>
      <w:numFmt w:val="decimal"/>
      <w:lvlText w:val="%4."/>
      <w:lvlJc w:val="left"/>
      <w:pPr>
        <w:ind w:left="2880" w:hanging="360"/>
      </w:pPr>
    </w:lvl>
    <w:lvl w:ilvl="4" w:tplc="00F62B80">
      <w:start w:val="1"/>
      <w:numFmt w:val="lowerLetter"/>
      <w:lvlText w:val="%5."/>
      <w:lvlJc w:val="left"/>
      <w:pPr>
        <w:ind w:left="3600" w:hanging="360"/>
      </w:pPr>
    </w:lvl>
    <w:lvl w:ilvl="5" w:tplc="46463A92">
      <w:start w:val="1"/>
      <w:numFmt w:val="lowerRoman"/>
      <w:lvlText w:val="%6."/>
      <w:lvlJc w:val="right"/>
      <w:pPr>
        <w:ind w:left="4320" w:hanging="180"/>
      </w:pPr>
    </w:lvl>
    <w:lvl w:ilvl="6" w:tplc="720EE6D6">
      <w:start w:val="1"/>
      <w:numFmt w:val="decimal"/>
      <w:lvlText w:val="%7."/>
      <w:lvlJc w:val="left"/>
      <w:pPr>
        <w:ind w:left="5040" w:hanging="360"/>
      </w:pPr>
    </w:lvl>
    <w:lvl w:ilvl="7" w:tplc="30B01A72">
      <w:start w:val="1"/>
      <w:numFmt w:val="lowerLetter"/>
      <w:lvlText w:val="%8."/>
      <w:lvlJc w:val="left"/>
      <w:pPr>
        <w:ind w:left="5760" w:hanging="360"/>
      </w:pPr>
    </w:lvl>
    <w:lvl w:ilvl="8" w:tplc="DCA43168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5DCF2837"/>
    <w:multiLevelType w:val="hybridMultilevel"/>
    <w:tmpl w:val="130E50D6"/>
    <w:lvl w:ilvl="0" w:tplc="8766C76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255A533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21AC23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CD6E85B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7B1A32F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6C8A7F9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5B46F60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E74E30A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5C9AE34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7" w15:restartNumberingAfterBreak="0">
    <w:nsid w:val="5DE67CEB"/>
    <w:multiLevelType w:val="hybridMultilevel"/>
    <w:tmpl w:val="2696B3FC"/>
    <w:lvl w:ilvl="0" w:tplc="6F20AE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C8071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22297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688762E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66E03E0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A42D0B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7823C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EC2E61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930F9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051617B"/>
    <w:multiLevelType w:val="hybridMultilevel"/>
    <w:tmpl w:val="E6E6C9D6"/>
    <w:lvl w:ilvl="0" w:tplc="8BD4B8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D12110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178F5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2CC3C2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3E8AE6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A4E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110814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58623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38591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0C65FF3"/>
    <w:multiLevelType w:val="multilevel"/>
    <w:tmpl w:val="6B284F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51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5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6" w:hanging="2520"/>
      </w:pPr>
      <w:rPr>
        <w:rFonts w:hint="default"/>
      </w:rPr>
    </w:lvl>
  </w:abstractNum>
  <w:abstractNum w:abstractNumId="100" w15:restartNumberingAfterBreak="0">
    <w:nsid w:val="618D2533"/>
    <w:multiLevelType w:val="hybridMultilevel"/>
    <w:tmpl w:val="87F2F22A"/>
    <w:lvl w:ilvl="0" w:tplc="EEFA714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 w:tplc="50ECBF4A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 w:tplc="2E8C1FFA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12EAEEC8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 w:tplc="01C2E42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 w:tplc="A574CC16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1438E550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 w:tplc="ED06C5D2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 w:tplc="B288ABA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1" w15:restartNumberingAfterBreak="0">
    <w:nsid w:val="628F4D6D"/>
    <w:multiLevelType w:val="multilevel"/>
    <w:tmpl w:val="245E8C4C"/>
    <w:styleLink w:val="a4"/>
    <w:lvl w:ilvl="0">
      <w:start w:val="1"/>
      <w:numFmt w:val="decimal"/>
      <w:pStyle w:val="a4"/>
      <w:suff w:val="space"/>
      <w:lvlText w:val="Ф-%1."/>
      <w:lvlJc w:val="left"/>
      <w:pPr>
        <w:ind w:left="420" w:hanging="420"/>
      </w:pPr>
      <w:rPr>
        <w:rFonts w:ascii="Times New Roman" w:hAnsi="Times New Roman"/>
        <w:b/>
        <w:sz w:val="24"/>
        <w:szCs w:val="24"/>
      </w:rPr>
    </w:lvl>
    <w:lvl w:ilvl="1">
      <w:start w:val="1"/>
      <w:numFmt w:val="decimal"/>
      <w:suff w:val="space"/>
      <w:lvlText w:val="Ф-%1.%2."/>
      <w:lvlJc w:val="left"/>
      <w:pPr>
        <w:ind w:left="780" w:hanging="780"/>
      </w:pPr>
      <w:rPr>
        <w:b/>
      </w:rPr>
    </w:lvl>
    <w:lvl w:ilvl="2">
      <w:start w:val="1"/>
      <w:numFmt w:val="decimal"/>
      <w:suff w:val="space"/>
      <w:lvlText w:val="Ф-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02" w15:restartNumberingAfterBreak="0">
    <w:nsid w:val="686A742C"/>
    <w:multiLevelType w:val="hybridMultilevel"/>
    <w:tmpl w:val="35461C5E"/>
    <w:lvl w:ilvl="0" w:tplc="9FE466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C7EB6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9CAD2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1E808E7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DC72D0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EC8FD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DC057E8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B00B90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0B416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9813BFA"/>
    <w:multiLevelType w:val="hybridMultilevel"/>
    <w:tmpl w:val="5ED23954"/>
    <w:lvl w:ilvl="0" w:tplc="DE5CFF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70F5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72C96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6A87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FC548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DDCF8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22C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4C4A4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1E246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AE81132"/>
    <w:multiLevelType w:val="hybridMultilevel"/>
    <w:tmpl w:val="C63CA3B4"/>
    <w:lvl w:ilvl="0" w:tplc="DDA82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EA4BA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C8C1F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010E2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0FAD74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45488C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990A16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642E6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629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B223C86"/>
    <w:multiLevelType w:val="hybridMultilevel"/>
    <w:tmpl w:val="2BE661D4"/>
    <w:lvl w:ilvl="0" w:tplc="854ADB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C6E2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13475E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807F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6EF97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BCF19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6DC0DD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2A3D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0828B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6B945D59"/>
    <w:multiLevelType w:val="hybridMultilevel"/>
    <w:tmpl w:val="F0C0A18C"/>
    <w:lvl w:ilvl="0" w:tplc="E15299F2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4E6846E0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600657CA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65CA827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26AAA328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D870F47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D698FE4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091AABF4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33140E2C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7" w15:restartNumberingAfterBreak="0">
    <w:nsid w:val="6BF26434"/>
    <w:multiLevelType w:val="hybridMultilevel"/>
    <w:tmpl w:val="BBB6BFE6"/>
    <w:lvl w:ilvl="0" w:tplc="563CA0A4">
      <w:start w:val="1"/>
      <w:numFmt w:val="decimal"/>
      <w:lvlText w:val="И-%1."/>
      <w:lvlJc w:val="left"/>
      <w:pPr>
        <w:ind w:left="720" w:hanging="360"/>
      </w:pPr>
      <w:rPr>
        <w:rFonts w:ascii="Arial Narrow" w:hAnsi="Arial Narrow" w:hint="default"/>
        <w:b/>
        <w:sz w:val="18"/>
        <w:szCs w:val="18"/>
      </w:rPr>
    </w:lvl>
    <w:lvl w:ilvl="1" w:tplc="6432366E">
      <w:start w:val="1"/>
      <w:numFmt w:val="lowerLetter"/>
      <w:lvlText w:val="%2."/>
      <w:lvlJc w:val="left"/>
      <w:pPr>
        <w:ind w:left="1440" w:hanging="360"/>
      </w:pPr>
    </w:lvl>
    <w:lvl w:ilvl="2" w:tplc="9DFC5564">
      <w:start w:val="1"/>
      <w:numFmt w:val="lowerRoman"/>
      <w:lvlText w:val="%3."/>
      <w:lvlJc w:val="right"/>
      <w:pPr>
        <w:ind w:left="2160" w:hanging="180"/>
      </w:pPr>
    </w:lvl>
    <w:lvl w:ilvl="3" w:tplc="5A54C1DA">
      <w:start w:val="1"/>
      <w:numFmt w:val="decimal"/>
      <w:lvlText w:val="%4."/>
      <w:lvlJc w:val="left"/>
      <w:pPr>
        <w:ind w:left="2880" w:hanging="360"/>
      </w:pPr>
    </w:lvl>
    <w:lvl w:ilvl="4" w:tplc="8028201A">
      <w:start w:val="1"/>
      <w:numFmt w:val="lowerLetter"/>
      <w:lvlText w:val="%5."/>
      <w:lvlJc w:val="left"/>
      <w:pPr>
        <w:ind w:left="3600" w:hanging="360"/>
      </w:pPr>
    </w:lvl>
    <w:lvl w:ilvl="5" w:tplc="DE26FAAC">
      <w:start w:val="1"/>
      <w:numFmt w:val="lowerRoman"/>
      <w:lvlText w:val="%6."/>
      <w:lvlJc w:val="right"/>
      <w:pPr>
        <w:ind w:left="4320" w:hanging="180"/>
      </w:pPr>
    </w:lvl>
    <w:lvl w:ilvl="6" w:tplc="2D2AF1AE">
      <w:start w:val="1"/>
      <w:numFmt w:val="decimal"/>
      <w:lvlText w:val="%7."/>
      <w:lvlJc w:val="left"/>
      <w:pPr>
        <w:ind w:left="5040" w:hanging="360"/>
      </w:pPr>
    </w:lvl>
    <w:lvl w:ilvl="7" w:tplc="318AFB3A">
      <w:start w:val="1"/>
      <w:numFmt w:val="lowerLetter"/>
      <w:lvlText w:val="%8."/>
      <w:lvlJc w:val="left"/>
      <w:pPr>
        <w:ind w:left="5760" w:hanging="360"/>
      </w:pPr>
    </w:lvl>
    <w:lvl w:ilvl="8" w:tplc="92F4161A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6D2566A3"/>
    <w:multiLevelType w:val="hybridMultilevel"/>
    <w:tmpl w:val="7E2AB6C6"/>
    <w:lvl w:ilvl="0" w:tplc="5AAA9DAE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8B801D8A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956A7B06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F91A12D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C50E2C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65BEB92A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034E20FA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8EEEC90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53A0763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09" w15:restartNumberingAfterBreak="0">
    <w:nsid w:val="6E656537"/>
    <w:multiLevelType w:val="hybridMultilevel"/>
    <w:tmpl w:val="68F885F8"/>
    <w:lvl w:ilvl="0" w:tplc="085C2CF8">
      <w:start w:val="1"/>
      <w:numFmt w:val="decimal"/>
      <w:lvlText w:val="%1."/>
      <w:lvlJc w:val="left"/>
      <w:pPr>
        <w:ind w:left="720" w:hanging="360"/>
      </w:pPr>
    </w:lvl>
    <w:lvl w:ilvl="1" w:tplc="8BD290AA">
      <w:start w:val="1"/>
      <w:numFmt w:val="lowerLetter"/>
      <w:lvlText w:val="%2."/>
      <w:lvlJc w:val="left"/>
      <w:pPr>
        <w:ind w:left="1440" w:hanging="360"/>
      </w:pPr>
    </w:lvl>
    <w:lvl w:ilvl="2" w:tplc="49ACAFFC">
      <w:start w:val="1"/>
      <w:numFmt w:val="lowerRoman"/>
      <w:lvlText w:val="%3."/>
      <w:lvlJc w:val="right"/>
      <w:pPr>
        <w:ind w:left="2160" w:hanging="180"/>
      </w:pPr>
    </w:lvl>
    <w:lvl w:ilvl="3" w:tplc="F562426C">
      <w:start w:val="1"/>
      <w:numFmt w:val="decimal"/>
      <w:lvlText w:val="%4."/>
      <w:lvlJc w:val="left"/>
      <w:pPr>
        <w:ind w:left="2880" w:hanging="360"/>
      </w:pPr>
    </w:lvl>
    <w:lvl w:ilvl="4" w:tplc="8DDA5452">
      <w:start w:val="1"/>
      <w:numFmt w:val="lowerLetter"/>
      <w:lvlText w:val="%5."/>
      <w:lvlJc w:val="left"/>
      <w:pPr>
        <w:ind w:left="3600" w:hanging="360"/>
      </w:pPr>
    </w:lvl>
    <w:lvl w:ilvl="5" w:tplc="625CCB0A">
      <w:start w:val="1"/>
      <w:numFmt w:val="lowerRoman"/>
      <w:lvlText w:val="%6."/>
      <w:lvlJc w:val="right"/>
      <w:pPr>
        <w:ind w:left="4320" w:hanging="180"/>
      </w:pPr>
    </w:lvl>
    <w:lvl w:ilvl="6" w:tplc="C27CAF0C">
      <w:start w:val="1"/>
      <w:numFmt w:val="decimal"/>
      <w:lvlText w:val="%7."/>
      <w:lvlJc w:val="left"/>
      <w:pPr>
        <w:ind w:left="5040" w:hanging="360"/>
      </w:pPr>
    </w:lvl>
    <w:lvl w:ilvl="7" w:tplc="EBC6AEB4">
      <w:start w:val="1"/>
      <w:numFmt w:val="lowerLetter"/>
      <w:lvlText w:val="%8."/>
      <w:lvlJc w:val="left"/>
      <w:pPr>
        <w:ind w:left="5760" w:hanging="360"/>
      </w:pPr>
    </w:lvl>
    <w:lvl w:ilvl="8" w:tplc="B9D4A86E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0ED75C1"/>
    <w:multiLevelType w:val="hybridMultilevel"/>
    <w:tmpl w:val="A23093A4"/>
    <w:lvl w:ilvl="0" w:tplc="6520E84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EF38ECB6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B53A0EC4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B720F5A8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77C8400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732A82FE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C63A575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890C0336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8050193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1" w15:restartNumberingAfterBreak="0">
    <w:nsid w:val="715812C6"/>
    <w:multiLevelType w:val="hybridMultilevel"/>
    <w:tmpl w:val="BE9ABB54"/>
    <w:lvl w:ilvl="0" w:tplc="3E1403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3CA57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DBE7D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AC212C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9423BD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2E2E2F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92CBCC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FC0A4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F16EA7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1F220B2"/>
    <w:multiLevelType w:val="hybridMultilevel"/>
    <w:tmpl w:val="E920F922"/>
    <w:lvl w:ilvl="0" w:tplc="46AA7CC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18305C08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2118E07E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C8C2550C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4342C9EA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9F54EB84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D934443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586ED528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DB32BCB0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3" w15:restartNumberingAfterBreak="0">
    <w:nsid w:val="7284071D"/>
    <w:multiLevelType w:val="hybridMultilevel"/>
    <w:tmpl w:val="1554A082"/>
    <w:lvl w:ilvl="0" w:tplc="064C0D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4C6DF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3453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C14E8C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4F6E8E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3CC6E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44E4E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5ACCA6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5AE1A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2EF06E5"/>
    <w:multiLevelType w:val="hybridMultilevel"/>
    <w:tmpl w:val="62E08262"/>
    <w:lvl w:ilvl="0" w:tplc="8C0C4A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FDE54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1E45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0C6ACF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168048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8FA43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CC0221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082661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DE4B4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36940CA"/>
    <w:multiLevelType w:val="multilevel"/>
    <w:tmpl w:val="8AEC0510"/>
    <w:lvl w:ilvl="0">
      <w:start w:val="1"/>
      <w:numFmt w:val="decimal"/>
      <w:pStyle w:val="a5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6" w15:restartNumberingAfterBreak="0">
    <w:nsid w:val="75D83BE4"/>
    <w:multiLevelType w:val="hybridMultilevel"/>
    <w:tmpl w:val="C096D0C0"/>
    <w:lvl w:ilvl="0" w:tplc="112AE32C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CE74C7F2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0B90D4BC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C5F01DE8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B47CA62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7696F16C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58BECB0E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61508E1C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6F5A323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17" w15:restartNumberingAfterBreak="0">
    <w:nsid w:val="75DE0885"/>
    <w:multiLevelType w:val="hybridMultilevel"/>
    <w:tmpl w:val="FB3E071A"/>
    <w:lvl w:ilvl="0" w:tplc="B5B684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1A817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2864D0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24874C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DEB50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2C3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A438A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D0D5C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B360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A51533F"/>
    <w:multiLevelType w:val="hybridMultilevel"/>
    <w:tmpl w:val="BFF0FB9E"/>
    <w:lvl w:ilvl="0" w:tplc="92F2ED78">
      <w:start w:val="1"/>
      <w:numFmt w:val="decimal"/>
      <w:lvlText w:val="ТП-%1."/>
      <w:lvlJc w:val="left"/>
      <w:pPr>
        <w:ind w:left="720" w:hanging="360"/>
      </w:pPr>
      <w:rPr>
        <w:rFonts w:hint="default"/>
      </w:rPr>
    </w:lvl>
    <w:lvl w:ilvl="1" w:tplc="C96A7F9A">
      <w:start w:val="1"/>
      <w:numFmt w:val="lowerLetter"/>
      <w:lvlText w:val="%2."/>
      <w:lvlJc w:val="left"/>
      <w:pPr>
        <w:ind w:left="1440" w:hanging="360"/>
      </w:pPr>
    </w:lvl>
    <w:lvl w:ilvl="2" w:tplc="D7AC8EE0">
      <w:start w:val="1"/>
      <w:numFmt w:val="lowerRoman"/>
      <w:lvlText w:val="%3."/>
      <w:lvlJc w:val="right"/>
      <w:pPr>
        <w:ind w:left="2160" w:hanging="180"/>
      </w:pPr>
    </w:lvl>
    <w:lvl w:ilvl="3" w:tplc="90E422C6">
      <w:start w:val="1"/>
      <w:numFmt w:val="decimal"/>
      <w:lvlText w:val="%4."/>
      <w:lvlJc w:val="left"/>
      <w:pPr>
        <w:ind w:left="2880" w:hanging="360"/>
      </w:pPr>
    </w:lvl>
    <w:lvl w:ilvl="4" w:tplc="8ACAEB24">
      <w:start w:val="1"/>
      <w:numFmt w:val="lowerLetter"/>
      <w:lvlText w:val="%5."/>
      <w:lvlJc w:val="left"/>
      <w:pPr>
        <w:ind w:left="3600" w:hanging="360"/>
      </w:pPr>
    </w:lvl>
    <w:lvl w:ilvl="5" w:tplc="7578DE7E">
      <w:start w:val="1"/>
      <w:numFmt w:val="lowerRoman"/>
      <w:lvlText w:val="%6."/>
      <w:lvlJc w:val="right"/>
      <w:pPr>
        <w:ind w:left="4320" w:hanging="180"/>
      </w:pPr>
    </w:lvl>
    <w:lvl w:ilvl="6" w:tplc="066E1D82">
      <w:start w:val="1"/>
      <w:numFmt w:val="decimal"/>
      <w:lvlText w:val="%7."/>
      <w:lvlJc w:val="left"/>
      <w:pPr>
        <w:ind w:left="5040" w:hanging="360"/>
      </w:pPr>
    </w:lvl>
    <w:lvl w:ilvl="7" w:tplc="505AF5C0">
      <w:start w:val="1"/>
      <w:numFmt w:val="lowerLetter"/>
      <w:lvlText w:val="%8."/>
      <w:lvlJc w:val="left"/>
      <w:pPr>
        <w:ind w:left="5760" w:hanging="360"/>
      </w:pPr>
    </w:lvl>
    <w:lvl w:ilvl="8" w:tplc="514AEB9C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ABE0FEB"/>
    <w:multiLevelType w:val="hybridMultilevel"/>
    <w:tmpl w:val="A8CAC2F8"/>
    <w:lvl w:ilvl="0" w:tplc="5C32769A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 w:tplc="7D1652B4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 w:tplc="25744A60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 w:tplc="9F2E4194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 w:tplc="1C32264C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 w:tplc="8E82BDB2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 w:tplc="F7BA1DB4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 w:tplc="F9BEBA3A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 w:tplc="FD5EB8EE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20" w15:restartNumberingAfterBreak="0">
    <w:nsid w:val="7B4308BE"/>
    <w:multiLevelType w:val="hybridMultilevel"/>
    <w:tmpl w:val="37F64902"/>
    <w:lvl w:ilvl="0" w:tplc="4A48FD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77612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C0875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F0CAAD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5F81CE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8EE8A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92528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828367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A6051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E89189A"/>
    <w:multiLevelType w:val="hybridMultilevel"/>
    <w:tmpl w:val="F2B485DA"/>
    <w:lvl w:ilvl="0" w:tplc="9022F0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584B6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E066E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0D8876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CA205F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46496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3EDA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97A33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7D020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5121F2"/>
    <w:multiLevelType w:val="hybridMultilevel"/>
    <w:tmpl w:val="04DA8990"/>
    <w:lvl w:ilvl="0" w:tplc="CBCCF8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98C27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36089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7201C6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EBC1C6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910A79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D3255D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C044A1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B74A4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853844">
    <w:abstractNumId w:val="46"/>
  </w:num>
  <w:num w:numId="2" w16cid:durableId="2000426984">
    <w:abstractNumId w:val="0"/>
  </w:num>
  <w:num w:numId="3" w16cid:durableId="638724433">
    <w:abstractNumId w:val="115"/>
  </w:num>
  <w:num w:numId="4" w16cid:durableId="1797327935">
    <w:abstractNumId w:val="13"/>
  </w:num>
  <w:num w:numId="5" w16cid:durableId="1500734595">
    <w:abstractNumId w:val="58"/>
  </w:num>
  <w:num w:numId="6" w16cid:durableId="904416981">
    <w:abstractNumId w:val="3"/>
  </w:num>
  <w:num w:numId="7" w16cid:durableId="1425687416">
    <w:abstractNumId w:val="34"/>
  </w:num>
  <w:num w:numId="8" w16cid:durableId="794761098">
    <w:abstractNumId w:val="48"/>
  </w:num>
  <w:num w:numId="9" w16cid:durableId="352927471">
    <w:abstractNumId w:val="15"/>
  </w:num>
  <w:num w:numId="10" w16cid:durableId="473252776">
    <w:abstractNumId w:val="101"/>
  </w:num>
  <w:num w:numId="11" w16cid:durableId="966815465">
    <w:abstractNumId w:val="59"/>
  </w:num>
  <w:num w:numId="12" w16cid:durableId="2132553124">
    <w:abstractNumId w:val="35"/>
  </w:num>
  <w:num w:numId="13" w16cid:durableId="1476725602">
    <w:abstractNumId w:val="38"/>
  </w:num>
  <w:num w:numId="14" w16cid:durableId="2060665701">
    <w:abstractNumId w:val="16"/>
  </w:num>
  <w:num w:numId="15" w16cid:durableId="1775396106">
    <w:abstractNumId w:val="23"/>
  </w:num>
  <w:num w:numId="16" w16cid:durableId="266499761">
    <w:abstractNumId w:val="42"/>
  </w:num>
  <w:num w:numId="17" w16cid:durableId="1217398398">
    <w:abstractNumId w:val="95"/>
  </w:num>
  <w:num w:numId="18" w16cid:durableId="184176655">
    <w:abstractNumId w:val="90"/>
  </w:num>
  <w:num w:numId="19" w16cid:durableId="481581616">
    <w:abstractNumId w:val="118"/>
  </w:num>
  <w:num w:numId="20" w16cid:durableId="1216812193">
    <w:abstractNumId w:val="80"/>
  </w:num>
  <w:num w:numId="21" w16cid:durableId="1980723269">
    <w:abstractNumId w:val="4"/>
  </w:num>
  <w:num w:numId="22" w16cid:durableId="1183208265">
    <w:abstractNumId w:val="54"/>
  </w:num>
  <w:num w:numId="23" w16cid:durableId="248928290">
    <w:abstractNumId w:val="107"/>
  </w:num>
  <w:num w:numId="24" w16cid:durableId="1282375578">
    <w:abstractNumId w:val="37"/>
  </w:num>
  <w:num w:numId="25" w16cid:durableId="713654136">
    <w:abstractNumId w:val="62"/>
  </w:num>
  <w:num w:numId="26" w16cid:durableId="8289676">
    <w:abstractNumId w:val="84"/>
  </w:num>
  <w:num w:numId="27" w16cid:durableId="922446323">
    <w:abstractNumId w:val="30"/>
  </w:num>
  <w:num w:numId="28" w16cid:durableId="1220634222">
    <w:abstractNumId w:val="119"/>
  </w:num>
  <w:num w:numId="29" w16cid:durableId="1764373815">
    <w:abstractNumId w:val="116"/>
  </w:num>
  <w:num w:numId="30" w16cid:durableId="746614301">
    <w:abstractNumId w:val="44"/>
  </w:num>
  <w:num w:numId="31" w16cid:durableId="1996107049">
    <w:abstractNumId w:val="47"/>
  </w:num>
  <w:num w:numId="32" w16cid:durableId="1473325096">
    <w:abstractNumId w:val="82"/>
  </w:num>
  <w:num w:numId="33" w16cid:durableId="156072680">
    <w:abstractNumId w:val="112"/>
  </w:num>
  <w:num w:numId="34" w16cid:durableId="495264200">
    <w:abstractNumId w:val="41"/>
  </w:num>
  <w:num w:numId="35" w16cid:durableId="333608801">
    <w:abstractNumId w:val="64"/>
  </w:num>
  <w:num w:numId="36" w16cid:durableId="272640541">
    <w:abstractNumId w:val="1"/>
  </w:num>
  <w:num w:numId="37" w16cid:durableId="1278558419">
    <w:abstractNumId w:val="110"/>
  </w:num>
  <w:num w:numId="38" w16cid:durableId="486820945">
    <w:abstractNumId w:val="93"/>
  </w:num>
  <w:num w:numId="39" w16cid:durableId="47069802">
    <w:abstractNumId w:val="108"/>
  </w:num>
  <w:num w:numId="40" w16cid:durableId="596183300">
    <w:abstractNumId w:val="33"/>
  </w:num>
  <w:num w:numId="41" w16cid:durableId="251359705">
    <w:abstractNumId w:val="53"/>
  </w:num>
  <w:num w:numId="42" w16cid:durableId="1147863304">
    <w:abstractNumId w:val="106"/>
  </w:num>
  <w:num w:numId="43" w16cid:durableId="1389300450">
    <w:abstractNumId w:val="83"/>
  </w:num>
  <w:num w:numId="44" w16cid:durableId="1344823351">
    <w:abstractNumId w:val="21"/>
  </w:num>
  <w:num w:numId="45" w16cid:durableId="549682620">
    <w:abstractNumId w:val="100"/>
  </w:num>
  <w:num w:numId="46" w16cid:durableId="1621108818">
    <w:abstractNumId w:val="45"/>
  </w:num>
  <w:num w:numId="47" w16cid:durableId="681467793">
    <w:abstractNumId w:val="91"/>
  </w:num>
  <w:num w:numId="48" w16cid:durableId="1335916935">
    <w:abstractNumId w:val="96"/>
  </w:num>
  <w:num w:numId="49" w16cid:durableId="1674410777">
    <w:abstractNumId w:val="99"/>
  </w:num>
  <w:num w:numId="50" w16cid:durableId="974945899">
    <w:abstractNumId w:val="109"/>
  </w:num>
  <w:num w:numId="51" w16cid:durableId="358509510">
    <w:abstractNumId w:val="94"/>
  </w:num>
  <w:num w:numId="52" w16cid:durableId="166361985">
    <w:abstractNumId w:val="51"/>
  </w:num>
  <w:num w:numId="53" w16cid:durableId="407459198">
    <w:abstractNumId w:val="26"/>
  </w:num>
  <w:num w:numId="54" w16cid:durableId="1064834446">
    <w:abstractNumId w:val="73"/>
  </w:num>
  <w:num w:numId="55" w16cid:durableId="612513513">
    <w:abstractNumId w:val="19"/>
  </w:num>
  <w:num w:numId="56" w16cid:durableId="1885170878">
    <w:abstractNumId w:val="89"/>
  </w:num>
  <w:num w:numId="57" w16cid:durableId="1441950836">
    <w:abstractNumId w:val="67"/>
  </w:num>
  <w:num w:numId="58" w16cid:durableId="429862660">
    <w:abstractNumId w:val="75"/>
  </w:num>
  <w:num w:numId="59" w16cid:durableId="501359225">
    <w:abstractNumId w:val="114"/>
  </w:num>
  <w:num w:numId="60" w16cid:durableId="1879659448">
    <w:abstractNumId w:val="31"/>
  </w:num>
  <w:num w:numId="61" w16cid:durableId="377172162">
    <w:abstractNumId w:val="71"/>
  </w:num>
  <w:num w:numId="62" w16cid:durableId="19086386">
    <w:abstractNumId w:val="78"/>
  </w:num>
  <w:num w:numId="63" w16cid:durableId="1402752837">
    <w:abstractNumId w:val="18"/>
  </w:num>
  <w:num w:numId="64" w16cid:durableId="235822365">
    <w:abstractNumId w:val="7"/>
  </w:num>
  <w:num w:numId="65" w16cid:durableId="852762212">
    <w:abstractNumId w:val="98"/>
  </w:num>
  <w:num w:numId="66" w16cid:durableId="1913075716">
    <w:abstractNumId w:val="85"/>
  </w:num>
  <w:num w:numId="67" w16cid:durableId="1092123233">
    <w:abstractNumId w:val="56"/>
  </w:num>
  <w:num w:numId="68" w16cid:durableId="1778720357">
    <w:abstractNumId w:val="88"/>
  </w:num>
  <w:num w:numId="69" w16cid:durableId="590704827">
    <w:abstractNumId w:val="52"/>
  </w:num>
  <w:num w:numId="70" w16cid:durableId="1281375470">
    <w:abstractNumId w:val="29"/>
  </w:num>
  <w:num w:numId="71" w16cid:durableId="476991488">
    <w:abstractNumId w:val="86"/>
  </w:num>
  <w:num w:numId="72" w16cid:durableId="2137067327">
    <w:abstractNumId w:val="79"/>
  </w:num>
  <w:num w:numId="73" w16cid:durableId="1686784422">
    <w:abstractNumId w:val="5"/>
  </w:num>
  <w:num w:numId="74" w16cid:durableId="389380766">
    <w:abstractNumId w:val="111"/>
  </w:num>
  <w:num w:numId="75" w16cid:durableId="1589096">
    <w:abstractNumId w:val="117"/>
  </w:num>
  <w:num w:numId="76" w16cid:durableId="500240633">
    <w:abstractNumId w:val="8"/>
  </w:num>
  <w:num w:numId="77" w16cid:durableId="208033497">
    <w:abstractNumId w:val="121"/>
  </w:num>
  <w:num w:numId="78" w16cid:durableId="1402101696">
    <w:abstractNumId w:val="81"/>
  </w:num>
  <w:num w:numId="79" w16cid:durableId="982545081">
    <w:abstractNumId w:val="24"/>
  </w:num>
  <w:num w:numId="80" w16cid:durableId="283659580">
    <w:abstractNumId w:val="14"/>
  </w:num>
  <w:num w:numId="81" w16cid:durableId="65686100">
    <w:abstractNumId w:val="113"/>
  </w:num>
  <w:num w:numId="82" w16cid:durableId="1808082138">
    <w:abstractNumId w:val="50"/>
  </w:num>
  <w:num w:numId="83" w16cid:durableId="1228227978">
    <w:abstractNumId w:val="12"/>
  </w:num>
  <w:num w:numId="84" w16cid:durableId="1011882556">
    <w:abstractNumId w:val="25"/>
  </w:num>
  <w:num w:numId="85" w16cid:durableId="1658073688">
    <w:abstractNumId w:val="92"/>
  </w:num>
  <w:num w:numId="86" w16cid:durableId="933437351">
    <w:abstractNumId w:val="65"/>
  </w:num>
  <w:num w:numId="87" w16cid:durableId="459418666">
    <w:abstractNumId w:val="87"/>
  </w:num>
  <w:num w:numId="88" w16cid:durableId="2031293515">
    <w:abstractNumId w:val="40"/>
  </w:num>
  <w:num w:numId="89" w16cid:durableId="1918859045">
    <w:abstractNumId w:val="74"/>
  </w:num>
  <w:num w:numId="90" w16cid:durableId="129714177">
    <w:abstractNumId w:val="43"/>
  </w:num>
  <w:num w:numId="91" w16cid:durableId="1640456937">
    <w:abstractNumId w:val="105"/>
  </w:num>
  <w:num w:numId="92" w16cid:durableId="1816489316">
    <w:abstractNumId w:val="22"/>
  </w:num>
  <w:num w:numId="93" w16cid:durableId="1634407792">
    <w:abstractNumId w:val="66"/>
  </w:num>
  <w:num w:numId="94" w16cid:durableId="1283264655">
    <w:abstractNumId w:val="72"/>
  </w:num>
  <w:num w:numId="95" w16cid:durableId="1716585977">
    <w:abstractNumId w:val="104"/>
  </w:num>
  <w:num w:numId="96" w16cid:durableId="1557863028">
    <w:abstractNumId w:val="32"/>
  </w:num>
  <w:num w:numId="97" w16cid:durableId="1537425854">
    <w:abstractNumId w:val="60"/>
  </w:num>
  <w:num w:numId="98" w16cid:durableId="15813575">
    <w:abstractNumId w:val="102"/>
  </w:num>
  <w:num w:numId="99" w16cid:durableId="792215695">
    <w:abstractNumId w:val="70"/>
  </w:num>
  <w:num w:numId="100" w16cid:durableId="398749626">
    <w:abstractNumId w:val="39"/>
  </w:num>
  <w:num w:numId="101" w16cid:durableId="1086850638">
    <w:abstractNumId w:val="28"/>
  </w:num>
  <w:num w:numId="102" w16cid:durableId="1233009303">
    <w:abstractNumId w:val="97"/>
  </w:num>
  <w:num w:numId="103" w16cid:durableId="1778256937">
    <w:abstractNumId w:val="36"/>
  </w:num>
  <w:num w:numId="104" w16cid:durableId="19282887">
    <w:abstractNumId w:val="77"/>
  </w:num>
  <w:num w:numId="105" w16cid:durableId="1574044962">
    <w:abstractNumId w:val="9"/>
  </w:num>
  <w:num w:numId="106" w16cid:durableId="444662453">
    <w:abstractNumId w:val="20"/>
  </w:num>
  <w:num w:numId="107" w16cid:durableId="807668873">
    <w:abstractNumId w:val="2"/>
  </w:num>
  <w:num w:numId="108" w16cid:durableId="1071194670">
    <w:abstractNumId w:val="10"/>
  </w:num>
  <w:num w:numId="109" w16cid:durableId="10617560">
    <w:abstractNumId w:val="103"/>
  </w:num>
  <w:num w:numId="110" w16cid:durableId="202593909">
    <w:abstractNumId w:val="57"/>
  </w:num>
  <w:num w:numId="111" w16cid:durableId="2022780051">
    <w:abstractNumId w:val="49"/>
  </w:num>
  <w:num w:numId="112" w16cid:durableId="49109846">
    <w:abstractNumId w:val="17"/>
  </w:num>
  <w:num w:numId="113" w16cid:durableId="507063597">
    <w:abstractNumId w:val="63"/>
  </w:num>
  <w:num w:numId="114" w16cid:durableId="452212833">
    <w:abstractNumId w:val="55"/>
  </w:num>
  <w:num w:numId="115" w16cid:durableId="1194078890">
    <w:abstractNumId w:val="61"/>
  </w:num>
  <w:num w:numId="116" w16cid:durableId="417486016">
    <w:abstractNumId w:val="27"/>
  </w:num>
  <w:num w:numId="117" w16cid:durableId="812530433">
    <w:abstractNumId w:val="122"/>
  </w:num>
  <w:num w:numId="118" w16cid:durableId="2141799903">
    <w:abstractNumId w:val="11"/>
  </w:num>
  <w:num w:numId="119" w16cid:durableId="1039742651">
    <w:abstractNumId w:val="120"/>
  </w:num>
  <w:num w:numId="120" w16cid:durableId="2034383746">
    <w:abstractNumId w:val="6"/>
  </w:num>
  <w:num w:numId="121" w16cid:durableId="1597396850">
    <w:abstractNumId w:val="76"/>
  </w:num>
  <w:num w:numId="122" w16cid:durableId="443885276">
    <w:abstractNumId w:val="68"/>
  </w:num>
  <w:num w:numId="123" w16cid:durableId="299959665">
    <w:abstractNumId w:val="6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na Borisenok">
    <w15:presenceInfo w15:providerId="None" w15:userId="Elena Borisenok"/>
  </w15:person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C10"/>
    <w:rsid w:val="00012ACD"/>
    <w:rsid w:val="00050CFC"/>
    <w:rsid w:val="00140C10"/>
    <w:rsid w:val="00182050"/>
    <w:rsid w:val="002953F8"/>
    <w:rsid w:val="0038725D"/>
    <w:rsid w:val="00397C52"/>
    <w:rsid w:val="00433421"/>
    <w:rsid w:val="00433AF8"/>
    <w:rsid w:val="00451A39"/>
    <w:rsid w:val="004A458F"/>
    <w:rsid w:val="0059260B"/>
    <w:rsid w:val="00661EEC"/>
    <w:rsid w:val="007325F5"/>
    <w:rsid w:val="00733B28"/>
    <w:rsid w:val="00811EA4"/>
    <w:rsid w:val="008C2D00"/>
    <w:rsid w:val="00901894"/>
    <w:rsid w:val="00A57D54"/>
    <w:rsid w:val="00A66666"/>
    <w:rsid w:val="00A71170"/>
    <w:rsid w:val="00A85C32"/>
    <w:rsid w:val="00B017E7"/>
    <w:rsid w:val="00CE5C6C"/>
    <w:rsid w:val="00DA63DE"/>
    <w:rsid w:val="00EA0C13"/>
    <w:rsid w:val="00EB55BD"/>
    <w:rsid w:val="00EC3CD9"/>
    <w:rsid w:val="00F166CE"/>
    <w:rsid w:val="00F241E7"/>
    <w:rsid w:val="00F5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702BA"/>
  <w15:docId w15:val="{E44A37F4-8F64-4178-B38D-85CABAE68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  <w:pPr>
      <w:spacing w:before="60" w:after="60"/>
      <w:jc w:val="both"/>
    </w:pPr>
    <w:rPr>
      <w:sz w:val="24"/>
    </w:rPr>
  </w:style>
  <w:style w:type="paragraph" w:styleId="1">
    <w:name w:val="heading 1"/>
    <w:basedOn w:val="a6"/>
    <w:next w:val="a6"/>
    <w:link w:val="10"/>
    <w:uiPriority w:val="9"/>
    <w:qFormat/>
    <w:pPr>
      <w:keepNext/>
      <w:numPr>
        <w:numId w:val="8"/>
      </w:numPr>
      <w:spacing w:before="120" w:after="120"/>
      <w:outlineLvl w:val="0"/>
    </w:pPr>
    <w:rPr>
      <w:b/>
      <w:caps/>
      <w:sz w:val="28"/>
    </w:rPr>
  </w:style>
  <w:style w:type="paragraph" w:styleId="2">
    <w:name w:val="heading 2"/>
    <w:basedOn w:val="a6"/>
    <w:next w:val="a6"/>
    <w:link w:val="20"/>
    <w:uiPriority w:val="9"/>
    <w:qFormat/>
    <w:pPr>
      <w:keepNext/>
      <w:numPr>
        <w:ilvl w:val="1"/>
        <w:numId w:val="8"/>
      </w:numPr>
      <w:spacing w:before="120" w:after="120"/>
      <w:outlineLvl w:val="1"/>
    </w:pPr>
    <w:rPr>
      <w:b/>
      <w:iCs/>
      <w:sz w:val="28"/>
    </w:rPr>
  </w:style>
  <w:style w:type="paragraph" w:styleId="3">
    <w:name w:val="heading 3"/>
    <w:basedOn w:val="a6"/>
    <w:next w:val="a6"/>
    <w:link w:val="30"/>
    <w:uiPriority w:val="9"/>
    <w:qFormat/>
    <w:pPr>
      <w:widowControl w:val="0"/>
      <w:numPr>
        <w:ilvl w:val="2"/>
        <w:numId w:val="8"/>
      </w:numPr>
      <w:tabs>
        <w:tab w:val="clear" w:pos="1146"/>
        <w:tab w:val="num" w:pos="720"/>
      </w:tabs>
      <w:spacing w:before="120" w:after="120"/>
      <w:ind w:left="720"/>
      <w:outlineLvl w:val="2"/>
    </w:pPr>
    <w:rPr>
      <w:b/>
      <w:iCs/>
      <w:sz w:val="26"/>
    </w:rPr>
  </w:style>
  <w:style w:type="paragraph" w:styleId="4">
    <w:name w:val="heading 4"/>
    <w:basedOn w:val="a6"/>
    <w:next w:val="a6"/>
    <w:link w:val="40"/>
    <w:uiPriority w:val="9"/>
    <w:qFormat/>
    <w:pPr>
      <w:keepNext/>
      <w:numPr>
        <w:ilvl w:val="3"/>
        <w:numId w:val="8"/>
      </w:numPr>
      <w:spacing w:before="240"/>
      <w:outlineLvl w:val="3"/>
    </w:pPr>
    <w:rPr>
      <w:b/>
      <w:lang w:val="en-US"/>
    </w:rPr>
  </w:style>
  <w:style w:type="paragraph" w:styleId="50">
    <w:name w:val="heading 5"/>
    <w:basedOn w:val="a6"/>
    <w:next w:val="a6"/>
    <w:link w:val="51"/>
    <w:uiPriority w:val="9"/>
    <w:qFormat/>
    <w:pPr>
      <w:numPr>
        <w:ilvl w:val="4"/>
        <w:numId w:val="8"/>
      </w:numPr>
      <w:spacing w:before="240"/>
      <w:outlineLvl w:val="4"/>
    </w:pPr>
    <w:rPr>
      <w:sz w:val="22"/>
    </w:rPr>
  </w:style>
  <w:style w:type="paragraph" w:styleId="6">
    <w:name w:val="heading 6"/>
    <w:basedOn w:val="a6"/>
    <w:next w:val="a6"/>
    <w:link w:val="60"/>
    <w:uiPriority w:val="9"/>
    <w:qFormat/>
    <w:pPr>
      <w:numPr>
        <w:ilvl w:val="5"/>
        <w:numId w:val="8"/>
      </w:numPr>
      <w:spacing w:before="240"/>
      <w:outlineLvl w:val="5"/>
    </w:pPr>
    <w:rPr>
      <w:i/>
      <w:sz w:val="22"/>
    </w:rPr>
  </w:style>
  <w:style w:type="paragraph" w:styleId="7">
    <w:name w:val="heading 7"/>
    <w:basedOn w:val="a6"/>
    <w:next w:val="a6"/>
    <w:link w:val="70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8">
    <w:name w:val="heading 8"/>
    <w:basedOn w:val="a6"/>
    <w:next w:val="a6"/>
    <w:link w:val="80"/>
    <w:qFormat/>
    <w:pPr>
      <w:numPr>
        <w:ilvl w:val="7"/>
        <w:numId w:val="8"/>
      </w:numPr>
      <w:spacing w:before="240"/>
      <w:outlineLvl w:val="7"/>
    </w:pPr>
    <w:rPr>
      <w:rFonts w:ascii="Arial" w:hAnsi="Arial"/>
      <w:i/>
    </w:rPr>
  </w:style>
  <w:style w:type="paragraph" w:styleId="9">
    <w:name w:val="heading 9"/>
    <w:basedOn w:val="a6"/>
    <w:next w:val="a6"/>
    <w:link w:val="90"/>
    <w:qFormat/>
    <w:pPr>
      <w:numPr>
        <w:ilvl w:val="8"/>
        <w:numId w:val="8"/>
      </w:numPr>
      <w:spacing w:before="240"/>
      <w:outlineLvl w:val="8"/>
    </w:pPr>
    <w:rPr>
      <w:rFonts w:ascii="Arial" w:hAnsi="Arial"/>
      <w:b/>
      <w:i/>
      <w:sz w:val="18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character" w:customStyle="1" w:styleId="Heading1Char">
    <w:name w:val="Heading 1 Char"/>
    <w:basedOn w:val="a7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7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7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7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7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7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7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7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7"/>
    <w:uiPriority w:val="10"/>
    <w:rPr>
      <w:sz w:val="48"/>
      <w:szCs w:val="48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7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7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7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7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7"/>
    <w:link w:val="4"/>
    <w:uiPriority w:val="9"/>
    <w:rPr>
      <w:b/>
      <w:sz w:val="24"/>
      <w:lang w:val="en-US"/>
    </w:rPr>
  </w:style>
  <w:style w:type="character" w:customStyle="1" w:styleId="51">
    <w:name w:val="Заголовок 5 Знак"/>
    <w:basedOn w:val="a7"/>
    <w:link w:val="5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7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7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7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7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a">
    <w:name w:val="No Spacing"/>
    <w:uiPriority w:val="1"/>
    <w:qFormat/>
  </w:style>
  <w:style w:type="character" w:customStyle="1" w:styleId="ab">
    <w:name w:val="Заголовок Знак"/>
    <w:basedOn w:val="a7"/>
    <w:link w:val="ac"/>
    <w:uiPriority w:val="10"/>
    <w:rPr>
      <w:sz w:val="48"/>
      <w:szCs w:val="48"/>
    </w:rPr>
  </w:style>
  <w:style w:type="character" w:customStyle="1" w:styleId="SubtitleChar">
    <w:name w:val="Subtitle Char"/>
    <w:basedOn w:val="a7"/>
    <w:uiPriority w:val="11"/>
    <w:rPr>
      <w:sz w:val="24"/>
      <w:szCs w:val="24"/>
    </w:rPr>
  </w:style>
  <w:style w:type="paragraph" w:styleId="21">
    <w:name w:val="Quote"/>
    <w:basedOn w:val="a6"/>
    <w:next w:val="a6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d">
    <w:name w:val="Intense Quote"/>
    <w:basedOn w:val="a6"/>
    <w:next w:val="a6"/>
    <w:link w:val="a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e">
    <w:name w:val="Выделенная цитата Знак"/>
    <w:link w:val="ad"/>
    <w:uiPriority w:val="30"/>
    <w:rPr>
      <w:i/>
    </w:rPr>
  </w:style>
  <w:style w:type="character" w:customStyle="1" w:styleId="af">
    <w:name w:val="Верхний колонтитул Знак"/>
    <w:basedOn w:val="a7"/>
    <w:link w:val="af0"/>
    <w:uiPriority w:val="99"/>
  </w:style>
  <w:style w:type="character" w:customStyle="1" w:styleId="FooterChar">
    <w:name w:val="Footer Char"/>
    <w:basedOn w:val="a7"/>
    <w:uiPriority w:val="99"/>
  </w:style>
  <w:style w:type="character" w:customStyle="1" w:styleId="af1">
    <w:name w:val="Нижний колонтитул Знак"/>
    <w:link w:val="af2"/>
    <w:uiPriority w:val="99"/>
  </w:style>
  <w:style w:type="table" w:customStyle="1" w:styleId="TableGridLight">
    <w:name w:val="Table Grid Light"/>
    <w:basedOn w:val="a8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8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8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8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8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8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8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8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8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8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8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8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8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8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8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8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8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8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8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8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8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8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8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8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8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8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8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8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8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8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8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8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8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8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8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CCCEA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CCCEA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8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8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8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8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5AFDD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000000"/>
          <w:left w:val="single" w:sz="4" w:space="0" w:color="95AFDD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8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8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8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8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8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8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8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8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8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8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8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8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8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8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8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8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8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8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8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8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8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8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8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8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8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8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8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8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8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8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8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8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8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8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8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8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8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5B9BD5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000000"/>
          <w:left w:val="single" w:sz="4" w:space="0" w:color="5B9BD5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8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8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8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8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8DA9DB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8DA9DB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8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8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8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8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8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8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8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8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8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8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af3">
    <w:name w:val="Текст сноски Знак"/>
    <w:link w:val="af4"/>
    <w:uiPriority w:val="99"/>
    <w:rPr>
      <w:sz w:val="18"/>
    </w:rPr>
  </w:style>
  <w:style w:type="paragraph" w:styleId="af5">
    <w:name w:val="endnote text"/>
    <w:basedOn w:val="a6"/>
    <w:link w:val="af6"/>
    <w:uiPriority w:val="99"/>
    <w:semiHidden/>
    <w:unhideWhenUsed/>
    <w:pPr>
      <w:spacing w:after="0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basedOn w:val="a7"/>
    <w:uiPriority w:val="99"/>
    <w:semiHidden/>
    <w:unhideWhenUsed/>
    <w:rPr>
      <w:vertAlign w:val="superscript"/>
    </w:rPr>
  </w:style>
  <w:style w:type="paragraph" w:styleId="af8">
    <w:name w:val="TOC Heading"/>
    <w:uiPriority w:val="39"/>
    <w:unhideWhenUsed/>
  </w:style>
  <w:style w:type="paragraph" w:styleId="af9">
    <w:name w:val="table of figures"/>
    <w:basedOn w:val="a6"/>
    <w:next w:val="a6"/>
    <w:uiPriority w:val="99"/>
    <w:unhideWhenUsed/>
    <w:pPr>
      <w:spacing w:after="0"/>
    </w:pPr>
  </w:style>
  <w:style w:type="paragraph" w:styleId="ac">
    <w:name w:val="Title"/>
    <w:basedOn w:val="a6"/>
    <w:link w:val="ab"/>
    <w:uiPriority w:val="10"/>
    <w:qFormat/>
    <w:pPr>
      <w:spacing w:before="240" w:after="240"/>
      <w:jc w:val="center"/>
      <w:outlineLvl w:val="0"/>
    </w:pPr>
    <w:rPr>
      <w:b/>
      <w:caps/>
      <w:sz w:val="28"/>
    </w:rPr>
  </w:style>
  <w:style w:type="paragraph" w:styleId="12">
    <w:name w:val="toc 1"/>
    <w:basedOn w:val="a6"/>
    <w:next w:val="a6"/>
    <w:uiPriority w:val="39"/>
    <w:pPr>
      <w:tabs>
        <w:tab w:val="right" w:leader="dot" w:pos="9627"/>
      </w:tabs>
      <w:spacing w:before="120" w:after="120"/>
    </w:pPr>
    <w:rPr>
      <w:b/>
      <w:caps/>
    </w:rPr>
  </w:style>
  <w:style w:type="paragraph" w:styleId="afa">
    <w:name w:val="toa heading"/>
    <w:basedOn w:val="a6"/>
    <w:next w:val="a6"/>
    <w:semiHidden/>
    <w:pPr>
      <w:spacing w:before="120"/>
    </w:pPr>
    <w:rPr>
      <w:rFonts w:ascii="Arial" w:hAnsi="Arial"/>
      <w:b/>
    </w:rPr>
  </w:style>
  <w:style w:type="paragraph" w:styleId="24">
    <w:name w:val="toc 2"/>
    <w:basedOn w:val="a6"/>
    <w:next w:val="a6"/>
    <w:uiPriority w:val="39"/>
    <w:pPr>
      <w:tabs>
        <w:tab w:val="left" w:pos="851"/>
        <w:tab w:val="right" w:leader="dot" w:pos="9639"/>
      </w:tabs>
      <w:ind w:left="284"/>
    </w:pPr>
    <w:rPr>
      <w:smallCaps/>
    </w:rPr>
  </w:style>
  <w:style w:type="paragraph" w:styleId="32">
    <w:name w:val="toc 3"/>
    <w:basedOn w:val="a6"/>
    <w:next w:val="a6"/>
    <w:uiPriority w:val="39"/>
    <w:pPr>
      <w:tabs>
        <w:tab w:val="left" w:pos="1276"/>
        <w:tab w:val="right" w:leader="dot" w:pos="9639"/>
      </w:tabs>
      <w:ind w:left="567"/>
    </w:pPr>
    <w:rPr>
      <w:i/>
    </w:rPr>
  </w:style>
  <w:style w:type="paragraph" w:styleId="42">
    <w:name w:val="toc 4"/>
    <w:basedOn w:val="a6"/>
    <w:next w:val="a6"/>
    <w:semiHidden/>
    <w:pPr>
      <w:ind w:left="600"/>
    </w:pPr>
    <w:rPr>
      <w:sz w:val="18"/>
    </w:rPr>
  </w:style>
  <w:style w:type="paragraph" w:styleId="53">
    <w:name w:val="toc 5"/>
    <w:basedOn w:val="a6"/>
    <w:next w:val="a6"/>
    <w:semiHidden/>
    <w:pPr>
      <w:ind w:left="800"/>
    </w:pPr>
    <w:rPr>
      <w:sz w:val="18"/>
    </w:rPr>
  </w:style>
  <w:style w:type="paragraph" w:styleId="61">
    <w:name w:val="toc 6"/>
    <w:basedOn w:val="a6"/>
    <w:next w:val="a6"/>
    <w:semiHidden/>
    <w:pPr>
      <w:ind w:left="1000"/>
    </w:pPr>
    <w:rPr>
      <w:sz w:val="18"/>
    </w:rPr>
  </w:style>
  <w:style w:type="paragraph" w:styleId="71">
    <w:name w:val="toc 7"/>
    <w:basedOn w:val="a6"/>
    <w:next w:val="a6"/>
    <w:semiHidden/>
    <w:pPr>
      <w:ind w:left="1200"/>
    </w:pPr>
    <w:rPr>
      <w:sz w:val="18"/>
    </w:rPr>
  </w:style>
  <w:style w:type="paragraph" w:styleId="81">
    <w:name w:val="toc 8"/>
    <w:basedOn w:val="a6"/>
    <w:next w:val="a6"/>
    <w:semiHidden/>
    <w:pPr>
      <w:ind w:left="1400"/>
    </w:pPr>
    <w:rPr>
      <w:sz w:val="18"/>
    </w:rPr>
  </w:style>
  <w:style w:type="paragraph" w:styleId="91">
    <w:name w:val="toc 9"/>
    <w:basedOn w:val="a6"/>
    <w:next w:val="a6"/>
    <w:semiHidden/>
    <w:pPr>
      <w:ind w:left="1600"/>
    </w:pPr>
    <w:rPr>
      <w:sz w:val="18"/>
    </w:rPr>
  </w:style>
  <w:style w:type="paragraph" w:styleId="af2">
    <w:name w:val="footer"/>
    <w:basedOn w:val="a6"/>
    <w:link w:val="af1"/>
    <w:pPr>
      <w:tabs>
        <w:tab w:val="center" w:pos="4153"/>
        <w:tab w:val="right" w:pos="8306"/>
      </w:tabs>
      <w:spacing w:before="120"/>
      <w:ind w:firstLine="720"/>
      <w:jc w:val="center"/>
    </w:pPr>
    <w:rPr>
      <w:b/>
    </w:rPr>
  </w:style>
  <w:style w:type="paragraph" w:styleId="af0">
    <w:name w:val="header"/>
    <w:basedOn w:val="a6"/>
    <w:link w:val="af"/>
    <w:pPr>
      <w:tabs>
        <w:tab w:val="center" w:pos="4153"/>
        <w:tab w:val="right" w:pos="8306"/>
      </w:tabs>
      <w:spacing w:before="120"/>
      <w:jc w:val="center"/>
    </w:pPr>
    <w:rPr>
      <w:b/>
    </w:rPr>
  </w:style>
  <w:style w:type="character" w:styleId="afb">
    <w:name w:val="page number"/>
    <w:rPr>
      <w:rFonts w:ascii="Times New Roman" w:hAnsi="Times New Roman"/>
      <w:sz w:val="24"/>
    </w:rPr>
  </w:style>
  <w:style w:type="paragraph" w:styleId="afc">
    <w:name w:val="Body Text"/>
    <w:basedOn w:val="a6"/>
    <w:link w:val="afd"/>
  </w:style>
  <w:style w:type="character" w:customStyle="1" w:styleId="afd">
    <w:name w:val="Основной текст Знак"/>
    <w:link w:val="afc"/>
    <w:rPr>
      <w:sz w:val="24"/>
      <w:lang w:val="ru-RU" w:eastAsia="ru-RU" w:bidi="ar-SA"/>
    </w:rPr>
  </w:style>
  <w:style w:type="character" w:styleId="afe">
    <w:name w:val="annotation reference"/>
    <w:uiPriority w:val="99"/>
    <w:semiHidden/>
    <w:rPr>
      <w:sz w:val="16"/>
    </w:rPr>
  </w:style>
  <w:style w:type="paragraph" w:styleId="aff">
    <w:name w:val="annotation text"/>
    <w:basedOn w:val="a6"/>
    <w:link w:val="aff0"/>
    <w:uiPriority w:val="99"/>
    <w:semiHidden/>
    <w:rPr>
      <w:sz w:val="20"/>
    </w:rPr>
  </w:style>
  <w:style w:type="character" w:styleId="aff1">
    <w:name w:val="Hyperlink"/>
    <w:uiPriority w:val="99"/>
    <w:rPr>
      <w:color w:val="0000FF"/>
      <w:u w:val="single"/>
    </w:rPr>
  </w:style>
  <w:style w:type="paragraph" w:customStyle="1" w:styleId="a2">
    <w:name w:val="Нумерованный список для ссылок"/>
    <w:basedOn w:val="aff"/>
    <w:next w:val="a6"/>
    <w:pPr>
      <w:numPr>
        <w:numId w:val="1"/>
      </w:numPr>
      <w:suppressLineNumbers/>
    </w:pPr>
    <w:rPr>
      <w:i/>
      <w:sz w:val="24"/>
    </w:rPr>
  </w:style>
  <w:style w:type="paragraph" w:customStyle="1" w:styleId="aff2">
    <w:name w:val="Наименование программы"/>
    <w:basedOn w:val="a6"/>
    <w:pPr>
      <w:spacing w:before="120" w:line="360" w:lineRule="auto"/>
      <w:ind w:firstLine="567"/>
      <w:jc w:val="center"/>
    </w:pPr>
    <w:rPr>
      <w:rFonts w:ascii="Arial" w:hAnsi="Arial"/>
      <w:b/>
      <w:caps/>
      <w:sz w:val="28"/>
    </w:rPr>
  </w:style>
  <w:style w:type="paragraph" w:customStyle="1" w:styleId="aff3">
    <w:name w:val="Текст в таблице"/>
    <w:basedOn w:val="a6"/>
    <w:pPr>
      <w:keepLines/>
    </w:pPr>
    <w:rPr>
      <w:rFonts w:ascii="Arial" w:hAnsi="Arial"/>
    </w:rPr>
  </w:style>
  <w:style w:type="paragraph" w:customStyle="1" w:styleId="a0">
    <w:name w:val="Нумерация"/>
    <w:basedOn w:val="a6"/>
    <w:pPr>
      <w:numPr>
        <w:numId w:val="6"/>
      </w:numPr>
      <w:tabs>
        <w:tab w:val="left" w:pos="1134"/>
      </w:tabs>
      <w:spacing w:line="360" w:lineRule="auto"/>
    </w:pPr>
    <w:rPr>
      <w:rFonts w:ascii="Arial" w:hAnsi="Arial"/>
    </w:rPr>
  </w:style>
  <w:style w:type="paragraph" w:customStyle="1" w:styleId="a">
    <w:name w:val="Буква"/>
    <w:basedOn w:val="a0"/>
    <w:pPr>
      <w:numPr>
        <w:numId w:val="2"/>
      </w:numPr>
    </w:pPr>
  </w:style>
  <w:style w:type="paragraph" w:customStyle="1" w:styleId="aff4">
    <w:name w:val="Содержание"/>
    <w:basedOn w:val="a6"/>
    <w:pPr>
      <w:jc w:val="center"/>
    </w:pPr>
    <w:rPr>
      <w:b/>
      <w:bCs/>
      <w:sz w:val="28"/>
    </w:rPr>
  </w:style>
  <w:style w:type="paragraph" w:customStyle="1" w:styleId="25">
    <w:name w:val="Название документа 2"/>
    <w:basedOn w:val="a6"/>
    <w:pPr>
      <w:jc w:val="center"/>
    </w:pPr>
    <w:rPr>
      <w:b/>
      <w:bCs/>
      <w:sz w:val="28"/>
    </w:rPr>
  </w:style>
  <w:style w:type="paragraph" w:customStyle="1" w:styleId="a5">
    <w:name w:val="Рисунок"/>
    <w:basedOn w:val="a6"/>
    <w:next w:val="a6"/>
    <w:pPr>
      <w:numPr>
        <w:numId w:val="3"/>
      </w:numPr>
      <w:spacing w:line="360" w:lineRule="auto"/>
      <w:jc w:val="center"/>
    </w:pPr>
    <w:rPr>
      <w:rFonts w:ascii="Arial" w:hAnsi="Arial"/>
    </w:rPr>
  </w:style>
  <w:style w:type="paragraph" w:styleId="a1">
    <w:name w:val="List"/>
    <w:basedOn w:val="a6"/>
    <w:pPr>
      <w:numPr>
        <w:numId w:val="4"/>
      </w:numPr>
      <w:tabs>
        <w:tab w:val="clear" w:pos="360"/>
        <w:tab w:val="left" w:pos="851"/>
      </w:tabs>
      <w:spacing w:line="360" w:lineRule="auto"/>
      <w:ind w:left="0" w:firstLine="567"/>
    </w:pPr>
    <w:rPr>
      <w:rFonts w:ascii="Arial" w:hAnsi="Arial"/>
    </w:rPr>
  </w:style>
  <w:style w:type="paragraph" w:customStyle="1" w:styleId="a3">
    <w:name w:val="Таблица"/>
    <w:basedOn w:val="a6"/>
    <w:next w:val="a6"/>
    <w:pPr>
      <w:numPr>
        <w:numId w:val="5"/>
      </w:numPr>
      <w:spacing w:line="360" w:lineRule="auto"/>
    </w:pPr>
    <w:rPr>
      <w:rFonts w:ascii="Arial" w:hAnsi="Arial"/>
    </w:rPr>
  </w:style>
  <w:style w:type="paragraph" w:styleId="aff5">
    <w:name w:val="Document Map"/>
    <w:basedOn w:val="a6"/>
    <w:semiHidden/>
    <w:pPr>
      <w:shd w:val="clear" w:color="auto" w:fill="000080"/>
    </w:pPr>
    <w:rPr>
      <w:rFonts w:ascii="Tahoma" w:hAnsi="Tahoma"/>
    </w:rPr>
  </w:style>
  <w:style w:type="character" w:customStyle="1" w:styleId="aff6">
    <w:name w:val="Знак Знак"/>
    <w:rPr>
      <w:sz w:val="24"/>
      <w:lang w:val="ru-RU" w:eastAsia="ru-RU" w:bidi="ar-SA"/>
    </w:rPr>
  </w:style>
  <w:style w:type="paragraph" w:customStyle="1" w:styleId="aff7">
    <w:name w:val="Обычный без отступа (центр)"/>
    <w:basedOn w:val="a6"/>
    <w:pPr>
      <w:spacing w:before="40" w:after="40"/>
      <w:jc w:val="center"/>
    </w:pPr>
    <w:rPr>
      <w:bCs/>
      <w:sz w:val="26"/>
    </w:rPr>
  </w:style>
  <w:style w:type="paragraph" w:styleId="aff8">
    <w:name w:val="Normal (Web)"/>
    <w:basedOn w:val="a6"/>
    <w:uiPriority w:val="99"/>
    <w:pPr>
      <w:spacing w:before="100" w:beforeAutospacing="1" w:after="100" w:afterAutospacing="1"/>
      <w:jc w:val="left"/>
    </w:pPr>
    <w:rPr>
      <w:color w:val="663300"/>
      <w:szCs w:val="24"/>
    </w:rPr>
  </w:style>
  <w:style w:type="paragraph" w:customStyle="1" w:styleId="Tabletext">
    <w:name w:val="Tabletext"/>
    <w:basedOn w:val="a6"/>
    <w:pPr>
      <w:keepLines/>
      <w:widowControl w:val="0"/>
      <w:spacing w:before="0" w:after="120" w:line="240" w:lineRule="atLeast"/>
      <w:jc w:val="left"/>
    </w:pPr>
    <w:rPr>
      <w:sz w:val="20"/>
      <w:lang w:val="en-US" w:eastAsia="en-US"/>
    </w:rPr>
  </w:style>
  <w:style w:type="paragraph" w:customStyle="1" w:styleId="Normal1">
    <w:name w:val="Normal1"/>
    <w:pPr>
      <w:spacing w:before="100" w:after="100"/>
    </w:pPr>
    <w:rPr>
      <w:sz w:val="24"/>
    </w:rPr>
  </w:style>
  <w:style w:type="paragraph" w:styleId="26">
    <w:name w:val="List Bullet 2"/>
    <w:basedOn w:val="a6"/>
    <w:pPr>
      <w:spacing w:before="0" w:after="120"/>
      <w:ind w:left="566" w:hanging="283"/>
    </w:pPr>
    <w:rPr>
      <w:sz w:val="22"/>
      <w:szCs w:val="22"/>
    </w:rPr>
  </w:style>
  <w:style w:type="paragraph" w:styleId="aff9">
    <w:name w:val="List Bullet"/>
    <w:basedOn w:val="a6"/>
    <w:pPr>
      <w:spacing w:before="0" w:after="120"/>
      <w:ind w:left="284" w:hanging="284"/>
    </w:pPr>
    <w:rPr>
      <w:szCs w:val="24"/>
    </w:rPr>
  </w:style>
  <w:style w:type="paragraph" w:styleId="33">
    <w:name w:val="List Bullet 3"/>
    <w:basedOn w:val="a6"/>
    <w:pPr>
      <w:spacing w:before="0" w:after="120"/>
      <w:ind w:left="849" w:hanging="283"/>
    </w:pPr>
    <w:rPr>
      <w:sz w:val="22"/>
      <w:szCs w:val="22"/>
    </w:rPr>
  </w:style>
  <w:style w:type="paragraph" w:styleId="27">
    <w:name w:val="List 2"/>
    <w:basedOn w:val="a6"/>
    <w:pPr>
      <w:ind w:left="566" w:hanging="283"/>
    </w:pPr>
  </w:style>
  <w:style w:type="paragraph" w:styleId="34">
    <w:name w:val="Body Text 3"/>
    <w:basedOn w:val="a6"/>
    <w:pPr>
      <w:spacing w:after="120"/>
    </w:pPr>
    <w:rPr>
      <w:sz w:val="16"/>
      <w:szCs w:val="16"/>
    </w:rPr>
  </w:style>
  <w:style w:type="character" w:customStyle="1" w:styleId="affa">
    <w:name w:val="знак сноски"/>
    <w:rPr>
      <w:vertAlign w:val="superscript"/>
    </w:rPr>
  </w:style>
  <w:style w:type="character" w:customStyle="1" w:styleId="affb">
    <w:name w:val="знак примечания"/>
    <w:rPr>
      <w:sz w:val="16"/>
      <w:szCs w:val="16"/>
    </w:rPr>
  </w:style>
  <w:style w:type="paragraph" w:customStyle="1" w:styleId="affc">
    <w:name w:val="текст примечания"/>
    <w:basedOn w:val="a6"/>
    <w:link w:val="affd"/>
    <w:pPr>
      <w:spacing w:before="0" w:after="120"/>
      <w:ind w:firstLine="454"/>
    </w:pPr>
    <w:rPr>
      <w:sz w:val="20"/>
    </w:rPr>
  </w:style>
  <w:style w:type="character" w:customStyle="1" w:styleId="affd">
    <w:name w:val="текст примечания Знак"/>
    <w:link w:val="affc"/>
    <w:rPr>
      <w:lang w:val="ru-RU" w:eastAsia="ru-RU" w:bidi="ar-SA"/>
    </w:rPr>
  </w:style>
  <w:style w:type="paragraph" w:styleId="5">
    <w:name w:val="List Bullet 5"/>
    <w:basedOn w:val="a6"/>
    <w:pPr>
      <w:numPr>
        <w:numId w:val="7"/>
      </w:numPr>
      <w:tabs>
        <w:tab w:val="clear" w:pos="1492"/>
      </w:tabs>
      <w:spacing w:before="0" w:after="120"/>
      <w:ind w:left="1415" w:hanging="283"/>
    </w:pPr>
    <w:rPr>
      <w:sz w:val="22"/>
      <w:szCs w:val="22"/>
    </w:rPr>
  </w:style>
  <w:style w:type="paragraph" w:styleId="affe">
    <w:name w:val="Balloon Text"/>
    <w:basedOn w:val="a6"/>
    <w:semiHidden/>
    <w:rPr>
      <w:rFonts w:ascii="Tahoma" w:hAnsi="Tahoma" w:cs="Tahoma"/>
      <w:sz w:val="16"/>
      <w:szCs w:val="16"/>
    </w:rPr>
  </w:style>
  <w:style w:type="paragraph" w:styleId="afff">
    <w:name w:val="caption"/>
    <w:basedOn w:val="a6"/>
    <w:next w:val="a6"/>
    <w:qFormat/>
    <w:pPr>
      <w:widowControl w:val="0"/>
      <w:spacing w:before="120" w:after="120" w:line="240" w:lineRule="atLeast"/>
      <w:ind w:left="680"/>
    </w:pPr>
    <w:rPr>
      <w:b/>
      <w:bCs/>
      <w:sz w:val="20"/>
      <w:lang w:val="en-US" w:eastAsia="en-US"/>
    </w:rPr>
  </w:style>
  <w:style w:type="paragraph" w:customStyle="1" w:styleId="BlockQuotationFirst">
    <w:name w:val="Block Quotation First"/>
    <w:basedOn w:val="a6"/>
    <w:next w:val="a6"/>
    <w:pPr>
      <w:keepNext/>
      <w:shd w:val="pct20" w:color="auto" w:fill="auto"/>
      <w:spacing w:before="0" w:after="120" w:line="220" w:lineRule="atLeast"/>
      <w:ind w:left="1366" w:right="238"/>
    </w:pPr>
    <w:rPr>
      <w:rFonts w:ascii="Arial" w:hAnsi="Arial"/>
      <w:b/>
      <w:spacing w:val="-5"/>
      <w:sz w:val="20"/>
      <w:lang w:val="en-US" w:eastAsia="en-US"/>
    </w:rPr>
  </w:style>
  <w:style w:type="paragraph" w:customStyle="1" w:styleId="13">
    <w:name w:val="Название документа 1"/>
    <w:basedOn w:val="a6"/>
    <w:pPr>
      <w:jc w:val="center"/>
    </w:pPr>
    <w:rPr>
      <w:b/>
      <w:bCs/>
      <w:sz w:val="44"/>
    </w:rPr>
  </w:style>
  <w:style w:type="paragraph" w:styleId="afff0">
    <w:name w:val="annotation subject"/>
    <w:basedOn w:val="aff"/>
    <w:next w:val="aff"/>
    <w:semiHidden/>
    <w:rPr>
      <w:b/>
      <w:bCs/>
    </w:rPr>
  </w:style>
  <w:style w:type="paragraph" w:styleId="af4">
    <w:name w:val="footnote text"/>
    <w:basedOn w:val="a6"/>
    <w:link w:val="af3"/>
    <w:semiHidden/>
    <w:pPr>
      <w:spacing w:after="0"/>
    </w:pPr>
    <w:rPr>
      <w:sz w:val="20"/>
    </w:rPr>
  </w:style>
  <w:style w:type="character" w:styleId="afff1">
    <w:name w:val="footnote reference"/>
    <w:semiHidden/>
    <w:rPr>
      <w:vertAlign w:val="superscript"/>
    </w:rPr>
  </w:style>
  <w:style w:type="table" w:styleId="afff2">
    <w:name w:val="Table Grid"/>
    <w:basedOn w:val="a8"/>
    <w:pPr>
      <w:spacing w:before="60" w:after="60"/>
      <w:ind w:firstLine="567"/>
      <w:jc w:val="both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</w:rPr>
  </w:style>
  <w:style w:type="character" w:customStyle="1" w:styleId="110">
    <w:name w:val="Обычный 11"/>
    <w:rPr>
      <w:sz w:val="22"/>
    </w:rPr>
  </w:style>
  <w:style w:type="paragraph" w:customStyle="1" w:styleId="InfoBlue">
    <w:name w:val="InfoBlue"/>
    <w:basedOn w:val="a6"/>
    <w:next w:val="afc"/>
    <w:pPr>
      <w:widowControl w:val="0"/>
      <w:spacing w:before="0" w:after="120" w:line="240" w:lineRule="atLeast"/>
      <w:ind w:left="720"/>
    </w:pPr>
    <w:rPr>
      <w:i/>
      <w:color w:val="0000FF"/>
      <w:sz w:val="20"/>
      <w:lang w:val="en-US" w:eastAsia="en-US"/>
    </w:rPr>
  </w:style>
  <w:style w:type="numbering" w:customStyle="1" w:styleId="a4">
    <w:name w:val="Функ. требования"/>
    <w:pPr>
      <w:numPr>
        <w:numId w:val="10"/>
      </w:numPr>
    </w:pPr>
  </w:style>
  <w:style w:type="paragraph" w:styleId="afff3">
    <w:name w:val="List Paragraph"/>
    <w:basedOn w:val="a6"/>
    <w:uiPriority w:val="34"/>
    <w:qFormat/>
    <w:pPr>
      <w:ind w:left="720"/>
      <w:contextualSpacing/>
    </w:pPr>
  </w:style>
  <w:style w:type="character" w:styleId="afff4">
    <w:name w:val="Strong"/>
    <w:basedOn w:val="a7"/>
    <w:uiPriority w:val="22"/>
    <w:qFormat/>
    <w:rPr>
      <w:b/>
      <w:bCs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6"/>
    <w:next w:val="afc"/>
    <w:qFormat/>
    <w:pPr>
      <w:keepNext/>
      <w:spacing w:before="240" w:after="120" w:line="276" w:lineRule="auto"/>
      <w:jc w:val="left"/>
    </w:pPr>
    <w:rPr>
      <w:rFonts w:ascii="Liberation Sans" w:eastAsia="PingFang SC" w:hAnsi="Liberation Sans" w:cs="Arial Unicode MS"/>
      <w:sz w:val="28"/>
      <w:szCs w:val="28"/>
      <w:lang w:val="en-US" w:eastAsia="zh-CN" w:bidi="hi-IN"/>
    </w:rPr>
  </w:style>
  <w:style w:type="paragraph" w:customStyle="1" w:styleId="Index">
    <w:name w:val="Index"/>
    <w:basedOn w:val="a6"/>
    <w:qFormat/>
    <w:pPr>
      <w:suppressLineNumbers/>
      <w:spacing w:before="0" w:after="0" w:line="276" w:lineRule="auto"/>
      <w:jc w:val="left"/>
    </w:pPr>
    <w:rPr>
      <w:rFonts w:ascii="Arial" w:eastAsia="Arial" w:hAnsi="Arial" w:cs="Arial Unicode MS"/>
      <w:sz w:val="22"/>
      <w:szCs w:val="22"/>
      <w:lang w:val="en-US" w:eastAsia="zh-CN" w:bidi="hi-IN"/>
    </w:rPr>
  </w:style>
  <w:style w:type="paragraph" w:customStyle="1" w:styleId="normal10">
    <w:name w:val="normal1"/>
    <w:qFormat/>
    <w:pPr>
      <w:spacing w:line="276" w:lineRule="auto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styleId="afff5">
    <w:name w:val="Subtitle"/>
    <w:basedOn w:val="normal10"/>
    <w:next w:val="normal10"/>
    <w:link w:val="afff6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character" w:customStyle="1" w:styleId="afff6">
    <w:name w:val="Подзаголовок Знак"/>
    <w:basedOn w:val="a7"/>
    <w:link w:val="afff5"/>
    <w:uiPriority w:val="11"/>
    <w:rPr>
      <w:rFonts w:ascii="Arial" w:eastAsia="Arial" w:hAnsi="Arial" w:cs="Arial"/>
      <w:color w:val="666666"/>
      <w:sz w:val="30"/>
      <w:szCs w:val="30"/>
      <w:lang w:val="en-US" w:eastAsia="zh-CN" w:bidi="hi-IN"/>
    </w:rPr>
  </w:style>
  <w:style w:type="paragraph" w:customStyle="1" w:styleId="HeaderandFooter">
    <w:name w:val="Header and Footer"/>
    <w:basedOn w:val="a6"/>
    <w:qFormat/>
    <w:pPr>
      <w:spacing w:before="0" w:after="0" w:line="276" w:lineRule="auto"/>
      <w:jc w:val="left"/>
    </w:pPr>
    <w:rPr>
      <w:rFonts w:ascii="Arial" w:eastAsia="Arial" w:hAnsi="Arial" w:cs="Arial"/>
      <w:sz w:val="22"/>
      <w:szCs w:val="22"/>
      <w:lang w:val="en-US" w:eastAsia="zh-CN" w:bidi="hi-IN"/>
    </w:rPr>
  </w:style>
  <w:style w:type="paragraph" w:customStyle="1" w:styleId="FrameContents">
    <w:name w:val="Frame Contents"/>
    <w:basedOn w:val="a6"/>
    <w:qFormat/>
    <w:pPr>
      <w:spacing w:before="0" w:after="0" w:line="276" w:lineRule="auto"/>
      <w:jc w:val="left"/>
    </w:pPr>
    <w:rPr>
      <w:rFonts w:ascii="Arial" w:eastAsia="Arial" w:hAnsi="Arial" w:cs="Arial"/>
      <w:sz w:val="22"/>
      <w:szCs w:val="22"/>
      <w:lang w:val="en-US" w:eastAsia="zh-CN" w:bidi="hi-IN"/>
    </w:rPr>
  </w:style>
  <w:style w:type="table" w:customStyle="1" w:styleId="TableNormal">
    <w:name w:val="Table Normal"/>
    <w:rPr>
      <w:rFonts w:ascii="Arial" w:eastAsia="Arial" w:hAnsi="Arial" w:cs="Arial"/>
      <w:sz w:val="22"/>
      <w:szCs w:val="22"/>
      <w:lang w:val="en-US"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f0">
    <w:name w:val="Текст примечания Знак"/>
    <w:basedOn w:val="a7"/>
    <w:link w:val="aff"/>
    <w:uiPriority w:val="99"/>
    <w:semiHidden/>
  </w:style>
  <w:style w:type="paragraph" w:styleId="afff7">
    <w:name w:val="Revision"/>
    <w:hidden/>
    <w:uiPriority w:val="99"/>
    <w:semiHidden/>
    <w:rPr>
      <w:sz w:val="24"/>
    </w:rPr>
  </w:style>
  <w:style w:type="character" w:styleId="HTML0">
    <w:name w:val="HTML Code"/>
    <w:basedOn w:val="a7"/>
    <w:uiPriority w:val="99"/>
    <w:semiHidden/>
    <w:unhideWhenUsed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8" Type="http://schemas.openxmlformats.org/officeDocument/2006/relationships/header" Target="header1.xml"/><Relationship Id="rId26" Type="http://schemas.microsoft.com/office/2011/relationships/commentsExtended" Target="commentsExtended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7" Type="http://schemas.openxmlformats.org/officeDocument/2006/relationships/image" Target="media/image10.png"/><Relationship Id="rId25" Type="http://schemas.openxmlformats.org/officeDocument/2006/relationships/comments" Target="comments.xml"/><Relationship Id="rId2" Type="http://schemas.openxmlformats.org/officeDocument/2006/relationships/numbering" Target="numbering.xml"/><Relationship Id="rId20" Type="http://schemas.openxmlformats.org/officeDocument/2006/relationships/footer" Target="footer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23" Type="http://schemas.openxmlformats.org/officeDocument/2006/relationships/header" Target="header3.xml"/><Relationship Id="rId28" Type="http://schemas.microsoft.com/office/2018/08/relationships/commentsExtensible" Target="commentsExtensible.xml"/><Relationship Id="rId19" Type="http://schemas.openxmlformats.org/officeDocument/2006/relationships/footer" Target="footer1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22" Type="http://schemas.openxmlformats.org/officeDocument/2006/relationships/footer" Target="footer3.xml"/><Relationship Id="rId27" Type="http://schemas.microsoft.com/office/2016/09/relationships/commentsIds" Target="commentsIds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6D54-6354-444D-BF37-17FDF2E1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7584</Words>
  <Characters>43232</Characters>
  <Application>Microsoft Office Word</Application>
  <DocSecurity>0</DocSecurity>
  <Lines>360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Программа и методика испытаний</vt:lpstr>
    </vt:vector>
  </TitlesOfParts>
  <Company>ПАО «Промсвязьбанк»</Company>
  <LinksUpToDate>false</LinksUpToDate>
  <CharactersWithSpaces>50715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Платформа контейнерной оркестрации</dc:subject>
  <dc:creator>PSB</dc:creator>
  <cp:keywords/>
  <cp:lastModifiedBy>Elena Borisenok</cp:lastModifiedBy>
  <cp:revision>3</cp:revision>
  <dcterms:created xsi:type="dcterms:W3CDTF">2024-12-13T07:44:00Z</dcterms:created>
  <dcterms:modified xsi:type="dcterms:W3CDTF">2024-12-13T07:47:00Z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Шифр документа">
    <vt:lpwstr>PSB.00x.ПИ.01.01</vt:lpwstr>
  </property>
  <property fmtid="{D5CDD505-2E9C-101B-9397-08002B2CF9AE}" pid="3" name="Версия">
    <vt:lpwstr>1.1</vt:lpwstr>
  </property>
  <property fmtid="{D5CDD505-2E9C-101B-9397-08002B2CF9AE}" pid="4" name="Подразделение">
    <vt:lpwstr>Блок информационных технологий</vt:lpwstr>
  </property>
</Properties>
</file>