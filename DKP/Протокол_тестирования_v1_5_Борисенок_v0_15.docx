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A13C8B" w14:paraId="1EB15F48" w14:textId="77777777">
        <w:trPr>
          <w:cantSplit/>
          <w:trHeight w:val="1787"/>
        </w:trPr>
        <w:tc>
          <w:tcPr>
            <w:tcW w:w="96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C589DFA" w14:textId="77777777" w:rsidR="00A13C8B" w:rsidRDefault="00000000">
            <w:pPr>
              <w:ind w:left="33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E2D81C" wp14:editId="0589A249">
                      <wp:extent cx="2571750" cy="793750"/>
                      <wp:effectExtent l="0" t="0" r="0" b="0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71750" cy="793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202.50pt;height:62.50pt;mso-wrap-distance-left:0.00pt;mso-wrap-distance-top:0.00pt;mso-wrap-distance-right:0.00pt;mso-wrap-distance-bottom:0.00pt;" stroked="f">
                      <v:path textboxrect="0,0,0,0"/>
                      <v:imagedata r:id="rId13" o:title=""/>
                    </v:shape>
                  </w:pict>
                </mc:Fallback>
              </mc:AlternateContent>
            </w:r>
          </w:p>
        </w:tc>
      </w:tr>
    </w:tbl>
    <w:p w14:paraId="15A11085" w14:textId="77777777" w:rsidR="00A13C8B" w:rsidRDefault="00A13C8B"/>
    <w:p w14:paraId="5F037D1B" w14:textId="77777777" w:rsidR="00A13C8B" w:rsidRDefault="00A13C8B"/>
    <w:p w14:paraId="23E356E4" w14:textId="77777777" w:rsidR="00A13C8B" w:rsidRDefault="00A13C8B"/>
    <w:p w14:paraId="638939C0" w14:textId="77777777" w:rsidR="00A13C8B" w:rsidRDefault="00A13C8B">
      <w:pPr>
        <w:jc w:val="center"/>
        <w:rPr>
          <w:b/>
          <w:sz w:val="40"/>
        </w:rPr>
      </w:pPr>
    </w:p>
    <w:p w14:paraId="22795B2F" w14:textId="77777777" w:rsidR="00A13C8B" w:rsidRDefault="00A13C8B">
      <w:pPr>
        <w:jc w:val="center"/>
        <w:rPr>
          <w:b/>
          <w:sz w:val="40"/>
        </w:rPr>
      </w:pPr>
    </w:p>
    <w:p w14:paraId="24ABEB26" w14:textId="77777777" w:rsidR="00A13C8B" w:rsidRDefault="00A13C8B">
      <w:pPr>
        <w:jc w:val="center"/>
        <w:rPr>
          <w:b/>
          <w:sz w:val="40"/>
        </w:rPr>
      </w:pPr>
    </w:p>
    <w:p w14:paraId="7268D8CF" w14:textId="77777777" w:rsidR="00A13C8B" w:rsidRDefault="00A13C8B">
      <w:pPr>
        <w:jc w:val="center"/>
      </w:pPr>
    </w:p>
    <w:p w14:paraId="3B526C65" w14:textId="77777777" w:rsidR="00A13C8B" w:rsidRDefault="00000000">
      <w:pPr>
        <w:jc w:val="center"/>
        <w:rPr>
          <w:b/>
          <w:sz w:val="44"/>
          <w:szCs w:val="44"/>
        </w:rPr>
      </w:pPr>
      <w:bookmarkStart w:id="0" w:name="_Hlk179453122"/>
      <w:r>
        <w:rPr>
          <w:b/>
          <w:sz w:val="44"/>
          <w:szCs w:val="44"/>
        </w:rPr>
        <w:t>Платформа DevOps (ИС ТП)</w:t>
      </w:r>
    </w:p>
    <w:p w14:paraId="64152772" w14:textId="77777777" w:rsidR="00A13C8B" w:rsidRDefault="00A13C8B">
      <w:pPr>
        <w:jc w:val="center"/>
        <w:rPr>
          <w:b/>
          <w:szCs w:val="24"/>
        </w:rPr>
      </w:pPr>
    </w:p>
    <w:p w14:paraId="1A972891" w14:textId="77777777" w:rsidR="00A13C8B" w:rsidRDefault="00000000">
      <w:pPr>
        <w:pStyle w:val="14"/>
      </w:pPr>
      <w:r>
        <w:t xml:space="preserve"> </w:t>
      </w:r>
      <w:bookmarkEnd w:id="0"/>
    </w:p>
    <w:p w14:paraId="33FC0896" w14:textId="77777777" w:rsidR="00A13C8B" w:rsidRDefault="00A13C8B">
      <w:pPr>
        <w:pStyle w:val="14"/>
        <w:rPr>
          <w:sz w:val="16"/>
          <w:szCs w:val="16"/>
        </w:rPr>
      </w:pPr>
    </w:p>
    <w:p w14:paraId="66E22806" w14:textId="77777777" w:rsidR="00A13C8B" w:rsidRDefault="00000000">
      <w:pPr>
        <w:jc w:val="center"/>
      </w:pPr>
      <w:r>
        <w:rPr>
          <w:b/>
          <w:bCs/>
          <w:sz w:val="32"/>
          <w:szCs w:val="32"/>
        </w:rPr>
        <w:t>Протокол тестирования</w:t>
      </w:r>
    </w:p>
    <w:p w14:paraId="0D265D9A" w14:textId="77777777" w:rsidR="00A13C8B" w:rsidRDefault="00000000">
      <w:r>
        <w:t xml:space="preserve"> </w:t>
      </w:r>
    </w:p>
    <w:p w14:paraId="13E1943F" w14:textId="77777777" w:rsidR="00A13C8B" w:rsidRDefault="00A13C8B"/>
    <w:p w14:paraId="5000EA4F" w14:textId="77777777" w:rsidR="00A13C8B" w:rsidRDefault="00A13C8B"/>
    <w:p w14:paraId="4E29C618" w14:textId="77777777" w:rsidR="00A13C8B" w:rsidRDefault="00A13C8B"/>
    <w:p w14:paraId="33A1680D" w14:textId="77777777" w:rsidR="00A13C8B" w:rsidRDefault="00A13C8B"/>
    <w:p w14:paraId="522192B0" w14:textId="77777777" w:rsidR="00A13C8B" w:rsidRDefault="00A13C8B"/>
    <w:p w14:paraId="6D054D37" w14:textId="77777777" w:rsidR="00A13C8B" w:rsidRDefault="00A13C8B"/>
    <w:p w14:paraId="7F702AAB" w14:textId="77777777" w:rsidR="00A13C8B" w:rsidRDefault="00A13C8B"/>
    <w:p w14:paraId="0D21CD59" w14:textId="77777777" w:rsidR="00A13C8B" w:rsidRDefault="00A13C8B"/>
    <w:p w14:paraId="64CF801C" w14:textId="77777777" w:rsidR="00A13C8B" w:rsidRDefault="00A13C8B"/>
    <w:p w14:paraId="07729588" w14:textId="77777777" w:rsidR="00A13C8B" w:rsidRDefault="00000000">
      <w:pPr>
        <w:jc w:val="right"/>
        <w:rPr>
          <w:color w:val="000000"/>
          <w:sz w:val="28"/>
        </w:rPr>
      </w:pPr>
      <w:r>
        <w:rPr>
          <w:color w:val="000000"/>
          <w:sz w:val="28"/>
        </w:rPr>
        <w:t>Ответственный исполнитель:</w:t>
      </w:r>
    </w:p>
    <w:p w14:paraId="51DF3056" w14:textId="77777777" w:rsidR="00A13C8B" w:rsidRDefault="00000000">
      <w:pPr>
        <w:jc w:val="right"/>
        <w:rPr>
          <w:color w:val="000000"/>
          <w:sz w:val="28"/>
        </w:rPr>
      </w:pPr>
      <w:r>
        <w:rPr>
          <w:color w:val="000000"/>
          <w:sz w:val="28"/>
        </w:rPr>
        <w:t>____________/Фамилия И.О./</w:t>
      </w:r>
    </w:p>
    <w:p w14:paraId="7A4E3A57" w14:textId="77777777" w:rsidR="00A13C8B" w:rsidRDefault="00A13C8B">
      <w:pPr>
        <w:jc w:val="right"/>
        <w:rPr>
          <w:color w:val="000000"/>
          <w:sz w:val="28"/>
        </w:rPr>
      </w:pPr>
    </w:p>
    <w:p w14:paraId="26211969" w14:textId="77777777" w:rsidR="00A13C8B" w:rsidRDefault="00A13C8B">
      <w:pPr>
        <w:jc w:val="right"/>
        <w:rPr>
          <w:color w:val="000000"/>
          <w:sz w:val="28"/>
        </w:rPr>
      </w:pPr>
    </w:p>
    <w:p w14:paraId="5ED8AA15" w14:textId="77777777" w:rsidR="00A13C8B" w:rsidRDefault="00A13C8B">
      <w:pPr>
        <w:jc w:val="right"/>
        <w:rPr>
          <w:color w:val="000000"/>
          <w:sz w:val="28"/>
        </w:rPr>
      </w:pPr>
    </w:p>
    <w:p w14:paraId="3901D8C5" w14:textId="77777777" w:rsidR="00A13C8B" w:rsidRDefault="00A13C8B">
      <w:pPr>
        <w:jc w:val="right"/>
        <w:rPr>
          <w:color w:val="000000"/>
          <w:sz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1"/>
        <w:gridCol w:w="4525"/>
      </w:tblGrid>
      <w:tr w:rsidR="00A13C8B" w14:paraId="69F93201" w14:textId="77777777">
        <w:trPr>
          <w:jc w:val="center"/>
        </w:trPr>
        <w:tc>
          <w:tcPr>
            <w:tcW w:w="2091" w:type="dxa"/>
            <w:shd w:val="solid" w:color="C0C0C0" w:fill="FFFFFF"/>
          </w:tcPr>
          <w:p w14:paraId="16E5E20C" w14:textId="77777777" w:rsidR="00A13C8B" w:rsidRDefault="00000000">
            <w:pPr>
              <w:tabs>
                <w:tab w:val="right" w:pos="1875"/>
              </w:tabs>
              <w:rPr>
                <w:rFonts w:eastAsia="MS Mincho"/>
                <w:b/>
                <w:sz w:val="28"/>
                <w:lang w:eastAsia="en-US"/>
              </w:rPr>
            </w:pPr>
            <w:r>
              <w:rPr>
                <w:b/>
                <w:sz w:val="28"/>
              </w:rPr>
              <w:t>Дата: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525" w:type="dxa"/>
          </w:tcPr>
          <w:p w14:paraId="0C1DB018" w14:textId="77777777" w:rsidR="00A13C8B" w:rsidRDefault="00000000">
            <w:pPr>
              <w:rPr>
                <w:rFonts w:eastAsia="MS Mincho"/>
                <w:sz w:val="28"/>
                <w:lang w:eastAsia="en-US"/>
              </w:rPr>
            </w:pPr>
            <w:proofErr w:type="spellStart"/>
            <w:r>
              <w:rPr>
                <w:rFonts w:eastAsia="MS Mincho"/>
                <w:sz w:val="28"/>
                <w:lang w:eastAsia="en-US"/>
              </w:rPr>
              <w:t>дд.мм.гггг</w:t>
            </w:r>
            <w:proofErr w:type="spellEnd"/>
          </w:p>
        </w:tc>
      </w:tr>
      <w:tr w:rsidR="00A13C8B" w14:paraId="53BDDD00" w14:textId="77777777">
        <w:trPr>
          <w:jc w:val="center"/>
        </w:trPr>
        <w:tc>
          <w:tcPr>
            <w:tcW w:w="2091" w:type="dxa"/>
            <w:shd w:val="solid" w:color="C0C0C0" w:fill="FFFFFF"/>
          </w:tcPr>
          <w:p w14:paraId="18002D6D" w14:textId="77777777" w:rsidR="00A13C8B" w:rsidRDefault="00000000">
            <w:pPr>
              <w:rPr>
                <w:rFonts w:eastAsia="MS Mincho"/>
                <w:b/>
                <w:sz w:val="28"/>
                <w:lang w:eastAsia="en-US"/>
              </w:rPr>
            </w:pPr>
            <w:r>
              <w:rPr>
                <w:b/>
                <w:sz w:val="28"/>
              </w:rPr>
              <w:t>Версия:</w:t>
            </w:r>
          </w:p>
        </w:tc>
        <w:tc>
          <w:tcPr>
            <w:tcW w:w="4525" w:type="dxa"/>
          </w:tcPr>
          <w:p w14:paraId="59DB7900" w14:textId="77777777" w:rsidR="00A13C8B" w:rsidRDefault="00000000">
            <w:pPr>
              <w:rPr>
                <w:rFonts w:eastAsia="MS Mincho"/>
                <w:sz w:val="28"/>
                <w:lang w:val="en-US" w:eastAsia="en-US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DOCPROPERTY  Версия  \* MERGEFORMAT </w:instrText>
            </w:r>
            <w:r>
              <w:rPr>
                <w:sz w:val="28"/>
              </w:rPr>
              <w:fldChar w:fldCharType="separate"/>
            </w:r>
            <w:r>
              <w:rPr>
                <w:sz w:val="28"/>
              </w:rPr>
              <w:t>1.0</w:t>
            </w:r>
            <w:r>
              <w:rPr>
                <w:sz w:val="28"/>
              </w:rPr>
              <w:fldChar w:fldCharType="end"/>
            </w:r>
          </w:p>
        </w:tc>
      </w:tr>
    </w:tbl>
    <w:p w14:paraId="35D42756" w14:textId="77777777" w:rsidR="00A13C8B" w:rsidRDefault="00A13C8B">
      <w:pPr>
        <w:pStyle w:val="aff8"/>
        <w:rPr>
          <w:lang w:eastAsia="en-US"/>
        </w:rPr>
        <w:sectPr w:rsidR="00A13C8B">
          <w:headerReference w:type="default" r:id="rId14"/>
          <w:footerReference w:type="default" r:id="rId15"/>
          <w:footerReference w:type="first" r:id="rId16"/>
          <w:pgSz w:w="11909" w:h="16834"/>
          <w:pgMar w:top="1134" w:right="851" w:bottom="1134" w:left="1418" w:header="567" w:footer="284" w:gutter="0"/>
          <w:pgNumType w:start="2"/>
          <w:cols w:space="720"/>
          <w:titlePg/>
          <w:docGrid w:linePitch="360"/>
        </w:sectPr>
      </w:pPr>
      <w:bookmarkStart w:id="1" w:name="_Toc424450099"/>
      <w:bookmarkEnd w:id="1"/>
    </w:p>
    <w:p w14:paraId="26F5DC05" w14:textId="77777777" w:rsidR="00A13C8B" w:rsidRDefault="00000000">
      <w:pPr>
        <w:pStyle w:val="afff"/>
      </w:pPr>
      <w:r>
        <w:lastRenderedPageBreak/>
        <w:t>Содержание</w:t>
      </w:r>
    </w:p>
    <w:p w14:paraId="335F7B48" w14:textId="1F56AF39" w:rsidR="00165710" w:rsidRDefault="00000000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82819874" w:history="1">
        <w:r w:rsidR="00165710" w:rsidRPr="00C8651A">
          <w:rPr>
            <w:rStyle w:val="afd"/>
            <w:noProof/>
          </w:rPr>
          <w:t>Основные понятия и определения</w:t>
        </w:r>
        <w:r w:rsidR="00165710">
          <w:rPr>
            <w:noProof/>
            <w:webHidden/>
          </w:rPr>
          <w:tab/>
        </w:r>
        <w:r w:rsidR="00165710">
          <w:rPr>
            <w:noProof/>
            <w:webHidden/>
          </w:rPr>
          <w:fldChar w:fldCharType="begin"/>
        </w:r>
        <w:r w:rsidR="00165710">
          <w:rPr>
            <w:noProof/>
            <w:webHidden/>
          </w:rPr>
          <w:instrText xml:space="preserve"> PAGEREF _Toc182819874 \h </w:instrText>
        </w:r>
        <w:r w:rsidR="00165710">
          <w:rPr>
            <w:noProof/>
            <w:webHidden/>
          </w:rPr>
        </w:r>
        <w:r w:rsidR="00165710">
          <w:rPr>
            <w:noProof/>
            <w:webHidden/>
          </w:rPr>
          <w:fldChar w:fldCharType="separate"/>
        </w:r>
        <w:r w:rsidR="007C3AFF">
          <w:rPr>
            <w:noProof/>
            <w:webHidden/>
          </w:rPr>
          <w:t>4</w:t>
        </w:r>
        <w:r w:rsidR="00165710">
          <w:rPr>
            <w:noProof/>
            <w:webHidden/>
          </w:rPr>
          <w:fldChar w:fldCharType="end"/>
        </w:r>
      </w:hyperlink>
    </w:p>
    <w:p w14:paraId="71093685" w14:textId="0ABB2523" w:rsidR="00165710" w:rsidRDefault="00000000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hyperlink w:anchor="_Toc182819875" w:history="1">
        <w:r w:rsidR="00165710" w:rsidRPr="00C8651A">
          <w:rPr>
            <w:rStyle w:val="afd"/>
            <w:noProof/>
          </w:rPr>
          <w:t>1.</w:t>
        </w:r>
        <w:r w:rsidR="00165710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65710" w:rsidRPr="00C8651A">
          <w:rPr>
            <w:rStyle w:val="afd"/>
            <w:noProof/>
          </w:rPr>
          <w:t>Введение</w:t>
        </w:r>
        <w:r w:rsidR="00165710">
          <w:rPr>
            <w:noProof/>
            <w:webHidden/>
          </w:rPr>
          <w:tab/>
        </w:r>
        <w:r w:rsidR="00165710">
          <w:rPr>
            <w:noProof/>
            <w:webHidden/>
          </w:rPr>
          <w:fldChar w:fldCharType="begin"/>
        </w:r>
        <w:r w:rsidR="00165710">
          <w:rPr>
            <w:noProof/>
            <w:webHidden/>
          </w:rPr>
          <w:instrText xml:space="preserve"> PAGEREF _Toc182819875 \h </w:instrText>
        </w:r>
        <w:r w:rsidR="00165710">
          <w:rPr>
            <w:noProof/>
            <w:webHidden/>
          </w:rPr>
        </w:r>
        <w:r w:rsidR="00165710">
          <w:rPr>
            <w:noProof/>
            <w:webHidden/>
          </w:rPr>
          <w:fldChar w:fldCharType="separate"/>
        </w:r>
        <w:r w:rsidR="007C3AFF">
          <w:rPr>
            <w:noProof/>
            <w:webHidden/>
          </w:rPr>
          <w:t>5</w:t>
        </w:r>
        <w:r w:rsidR="00165710">
          <w:rPr>
            <w:noProof/>
            <w:webHidden/>
          </w:rPr>
          <w:fldChar w:fldCharType="end"/>
        </w:r>
      </w:hyperlink>
    </w:p>
    <w:p w14:paraId="097D8375" w14:textId="238B6EA8" w:rsidR="00165710" w:rsidRDefault="00000000">
      <w:pPr>
        <w:pStyle w:val="24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2819876" w:history="1">
        <w:r w:rsidR="00165710" w:rsidRPr="00C8651A">
          <w:rPr>
            <w:rStyle w:val="afd"/>
            <w:noProof/>
          </w:rPr>
          <w:t>1.1</w:t>
        </w:r>
        <w:r w:rsidR="00165710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65710" w:rsidRPr="00C8651A">
          <w:rPr>
            <w:rStyle w:val="afd"/>
            <w:noProof/>
          </w:rPr>
          <w:t>Проведенные проверки</w:t>
        </w:r>
        <w:r w:rsidR="00165710">
          <w:rPr>
            <w:noProof/>
            <w:webHidden/>
          </w:rPr>
          <w:tab/>
        </w:r>
        <w:r w:rsidR="00165710">
          <w:rPr>
            <w:noProof/>
            <w:webHidden/>
          </w:rPr>
          <w:fldChar w:fldCharType="begin"/>
        </w:r>
        <w:r w:rsidR="00165710">
          <w:rPr>
            <w:noProof/>
            <w:webHidden/>
          </w:rPr>
          <w:instrText xml:space="preserve"> PAGEREF _Toc182819876 \h </w:instrText>
        </w:r>
        <w:r w:rsidR="00165710">
          <w:rPr>
            <w:noProof/>
            <w:webHidden/>
          </w:rPr>
        </w:r>
        <w:r w:rsidR="00165710">
          <w:rPr>
            <w:noProof/>
            <w:webHidden/>
          </w:rPr>
          <w:fldChar w:fldCharType="separate"/>
        </w:r>
        <w:r w:rsidR="007C3AFF">
          <w:rPr>
            <w:noProof/>
            <w:webHidden/>
          </w:rPr>
          <w:t>6</w:t>
        </w:r>
        <w:r w:rsidR="00165710">
          <w:rPr>
            <w:noProof/>
            <w:webHidden/>
          </w:rPr>
          <w:fldChar w:fldCharType="end"/>
        </w:r>
      </w:hyperlink>
    </w:p>
    <w:p w14:paraId="2F28CBCA" w14:textId="72DC7BDA" w:rsidR="00165710" w:rsidRDefault="00000000">
      <w:pPr>
        <w:pStyle w:val="24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2819877" w:history="1">
        <w:r w:rsidR="00165710" w:rsidRPr="00C8651A">
          <w:rPr>
            <w:rStyle w:val="afd"/>
            <w:noProof/>
          </w:rPr>
          <w:t>1.2</w:t>
        </w:r>
        <w:r w:rsidR="00165710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65710" w:rsidRPr="00C8651A">
          <w:rPr>
            <w:rStyle w:val="afd"/>
            <w:noProof/>
          </w:rPr>
          <w:t>Суммарные результаты</w:t>
        </w:r>
        <w:r w:rsidR="00165710">
          <w:rPr>
            <w:noProof/>
            <w:webHidden/>
          </w:rPr>
          <w:tab/>
        </w:r>
        <w:r w:rsidR="00165710">
          <w:rPr>
            <w:noProof/>
            <w:webHidden/>
          </w:rPr>
          <w:fldChar w:fldCharType="begin"/>
        </w:r>
        <w:r w:rsidR="00165710">
          <w:rPr>
            <w:noProof/>
            <w:webHidden/>
          </w:rPr>
          <w:instrText xml:space="preserve"> PAGEREF _Toc182819877 \h </w:instrText>
        </w:r>
        <w:r w:rsidR="00165710">
          <w:rPr>
            <w:noProof/>
            <w:webHidden/>
          </w:rPr>
        </w:r>
        <w:r w:rsidR="00165710">
          <w:rPr>
            <w:noProof/>
            <w:webHidden/>
          </w:rPr>
          <w:fldChar w:fldCharType="separate"/>
        </w:r>
        <w:r w:rsidR="007C3AFF">
          <w:rPr>
            <w:noProof/>
            <w:webHidden/>
          </w:rPr>
          <w:t>11</w:t>
        </w:r>
        <w:r w:rsidR="00165710">
          <w:rPr>
            <w:noProof/>
            <w:webHidden/>
          </w:rPr>
          <w:fldChar w:fldCharType="end"/>
        </w:r>
      </w:hyperlink>
    </w:p>
    <w:p w14:paraId="4B1EC545" w14:textId="40987218" w:rsidR="00165710" w:rsidRDefault="00000000">
      <w:pPr>
        <w:pStyle w:val="24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>HYPERLINK \l "_Toc182819878"</w:instrText>
      </w:r>
      <w:r>
        <w:rPr>
          <w:noProof/>
        </w:rPr>
      </w:r>
      <w:r>
        <w:rPr>
          <w:noProof/>
        </w:rPr>
        <w:fldChar w:fldCharType="separate"/>
      </w:r>
      <w:r w:rsidR="00165710" w:rsidRPr="00C8651A">
        <w:rPr>
          <w:rStyle w:val="afd"/>
          <w:noProof/>
        </w:rPr>
        <w:t>1.3</w:t>
      </w:r>
      <w:r w:rsidR="00165710"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 w:rsidR="00165710" w:rsidRPr="00C8651A">
        <w:rPr>
          <w:rStyle w:val="afd"/>
          <w:noProof/>
        </w:rPr>
        <w:t>Список выявленных ошибок</w:t>
      </w:r>
      <w:r w:rsidR="00165710">
        <w:rPr>
          <w:noProof/>
          <w:webHidden/>
        </w:rPr>
        <w:tab/>
      </w:r>
      <w:r w:rsidR="00165710">
        <w:rPr>
          <w:noProof/>
          <w:webHidden/>
        </w:rPr>
        <w:fldChar w:fldCharType="begin"/>
      </w:r>
      <w:r w:rsidR="00165710">
        <w:rPr>
          <w:noProof/>
          <w:webHidden/>
        </w:rPr>
        <w:instrText xml:space="preserve"> PAGEREF _Toc182819878 \h </w:instrText>
      </w:r>
      <w:r w:rsidR="00165710">
        <w:rPr>
          <w:noProof/>
          <w:webHidden/>
        </w:rPr>
      </w:r>
      <w:r w:rsidR="00165710">
        <w:rPr>
          <w:noProof/>
          <w:webHidden/>
        </w:rPr>
        <w:fldChar w:fldCharType="separate"/>
      </w:r>
      <w:ins w:id="2" w:author="Elena Borisenok" w:date="2024-12-06T12:33:00Z">
        <w:r w:rsidR="007C3AFF">
          <w:rPr>
            <w:noProof/>
            <w:webHidden/>
          </w:rPr>
          <w:t>12</w:t>
        </w:r>
      </w:ins>
      <w:del w:id="3" w:author="Elena Borisenok" w:date="2024-12-06T12:33:00Z">
        <w:r w:rsidR="00962246" w:rsidDel="007C3AFF">
          <w:rPr>
            <w:noProof/>
            <w:webHidden/>
          </w:rPr>
          <w:delText>13</w:delText>
        </w:r>
      </w:del>
      <w:r w:rsidR="00165710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7682CD71" w14:textId="16F3A497" w:rsidR="00165710" w:rsidRDefault="00000000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>HYPERLINK \l "_Toc182819879"</w:instrText>
      </w:r>
      <w:r>
        <w:rPr>
          <w:noProof/>
        </w:rPr>
      </w:r>
      <w:r>
        <w:rPr>
          <w:noProof/>
        </w:rPr>
        <w:fldChar w:fldCharType="separate"/>
      </w:r>
      <w:r w:rsidR="00165710" w:rsidRPr="00C8651A">
        <w:rPr>
          <w:rStyle w:val="afd"/>
          <w:noProof/>
        </w:rPr>
        <w:t>2.</w:t>
      </w:r>
      <w:r w:rsidR="00165710"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 w:rsidR="00165710" w:rsidRPr="00C8651A">
        <w:rPr>
          <w:rStyle w:val="afd"/>
          <w:noProof/>
        </w:rPr>
        <w:t>Выводы</w:t>
      </w:r>
      <w:r w:rsidR="00165710">
        <w:rPr>
          <w:noProof/>
          <w:webHidden/>
        </w:rPr>
        <w:tab/>
      </w:r>
      <w:r w:rsidR="00165710">
        <w:rPr>
          <w:noProof/>
          <w:webHidden/>
        </w:rPr>
        <w:fldChar w:fldCharType="begin"/>
      </w:r>
      <w:r w:rsidR="00165710">
        <w:rPr>
          <w:noProof/>
          <w:webHidden/>
        </w:rPr>
        <w:instrText xml:space="preserve"> PAGEREF _Toc182819879 \h </w:instrText>
      </w:r>
      <w:r w:rsidR="00165710">
        <w:rPr>
          <w:noProof/>
          <w:webHidden/>
        </w:rPr>
      </w:r>
      <w:r w:rsidR="00165710">
        <w:rPr>
          <w:noProof/>
          <w:webHidden/>
        </w:rPr>
        <w:fldChar w:fldCharType="separate"/>
      </w:r>
      <w:ins w:id="4" w:author="Elena Borisenok" w:date="2024-12-06T12:33:00Z">
        <w:r w:rsidR="007C3AFF">
          <w:rPr>
            <w:noProof/>
            <w:webHidden/>
          </w:rPr>
          <w:t>13</w:t>
        </w:r>
      </w:ins>
      <w:del w:id="5" w:author="Elena Borisenok" w:date="2024-12-06T12:33:00Z">
        <w:r w:rsidR="00962246" w:rsidDel="007C3AFF">
          <w:rPr>
            <w:noProof/>
            <w:webHidden/>
          </w:rPr>
          <w:delText>14</w:delText>
        </w:r>
      </w:del>
      <w:r w:rsidR="00165710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15EF183" w14:textId="77777777" w:rsidR="00A13C8B" w:rsidRDefault="00000000">
      <w:pPr>
        <w:pStyle w:val="10"/>
        <w:numPr>
          <w:ilvl w:val="0"/>
          <w:numId w:val="0"/>
        </w:numPr>
      </w:pPr>
      <w:r>
        <w:lastRenderedPageBreak/>
        <w:fldChar w:fldCharType="end"/>
      </w:r>
      <w:bookmarkStart w:id="6" w:name="_Toc182819874"/>
      <w:bookmarkStart w:id="7" w:name="_Toc414270414"/>
      <w:r>
        <w:t>Основные понятия и определения</w:t>
      </w:r>
      <w:bookmarkEnd w:id="6"/>
    </w:p>
    <w:p w14:paraId="5263EC2E" w14:textId="77777777" w:rsidR="00A13C8B" w:rsidRDefault="00000000">
      <w:pPr>
        <w:keepNext/>
        <w:keepLines/>
        <w:spacing w:before="120" w:after="120" w:line="0" w:lineRule="atLeast"/>
        <w:ind w:firstLine="709"/>
        <w:rPr>
          <w:iCs/>
          <w:lang w:eastAsia="en-US"/>
        </w:rPr>
      </w:pPr>
      <w:r>
        <w:rPr>
          <w:iCs/>
          <w:lang w:eastAsia="en-US"/>
        </w:rPr>
        <w:t>Для целей настоящего Протокола тестирования (далее – настоящий документ) используются следующие понятия и определения:</w:t>
      </w:r>
    </w:p>
    <w:p w14:paraId="5E688663" w14:textId="77777777" w:rsidR="00A13C8B" w:rsidRDefault="00000000">
      <w:pPr>
        <w:pStyle w:val="affff4"/>
      </w:pPr>
      <w:r>
        <w:rPr>
          <w:b/>
          <w:i/>
        </w:rPr>
        <w:t>Банк</w:t>
      </w:r>
      <w:r>
        <w:t xml:space="preserve"> – публичное акционерное общество «Промсвязьбанк».</w:t>
      </w:r>
    </w:p>
    <w:p w14:paraId="6AF87075" w14:textId="77777777" w:rsidR="00A13C8B" w:rsidRDefault="00000000">
      <w:pPr>
        <w:pStyle w:val="affff4"/>
      </w:pPr>
      <w:r>
        <w:rPr>
          <w:b/>
          <w:i/>
        </w:rPr>
        <w:t>Информационная система (ИС)</w:t>
      </w:r>
      <w:r>
        <w:rPr>
          <w:i/>
        </w:rPr>
        <w:t xml:space="preserve"> </w:t>
      </w:r>
      <w:r>
        <w:t>– взаимосвязанная совокупность технических и программных средств, других объектов информационной инфраструктуры, содержащейся в базах данных информации и обеспечивающих ее обработку технологий.</w:t>
      </w:r>
    </w:p>
    <w:p w14:paraId="57FF394E" w14:textId="77777777" w:rsidR="00A13C8B" w:rsidRDefault="00000000">
      <w:pPr>
        <w:pStyle w:val="affff4"/>
      </w:pPr>
      <w:r>
        <w:rPr>
          <w:b/>
          <w:i/>
        </w:rPr>
        <w:t>Программа и методика испытаний (ПМИ)</w:t>
      </w:r>
      <w:r>
        <w:t xml:space="preserve"> – </w:t>
      </w:r>
      <w:r>
        <w:rPr>
          <w:rFonts w:eastAsia="Calibri"/>
        </w:rPr>
        <w:t xml:space="preserve">документ, определяющий объекты испытаний, методы и порядок их проведения, а также описание ожидаемых результатов, </w:t>
      </w:r>
      <w:r>
        <w:t>шаблон которой размещен в подразделе 3.2 Альбома форм документов, оформляемых на стадия жизненного цикла информационных систем ПАО «Промсвязьбанк», утвержденного приказом Банка от 1 июня 2017 г. № 98/1.</w:t>
      </w:r>
    </w:p>
    <w:p w14:paraId="75464877" w14:textId="77777777" w:rsidR="00A13C8B" w:rsidRDefault="00000000">
      <w:pPr>
        <w:pStyle w:val="affff4"/>
      </w:pPr>
      <w:r>
        <w:rPr>
          <w:b/>
          <w:i/>
        </w:rPr>
        <w:t xml:space="preserve">Техническое задание (ТЗ) </w:t>
      </w:r>
      <w:r>
        <w:t xml:space="preserve">– </w:t>
      </w:r>
      <w:r>
        <w:rPr>
          <w:rFonts w:eastAsia="Calibri"/>
        </w:rPr>
        <w:t xml:space="preserve">документ, предназначенный для проектирования разработки ИС или доработки ИС, форма которого определена </w:t>
      </w:r>
      <w:r>
        <w:t>в подразделе 2.1 Альбома форм документов, оформляемых на стадиях жизненного цикла информационных систем ПАО «Промсвязьбанк», утвержденного приказом Банка от 1 июня 2017 г. № 98/1.].</w:t>
      </w:r>
    </w:p>
    <w:p w14:paraId="2456E2FC" w14:textId="77777777" w:rsidR="00A13C8B" w:rsidRDefault="00000000">
      <w:pPr>
        <w:pStyle w:val="affff4"/>
      </w:pPr>
      <w:r>
        <w:rPr>
          <w:b/>
          <w:bCs/>
          <w:i/>
          <w:iCs/>
        </w:rPr>
        <w:t xml:space="preserve">API (Application </w:t>
      </w:r>
      <w:proofErr w:type="spellStart"/>
      <w:r>
        <w:rPr>
          <w:b/>
          <w:bCs/>
          <w:i/>
          <w:iCs/>
        </w:rPr>
        <w:t>Programming</w:t>
      </w:r>
      <w:proofErr w:type="spellEnd"/>
      <w:r>
        <w:rPr>
          <w:b/>
          <w:bCs/>
          <w:i/>
          <w:iCs/>
        </w:rPr>
        <w:t xml:space="preserve"> Interface)</w:t>
      </w:r>
      <w:r>
        <w:t xml:space="preserve"> – интерфейс программирования приложений, способ взаимодействия компонентов ПО.</w:t>
      </w:r>
    </w:p>
    <w:p w14:paraId="344EAACD" w14:textId="77777777" w:rsidR="00A13C8B" w:rsidRDefault="00000000">
      <w:pPr>
        <w:pStyle w:val="affff4"/>
      </w:pPr>
      <w:r>
        <w:rPr>
          <w:b/>
          <w:bCs/>
          <w:i/>
          <w:iCs/>
        </w:rPr>
        <w:t xml:space="preserve">Audit </w:t>
      </w:r>
      <w:proofErr w:type="spellStart"/>
      <w:r>
        <w:rPr>
          <w:b/>
          <w:bCs/>
          <w:i/>
          <w:iCs/>
        </w:rPr>
        <w:t>Log</w:t>
      </w:r>
      <w:proofErr w:type="spellEnd"/>
      <w:r>
        <w:t xml:space="preserve"> – журнал событий для регистрации действий пользователей и администраторов в системе.</w:t>
      </w:r>
    </w:p>
    <w:p w14:paraId="48FB385D" w14:textId="77777777" w:rsidR="00A13C8B" w:rsidRDefault="00000000">
      <w:pPr>
        <w:pStyle w:val="affff4"/>
      </w:pPr>
      <w:r>
        <w:rPr>
          <w:b/>
          <w:bCs/>
          <w:i/>
          <w:iCs/>
        </w:rPr>
        <w:t>Кластер</w:t>
      </w:r>
      <w:r>
        <w:t xml:space="preserve"> – совокупность вычислительных ресурсов для управления контейнерами и выполнения приложений.</w:t>
      </w:r>
    </w:p>
    <w:p w14:paraId="68AE22F9" w14:textId="77777777" w:rsidR="00A13C8B" w:rsidRDefault="00000000">
      <w:pPr>
        <w:pStyle w:val="affff4"/>
      </w:pPr>
      <w:r>
        <w:rPr>
          <w:b/>
          <w:bCs/>
          <w:i/>
          <w:iCs/>
        </w:rPr>
        <w:t xml:space="preserve">Контейнер </w:t>
      </w:r>
      <w:r>
        <w:t>– изолированное окружение для выполнения приложений в виде контейнеров.</w:t>
      </w:r>
    </w:p>
    <w:p w14:paraId="7B808677" w14:textId="77777777" w:rsidR="00A13C8B" w:rsidRDefault="00000000">
      <w:pPr>
        <w:pStyle w:val="affff4"/>
      </w:pPr>
      <w:r>
        <w:rPr>
          <w:b/>
          <w:bCs/>
          <w:i/>
          <w:iCs/>
        </w:rPr>
        <w:t xml:space="preserve">DevOps </w:t>
      </w:r>
      <w:r>
        <w:t>– методология автоматизации процессов разработки и эксплуатации ПО.</w:t>
      </w:r>
    </w:p>
    <w:p w14:paraId="0CB38589" w14:textId="77777777" w:rsidR="00A13C8B" w:rsidRDefault="00000000">
      <w:pPr>
        <w:pStyle w:val="affff4"/>
      </w:pPr>
      <w:r>
        <w:rPr>
          <w:b/>
          <w:bCs/>
          <w:i/>
          <w:iCs/>
        </w:rPr>
        <w:t>DevSecOps</w:t>
      </w:r>
      <w:r>
        <w:t xml:space="preserve"> – интеграция безопасности в каждый этап жизненного цикла ПО.</w:t>
      </w:r>
    </w:p>
    <w:p w14:paraId="5E168773" w14:textId="77777777" w:rsidR="00A13C8B" w:rsidRDefault="00000000">
      <w:pPr>
        <w:pStyle w:val="affff4"/>
      </w:pPr>
      <w:r>
        <w:rPr>
          <w:b/>
          <w:bCs/>
          <w:i/>
          <w:iCs/>
        </w:rPr>
        <w:t>Ingress</w:t>
      </w:r>
      <w:r>
        <w:t xml:space="preserve"> – механизм для управления входящим трафиком в кластере, обеспечивая доступ к сервисам.</w:t>
      </w:r>
    </w:p>
    <w:p w14:paraId="215726D6" w14:textId="77777777" w:rsidR="00A13C8B" w:rsidRDefault="00000000">
      <w:pPr>
        <w:pStyle w:val="affff4"/>
      </w:pPr>
      <w:r>
        <w:rPr>
          <w:b/>
          <w:bCs/>
          <w:i/>
          <w:iCs/>
        </w:rPr>
        <w:t>Kubernetes</w:t>
      </w:r>
      <w:r>
        <w:t xml:space="preserve"> – система оркестрации контейнеров с открытым исходным кодом, для развертывания и управления контейнерами.</w:t>
      </w:r>
    </w:p>
    <w:p w14:paraId="2779B457" w14:textId="77777777" w:rsidR="00A13C8B" w:rsidRDefault="00000000">
      <w:pPr>
        <w:pStyle w:val="affff4"/>
      </w:pPr>
      <w:proofErr w:type="spellStart"/>
      <w:r>
        <w:rPr>
          <w:b/>
          <w:bCs/>
          <w:i/>
          <w:iCs/>
        </w:rPr>
        <w:t>mTLS</w:t>
      </w:r>
      <w:proofErr w:type="spellEnd"/>
      <w:r>
        <w:rPr>
          <w:b/>
          <w:bCs/>
          <w:i/>
          <w:iCs/>
        </w:rPr>
        <w:t xml:space="preserve"> (</w:t>
      </w:r>
      <w:proofErr w:type="spellStart"/>
      <w:r>
        <w:rPr>
          <w:b/>
          <w:bCs/>
          <w:i/>
          <w:iCs/>
        </w:rPr>
        <w:t>Mutual</w:t>
      </w:r>
      <w:proofErr w:type="spellEnd"/>
      <w:r>
        <w:rPr>
          <w:b/>
          <w:bCs/>
          <w:i/>
          <w:iCs/>
        </w:rPr>
        <w:t xml:space="preserve"> TLS)</w:t>
      </w:r>
      <w:r>
        <w:t xml:space="preserve"> – шифрование и проверка подлинности узлов через взаимное TLS.</w:t>
      </w:r>
    </w:p>
    <w:p w14:paraId="030823DC" w14:textId="77777777" w:rsidR="00A13C8B" w:rsidRDefault="00000000">
      <w:pPr>
        <w:pStyle w:val="affff4"/>
      </w:pPr>
      <w:r>
        <w:rPr>
          <w:b/>
          <w:bCs/>
          <w:i/>
          <w:iCs/>
        </w:rPr>
        <w:t xml:space="preserve">Namespace </w:t>
      </w:r>
      <w:r>
        <w:t>– логическое изолированное пространство для организации ресурсов внутри кластера.</w:t>
      </w:r>
    </w:p>
    <w:p w14:paraId="6A544F83" w14:textId="77777777" w:rsidR="00A13C8B" w:rsidRDefault="00000000">
      <w:pPr>
        <w:pStyle w:val="affff4"/>
      </w:pPr>
      <w:proofErr w:type="spellStart"/>
      <w:r>
        <w:rPr>
          <w:b/>
          <w:bCs/>
          <w:i/>
          <w:iCs/>
        </w:rPr>
        <w:t>Node</w:t>
      </w:r>
      <w:proofErr w:type="spellEnd"/>
      <w:r>
        <w:rPr>
          <w:b/>
          <w:bCs/>
          <w:i/>
          <w:iCs/>
        </w:rPr>
        <w:t xml:space="preserve"> </w:t>
      </w:r>
      <w:r>
        <w:t>– узел в кластере Kubernetes, физический или виртуальный сервер для запуска контейнеров.</w:t>
      </w:r>
    </w:p>
    <w:p w14:paraId="3F7B5552" w14:textId="77777777" w:rsidR="00A13C8B" w:rsidRDefault="00000000">
      <w:pPr>
        <w:pStyle w:val="affff4"/>
      </w:pPr>
      <w:r>
        <w:rPr>
          <w:b/>
          <w:bCs/>
        </w:rPr>
        <w:t>Pod</w:t>
      </w:r>
      <w:r>
        <w:t xml:space="preserve"> – наименьшая единица развертывания в Kubernetes, может содержать один или несколько контейнеров.</w:t>
      </w:r>
    </w:p>
    <w:p w14:paraId="7984F783" w14:textId="77777777" w:rsidR="00A13C8B" w:rsidRDefault="00000000">
      <w:pPr>
        <w:pStyle w:val="affff4"/>
      </w:pPr>
      <w:r>
        <w:rPr>
          <w:b/>
          <w:bCs/>
          <w:i/>
          <w:iCs/>
        </w:rPr>
        <w:t>RBAC (</w:t>
      </w:r>
      <w:proofErr w:type="spellStart"/>
      <w:r>
        <w:rPr>
          <w:b/>
          <w:bCs/>
          <w:i/>
          <w:iCs/>
        </w:rPr>
        <w:t>Role</w:t>
      </w:r>
      <w:proofErr w:type="spellEnd"/>
      <w:r>
        <w:rPr>
          <w:b/>
          <w:bCs/>
          <w:i/>
          <w:iCs/>
        </w:rPr>
        <w:t>-Based Access Control)</w:t>
      </w:r>
      <w:r>
        <w:t xml:space="preserve"> – управление доступом на основе ролей для защиты ресурсов и данных.</w:t>
      </w:r>
    </w:p>
    <w:p w14:paraId="7D185CCA" w14:textId="77777777" w:rsidR="00A13C8B" w:rsidRDefault="00000000">
      <w:pPr>
        <w:pStyle w:val="affff4"/>
      </w:pPr>
      <w:r>
        <w:rPr>
          <w:b/>
          <w:bCs/>
          <w:i/>
          <w:iCs/>
        </w:rPr>
        <w:t>Secret</w:t>
      </w:r>
      <w:r>
        <w:t xml:space="preserve"> </w:t>
      </w:r>
      <w:r>
        <w:rPr>
          <w:b/>
          <w:bCs/>
          <w:i/>
          <w:iCs/>
        </w:rPr>
        <w:t>(секрет)</w:t>
      </w:r>
      <w:r>
        <w:t xml:space="preserve"> – ресурс в Kubernetes для безопасного хранения конфиденциальной информации.</w:t>
      </w:r>
    </w:p>
    <w:p w14:paraId="2AACA97F" w14:textId="77777777" w:rsidR="00A13C8B" w:rsidRDefault="00000000">
      <w:pPr>
        <w:pStyle w:val="affff4"/>
      </w:pPr>
      <w:r>
        <w:rPr>
          <w:b/>
          <w:bCs/>
          <w:i/>
          <w:iCs/>
        </w:rPr>
        <w:t>TLS (Transport Layer Security)</w:t>
      </w:r>
      <w:r>
        <w:t xml:space="preserve"> – протокол для безопасной передачи данных между узлами в сети.</w:t>
      </w:r>
    </w:p>
    <w:p w14:paraId="3CEF2735" w14:textId="77777777" w:rsidR="00A13C8B" w:rsidRDefault="00000000">
      <w:pPr>
        <w:pStyle w:val="affff4"/>
      </w:pPr>
      <w:r>
        <w:rPr>
          <w:b/>
          <w:bCs/>
          <w:i/>
          <w:iCs/>
        </w:rPr>
        <w:t>Управление конфигурацией</w:t>
      </w:r>
      <w:r>
        <w:t xml:space="preserve"> – процесс настройки и поддержания параметров системы для обеспечения стабильности работы.</w:t>
      </w:r>
    </w:p>
    <w:p w14:paraId="3DBFED54" w14:textId="77777777" w:rsidR="00A13C8B" w:rsidRDefault="00000000">
      <w:pPr>
        <w:pStyle w:val="affff4"/>
      </w:pPr>
      <w:r>
        <w:rPr>
          <w:b/>
          <w:bCs/>
          <w:i/>
          <w:iCs/>
        </w:rPr>
        <w:t>Функциональное тестирование</w:t>
      </w:r>
      <w:r>
        <w:t xml:space="preserve"> – проверка соответствия работы системы требованиям ТЗ.</w:t>
      </w:r>
    </w:p>
    <w:p w14:paraId="07007787" w14:textId="77777777" w:rsidR="00A13C8B" w:rsidRPr="005D096D" w:rsidRDefault="00000000" w:rsidP="005D096D">
      <w:pPr>
        <w:pStyle w:val="10"/>
      </w:pPr>
      <w:bookmarkStart w:id="8" w:name="_Toc182819875"/>
      <w:r w:rsidRPr="005D096D">
        <w:lastRenderedPageBreak/>
        <w:t>Введение</w:t>
      </w:r>
      <w:bookmarkEnd w:id="7"/>
      <w:bookmarkEnd w:id="8"/>
    </w:p>
    <w:p w14:paraId="37F61883" w14:textId="77777777" w:rsidR="00A13C8B" w:rsidRDefault="00000000">
      <w:pPr>
        <w:spacing w:before="120" w:after="120" w:line="0" w:lineRule="atLeast"/>
        <w:ind w:firstLine="709"/>
      </w:pPr>
      <w:r>
        <w:t xml:space="preserve">Настоящий документ является протоколом испытания ИС "Платформа DevOps (ИС ТП)" в рамках введения в промышленную эксплуатацию. </w:t>
      </w:r>
    </w:p>
    <w:p w14:paraId="77172258" w14:textId="77777777" w:rsidR="00A13C8B" w:rsidRDefault="00000000">
      <w:pPr>
        <w:spacing w:before="120" w:after="120" w:line="0" w:lineRule="atLeast"/>
        <w:ind w:firstLine="709"/>
        <w:rPr>
          <w:color w:val="0070C0"/>
        </w:rPr>
      </w:pPr>
      <w:r>
        <w:rPr>
          <w:color w:val="000000"/>
        </w:rPr>
        <w:t xml:space="preserve">Проведенные виды тестирования: </w:t>
      </w:r>
    </w:p>
    <w:p w14:paraId="50AFF7B6" w14:textId="67A61242" w:rsidR="00113FDF" w:rsidRDefault="00113FDF" w:rsidP="00113FDF">
      <w:pPr>
        <w:pStyle w:val="a8"/>
      </w:pPr>
      <w:r>
        <w:t>Функциональное тестирование — проверка соответствия системы функциональным требованиям.</w:t>
      </w:r>
    </w:p>
    <w:p w14:paraId="09BEEAFF" w14:textId="77777777" w:rsidR="00113FDF" w:rsidRDefault="00113FDF" w:rsidP="00113FDF">
      <w:pPr>
        <w:pStyle w:val="a8"/>
      </w:pPr>
      <w:r>
        <w:t>Тестирование безопасности — проверка защиты и контроля доступа.</w:t>
      </w:r>
    </w:p>
    <w:p w14:paraId="7C49DEFF" w14:textId="77777777" w:rsidR="00113FDF" w:rsidRDefault="00113FDF" w:rsidP="00113FDF">
      <w:pPr>
        <w:pStyle w:val="a8"/>
      </w:pPr>
      <w:r>
        <w:t>Мониторинг — контроль производительности и стабильности системы в реальном времени.</w:t>
      </w:r>
    </w:p>
    <w:p w14:paraId="38FCDCD7" w14:textId="77777777" w:rsidR="00113FDF" w:rsidRDefault="00113FDF" w:rsidP="00113FDF">
      <w:pPr>
        <w:pStyle w:val="a8"/>
      </w:pPr>
      <w:r>
        <w:t>Тестирование масштабируемости — проверка способности системы увеличивать производительность при добавлении ресурсов.</w:t>
      </w:r>
    </w:p>
    <w:p w14:paraId="6123A188" w14:textId="3AD48C8E" w:rsidR="00113FDF" w:rsidRDefault="00113FDF" w:rsidP="00113FDF">
      <w:pPr>
        <w:pStyle w:val="a8"/>
      </w:pPr>
      <w:r>
        <w:t>Прочее тестирование — включает дополнительные тесты, не входящие в другие категории.</w:t>
      </w:r>
    </w:p>
    <w:p w14:paraId="0798BE96" w14:textId="77777777" w:rsidR="00A13C8B" w:rsidRDefault="00000000">
      <w:pPr>
        <w:spacing w:before="120" w:after="120" w:line="0" w:lineRule="atLeast"/>
        <w:ind w:firstLine="709"/>
        <w:rPr>
          <w:ins w:id="9" w:author="Elena Borisenok" w:date="2024-12-13T10:52:00Z"/>
        </w:rPr>
      </w:pPr>
      <w:r>
        <w:t>Настоящий документ содержит результаты испытаний, описание выявленных ошибок.</w:t>
      </w:r>
      <w:bookmarkStart w:id="10" w:name="_Toc414270415"/>
    </w:p>
    <w:p w14:paraId="57BECD45" w14:textId="34D8C3D4" w:rsidR="00D60AF2" w:rsidRDefault="00D60AF2">
      <w:pPr>
        <w:spacing w:before="120" w:after="120" w:line="0" w:lineRule="atLeast"/>
        <w:ind w:firstLine="709"/>
      </w:pPr>
      <w:ins w:id="11" w:author="Elena Borisenok" w:date="2024-12-13T10:52:00Z">
        <w:r>
          <w:t>В ходе испытаний, в случае неудовлетворительных результатов выполнения сценариев, предусмотренных Программой и методикой испытаний (ПМИ), либо отсутствия необходимых сценариев, принимается решение о разработке следующей версии ПМИ с учетом выявленных замечаний и дополнений. При этом отсутствие отдельных сценариев или их неудовлетворительное выполнение не являются основанием для прекращения опытной эксплуатации.</w:t>
        </w:r>
      </w:ins>
    </w:p>
    <w:p w14:paraId="09D426EF" w14:textId="77777777" w:rsidR="00A13C8B" w:rsidRDefault="00000000">
      <w:pPr>
        <w:pStyle w:val="ae"/>
        <w:widowControl w:val="0"/>
        <w:numPr>
          <w:ilvl w:val="0"/>
          <w:numId w:val="147"/>
        </w:numPr>
        <w:tabs>
          <w:tab w:val="left" w:pos="709"/>
        </w:tabs>
        <w:spacing w:before="120" w:after="120"/>
        <w:ind w:left="0" w:firstLine="0"/>
        <w:contextualSpacing w:val="0"/>
        <w:jc w:val="left"/>
        <w:rPr>
          <w:b/>
        </w:rPr>
      </w:pPr>
      <w:r>
        <w:rPr>
          <w:b/>
        </w:rPr>
        <w:t>Объем испытаний</w:t>
      </w:r>
      <w:bookmarkEnd w:id="10"/>
    </w:p>
    <w:p w14:paraId="2AE65945" w14:textId="77777777" w:rsidR="00A13C8B" w:rsidRDefault="00000000">
      <w:pPr>
        <w:spacing w:line="0" w:lineRule="atLeast"/>
        <w:ind w:firstLine="709"/>
      </w:pPr>
      <w:r>
        <w:t>Тестирования проводились согласно следующим документам: "Программа и методика испытаний (ПМИ)"</w:t>
      </w:r>
    </w:p>
    <w:p w14:paraId="61FB799E" w14:textId="77777777" w:rsidR="00A13C8B" w:rsidRDefault="00000000">
      <w:pPr>
        <w:pStyle w:val="ae"/>
        <w:widowControl w:val="0"/>
        <w:numPr>
          <w:ilvl w:val="0"/>
          <w:numId w:val="147"/>
        </w:numPr>
        <w:tabs>
          <w:tab w:val="left" w:pos="709"/>
        </w:tabs>
        <w:spacing w:before="120" w:after="120"/>
        <w:ind w:left="0" w:firstLine="0"/>
        <w:contextualSpacing w:val="0"/>
        <w:jc w:val="left"/>
        <w:rPr>
          <w:b/>
        </w:rPr>
      </w:pPr>
      <w:bookmarkStart w:id="12" w:name="_Toc422647906"/>
      <w:bookmarkStart w:id="13" w:name="_Toc95636181"/>
      <w:bookmarkStart w:id="14" w:name="_Toc97379801"/>
      <w:bookmarkStart w:id="15" w:name="_Toc101791213"/>
      <w:bookmarkStart w:id="16" w:name="_Toc101851579"/>
      <w:bookmarkStart w:id="17" w:name="_Toc115506223"/>
      <w:bookmarkStart w:id="18" w:name="_Toc414270416"/>
      <w:r>
        <w:rPr>
          <w:b/>
        </w:rPr>
        <w:t>Результаты тестирования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07757C2B" w14:textId="77777777" w:rsidR="00A13C8B" w:rsidRDefault="00000000">
      <w:pPr>
        <w:widowControl w:val="0"/>
        <w:numPr>
          <w:ilvl w:val="0"/>
          <w:numId w:val="144"/>
        </w:numPr>
        <w:tabs>
          <w:tab w:val="left" w:pos="1418"/>
        </w:tabs>
        <w:spacing w:before="120" w:after="120" w:line="0" w:lineRule="atLeast"/>
        <w:ind w:left="0" w:firstLine="709"/>
      </w:pPr>
      <w:r>
        <w:rPr>
          <w:b/>
        </w:rPr>
        <w:t>Успешен</w:t>
      </w:r>
      <w:r>
        <w:t xml:space="preserve"> – требования проверены, фактический результат совпал с ожидаемым.</w:t>
      </w:r>
    </w:p>
    <w:p w14:paraId="412921F6" w14:textId="77777777" w:rsidR="00A13C8B" w:rsidRDefault="00000000">
      <w:pPr>
        <w:widowControl w:val="0"/>
        <w:numPr>
          <w:ilvl w:val="0"/>
          <w:numId w:val="144"/>
        </w:numPr>
        <w:tabs>
          <w:tab w:val="left" w:pos="1418"/>
        </w:tabs>
        <w:spacing w:before="120" w:after="120" w:line="0" w:lineRule="atLeast"/>
        <w:ind w:left="0" w:firstLine="709"/>
      </w:pPr>
      <w:r>
        <w:rPr>
          <w:b/>
        </w:rPr>
        <w:t>Провален</w:t>
      </w:r>
      <w:r>
        <w:t xml:space="preserve"> – требования проверены, обнаружены ошибки.</w:t>
      </w:r>
    </w:p>
    <w:p w14:paraId="6208B7E0" w14:textId="77777777" w:rsidR="00A13C8B" w:rsidRDefault="00000000">
      <w:pPr>
        <w:widowControl w:val="0"/>
        <w:numPr>
          <w:ilvl w:val="0"/>
          <w:numId w:val="144"/>
        </w:numPr>
        <w:tabs>
          <w:tab w:val="left" w:pos="1418"/>
        </w:tabs>
        <w:spacing w:before="120" w:after="120" w:line="0" w:lineRule="atLeast"/>
        <w:ind w:left="0" w:firstLine="709"/>
      </w:pPr>
      <w:r>
        <w:rPr>
          <w:b/>
        </w:rPr>
        <w:t>Заблокирован</w:t>
      </w:r>
      <w:r>
        <w:t xml:space="preserve"> – проверка заблокирована ошибкой.</w:t>
      </w:r>
    </w:p>
    <w:p w14:paraId="03830098" w14:textId="77777777" w:rsidR="00A13C8B" w:rsidRDefault="00000000">
      <w:pPr>
        <w:widowControl w:val="0"/>
        <w:numPr>
          <w:ilvl w:val="0"/>
          <w:numId w:val="144"/>
        </w:numPr>
        <w:tabs>
          <w:tab w:val="left" w:pos="1418"/>
        </w:tabs>
        <w:spacing w:before="120" w:after="240" w:line="0" w:lineRule="atLeast"/>
        <w:ind w:left="0" w:firstLine="709"/>
        <w:rPr>
          <w:b/>
        </w:rPr>
      </w:pPr>
      <w:r>
        <w:rPr>
          <w:b/>
        </w:rPr>
        <w:t>Пропущен</w:t>
      </w:r>
      <w:r>
        <w:t xml:space="preserve"> – требования не проверялись.</w:t>
      </w:r>
    </w:p>
    <w:p w14:paraId="53BA7021" w14:textId="77777777" w:rsidR="00A13C8B" w:rsidRDefault="00000000" w:rsidP="005D096D">
      <w:pPr>
        <w:pStyle w:val="2"/>
      </w:pPr>
      <w:r>
        <w:br w:type="page" w:clear="all"/>
      </w:r>
      <w:bookmarkStart w:id="19" w:name="_Toc182819876"/>
      <w:r>
        <w:lastRenderedPageBreak/>
        <w:t>Проведенные проверки</w:t>
      </w:r>
      <w:bookmarkEnd w:id="19"/>
    </w:p>
    <w:tbl>
      <w:tblPr>
        <w:tblW w:w="52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"/>
        <w:gridCol w:w="1261"/>
        <w:gridCol w:w="2476"/>
        <w:gridCol w:w="874"/>
        <w:gridCol w:w="1210"/>
        <w:gridCol w:w="1081"/>
        <w:gridCol w:w="1148"/>
        <w:gridCol w:w="1543"/>
        <w:tblGridChange w:id="20">
          <w:tblGrid>
            <w:gridCol w:w="516"/>
            <w:gridCol w:w="1261"/>
            <w:gridCol w:w="2476"/>
            <w:gridCol w:w="874"/>
            <w:gridCol w:w="1210"/>
            <w:gridCol w:w="1081"/>
            <w:gridCol w:w="1148"/>
            <w:gridCol w:w="1543"/>
          </w:tblGrid>
        </w:tblGridChange>
      </w:tblGrid>
      <w:tr w:rsidR="00606BAB" w14:paraId="0597EE3E" w14:textId="77777777" w:rsidTr="000760CF">
        <w:trPr>
          <w:cantSplit/>
          <w:trHeight w:val="1134"/>
        </w:trPr>
        <w:tc>
          <w:tcPr>
            <w:tcW w:w="255" w:type="pct"/>
            <w:shd w:val="clear" w:color="auto" w:fill="D9D9D9"/>
          </w:tcPr>
          <w:p w14:paraId="4B91D5A5" w14:textId="77777777" w:rsidR="00606BAB" w:rsidRPr="00AA19D3" w:rsidRDefault="00606BAB" w:rsidP="00452449">
            <w:pPr>
              <w:spacing w:line="0" w:lineRule="atLeast"/>
              <w:jc w:val="center"/>
              <w:rPr>
                <w:b/>
                <w:sz w:val="20"/>
              </w:rPr>
            </w:pPr>
            <w:r w:rsidRPr="00AA19D3">
              <w:rPr>
                <w:b/>
                <w:sz w:val="20"/>
              </w:rPr>
              <w:t>№</w:t>
            </w:r>
          </w:p>
        </w:tc>
        <w:tc>
          <w:tcPr>
            <w:tcW w:w="624" w:type="pct"/>
            <w:shd w:val="clear" w:color="auto" w:fill="D9D9D9"/>
          </w:tcPr>
          <w:p w14:paraId="34BE0B8F" w14:textId="77777777" w:rsidR="00606BAB" w:rsidRPr="00AA19D3" w:rsidRDefault="00606BAB" w:rsidP="00452449">
            <w:pPr>
              <w:spacing w:line="0" w:lineRule="atLeast"/>
              <w:jc w:val="center"/>
              <w:rPr>
                <w:b/>
                <w:sz w:val="20"/>
              </w:rPr>
            </w:pPr>
            <w:r w:rsidRPr="00AA19D3">
              <w:rPr>
                <w:b/>
                <w:sz w:val="20"/>
              </w:rPr>
              <w:t>Код требования в ТЗ</w:t>
            </w:r>
            <w:r w:rsidRPr="00AA19D3">
              <w:rPr>
                <w:rStyle w:val="aff0"/>
                <w:b/>
                <w:sz w:val="20"/>
              </w:rPr>
              <w:footnoteReference w:id="1"/>
            </w:r>
          </w:p>
        </w:tc>
        <w:tc>
          <w:tcPr>
            <w:tcW w:w="1225" w:type="pct"/>
            <w:shd w:val="clear" w:color="auto" w:fill="D9D9D9"/>
          </w:tcPr>
          <w:p w14:paraId="79CE4703" w14:textId="77777777" w:rsidR="00606BAB" w:rsidRDefault="00606BAB" w:rsidP="00452449">
            <w:pPr>
              <w:spacing w:line="0" w:lineRule="atLeas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Краткое описание требования</w:t>
            </w:r>
          </w:p>
        </w:tc>
        <w:tc>
          <w:tcPr>
            <w:tcW w:w="432" w:type="pct"/>
            <w:shd w:val="clear" w:color="auto" w:fill="D9D9D9"/>
          </w:tcPr>
          <w:p w14:paraId="798724AA" w14:textId="77777777" w:rsidR="00606BAB" w:rsidRDefault="00606BAB" w:rsidP="00452449">
            <w:pPr>
              <w:spacing w:line="0" w:lineRule="atLeas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Пункт в ПМИ</w:t>
            </w: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598" w:type="pct"/>
            <w:shd w:val="clear" w:color="auto" w:fill="D9D9D9"/>
          </w:tcPr>
          <w:p w14:paraId="50968139" w14:textId="77777777" w:rsidR="00606BAB" w:rsidRDefault="00606BAB" w:rsidP="00452449">
            <w:pPr>
              <w:spacing w:line="0" w:lineRule="atLeas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sz w:val="20"/>
              </w:rPr>
              <w:t>Приоритет проверки</w:t>
            </w:r>
          </w:p>
        </w:tc>
        <w:tc>
          <w:tcPr>
            <w:tcW w:w="535" w:type="pct"/>
            <w:shd w:val="clear" w:color="auto" w:fill="D9D9D9"/>
          </w:tcPr>
          <w:p w14:paraId="38E83E1A" w14:textId="77777777" w:rsidR="00606BAB" w:rsidRDefault="00606BAB" w:rsidP="00452449">
            <w:pPr>
              <w:spacing w:line="0" w:lineRule="atLeas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sz w:val="20"/>
              </w:rPr>
              <w:t>Название проверки в ПМИ</w:t>
            </w:r>
          </w:p>
        </w:tc>
        <w:tc>
          <w:tcPr>
            <w:tcW w:w="568" w:type="pct"/>
            <w:shd w:val="clear" w:color="auto" w:fill="D9D9D9"/>
          </w:tcPr>
          <w:p w14:paraId="40A32F7B" w14:textId="77777777" w:rsidR="00606BAB" w:rsidRDefault="00606BAB" w:rsidP="00452449">
            <w:pPr>
              <w:spacing w:line="0" w:lineRule="atLeas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sz w:val="20"/>
              </w:rPr>
              <w:t>Результат</w:t>
            </w:r>
          </w:p>
        </w:tc>
        <w:tc>
          <w:tcPr>
            <w:tcW w:w="763" w:type="pct"/>
            <w:shd w:val="clear" w:color="auto" w:fill="D9D9D9"/>
          </w:tcPr>
          <w:p w14:paraId="4F6158D3" w14:textId="77777777" w:rsidR="00606BAB" w:rsidRDefault="00606BAB" w:rsidP="00452449">
            <w:pPr>
              <w:spacing w:line="0" w:lineRule="atLeas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Комментарий</w:t>
            </w:r>
            <w:r>
              <w:rPr>
                <w:rStyle w:val="aff0"/>
                <w:b/>
                <w:sz w:val="20"/>
              </w:rPr>
              <w:footnoteReference w:id="2"/>
            </w:r>
          </w:p>
        </w:tc>
      </w:tr>
      <w:tr w:rsidR="00606BAB" w14:paraId="2008CA39" w14:textId="77777777" w:rsidTr="000760CF">
        <w:trPr>
          <w:trHeight w:val="475"/>
        </w:trPr>
        <w:tc>
          <w:tcPr>
            <w:tcW w:w="255" w:type="pct"/>
          </w:tcPr>
          <w:p w14:paraId="6EEA7305" w14:textId="77777777" w:rsidR="00606BAB" w:rsidRPr="00AA19D3" w:rsidRDefault="00606BAB" w:rsidP="00452449">
            <w:pPr>
              <w:spacing w:line="0" w:lineRule="atLeast"/>
            </w:pPr>
            <w:r w:rsidRPr="00AA19D3">
              <w:t>1</w:t>
            </w:r>
          </w:p>
        </w:tc>
        <w:tc>
          <w:tcPr>
            <w:tcW w:w="624" w:type="pct"/>
          </w:tcPr>
          <w:p w14:paraId="334B6DEB" w14:textId="77777777" w:rsidR="00606BAB" w:rsidRPr="00AA19D3" w:rsidRDefault="00606BAB" w:rsidP="00452449">
            <w:pPr>
              <w:spacing w:line="0" w:lineRule="atLeast"/>
            </w:pPr>
            <w:r w:rsidRPr="00AA19D3">
              <w:t>П.6.5.6,</w:t>
            </w:r>
          </w:p>
          <w:p w14:paraId="6FC4A7CF" w14:textId="77777777" w:rsidR="00606BAB" w:rsidRPr="00AA19D3" w:rsidRDefault="00606BAB" w:rsidP="00452449">
            <w:pPr>
              <w:spacing w:line="0" w:lineRule="atLeast"/>
            </w:pPr>
            <w:r w:rsidRPr="00AA19D3">
              <w:t xml:space="preserve">6.5.2, </w:t>
            </w:r>
          </w:p>
        </w:tc>
        <w:tc>
          <w:tcPr>
            <w:tcW w:w="1225" w:type="pct"/>
          </w:tcPr>
          <w:p w14:paraId="6666AF6D" w14:textId="77777777" w:rsidR="00606BAB" w:rsidRDefault="00606BAB" w:rsidP="00452449">
            <w:pPr>
              <w:spacing w:line="0" w:lineRule="atLeast"/>
              <w:jc w:val="left"/>
              <w:rPr>
                <w:color w:val="0070C0"/>
              </w:rPr>
            </w:pPr>
            <w:r>
              <w:t>Возможность установки платформы в закрытом контуре</w:t>
            </w:r>
          </w:p>
        </w:tc>
        <w:tc>
          <w:tcPr>
            <w:tcW w:w="432" w:type="pct"/>
          </w:tcPr>
          <w:p w14:paraId="0C64D2ED" w14:textId="77777777" w:rsidR="00606BAB" w:rsidRDefault="00606BAB" w:rsidP="00452449">
            <w:pPr>
              <w:spacing w:line="0" w:lineRule="atLeast"/>
              <w:jc w:val="center"/>
            </w:pPr>
            <w:r>
              <w:t>6.1.2</w:t>
            </w:r>
          </w:p>
        </w:tc>
        <w:tc>
          <w:tcPr>
            <w:tcW w:w="598" w:type="pct"/>
          </w:tcPr>
          <w:p w14:paraId="12FC77E9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7A90E6C1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  <w:r>
              <w:rPr>
                <w:color w:val="000000" w:themeColor="text1"/>
              </w:rPr>
              <w:t>Ф-1</w:t>
            </w:r>
          </w:p>
        </w:tc>
        <w:tc>
          <w:tcPr>
            <w:tcW w:w="568" w:type="pct"/>
          </w:tcPr>
          <w:p w14:paraId="23F17466" w14:textId="77777777" w:rsidR="00606BAB" w:rsidRDefault="00606BAB" w:rsidP="00452449">
            <w:pPr>
              <w:spacing w:line="0" w:lineRule="atLeast"/>
              <w:jc w:val="center"/>
              <w:rPr>
                <w:lang w:val="en-US"/>
              </w:rPr>
            </w:pPr>
            <w:r>
              <w:t>Успешен</w:t>
            </w:r>
          </w:p>
        </w:tc>
        <w:tc>
          <w:tcPr>
            <w:tcW w:w="763" w:type="pct"/>
          </w:tcPr>
          <w:p w14:paraId="010B3152" w14:textId="77777777" w:rsidR="00606BAB" w:rsidRDefault="00606BAB" w:rsidP="00452449">
            <w:pPr>
              <w:spacing w:line="0" w:lineRule="atLeast"/>
              <w:jc w:val="center"/>
              <w:rPr>
                <w:lang w:val="en-US"/>
              </w:rPr>
            </w:pPr>
          </w:p>
        </w:tc>
      </w:tr>
      <w:tr w:rsidR="00606BAB" w14:paraId="28ED2B4D" w14:textId="77777777" w:rsidTr="000760CF">
        <w:trPr>
          <w:trHeight w:val="464"/>
        </w:trPr>
        <w:tc>
          <w:tcPr>
            <w:tcW w:w="255" w:type="pct"/>
          </w:tcPr>
          <w:p w14:paraId="49AA272A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t>2</w:t>
            </w:r>
          </w:p>
        </w:tc>
        <w:tc>
          <w:tcPr>
            <w:tcW w:w="624" w:type="pct"/>
          </w:tcPr>
          <w:p w14:paraId="1FAD572E" w14:textId="77777777" w:rsidR="00606BAB" w:rsidRPr="00AA19D3" w:rsidRDefault="00606BAB" w:rsidP="00452449">
            <w:pPr>
              <w:spacing w:line="0" w:lineRule="atLeast"/>
            </w:pPr>
            <w:r w:rsidRPr="00AA19D3">
              <w:t xml:space="preserve">П.3.5.2, 3.5.4, </w:t>
            </w:r>
          </w:p>
        </w:tc>
        <w:tc>
          <w:tcPr>
            <w:tcW w:w="1225" w:type="pct"/>
          </w:tcPr>
          <w:p w14:paraId="57F6447E" w14:textId="77777777" w:rsidR="00606BAB" w:rsidRDefault="00606BAB" w:rsidP="00452449">
            <w:pPr>
              <w:spacing w:line="0" w:lineRule="atLeast"/>
              <w:jc w:val="left"/>
            </w:pPr>
            <w:r>
              <w:t>Автоматическое обновление платформы Deckhouse</w:t>
            </w:r>
          </w:p>
        </w:tc>
        <w:tc>
          <w:tcPr>
            <w:tcW w:w="432" w:type="pct"/>
          </w:tcPr>
          <w:p w14:paraId="1DAE8C3D" w14:textId="77777777" w:rsidR="00606BAB" w:rsidRDefault="00606BAB" w:rsidP="00452449">
            <w:pPr>
              <w:spacing w:line="0" w:lineRule="atLeast"/>
              <w:jc w:val="center"/>
            </w:pPr>
            <w:r>
              <w:t>6.1.2</w:t>
            </w:r>
          </w:p>
        </w:tc>
        <w:tc>
          <w:tcPr>
            <w:tcW w:w="598" w:type="pct"/>
          </w:tcPr>
          <w:p w14:paraId="4C46BA4E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50661A60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  <w:r>
              <w:rPr>
                <w:color w:val="000000" w:themeColor="text1"/>
              </w:rPr>
              <w:t>Ф-2</w:t>
            </w:r>
          </w:p>
        </w:tc>
        <w:tc>
          <w:tcPr>
            <w:tcW w:w="568" w:type="pct"/>
          </w:tcPr>
          <w:p w14:paraId="780EBF1F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68C6F7D4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2D428224" w14:textId="77777777" w:rsidTr="000760CF">
        <w:trPr>
          <w:trHeight w:val="464"/>
        </w:trPr>
        <w:tc>
          <w:tcPr>
            <w:tcW w:w="255" w:type="pct"/>
          </w:tcPr>
          <w:p w14:paraId="0E161974" w14:textId="77777777" w:rsidR="00606BAB" w:rsidRPr="00AA19D3" w:rsidRDefault="00606BAB" w:rsidP="00452449">
            <w:pPr>
              <w:spacing w:line="0" w:lineRule="atLeast"/>
            </w:pPr>
            <w:r w:rsidRPr="00AA19D3">
              <w:t>3</w:t>
            </w:r>
          </w:p>
        </w:tc>
        <w:tc>
          <w:tcPr>
            <w:tcW w:w="624" w:type="pct"/>
          </w:tcPr>
          <w:p w14:paraId="00DB3ACE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t>П.3.5.1, 3.5.4</w:t>
            </w:r>
          </w:p>
          <w:p w14:paraId="756BA522" w14:textId="4630D924" w:rsidR="00606BAB" w:rsidRPr="00AA19D3" w:rsidRDefault="00606BAB" w:rsidP="00452449">
            <w:pPr>
              <w:spacing w:line="0" w:lineRule="atLeast"/>
            </w:pPr>
          </w:p>
        </w:tc>
        <w:tc>
          <w:tcPr>
            <w:tcW w:w="1225" w:type="pct"/>
          </w:tcPr>
          <w:p w14:paraId="3DAB0150" w14:textId="77777777" w:rsidR="00606BAB" w:rsidRDefault="00606BAB" w:rsidP="00452449">
            <w:pPr>
              <w:spacing w:line="0" w:lineRule="atLeast"/>
              <w:jc w:val="left"/>
            </w:pPr>
            <w:r>
              <w:t>Возможность ручного обновления платформы Deckhouse</w:t>
            </w:r>
          </w:p>
        </w:tc>
        <w:tc>
          <w:tcPr>
            <w:tcW w:w="432" w:type="pct"/>
          </w:tcPr>
          <w:p w14:paraId="645E3818" w14:textId="77777777" w:rsidR="00606BAB" w:rsidRDefault="00606BAB" w:rsidP="00452449">
            <w:pPr>
              <w:spacing w:line="0" w:lineRule="atLeast"/>
              <w:jc w:val="center"/>
            </w:pPr>
            <w:r>
              <w:t>6.1.2</w:t>
            </w:r>
          </w:p>
        </w:tc>
        <w:tc>
          <w:tcPr>
            <w:tcW w:w="598" w:type="pct"/>
          </w:tcPr>
          <w:p w14:paraId="0D9AEF5A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0BDD0220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  <w:r>
              <w:rPr>
                <w:color w:val="000000" w:themeColor="text1"/>
              </w:rPr>
              <w:t>Ф-3</w:t>
            </w:r>
          </w:p>
        </w:tc>
        <w:tc>
          <w:tcPr>
            <w:tcW w:w="568" w:type="pct"/>
          </w:tcPr>
          <w:p w14:paraId="38A74278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03ADBBF5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09EFA684" w14:textId="77777777" w:rsidTr="000760CF">
        <w:trPr>
          <w:trHeight w:val="464"/>
        </w:trPr>
        <w:tc>
          <w:tcPr>
            <w:tcW w:w="255" w:type="pct"/>
          </w:tcPr>
          <w:p w14:paraId="7ABED273" w14:textId="77777777" w:rsidR="00606BAB" w:rsidRPr="00AA19D3" w:rsidRDefault="00606BAB" w:rsidP="00452449">
            <w:pPr>
              <w:spacing w:line="0" w:lineRule="atLeast"/>
            </w:pPr>
            <w:r w:rsidRPr="00AA19D3">
              <w:t>4</w:t>
            </w:r>
          </w:p>
        </w:tc>
        <w:tc>
          <w:tcPr>
            <w:tcW w:w="624" w:type="pct"/>
          </w:tcPr>
          <w:p w14:paraId="059C8C0D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t xml:space="preserve">П. 6.1.6, </w:t>
            </w:r>
            <w:r w:rsidRPr="00AA19D3">
              <w:rPr>
                <w:lang w:val="en-US"/>
              </w:rPr>
              <w:t>4.1.10</w:t>
            </w:r>
          </w:p>
        </w:tc>
        <w:tc>
          <w:tcPr>
            <w:tcW w:w="1225" w:type="pct"/>
          </w:tcPr>
          <w:p w14:paraId="61B59561" w14:textId="77777777" w:rsidR="00606BAB" w:rsidRDefault="00606BAB" w:rsidP="00452449">
            <w:pPr>
              <w:spacing w:line="0" w:lineRule="atLeast"/>
              <w:jc w:val="left"/>
            </w:pPr>
            <w:r>
              <w:t xml:space="preserve">Поддержка операционных систем РФ (РЕДОС, ALT </w:t>
            </w:r>
            <w:proofErr w:type="spellStart"/>
            <w:r>
              <w:t>linux</w:t>
            </w:r>
            <w:proofErr w:type="spellEnd"/>
            <w:r>
              <w:t>, Astra Linux)</w:t>
            </w:r>
          </w:p>
        </w:tc>
        <w:tc>
          <w:tcPr>
            <w:tcW w:w="432" w:type="pct"/>
          </w:tcPr>
          <w:p w14:paraId="0E308F18" w14:textId="77777777" w:rsidR="00606BAB" w:rsidRDefault="00606BAB" w:rsidP="00452449">
            <w:pPr>
              <w:spacing w:line="0" w:lineRule="atLeast"/>
              <w:jc w:val="center"/>
            </w:pPr>
            <w:r>
              <w:t>6.1.2</w:t>
            </w:r>
          </w:p>
        </w:tc>
        <w:tc>
          <w:tcPr>
            <w:tcW w:w="598" w:type="pct"/>
          </w:tcPr>
          <w:p w14:paraId="77EE51EC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0CC9D282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Ф-4</w:t>
            </w:r>
          </w:p>
        </w:tc>
        <w:tc>
          <w:tcPr>
            <w:tcW w:w="568" w:type="pct"/>
          </w:tcPr>
          <w:p w14:paraId="359D7DCC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75EFDA44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0ED61A04" w14:textId="77777777" w:rsidTr="000760CF">
        <w:trPr>
          <w:trHeight w:val="464"/>
        </w:trPr>
        <w:tc>
          <w:tcPr>
            <w:tcW w:w="255" w:type="pct"/>
          </w:tcPr>
          <w:p w14:paraId="352E84FB" w14:textId="77777777" w:rsidR="00606BAB" w:rsidRPr="00AA19D3" w:rsidRDefault="00606BAB" w:rsidP="00452449">
            <w:pPr>
              <w:spacing w:line="0" w:lineRule="atLeast"/>
            </w:pPr>
            <w:r w:rsidRPr="00AA19D3">
              <w:t>5</w:t>
            </w:r>
          </w:p>
        </w:tc>
        <w:tc>
          <w:tcPr>
            <w:tcW w:w="624" w:type="pct"/>
          </w:tcPr>
          <w:p w14:paraId="54B05A9D" w14:textId="77777777" w:rsidR="00606BAB" w:rsidRPr="00AA19D3" w:rsidRDefault="00606BAB" w:rsidP="00452449">
            <w:pPr>
              <w:spacing w:line="0" w:lineRule="atLeast"/>
            </w:pPr>
            <w:r w:rsidRPr="00AA19D3">
              <w:t>П.3.3.11, 3.3.12</w:t>
            </w:r>
          </w:p>
        </w:tc>
        <w:tc>
          <w:tcPr>
            <w:tcW w:w="1225" w:type="pct"/>
            <w:vAlign w:val="center"/>
          </w:tcPr>
          <w:p w14:paraId="0C91132D" w14:textId="77777777" w:rsidR="00606BAB" w:rsidRDefault="00606BAB" w:rsidP="00452449">
            <w:pPr>
              <w:spacing w:line="0" w:lineRule="atLeast"/>
              <w:jc w:val="left"/>
            </w:pPr>
            <w:proofErr w:type="spellStart"/>
            <w:r>
              <w:rPr>
                <w:color w:val="000000" w:themeColor="text1"/>
                <w:lang w:val="en-US"/>
              </w:rPr>
              <w:t>Обновление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версии</w:t>
            </w:r>
            <w:proofErr w:type="spellEnd"/>
            <w:r>
              <w:rPr>
                <w:color w:val="000000" w:themeColor="text1"/>
                <w:lang w:val="en-US"/>
              </w:rPr>
              <w:t xml:space="preserve"> Kubernetes</w:t>
            </w:r>
          </w:p>
        </w:tc>
        <w:tc>
          <w:tcPr>
            <w:tcW w:w="432" w:type="pct"/>
          </w:tcPr>
          <w:p w14:paraId="34996C88" w14:textId="77777777" w:rsidR="00606BAB" w:rsidRDefault="00606BAB" w:rsidP="00452449">
            <w:pPr>
              <w:spacing w:line="0" w:lineRule="atLeast"/>
              <w:jc w:val="center"/>
            </w:pPr>
            <w:r>
              <w:t>6.1.2</w:t>
            </w:r>
          </w:p>
        </w:tc>
        <w:tc>
          <w:tcPr>
            <w:tcW w:w="598" w:type="pct"/>
          </w:tcPr>
          <w:p w14:paraId="7CE5664F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0792DACA" w14:textId="77777777" w:rsidR="00606BAB" w:rsidRDefault="00606BAB" w:rsidP="00452449">
            <w:pPr>
              <w:spacing w:line="0" w:lineRule="atLeast"/>
              <w:jc w:val="center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Ф-5</w:t>
            </w:r>
          </w:p>
        </w:tc>
        <w:tc>
          <w:tcPr>
            <w:tcW w:w="568" w:type="pct"/>
          </w:tcPr>
          <w:p w14:paraId="27E0350D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5F5FFA01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456B8C6F" w14:textId="77777777" w:rsidTr="000760CF">
        <w:trPr>
          <w:trHeight w:val="464"/>
        </w:trPr>
        <w:tc>
          <w:tcPr>
            <w:tcW w:w="255" w:type="pct"/>
          </w:tcPr>
          <w:p w14:paraId="22E88D7A" w14:textId="77777777" w:rsidR="00606BAB" w:rsidRPr="00AA19D3" w:rsidRDefault="00606BAB" w:rsidP="00452449">
            <w:pPr>
              <w:spacing w:line="0" w:lineRule="atLeast"/>
            </w:pPr>
            <w:r w:rsidRPr="00AA19D3">
              <w:t>6</w:t>
            </w:r>
          </w:p>
        </w:tc>
        <w:tc>
          <w:tcPr>
            <w:tcW w:w="624" w:type="pct"/>
          </w:tcPr>
          <w:p w14:paraId="4E883A7E" w14:textId="7CE56FD8" w:rsidR="00606BAB" w:rsidRPr="00AA19D3" w:rsidRDefault="00606BAB" w:rsidP="00452449">
            <w:pPr>
              <w:spacing w:line="0" w:lineRule="atLeast"/>
            </w:pPr>
            <w:r w:rsidRPr="00AA19D3">
              <w:t xml:space="preserve">П.6.3.1, </w:t>
            </w:r>
            <w:r w:rsidRPr="00AA19D3">
              <w:rPr>
                <w:lang w:val="en-US"/>
              </w:rPr>
              <w:t>6.3.3</w:t>
            </w:r>
          </w:p>
        </w:tc>
        <w:tc>
          <w:tcPr>
            <w:tcW w:w="1225" w:type="pct"/>
            <w:vAlign w:val="center"/>
          </w:tcPr>
          <w:p w14:paraId="5B38CB97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Управление узлами кластера (добавление, удаление)</w:t>
            </w:r>
          </w:p>
        </w:tc>
        <w:tc>
          <w:tcPr>
            <w:tcW w:w="432" w:type="pct"/>
          </w:tcPr>
          <w:p w14:paraId="153EBEF2" w14:textId="77777777" w:rsidR="00606BAB" w:rsidRDefault="00606BAB" w:rsidP="00452449">
            <w:pPr>
              <w:spacing w:line="0" w:lineRule="atLeast"/>
              <w:jc w:val="center"/>
            </w:pPr>
            <w:r>
              <w:t>6.1.2</w:t>
            </w:r>
            <w:r w:rsidR="00834A9C">
              <w:t xml:space="preserve">, </w:t>
            </w:r>
          </w:p>
          <w:p w14:paraId="2CE73533" w14:textId="31A45DED" w:rsidR="00834A9C" w:rsidRDefault="00834A9C" w:rsidP="00452449">
            <w:pPr>
              <w:spacing w:line="0" w:lineRule="atLeast"/>
              <w:jc w:val="center"/>
            </w:pPr>
            <w:r>
              <w:t>6.4.2</w:t>
            </w:r>
          </w:p>
        </w:tc>
        <w:tc>
          <w:tcPr>
            <w:tcW w:w="598" w:type="pct"/>
          </w:tcPr>
          <w:p w14:paraId="3CF0BB19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7A467230" w14:textId="085726EF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Ф-6</w:t>
            </w:r>
            <w:r w:rsidR="001C7BAA">
              <w:rPr>
                <w:color w:val="000000" w:themeColor="text1"/>
              </w:rPr>
              <w:t>, МШ-4</w:t>
            </w:r>
          </w:p>
        </w:tc>
        <w:tc>
          <w:tcPr>
            <w:tcW w:w="568" w:type="pct"/>
          </w:tcPr>
          <w:p w14:paraId="7B979FE8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02DE8CE2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0B7CF906" w14:textId="77777777" w:rsidTr="000760CF">
        <w:trPr>
          <w:trHeight w:val="464"/>
        </w:trPr>
        <w:tc>
          <w:tcPr>
            <w:tcW w:w="255" w:type="pct"/>
          </w:tcPr>
          <w:p w14:paraId="65E8213B" w14:textId="77777777" w:rsidR="00606BAB" w:rsidRPr="00AA19D3" w:rsidRDefault="00606BAB" w:rsidP="00452449">
            <w:pPr>
              <w:spacing w:line="0" w:lineRule="atLeast"/>
            </w:pPr>
            <w:r w:rsidRPr="00AA19D3">
              <w:t>7</w:t>
            </w:r>
          </w:p>
        </w:tc>
        <w:tc>
          <w:tcPr>
            <w:tcW w:w="624" w:type="pct"/>
          </w:tcPr>
          <w:p w14:paraId="154FD085" w14:textId="77777777" w:rsidR="00606BAB" w:rsidRPr="00AA19D3" w:rsidRDefault="00606BAB" w:rsidP="00452449">
            <w:pPr>
              <w:spacing w:line="0" w:lineRule="atLeast"/>
            </w:pPr>
            <w:r w:rsidRPr="00AA19D3">
              <w:t>П.3.1.2</w:t>
            </w:r>
          </w:p>
          <w:p w14:paraId="31FF2A00" w14:textId="77777777" w:rsidR="00606BAB" w:rsidRPr="00AA19D3" w:rsidRDefault="00606BAB" w:rsidP="00452449">
            <w:pPr>
              <w:spacing w:line="0" w:lineRule="atLeast"/>
            </w:pPr>
          </w:p>
        </w:tc>
        <w:tc>
          <w:tcPr>
            <w:tcW w:w="1225" w:type="pct"/>
            <w:vAlign w:val="center"/>
          </w:tcPr>
          <w:p w14:paraId="24FB17DF" w14:textId="77777777" w:rsidR="00606BAB" w:rsidRDefault="00606BAB" w:rsidP="00452449">
            <w:pPr>
              <w:spacing w:line="0" w:lineRule="atLeast"/>
              <w:jc w:val="left"/>
            </w:pPr>
            <w:proofErr w:type="spellStart"/>
            <w:r>
              <w:rPr>
                <w:color w:val="000000" w:themeColor="text1"/>
                <w:lang w:val="en-US"/>
              </w:rPr>
              <w:t>Автоматическая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настройка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узлов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кластера</w:t>
            </w:r>
            <w:proofErr w:type="spellEnd"/>
          </w:p>
        </w:tc>
        <w:tc>
          <w:tcPr>
            <w:tcW w:w="432" w:type="pct"/>
          </w:tcPr>
          <w:p w14:paraId="4FCF7FA2" w14:textId="77777777" w:rsidR="00606BAB" w:rsidRDefault="00606BAB" w:rsidP="00452449">
            <w:pPr>
              <w:spacing w:line="0" w:lineRule="atLeast"/>
              <w:jc w:val="center"/>
            </w:pPr>
            <w:r>
              <w:t>6.1.2</w:t>
            </w:r>
          </w:p>
        </w:tc>
        <w:tc>
          <w:tcPr>
            <w:tcW w:w="598" w:type="pct"/>
          </w:tcPr>
          <w:p w14:paraId="6660377A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143D240E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Ф-7</w:t>
            </w:r>
          </w:p>
        </w:tc>
        <w:tc>
          <w:tcPr>
            <w:tcW w:w="568" w:type="pct"/>
          </w:tcPr>
          <w:p w14:paraId="089CF3AC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083CC503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023D5F59" w14:textId="77777777" w:rsidTr="000760CF">
        <w:trPr>
          <w:trHeight w:val="464"/>
        </w:trPr>
        <w:tc>
          <w:tcPr>
            <w:tcW w:w="255" w:type="pct"/>
          </w:tcPr>
          <w:p w14:paraId="3062021F" w14:textId="77777777" w:rsidR="00606BAB" w:rsidRPr="00AA19D3" w:rsidRDefault="00606BAB" w:rsidP="00452449">
            <w:pPr>
              <w:spacing w:line="0" w:lineRule="atLeast"/>
            </w:pPr>
            <w:r w:rsidRPr="00AA19D3">
              <w:t>8</w:t>
            </w:r>
          </w:p>
        </w:tc>
        <w:tc>
          <w:tcPr>
            <w:tcW w:w="624" w:type="pct"/>
          </w:tcPr>
          <w:p w14:paraId="3AF81B5B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</w:p>
          <w:p w14:paraId="5B3E3F75" w14:textId="77777777" w:rsidR="00606BAB" w:rsidRPr="00AA19D3" w:rsidRDefault="00606BAB" w:rsidP="00452449">
            <w:pPr>
              <w:spacing w:line="0" w:lineRule="atLeast"/>
            </w:pPr>
            <w:r w:rsidRPr="00AA19D3">
              <w:t>п.5.2.5</w:t>
            </w:r>
          </w:p>
        </w:tc>
        <w:tc>
          <w:tcPr>
            <w:tcW w:w="1225" w:type="pct"/>
            <w:vAlign w:val="center"/>
          </w:tcPr>
          <w:p w14:paraId="7E155DB1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Возможность дополнительной конфигурации runtime-компонентов узлов кластера</w:t>
            </w:r>
          </w:p>
        </w:tc>
        <w:tc>
          <w:tcPr>
            <w:tcW w:w="432" w:type="pct"/>
          </w:tcPr>
          <w:p w14:paraId="14B8489D" w14:textId="77777777" w:rsidR="00606BAB" w:rsidRDefault="00606BAB" w:rsidP="00452449">
            <w:pPr>
              <w:spacing w:line="0" w:lineRule="atLeast"/>
              <w:jc w:val="center"/>
            </w:pPr>
            <w:r>
              <w:t>6.1.2</w:t>
            </w:r>
          </w:p>
        </w:tc>
        <w:tc>
          <w:tcPr>
            <w:tcW w:w="598" w:type="pct"/>
          </w:tcPr>
          <w:p w14:paraId="7CC66581" w14:textId="77777777" w:rsidR="00606BAB" w:rsidRDefault="00606BAB" w:rsidP="00452449">
            <w:pPr>
              <w:spacing w:line="0" w:lineRule="atLeast"/>
              <w:jc w:val="center"/>
            </w:pPr>
            <w:r>
              <w:t>Низкий</w:t>
            </w:r>
          </w:p>
        </w:tc>
        <w:tc>
          <w:tcPr>
            <w:tcW w:w="535" w:type="pct"/>
          </w:tcPr>
          <w:p w14:paraId="62310816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Ф-8</w:t>
            </w:r>
          </w:p>
        </w:tc>
        <w:tc>
          <w:tcPr>
            <w:tcW w:w="568" w:type="pct"/>
          </w:tcPr>
          <w:p w14:paraId="0E102882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1CEEC803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6B732BC6" w14:textId="77777777" w:rsidTr="000760CF">
        <w:trPr>
          <w:trHeight w:val="464"/>
        </w:trPr>
        <w:tc>
          <w:tcPr>
            <w:tcW w:w="255" w:type="pct"/>
          </w:tcPr>
          <w:p w14:paraId="1FFA70F3" w14:textId="77777777" w:rsidR="00606BAB" w:rsidRPr="00AA19D3" w:rsidRDefault="00606BAB" w:rsidP="00452449">
            <w:pPr>
              <w:spacing w:line="0" w:lineRule="atLeast"/>
            </w:pPr>
            <w:r w:rsidRPr="00AA19D3">
              <w:t>9</w:t>
            </w:r>
          </w:p>
        </w:tc>
        <w:tc>
          <w:tcPr>
            <w:tcW w:w="624" w:type="pct"/>
          </w:tcPr>
          <w:p w14:paraId="65CBCBF4" w14:textId="77777777" w:rsidR="00606BAB" w:rsidRPr="00AA19D3" w:rsidRDefault="00606BAB" w:rsidP="00452449">
            <w:pPr>
              <w:spacing w:line="0" w:lineRule="atLeast"/>
            </w:pPr>
            <w:r w:rsidRPr="00AA19D3">
              <w:t xml:space="preserve">П.3.1.7. 3.1.8 </w:t>
            </w:r>
          </w:p>
        </w:tc>
        <w:tc>
          <w:tcPr>
            <w:tcW w:w="1225" w:type="pct"/>
            <w:vAlign w:val="center"/>
          </w:tcPr>
          <w:p w14:paraId="565C39E3" w14:textId="765A2552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 xml:space="preserve">Размещение компонентов Deckhouse </w:t>
            </w:r>
            <w:del w:id="21" w:author="Elena Borisenok" w:date="2024-12-10T11:50:00Z">
              <w:r w:rsidDel="005D1C18">
                <w:rPr>
                  <w:color w:val="000000" w:themeColor="text1"/>
                </w:rPr>
                <w:delText xml:space="preserve">Kubernetes Platform </w:delText>
              </w:r>
            </w:del>
            <w:r>
              <w:rPr>
                <w:color w:val="000000" w:themeColor="text1"/>
              </w:rPr>
              <w:t>на выделенных узлах</w:t>
            </w:r>
          </w:p>
        </w:tc>
        <w:tc>
          <w:tcPr>
            <w:tcW w:w="432" w:type="pct"/>
          </w:tcPr>
          <w:p w14:paraId="2B25A909" w14:textId="77777777" w:rsidR="00606BAB" w:rsidRDefault="00606BAB" w:rsidP="00452449">
            <w:pPr>
              <w:spacing w:line="0" w:lineRule="atLeast"/>
              <w:jc w:val="center"/>
            </w:pPr>
            <w:r>
              <w:t>6.1.2</w:t>
            </w:r>
          </w:p>
        </w:tc>
        <w:tc>
          <w:tcPr>
            <w:tcW w:w="598" w:type="pct"/>
          </w:tcPr>
          <w:p w14:paraId="5ED28380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4D0BBF68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Ф-9</w:t>
            </w:r>
          </w:p>
        </w:tc>
        <w:tc>
          <w:tcPr>
            <w:tcW w:w="568" w:type="pct"/>
          </w:tcPr>
          <w:p w14:paraId="56BAE6ED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5B39EC63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2C2E9F5A" w14:textId="77777777" w:rsidTr="000760CF">
        <w:trPr>
          <w:trHeight w:val="464"/>
        </w:trPr>
        <w:tc>
          <w:tcPr>
            <w:tcW w:w="255" w:type="pct"/>
          </w:tcPr>
          <w:p w14:paraId="073577A9" w14:textId="77777777" w:rsidR="00606BAB" w:rsidRPr="00AA19D3" w:rsidRDefault="00606BAB" w:rsidP="00452449">
            <w:pPr>
              <w:spacing w:line="0" w:lineRule="atLeast"/>
            </w:pPr>
            <w:r w:rsidRPr="00AA19D3">
              <w:lastRenderedPageBreak/>
              <w:t>10</w:t>
            </w:r>
          </w:p>
        </w:tc>
        <w:tc>
          <w:tcPr>
            <w:tcW w:w="624" w:type="pct"/>
          </w:tcPr>
          <w:p w14:paraId="293C3882" w14:textId="77777777" w:rsidR="00606BAB" w:rsidRPr="00AA19D3" w:rsidRDefault="00606BAB" w:rsidP="00452449">
            <w:pPr>
              <w:spacing w:line="0" w:lineRule="atLeast"/>
            </w:pPr>
            <w:r w:rsidRPr="00AA19D3">
              <w:t>П</w:t>
            </w:r>
            <w:r>
              <w:t xml:space="preserve"> </w:t>
            </w:r>
            <w:r w:rsidRPr="00AA19D3">
              <w:t>3.3.16</w:t>
            </w:r>
          </w:p>
        </w:tc>
        <w:tc>
          <w:tcPr>
            <w:tcW w:w="1225" w:type="pct"/>
            <w:vAlign w:val="center"/>
          </w:tcPr>
          <w:p w14:paraId="065089DA" w14:textId="77777777" w:rsidR="00606BAB" w:rsidRDefault="00606BAB" w:rsidP="00452449">
            <w:pPr>
              <w:spacing w:line="0" w:lineRule="atLeast"/>
              <w:jc w:val="left"/>
              <w:rPr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Запуск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модулей</w:t>
            </w:r>
            <w:proofErr w:type="spellEnd"/>
            <w:r>
              <w:rPr>
                <w:color w:val="000000" w:themeColor="text1"/>
                <w:lang w:val="en-US"/>
              </w:rPr>
              <w:t xml:space="preserve"> Deckhouse Enterprise </w:t>
            </w:r>
            <w:proofErr w:type="spellStart"/>
            <w:r>
              <w:rPr>
                <w:color w:val="000000" w:themeColor="text1"/>
                <w:lang w:val="en-US"/>
              </w:rPr>
              <w:t>версии</w:t>
            </w:r>
            <w:proofErr w:type="spellEnd"/>
          </w:p>
        </w:tc>
        <w:tc>
          <w:tcPr>
            <w:tcW w:w="432" w:type="pct"/>
          </w:tcPr>
          <w:p w14:paraId="5AC533A1" w14:textId="77777777" w:rsidR="00606BAB" w:rsidRDefault="00606BAB" w:rsidP="00452449">
            <w:pPr>
              <w:spacing w:line="0" w:lineRule="atLeast"/>
              <w:jc w:val="center"/>
              <w:rPr>
                <w:lang w:val="en-US"/>
              </w:rPr>
            </w:pPr>
            <w:r>
              <w:t>6.1.2</w:t>
            </w:r>
          </w:p>
        </w:tc>
        <w:tc>
          <w:tcPr>
            <w:tcW w:w="598" w:type="pct"/>
          </w:tcPr>
          <w:p w14:paraId="5A5A939C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5FDDA5A1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Ф-10</w:t>
            </w:r>
          </w:p>
        </w:tc>
        <w:tc>
          <w:tcPr>
            <w:tcW w:w="568" w:type="pct"/>
          </w:tcPr>
          <w:p w14:paraId="55280926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7BF3D3B6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0C6DE9EB" w14:textId="77777777" w:rsidTr="000760CF">
        <w:trPr>
          <w:trHeight w:val="464"/>
        </w:trPr>
        <w:tc>
          <w:tcPr>
            <w:tcW w:w="255" w:type="pct"/>
          </w:tcPr>
          <w:p w14:paraId="36AF2505" w14:textId="77777777" w:rsidR="00606BAB" w:rsidRPr="00AA19D3" w:rsidRDefault="00606BAB" w:rsidP="00452449">
            <w:pPr>
              <w:spacing w:line="0" w:lineRule="atLeast"/>
            </w:pPr>
            <w:r w:rsidRPr="00AA19D3">
              <w:t>11</w:t>
            </w:r>
          </w:p>
        </w:tc>
        <w:tc>
          <w:tcPr>
            <w:tcW w:w="624" w:type="pct"/>
          </w:tcPr>
          <w:p w14:paraId="782BEF01" w14:textId="42A1BECA" w:rsidR="00606BAB" w:rsidRPr="00AA19D3" w:rsidRDefault="00606BAB" w:rsidP="00452449">
            <w:pPr>
              <w:spacing w:line="0" w:lineRule="atLeast"/>
            </w:pPr>
            <w:r w:rsidRPr="00AA19D3">
              <w:t>П.3.3.16</w:t>
            </w:r>
          </w:p>
        </w:tc>
        <w:tc>
          <w:tcPr>
            <w:tcW w:w="1225" w:type="pct"/>
            <w:vAlign w:val="center"/>
          </w:tcPr>
          <w:p w14:paraId="487CF06D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Установка / добавление элементов интерфейса / модулей (из поставки платформы)</w:t>
            </w:r>
          </w:p>
        </w:tc>
        <w:tc>
          <w:tcPr>
            <w:tcW w:w="432" w:type="pct"/>
          </w:tcPr>
          <w:p w14:paraId="7C205132" w14:textId="77777777" w:rsidR="00606BAB" w:rsidRDefault="00606BAB" w:rsidP="00452449">
            <w:pPr>
              <w:spacing w:line="0" w:lineRule="atLeast"/>
              <w:jc w:val="center"/>
            </w:pPr>
            <w:r>
              <w:t>6.1.2</w:t>
            </w:r>
          </w:p>
        </w:tc>
        <w:tc>
          <w:tcPr>
            <w:tcW w:w="598" w:type="pct"/>
          </w:tcPr>
          <w:p w14:paraId="7ED7F5EE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3E029496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Ф-11</w:t>
            </w:r>
          </w:p>
        </w:tc>
        <w:tc>
          <w:tcPr>
            <w:tcW w:w="568" w:type="pct"/>
          </w:tcPr>
          <w:p w14:paraId="040B1257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37CB50E6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7887FE14" w14:textId="77777777" w:rsidTr="000760CF">
        <w:trPr>
          <w:trHeight w:val="464"/>
        </w:trPr>
        <w:tc>
          <w:tcPr>
            <w:tcW w:w="255" w:type="pct"/>
          </w:tcPr>
          <w:p w14:paraId="179D0D0B" w14:textId="77777777" w:rsidR="00606BAB" w:rsidRPr="00AA19D3" w:rsidRDefault="00606BAB" w:rsidP="00452449">
            <w:pPr>
              <w:spacing w:line="0" w:lineRule="atLeast"/>
            </w:pPr>
            <w:r w:rsidRPr="00AA19D3">
              <w:t>12</w:t>
            </w:r>
          </w:p>
        </w:tc>
        <w:tc>
          <w:tcPr>
            <w:tcW w:w="624" w:type="pct"/>
          </w:tcPr>
          <w:p w14:paraId="7F0A1192" w14:textId="77777777" w:rsidR="00606BAB" w:rsidRPr="00AA19D3" w:rsidRDefault="00606BAB" w:rsidP="00452449">
            <w:pPr>
              <w:spacing w:line="0" w:lineRule="atLeast"/>
            </w:pPr>
            <w:r w:rsidRPr="00AA19D3">
              <w:t xml:space="preserve">П.3.3.16 </w:t>
            </w:r>
          </w:p>
        </w:tc>
        <w:tc>
          <w:tcPr>
            <w:tcW w:w="1225" w:type="pct"/>
            <w:vAlign w:val="center"/>
          </w:tcPr>
          <w:p w14:paraId="4050FF2E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Возможность отключения неиспользуемых модулей платформы</w:t>
            </w:r>
          </w:p>
        </w:tc>
        <w:tc>
          <w:tcPr>
            <w:tcW w:w="432" w:type="pct"/>
          </w:tcPr>
          <w:p w14:paraId="7E5A6C56" w14:textId="77777777" w:rsidR="00606BAB" w:rsidRDefault="00606BAB" w:rsidP="00452449">
            <w:pPr>
              <w:spacing w:line="0" w:lineRule="atLeast"/>
              <w:jc w:val="center"/>
            </w:pPr>
            <w:r>
              <w:t>6.1.2</w:t>
            </w:r>
          </w:p>
        </w:tc>
        <w:tc>
          <w:tcPr>
            <w:tcW w:w="598" w:type="pct"/>
          </w:tcPr>
          <w:p w14:paraId="6DFB1D45" w14:textId="77777777" w:rsidR="00606BAB" w:rsidRDefault="00606BAB" w:rsidP="00452449">
            <w:pPr>
              <w:spacing w:line="0" w:lineRule="atLeast"/>
              <w:jc w:val="center"/>
            </w:pPr>
            <w:r>
              <w:t>Средний</w:t>
            </w:r>
          </w:p>
        </w:tc>
        <w:tc>
          <w:tcPr>
            <w:tcW w:w="535" w:type="pct"/>
          </w:tcPr>
          <w:p w14:paraId="559ECDFC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Ф-12</w:t>
            </w:r>
          </w:p>
        </w:tc>
        <w:tc>
          <w:tcPr>
            <w:tcW w:w="568" w:type="pct"/>
          </w:tcPr>
          <w:p w14:paraId="4851285E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6C868699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283A7C28" w14:textId="77777777" w:rsidTr="000760CF">
        <w:trPr>
          <w:trHeight w:val="464"/>
        </w:trPr>
        <w:tc>
          <w:tcPr>
            <w:tcW w:w="255" w:type="pct"/>
          </w:tcPr>
          <w:p w14:paraId="48643446" w14:textId="77777777" w:rsidR="00606BAB" w:rsidRPr="00AA19D3" w:rsidRDefault="00606BAB" w:rsidP="00452449">
            <w:pPr>
              <w:spacing w:line="0" w:lineRule="atLeast"/>
            </w:pPr>
            <w:r w:rsidRPr="00AA19D3">
              <w:t>13</w:t>
            </w:r>
          </w:p>
        </w:tc>
        <w:tc>
          <w:tcPr>
            <w:tcW w:w="624" w:type="pct"/>
          </w:tcPr>
          <w:p w14:paraId="47363307" w14:textId="77777777" w:rsidR="00606BAB" w:rsidRPr="00AA19D3" w:rsidRDefault="00606BAB" w:rsidP="00452449">
            <w:pPr>
              <w:spacing w:line="0" w:lineRule="atLeast"/>
            </w:pPr>
            <w:r w:rsidRPr="00AA19D3">
              <w:t>П. 3.1.5,</w:t>
            </w:r>
          </w:p>
          <w:p w14:paraId="055065F8" w14:textId="77777777" w:rsidR="00606BAB" w:rsidRPr="00AA19D3" w:rsidRDefault="00606BAB" w:rsidP="00452449">
            <w:pPr>
              <w:spacing w:line="0" w:lineRule="atLeast"/>
            </w:pPr>
            <w:r w:rsidRPr="00AA19D3">
              <w:t>П.6.2.2</w:t>
            </w:r>
          </w:p>
        </w:tc>
        <w:tc>
          <w:tcPr>
            <w:tcW w:w="1225" w:type="pct"/>
            <w:vAlign w:val="center"/>
          </w:tcPr>
          <w:p w14:paraId="78648713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Отказоустойчивая конфигурация всех компонентов платформы</w:t>
            </w:r>
          </w:p>
        </w:tc>
        <w:tc>
          <w:tcPr>
            <w:tcW w:w="432" w:type="pct"/>
          </w:tcPr>
          <w:p w14:paraId="439ED5A5" w14:textId="77777777" w:rsidR="00606BAB" w:rsidRDefault="00606BAB" w:rsidP="00452449">
            <w:pPr>
              <w:spacing w:line="0" w:lineRule="atLeast"/>
              <w:jc w:val="center"/>
            </w:pPr>
            <w:r>
              <w:t>6.1.2</w:t>
            </w:r>
          </w:p>
        </w:tc>
        <w:tc>
          <w:tcPr>
            <w:tcW w:w="598" w:type="pct"/>
          </w:tcPr>
          <w:p w14:paraId="3F76EA97" w14:textId="77777777" w:rsidR="00606BAB" w:rsidRDefault="00606BAB" w:rsidP="00452449">
            <w:pPr>
              <w:spacing w:line="0" w:lineRule="atLeast"/>
              <w:jc w:val="center"/>
            </w:pPr>
            <w:r>
              <w:t>Низкий</w:t>
            </w:r>
          </w:p>
        </w:tc>
        <w:tc>
          <w:tcPr>
            <w:tcW w:w="535" w:type="pct"/>
          </w:tcPr>
          <w:p w14:paraId="50127FEA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Ф-13</w:t>
            </w:r>
          </w:p>
        </w:tc>
        <w:tc>
          <w:tcPr>
            <w:tcW w:w="568" w:type="pct"/>
          </w:tcPr>
          <w:p w14:paraId="70C224C6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6309A7EE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0AFB5D54" w14:textId="77777777" w:rsidTr="000760CF">
        <w:trPr>
          <w:trHeight w:val="464"/>
        </w:trPr>
        <w:tc>
          <w:tcPr>
            <w:tcW w:w="255" w:type="pct"/>
          </w:tcPr>
          <w:p w14:paraId="2BDBE6E3" w14:textId="77777777" w:rsidR="00606BAB" w:rsidRPr="00AA19D3" w:rsidRDefault="00606BAB" w:rsidP="00452449">
            <w:pPr>
              <w:spacing w:line="0" w:lineRule="atLeast"/>
            </w:pPr>
            <w:r w:rsidRPr="00AA19D3">
              <w:t>14</w:t>
            </w:r>
          </w:p>
        </w:tc>
        <w:tc>
          <w:tcPr>
            <w:tcW w:w="624" w:type="pct"/>
          </w:tcPr>
          <w:p w14:paraId="2E355AC6" w14:textId="77777777" w:rsidR="00606BAB" w:rsidRPr="00AA19D3" w:rsidRDefault="00606BAB" w:rsidP="00452449">
            <w:pPr>
              <w:spacing w:line="0" w:lineRule="atLeast"/>
            </w:pPr>
            <w:r w:rsidRPr="00AA19D3">
              <w:t>П. 3.3.8</w:t>
            </w:r>
          </w:p>
          <w:p w14:paraId="4FE81C45" w14:textId="77777777" w:rsidR="00606BAB" w:rsidRPr="00AA19D3" w:rsidRDefault="00606BAB" w:rsidP="00452449">
            <w:pPr>
              <w:spacing w:line="0" w:lineRule="atLeast"/>
            </w:pPr>
            <w:r w:rsidRPr="00AA19D3">
              <w:t>3.3.5</w:t>
            </w:r>
          </w:p>
        </w:tc>
        <w:tc>
          <w:tcPr>
            <w:tcW w:w="1225" w:type="pct"/>
            <w:vAlign w:val="center"/>
          </w:tcPr>
          <w:p w14:paraId="169161B4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Управление namespaces (добавление, удаление, редактирование)</w:t>
            </w:r>
          </w:p>
        </w:tc>
        <w:tc>
          <w:tcPr>
            <w:tcW w:w="432" w:type="pct"/>
          </w:tcPr>
          <w:p w14:paraId="625DF9AD" w14:textId="77777777" w:rsidR="00606BAB" w:rsidRDefault="00606BAB" w:rsidP="00452449">
            <w:pPr>
              <w:spacing w:line="0" w:lineRule="atLeast"/>
              <w:jc w:val="center"/>
            </w:pPr>
            <w:r>
              <w:t>6.1.2</w:t>
            </w:r>
          </w:p>
        </w:tc>
        <w:tc>
          <w:tcPr>
            <w:tcW w:w="598" w:type="pct"/>
          </w:tcPr>
          <w:p w14:paraId="4A404008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1DE5591C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Ф-14</w:t>
            </w:r>
          </w:p>
        </w:tc>
        <w:tc>
          <w:tcPr>
            <w:tcW w:w="568" w:type="pct"/>
          </w:tcPr>
          <w:p w14:paraId="029857B9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296A11CD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2264D63C" w14:textId="77777777" w:rsidTr="000760CF">
        <w:trPr>
          <w:trHeight w:val="464"/>
        </w:trPr>
        <w:tc>
          <w:tcPr>
            <w:tcW w:w="255" w:type="pct"/>
          </w:tcPr>
          <w:p w14:paraId="6F73B684" w14:textId="77777777" w:rsidR="00606BAB" w:rsidRPr="00AA19D3" w:rsidRDefault="00606BAB" w:rsidP="00452449">
            <w:pPr>
              <w:spacing w:line="0" w:lineRule="atLeast"/>
            </w:pPr>
            <w:r w:rsidRPr="00AA19D3">
              <w:t>15</w:t>
            </w:r>
          </w:p>
        </w:tc>
        <w:tc>
          <w:tcPr>
            <w:tcW w:w="624" w:type="pct"/>
          </w:tcPr>
          <w:p w14:paraId="452DDDB0" w14:textId="77777777" w:rsidR="00606BAB" w:rsidRPr="00AA19D3" w:rsidRDefault="00606BAB" w:rsidP="00452449">
            <w:pPr>
              <w:spacing w:line="0" w:lineRule="atLeast"/>
            </w:pPr>
            <w:r w:rsidRPr="00AA19D3">
              <w:t>П 3.3.16</w:t>
            </w:r>
          </w:p>
          <w:p w14:paraId="0B9E8CF8" w14:textId="77777777" w:rsidR="00606BAB" w:rsidRPr="00AA19D3" w:rsidRDefault="00606BAB" w:rsidP="00452449">
            <w:pPr>
              <w:spacing w:line="0" w:lineRule="atLeast"/>
            </w:pPr>
            <w:r w:rsidRPr="00AA19D3">
              <w:t>5.3.2</w:t>
            </w:r>
          </w:p>
        </w:tc>
        <w:tc>
          <w:tcPr>
            <w:tcW w:w="1225" w:type="pct"/>
            <w:vAlign w:val="center"/>
          </w:tcPr>
          <w:p w14:paraId="5C92CC60" w14:textId="77777777" w:rsidR="00606BAB" w:rsidRDefault="00606BAB" w:rsidP="00452449">
            <w:pPr>
              <w:spacing w:line="0" w:lineRule="atLeast"/>
              <w:jc w:val="left"/>
            </w:pPr>
            <w:proofErr w:type="spellStart"/>
            <w:r>
              <w:rPr>
                <w:color w:val="000000" w:themeColor="text1"/>
                <w:lang w:val="en-US"/>
              </w:rPr>
              <w:t>Возможность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использования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внешних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модулей</w:t>
            </w:r>
            <w:proofErr w:type="spellEnd"/>
          </w:p>
        </w:tc>
        <w:tc>
          <w:tcPr>
            <w:tcW w:w="432" w:type="pct"/>
          </w:tcPr>
          <w:p w14:paraId="06B76741" w14:textId="77777777" w:rsidR="00606BAB" w:rsidRPr="00AA19D3" w:rsidRDefault="00606BAB" w:rsidP="00452449">
            <w:pPr>
              <w:spacing w:line="0" w:lineRule="atLeast"/>
              <w:jc w:val="center"/>
              <w:rPr>
                <w:lang w:val="en-US"/>
              </w:rPr>
            </w:pPr>
            <w:r>
              <w:t>6.1.2</w:t>
            </w:r>
          </w:p>
        </w:tc>
        <w:tc>
          <w:tcPr>
            <w:tcW w:w="598" w:type="pct"/>
          </w:tcPr>
          <w:p w14:paraId="4500DD10" w14:textId="77777777" w:rsidR="00606BAB" w:rsidRDefault="00606BAB" w:rsidP="00452449">
            <w:pPr>
              <w:spacing w:line="0" w:lineRule="atLeast"/>
              <w:jc w:val="center"/>
            </w:pPr>
            <w:r>
              <w:t>Низкий</w:t>
            </w:r>
          </w:p>
        </w:tc>
        <w:tc>
          <w:tcPr>
            <w:tcW w:w="535" w:type="pct"/>
          </w:tcPr>
          <w:p w14:paraId="4D2D8E58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Ф-15</w:t>
            </w:r>
          </w:p>
          <w:p w14:paraId="67BAB682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568" w:type="pct"/>
          </w:tcPr>
          <w:p w14:paraId="00F892B1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5B202E45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4FD04386" w14:textId="77777777" w:rsidTr="000760CF">
        <w:trPr>
          <w:trHeight w:val="464"/>
        </w:trPr>
        <w:tc>
          <w:tcPr>
            <w:tcW w:w="255" w:type="pct"/>
          </w:tcPr>
          <w:p w14:paraId="4BD81D54" w14:textId="77777777" w:rsidR="00606BAB" w:rsidRPr="00AA19D3" w:rsidRDefault="00606BAB" w:rsidP="00452449">
            <w:pPr>
              <w:spacing w:line="0" w:lineRule="atLeast"/>
            </w:pPr>
            <w:r w:rsidRPr="00AA19D3">
              <w:t>18</w:t>
            </w:r>
          </w:p>
        </w:tc>
        <w:tc>
          <w:tcPr>
            <w:tcW w:w="624" w:type="pct"/>
          </w:tcPr>
          <w:p w14:paraId="3CE9EE31" w14:textId="77777777" w:rsidR="00606BAB" w:rsidRPr="00AA19D3" w:rsidRDefault="00606BAB" w:rsidP="00452449">
            <w:pPr>
              <w:spacing w:line="0" w:lineRule="atLeast"/>
            </w:pPr>
            <w:r w:rsidRPr="00AA19D3">
              <w:t xml:space="preserve">П. 3.3.9, </w:t>
            </w:r>
          </w:p>
          <w:p w14:paraId="75639CFF" w14:textId="5585200C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t>3.3.10</w:t>
            </w:r>
          </w:p>
          <w:p w14:paraId="098AE29E" w14:textId="1652ED0E" w:rsidR="00606BAB" w:rsidRPr="00AA19D3" w:rsidRDefault="00606BAB" w:rsidP="00452449">
            <w:pPr>
              <w:spacing w:line="0" w:lineRule="atLeast"/>
            </w:pPr>
          </w:p>
        </w:tc>
        <w:tc>
          <w:tcPr>
            <w:tcW w:w="1225" w:type="pct"/>
            <w:vAlign w:val="center"/>
          </w:tcPr>
          <w:p w14:paraId="3024842B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Мониторинг аппаратных ресурсов платформы</w:t>
            </w:r>
          </w:p>
        </w:tc>
        <w:tc>
          <w:tcPr>
            <w:tcW w:w="432" w:type="pct"/>
          </w:tcPr>
          <w:p w14:paraId="03EF2504" w14:textId="77777777" w:rsidR="00606BAB" w:rsidRDefault="00606BAB" w:rsidP="00452449">
            <w:pPr>
              <w:spacing w:line="0" w:lineRule="atLeast"/>
              <w:jc w:val="center"/>
            </w:pPr>
            <w:r>
              <w:t>6.3.2</w:t>
            </w:r>
          </w:p>
        </w:tc>
        <w:tc>
          <w:tcPr>
            <w:tcW w:w="598" w:type="pct"/>
          </w:tcPr>
          <w:p w14:paraId="086BB132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26797B1F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М</w:t>
            </w:r>
            <w:r>
              <w:rPr>
                <w:color w:val="000000" w:themeColor="text1"/>
              </w:rPr>
              <w:t>-2</w:t>
            </w:r>
          </w:p>
        </w:tc>
        <w:tc>
          <w:tcPr>
            <w:tcW w:w="568" w:type="pct"/>
          </w:tcPr>
          <w:p w14:paraId="1D751155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2F269EC8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6B2348D6" w14:textId="77777777" w:rsidTr="000760CF">
        <w:trPr>
          <w:trHeight w:val="464"/>
        </w:trPr>
        <w:tc>
          <w:tcPr>
            <w:tcW w:w="255" w:type="pct"/>
          </w:tcPr>
          <w:p w14:paraId="3A71243F" w14:textId="77777777" w:rsidR="00606BAB" w:rsidRPr="00AA19D3" w:rsidRDefault="00606BAB" w:rsidP="00452449">
            <w:pPr>
              <w:spacing w:line="0" w:lineRule="atLeast"/>
            </w:pPr>
            <w:r w:rsidRPr="00AA19D3">
              <w:t>19</w:t>
            </w:r>
          </w:p>
        </w:tc>
        <w:tc>
          <w:tcPr>
            <w:tcW w:w="624" w:type="pct"/>
          </w:tcPr>
          <w:p w14:paraId="21885A3B" w14:textId="77777777" w:rsidR="00606BAB" w:rsidRPr="00AA19D3" w:rsidRDefault="00606BAB" w:rsidP="00452449">
            <w:pPr>
              <w:spacing w:line="0" w:lineRule="atLeast"/>
            </w:pPr>
            <w:r w:rsidRPr="00AA19D3">
              <w:t>П. 3.3.9,</w:t>
            </w:r>
          </w:p>
          <w:p w14:paraId="06FA5F01" w14:textId="6576FC20" w:rsidR="00606BAB" w:rsidRPr="00AA19D3" w:rsidRDefault="00606BAB" w:rsidP="00452449">
            <w:pPr>
              <w:spacing w:line="0" w:lineRule="atLeast"/>
            </w:pPr>
            <w:r w:rsidRPr="00AA19D3">
              <w:t>3.3.10</w:t>
            </w:r>
          </w:p>
        </w:tc>
        <w:tc>
          <w:tcPr>
            <w:tcW w:w="1225" w:type="pct"/>
            <w:vAlign w:val="center"/>
          </w:tcPr>
          <w:p w14:paraId="4E1B6D79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Мониторинг Kubernetes в составе платформы</w:t>
            </w:r>
          </w:p>
        </w:tc>
        <w:tc>
          <w:tcPr>
            <w:tcW w:w="432" w:type="pct"/>
          </w:tcPr>
          <w:p w14:paraId="0D439912" w14:textId="77777777" w:rsidR="00606BAB" w:rsidRDefault="00606BAB" w:rsidP="00452449">
            <w:pPr>
              <w:spacing w:line="0" w:lineRule="atLeast"/>
              <w:jc w:val="center"/>
            </w:pPr>
            <w:r>
              <w:t>6.3.2</w:t>
            </w:r>
          </w:p>
        </w:tc>
        <w:tc>
          <w:tcPr>
            <w:tcW w:w="598" w:type="pct"/>
          </w:tcPr>
          <w:p w14:paraId="75540068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32A090D1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М</w:t>
            </w:r>
            <w:r>
              <w:rPr>
                <w:color w:val="000000" w:themeColor="text1"/>
              </w:rPr>
              <w:t>-3</w:t>
            </w:r>
          </w:p>
        </w:tc>
        <w:tc>
          <w:tcPr>
            <w:tcW w:w="568" w:type="pct"/>
          </w:tcPr>
          <w:p w14:paraId="54E05F4B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3EB49105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7BE4FFC5" w14:textId="77777777" w:rsidTr="000760CF">
        <w:trPr>
          <w:trHeight w:val="464"/>
        </w:trPr>
        <w:tc>
          <w:tcPr>
            <w:tcW w:w="255" w:type="pct"/>
          </w:tcPr>
          <w:p w14:paraId="2C85B961" w14:textId="77777777" w:rsidR="00606BAB" w:rsidRPr="00AA19D3" w:rsidRDefault="00606BAB" w:rsidP="00452449">
            <w:pPr>
              <w:spacing w:line="0" w:lineRule="atLeast"/>
            </w:pPr>
            <w:r w:rsidRPr="00AA19D3">
              <w:t>20</w:t>
            </w:r>
          </w:p>
        </w:tc>
        <w:tc>
          <w:tcPr>
            <w:tcW w:w="624" w:type="pct"/>
          </w:tcPr>
          <w:p w14:paraId="2125857F" w14:textId="77777777" w:rsidR="00606BAB" w:rsidRPr="00AA19D3" w:rsidRDefault="00606BAB" w:rsidP="00452449">
            <w:pPr>
              <w:spacing w:line="0" w:lineRule="atLeast"/>
            </w:pPr>
            <w:r w:rsidRPr="00AA19D3">
              <w:t xml:space="preserve">П. 3.3.9, </w:t>
            </w:r>
          </w:p>
          <w:p w14:paraId="245523B2" w14:textId="77777777" w:rsidR="00606BAB" w:rsidRPr="00AA19D3" w:rsidRDefault="00606BAB" w:rsidP="00452449">
            <w:pPr>
              <w:spacing w:line="0" w:lineRule="atLeast"/>
            </w:pPr>
            <w:r w:rsidRPr="00AA19D3">
              <w:t>3.3.17</w:t>
            </w:r>
          </w:p>
        </w:tc>
        <w:tc>
          <w:tcPr>
            <w:tcW w:w="1225" w:type="pct"/>
            <w:vAlign w:val="center"/>
          </w:tcPr>
          <w:p w14:paraId="714721B4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Встроенный мониторинг входящего трафика</w:t>
            </w:r>
          </w:p>
        </w:tc>
        <w:tc>
          <w:tcPr>
            <w:tcW w:w="432" w:type="pct"/>
          </w:tcPr>
          <w:p w14:paraId="50E4DF84" w14:textId="77777777" w:rsidR="00606BAB" w:rsidRDefault="00606BAB" w:rsidP="00452449">
            <w:pPr>
              <w:spacing w:line="0" w:lineRule="atLeast"/>
              <w:jc w:val="center"/>
            </w:pPr>
            <w:r>
              <w:t>6.3.2</w:t>
            </w:r>
          </w:p>
        </w:tc>
        <w:tc>
          <w:tcPr>
            <w:tcW w:w="598" w:type="pct"/>
          </w:tcPr>
          <w:p w14:paraId="775F9ECB" w14:textId="77777777" w:rsidR="00606BAB" w:rsidRDefault="00606BAB" w:rsidP="00452449">
            <w:pPr>
              <w:spacing w:line="0" w:lineRule="atLeast"/>
              <w:jc w:val="center"/>
            </w:pPr>
            <w:r>
              <w:t>Низкий</w:t>
            </w:r>
          </w:p>
        </w:tc>
        <w:tc>
          <w:tcPr>
            <w:tcW w:w="535" w:type="pct"/>
          </w:tcPr>
          <w:p w14:paraId="2A5BDBC4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М</w:t>
            </w:r>
            <w:r>
              <w:rPr>
                <w:color w:val="000000" w:themeColor="text1"/>
              </w:rPr>
              <w:t>-4</w:t>
            </w:r>
          </w:p>
        </w:tc>
        <w:tc>
          <w:tcPr>
            <w:tcW w:w="568" w:type="pct"/>
          </w:tcPr>
          <w:p w14:paraId="210AB829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3347BB16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320D9EE6" w14:textId="77777777" w:rsidTr="001225C3">
        <w:tblPrEx>
          <w:tblW w:w="525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  <w:tblPrExChange w:id="22" w:author="Elena Borisenok" w:date="2024-12-10T11:44:00Z">
            <w:tblPrEx>
              <w:tblW w:w="525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Ex>
          </w:tblPrExChange>
        </w:tblPrEx>
        <w:trPr>
          <w:trHeight w:val="464"/>
          <w:trPrChange w:id="23" w:author="Elena Borisenok" w:date="2024-12-10T11:44:00Z">
            <w:trPr>
              <w:trHeight w:val="464"/>
            </w:trPr>
          </w:trPrChange>
        </w:trPr>
        <w:tc>
          <w:tcPr>
            <w:tcW w:w="255" w:type="pct"/>
            <w:tcPrChange w:id="24" w:author="Elena Borisenok" w:date="2024-12-10T11:44:00Z">
              <w:tcPr>
                <w:tcW w:w="255" w:type="pct"/>
              </w:tcPr>
            </w:tcPrChange>
          </w:tcPr>
          <w:p w14:paraId="118A50D5" w14:textId="77777777" w:rsidR="00606BAB" w:rsidRPr="00AA19D3" w:rsidRDefault="00606BAB" w:rsidP="00452449">
            <w:pPr>
              <w:spacing w:line="0" w:lineRule="atLeast"/>
            </w:pPr>
            <w:r w:rsidRPr="00AA19D3">
              <w:t>21</w:t>
            </w:r>
          </w:p>
        </w:tc>
        <w:tc>
          <w:tcPr>
            <w:tcW w:w="624" w:type="pct"/>
            <w:tcPrChange w:id="25" w:author="Elena Borisenok" w:date="2024-12-10T11:44:00Z">
              <w:tcPr>
                <w:tcW w:w="624" w:type="pct"/>
              </w:tcPr>
            </w:tcPrChange>
          </w:tcPr>
          <w:p w14:paraId="024BB275" w14:textId="4BA05FC8" w:rsidR="00606BAB" w:rsidRPr="00AA19D3" w:rsidRDefault="00606BAB" w:rsidP="00452449">
            <w:pPr>
              <w:spacing w:line="0" w:lineRule="atLeast"/>
            </w:pPr>
            <w:r w:rsidRPr="00AA19D3">
              <w:t xml:space="preserve">П.. </w:t>
            </w:r>
          </w:p>
          <w:p w14:paraId="2D09D306" w14:textId="77777777" w:rsidR="00606BAB" w:rsidRPr="00AA19D3" w:rsidRDefault="00606BAB" w:rsidP="00452449">
            <w:pPr>
              <w:spacing w:line="0" w:lineRule="atLeast"/>
            </w:pPr>
            <w:r w:rsidRPr="00AA19D3">
              <w:t>3.3.9</w:t>
            </w:r>
          </w:p>
          <w:p w14:paraId="6CF16093" w14:textId="77777777" w:rsidR="00606BAB" w:rsidRPr="00AA19D3" w:rsidRDefault="00606BAB" w:rsidP="00452449">
            <w:pPr>
              <w:spacing w:line="0" w:lineRule="atLeast"/>
            </w:pPr>
            <w:r w:rsidRPr="00AA19D3">
              <w:t>3.3.10</w:t>
            </w:r>
          </w:p>
          <w:p w14:paraId="0312DE9E" w14:textId="77777777" w:rsidR="00606BAB" w:rsidRPr="00AA19D3" w:rsidRDefault="00606BAB" w:rsidP="00452449">
            <w:pPr>
              <w:spacing w:line="0" w:lineRule="atLeast"/>
            </w:pPr>
            <w:r w:rsidRPr="00AA19D3">
              <w:t>3.3.13</w:t>
            </w:r>
          </w:p>
          <w:p w14:paraId="05F30694" w14:textId="77777777" w:rsidR="00606BAB" w:rsidRPr="00AA19D3" w:rsidRDefault="00606BAB" w:rsidP="00452449">
            <w:pPr>
              <w:spacing w:line="0" w:lineRule="atLeast"/>
            </w:pPr>
            <w:r w:rsidRPr="00AA19D3">
              <w:t>3.3.14</w:t>
            </w:r>
          </w:p>
          <w:p w14:paraId="57501191" w14:textId="77777777" w:rsidR="00606BAB" w:rsidRPr="00AA19D3" w:rsidRDefault="00606BAB" w:rsidP="00452449">
            <w:pPr>
              <w:spacing w:line="0" w:lineRule="atLeast"/>
            </w:pPr>
            <w:r w:rsidRPr="00AA19D3">
              <w:t>3.3.15</w:t>
            </w:r>
          </w:p>
        </w:tc>
        <w:tc>
          <w:tcPr>
            <w:tcW w:w="1225" w:type="pct"/>
            <w:tcPrChange w:id="26" w:author="Elena Borisenok" w:date="2024-12-10T11:44:00Z">
              <w:tcPr>
                <w:tcW w:w="1225" w:type="pct"/>
                <w:vAlign w:val="center"/>
              </w:tcPr>
            </w:tcPrChange>
          </w:tcPr>
          <w:p w14:paraId="35BEC22E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Оценка использования ресурсов</w:t>
            </w:r>
          </w:p>
        </w:tc>
        <w:tc>
          <w:tcPr>
            <w:tcW w:w="432" w:type="pct"/>
            <w:tcPrChange w:id="27" w:author="Elena Borisenok" w:date="2024-12-10T11:44:00Z">
              <w:tcPr>
                <w:tcW w:w="432" w:type="pct"/>
              </w:tcPr>
            </w:tcPrChange>
          </w:tcPr>
          <w:p w14:paraId="722C3972" w14:textId="77777777" w:rsidR="00606BAB" w:rsidRDefault="00606BAB" w:rsidP="00452449">
            <w:pPr>
              <w:spacing w:line="0" w:lineRule="atLeast"/>
              <w:jc w:val="center"/>
            </w:pPr>
            <w:r>
              <w:t>6.3.2</w:t>
            </w:r>
          </w:p>
        </w:tc>
        <w:tc>
          <w:tcPr>
            <w:tcW w:w="598" w:type="pct"/>
            <w:tcPrChange w:id="28" w:author="Elena Borisenok" w:date="2024-12-10T11:44:00Z">
              <w:tcPr>
                <w:tcW w:w="598" w:type="pct"/>
              </w:tcPr>
            </w:tcPrChange>
          </w:tcPr>
          <w:p w14:paraId="25A4C958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  <w:tcPrChange w:id="29" w:author="Elena Borisenok" w:date="2024-12-10T11:44:00Z">
              <w:tcPr>
                <w:tcW w:w="535" w:type="pct"/>
              </w:tcPr>
            </w:tcPrChange>
          </w:tcPr>
          <w:p w14:paraId="3DCD036B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М-5</w:t>
            </w:r>
          </w:p>
        </w:tc>
        <w:tc>
          <w:tcPr>
            <w:tcW w:w="568" w:type="pct"/>
            <w:tcPrChange w:id="30" w:author="Elena Borisenok" w:date="2024-12-10T11:44:00Z">
              <w:tcPr>
                <w:tcW w:w="568" w:type="pct"/>
              </w:tcPr>
            </w:tcPrChange>
          </w:tcPr>
          <w:p w14:paraId="7D090086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  <w:tcPrChange w:id="31" w:author="Elena Borisenok" w:date="2024-12-10T11:44:00Z">
              <w:tcPr>
                <w:tcW w:w="763" w:type="pct"/>
              </w:tcPr>
            </w:tcPrChange>
          </w:tcPr>
          <w:p w14:paraId="5D662105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77DE8100" w14:textId="77777777" w:rsidTr="000760CF">
        <w:trPr>
          <w:trHeight w:val="464"/>
        </w:trPr>
        <w:tc>
          <w:tcPr>
            <w:tcW w:w="255" w:type="pct"/>
          </w:tcPr>
          <w:p w14:paraId="4F95AE7A" w14:textId="77777777" w:rsidR="00606BAB" w:rsidRPr="00AA19D3" w:rsidRDefault="00606BAB" w:rsidP="00452449">
            <w:pPr>
              <w:spacing w:line="0" w:lineRule="atLeast"/>
            </w:pPr>
            <w:r w:rsidRPr="00AA19D3">
              <w:t>22</w:t>
            </w:r>
          </w:p>
        </w:tc>
        <w:tc>
          <w:tcPr>
            <w:tcW w:w="624" w:type="pct"/>
          </w:tcPr>
          <w:p w14:paraId="3C535EC1" w14:textId="77777777" w:rsidR="00606BAB" w:rsidRPr="00AA19D3" w:rsidRDefault="00606BAB" w:rsidP="00452449">
            <w:pPr>
              <w:spacing w:line="0" w:lineRule="atLeast"/>
            </w:pPr>
            <w:r w:rsidRPr="00AA19D3">
              <w:t>П. 3.3.18, 5.2.11,</w:t>
            </w:r>
          </w:p>
        </w:tc>
        <w:tc>
          <w:tcPr>
            <w:tcW w:w="1225" w:type="pct"/>
            <w:vAlign w:val="center"/>
          </w:tcPr>
          <w:p w14:paraId="6566E32F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Встроенные инструменты удаленного ведения и агрегации журналов (логов)</w:t>
            </w:r>
          </w:p>
        </w:tc>
        <w:tc>
          <w:tcPr>
            <w:tcW w:w="432" w:type="pct"/>
          </w:tcPr>
          <w:p w14:paraId="37267072" w14:textId="77777777" w:rsidR="00606BAB" w:rsidRDefault="00606BAB" w:rsidP="00452449">
            <w:pPr>
              <w:spacing w:line="0" w:lineRule="atLeast"/>
              <w:jc w:val="center"/>
            </w:pPr>
            <w:r>
              <w:t>6.</w:t>
            </w:r>
            <w:r>
              <w:rPr>
                <w:lang w:val="en-US"/>
              </w:rPr>
              <w:t>6</w:t>
            </w:r>
            <w:r>
              <w:t>.2</w:t>
            </w:r>
          </w:p>
        </w:tc>
        <w:tc>
          <w:tcPr>
            <w:tcW w:w="598" w:type="pct"/>
          </w:tcPr>
          <w:p w14:paraId="58B48E3E" w14:textId="77777777" w:rsidR="00606BAB" w:rsidRDefault="00606BAB" w:rsidP="00452449">
            <w:pPr>
              <w:spacing w:line="0" w:lineRule="atLeast"/>
              <w:jc w:val="center"/>
            </w:pPr>
            <w:r>
              <w:t>Низкий</w:t>
            </w:r>
          </w:p>
        </w:tc>
        <w:tc>
          <w:tcPr>
            <w:tcW w:w="535" w:type="pct"/>
          </w:tcPr>
          <w:p w14:paraId="21C1CFA5" w14:textId="31141979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ПР-</w:t>
            </w:r>
            <w:r w:rsidR="00A65FC5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68" w:type="pct"/>
          </w:tcPr>
          <w:p w14:paraId="2347AEBB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100701D8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4147E226" w14:textId="77777777" w:rsidTr="000760CF">
        <w:trPr>
          <w:trHeight w:val="464"/>
        </w:trPr>
        <w:tc>
          <w:tcPr>
            <w:tcW w:w="255" w:type="pct"/>
          </w:tcPr>
          <w:p w14:paraId="2E07CC6B" w14:textId="77777777" w:rsidR="00606BAB" w:rsidRPr="00AA19D3" w:rsidRDefault="00606BAB" w:rsidP="00452449">
            <w:pPr>
              <w:spacing w:line="0" w:lineRule="atLeast"/>
            </w:pPr>
            <w:r w:rsidRPr="00AA19D3">
              <w:lastRenderedPageBreak/>
              <w:t>23</w:t>
            </w:r>
          </w:p>
        </w:tc>
        <w:tc>
          <w:tcPr>
            <w:tcW w:w="624" w:type="pct"/>
          </w:tcPr>
          <w:p w14:paraId="7C3A029A" w14:textId="77777777" w:rsidR="00606BAB" w:rsidRPr="00AA19D3" w:rsidRDefault="00606BAB" w:rsidP="00452449">
            <w:pPr>
              <w:spacing w:line="0" w:lineRule="atLeast"/>
            </w:pPr>
            <w:r w:rsidRPr="00AA19D3">
              <w:t>П. 3.3.18</w:t>
            </w:r>
          </w:p>
        </w:tc>
        <w:tc>
          <w:tcPr>
            <w:tcW w:w="1225" w:type="pct"/>
            <w:vAlign w:val="center"/>
          </w:tcPr>
          <w:p w14:paraId="5882D710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Встроенная система кратковременного хранения логов</w:t>
            </w:r>
          </w:p>
        </w:tc>
        <w:tc>
          <w:tcPr>
            <w:tcW w:w="432" w:type="pct"/>
          </w:tcPr>
          <w:p w14:paraId="2E816A3D" w14:textId="77777777" w:rsidR="00606BAB" w:rsidRDefault="00606BAB" w:rsidP="00452449">
            <w:pPr>
              <w:spacing w:line="0" w:lineRule="atLeast"/>
              <w:jc w:val="center"/>
            </w:pPr>
            <w:r>
              <w:t>6.</w:t>
            </w:r>
            <w:r>
              <w:rPr>
                <w:lang w:val="en-US"/>
              </w:rPr>
              <w:t>6</w:t>
            </w:r>
            <w:r>
              <w:t>.2</w:t>
            </w:r>
          </w:p>
        </w:tc>
        <w:tc>
          <w:tcPr>
            <w:tcW w:w="598" w:type="pct"/>
          </w:tcPr>
          <w:p w14:paraId="35D56F71" w14:textId="77777777" w:rsidR="00606BAB" w:rsidRDefault="00606BAB" w:rsidP="00452449">
            <w:pPr>
              <w:spacing w:line="0" w:lineRule="atLeast"/>
              <w:jc w:val="center"/>
            </w:pPr>
            <w:r>
              <w:t>Средний</w:t>
            </w:r>
          </w:p>
        </w:tc>
        <w:tc>
          <w:tcPr>
            <w:tcW w:w="535" w:type="pct"/>
          </w:tcPr>
          <w:p w14:paraId="58210E40" w14:textId="72439391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ПР-</w:t>
            </w:r>
            <w:r w:rsidR="00A65FC5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568" w:type="pct"/>
          </w:tcPr>
          <w:p w14:paraId="072CA30B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56777ECA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75525A03" w14:textId="77777777" w:rsidTr="000760CF">
        <w:trPr>
          <w:trHeight w:val="464"/>
        </w:trPr>
        <w:tc>
          <w:tcPr>
            <w:tcW w:w="255" w:type="pct"/>
          </w:tcPr>
          <w:p w14:paraId="7DBBB2AE" w14:textId="77777777" w:rsidR="00606BAB" w:rsidRPr="00AA19D3" w:rsidRDefault="00606BAB" w:rsidP="00452449">
            <w:pPr>
              <w:spacing w:line="0" w:lineRule="atLeast"/>
            </w:pPr>
            <w:r w:rsidRPr="00AA19D3">
              <w:t>24</w:t>
            </w:r>
          </w:p>
        </w:tc>
        <w:tc>
          <w:tcPr>
            <w:tcW w:w="624" w:type="pct"/>
          </w:tcPr>
          <w:p w14:paraId="24C2A61D" w14:textId="77777777" w:rsidR="00606BAB" w:rsidRPr="00AA19D3" w:rsidRDefault="00606BAB" w:rsidP="00452449">
            <w:pPr>
              <w:spacing w:line="0" w:lineRule="atLeast"/>
            </w:pPr>
            <w:r w:rsidRPr="00AA19D3">
              <w:t xml:space="preserve">П. 5.2.11, 6.12.1, 6.12.2, </w:t>
            </w:r>
          </w:p>
        </w:tc>
        <w:tc>
          <w:tcPr>
            <w:tcW w:w="1225" w:type="pct"/>
            <w:vAlign w:val="center"/>
          </w:tcPr>
          <w:p w14:paraId="5A6B6566" w14:textId="77777777" w:rsidR="00606BAB" w:rsidRDefault="00606BAB" w:rsidP="00452449">
            <w:pPr>
              <w:spacing w:line="0" w:lineRule="atLeast"/>
              <w:jc w:val="left"/>
            </w:pPr>
            <w:proofErr w:type="spellStart"/>
            <w:r>
              <w:rPr>
                <w:color w:val="000000" w:themeColor="text1"/>
                <w:lang w:val="en-US"/>
              </w:rPr>
              <w:t>Аудит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событий</w:t>
            </w:r>
            <w:proofErr w:type="spellEnd"/>
            <w:r>
              <w:rPr>
                <w:color w:val="000000" w:themeColor="text1"/>
                <w:lang w:val="en-US"/>
              </w:rPr>
              <w:t xml:space="preserve"> Kubernetes API</w:t>
            </w:r>
          </w:p>
        </w:tc>
        <w:tc>
          <w:tcPr>
            <w:tcW w:w="432" w:type="pct"/>
          </w:tcPr>
          <w:p w14:paraId="651DE31A" w14:textId="77777777" w:rsidR="00606BAB" w:rsidRDefault="00606BAB" w:rsidP="00452449">
            <w:pPr>
              <w:spacing w:line="0" w:lineRule="atLeast"/>
              <w:jc w:val="center"/>
            </w:pPr>
            <w:r>
              <w:t>6.2.2</w:t>
            </w:r>
          </w:p>
        </w:tc>
        <w:tc>
          <w:tcPr>
            <w:tcW w:w="598" w:type="pct"/>
          </w:tcPr>
          <w:p w14:paraId="469E4F9C" w14:textId="77777777" w:rsidR="00606BAB" w:rsidRDefault="00606BAB" w:rsidP="00452449">
            <w:pPr>
              <w:spacing w:line="0" w:lineRule="atLeast"/>
              <w:jc w:val="center"/>
            </w:pPr>
            <w:r>
              <w:t>Средний</w:t>
            </w:r>
          </w:p>
        </w:tc>
        <w:tc>
          <w:tcPr>
            <w:tcW w:w="535" w:type="pct"/>
            <w:vAlign w:val="center"/>
          </w:tcPr>
          <w:p w14:paraId="4260F47B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</w:t>
            </w:r>
          </w:p>
        </w:tc>
        <w:tc>
          <w:tcPr>
            <w:tcW w:w="568" w:type="pct"/>
          </w:tcPr>
          <w:p w14:paraId="1C8FE03D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569A378F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5D08A2AB" w14:textId="77777777" w:rsidTr="000760CF">
        <w:trPr>
          <w:trHeight w:val="464"/>
        </w:trPr>
        <w:tc>
          <w:tcPr>
            <w:tcW w:w="255" w:type="pct"/>
          </w:tcPr>
          <w:p w14:paraId="735428F6" w14:textId="77777777" w:rsidR="00606BAB" w:rsidRPr="00AA19D3" w:rsidRDefault="00606BAB" w:rsidP="00452449">
            <w:pPr>
              <w:spacing w:line="0" w:lineRule="atLeast"/>
            </w:pPr>
            <w:r w:rsidRPr="00AA19D3">
              <w:t>25</w:t>
            </w:r>
          </w:p>
        </w:tc>
        <w:tc>
          <w:tcPr>
            <w:tcW w:w="624" w:type="pct"/>
          </w:tcPr>
          <w:p w14:paraId="7EB45994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t xml:space="preserve">П.4.2.1, 6.10.3 </w:t>
            </w:r>
          </w:p>
          <w:p w14:paraId="67DD787A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rPr>
                <w:lang w:val="en-US"/>
              </w:rPr>
              <w:t>3.2.1</w:t>
            </w:r>
          </w:p>
        </w:tc>
        <w:tc>
          <w:tcPr>
            <w:tcW w:w="1225" w:type="pct"/>
            <w:vAlign w:val="center"/>
          </w:tcPr>
          <w:p w14:paraId="3663C7F2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Фильтрации трафика внутри кластера (поддержка NetworkPolicy). Только для кластеров с CNI Cilium</w:t>
            </w:r>
          </w:p>
        </w:tc>
        <w:tc>
          <w:tcPr>
            <w:tcW w:w="432" w:type="pct"/>
          </w:tcPr>
          <w:p w14:paraId="2CFA70C6" w14:textId="77777777" w:rsidR="00606BAB" w:rsidRDefault="00606BAB" w:rsidP="00452449">
            <w:pPr>
              <w:spacing w:line="0" w:lineRule="atLeast"/>
              <w:jc w:val="center"/>
            </w:pPr>
            <w:r>
              <w:t>6.2.2</w:t>
            </w:r>
          </w:p>
        </w:tc>
        <w:tc>
          <w:tcPr>
            <w:tcW w:w="598" w:type="pct"/>
          </w:tcPr>
          <w:p w14:paraId="1EC517F3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0A348BB7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Б-2</w:t>
            </w:r>
          </w:p>
        </w:tc>
        <w:tc>
          <w:tcPr>
            <w:tcW w:w="568" w:type="pct"/>
          </w:tcPr>
          <w:p w14:paraId="1CE09511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6EC37FBF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3416DFC9" w14:textId="77777777" w:rsidTr="000760CF">
        <w:trPr>
          <w:trHeight w:val="464"/>
        </w:trPr>
        <w:tc>
          <w:tcPr>
            <w:tcW w:w="255" w:type="pct"/>
          </w:tcPr>
          <w:p w14:paraId="2F5563B2" w14:textId="77777777" w:rsidR="00606BAB" w:rsidRPr="00AA19D3" w:rsidRDefault="00606BAB" w:rsidP="00452449">
            <w:pPr>
              <w:spacing w:line="0" w:lineRule="atLeast"/>
            </w:pPr>
            <w:r w:rsidRPr="00AA19D3">
              <w:t>26</w:t>
            </w:r>
          </w:p>
        </w:tc>
        <w:tc>
          <w:tcPr>
            <w:tcW w:w="624" w:type="pct"/>
          </w:tcPr>
          <w:p w14:paraId="79DE7AE1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t xml:space="preserve">П. 3.2.1, 6.10.3 </w:t>
            </w:r>
          </w:p>
          <w:p w14:paraId="671CF40F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rPr>
                <w:lang w:val="en-US"/>
              </w:rPr>
              <w:t>4.2.1</w:t>
            </w:r>
          </w:p>
        </w:tc>
        <w:tc>
          <w:tcPr>
            <w:tcW w:w="1225" w:type="pct"/>
            <w:vAlign w:val="center"/>
          </w:tcPr>
          <w:p w14:paraId="5CCBDA0F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 xml:space="preserve">Фильтрации трафика на уровне L7 внутри кластера (поддержка </w:t>
            </w:r>
            <w:proofErr w:type="spellStart"/>
            <w:r>
              <w:rPr>
                <w:color w:val="000000" w:themeColor="text1"/>
              </w:rPr>
              <w:t>CiliumNetworkPolicy</w:t>
            </w:r>
            <w:proofErr w:type="spellEnd"/>
            <w:r>
              <w:rPr>
                <w:color w:val="000000" w:themeColor="text1"/>
              </w:rPr>
              <w:t>). Только для кластеров с CNI Cilium</w:t>
            </w:r>
          </w:p>
        </w:tc>
        <w:tc>
          <w:tcPr>
            <w:tcW w:w="432" w:type="pct"/>
          </w:tcPr>
          <w:p w14:paraId="13795FE6" w14:textId="77777777" w:rsidR="00606BAB" w:rsidRDefault="00606BAB" w:rsidP="00452449">
            <w:pPr>
              <w:spacing w:line="0" w:lineRule="atLeast"/>
              <w:jc w:val="center"/>
            </w:pPr>
            <w:r>
              <w:t>6.2.2</w:t>
            </w:r>
          </w:p>
        </w:tc>
        <w:tc>
          <w:tcPr>
            <w:tcW w:w="598" w:type="pct"/>
          </w:tcPr>
          <w:p w14:paraId="3260A3FE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40800BE8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Б-3</w:t>
            </w:r>
          </w:p>
        </w:tc>
        <w:tc>
          <w:tcPr>
            <w:tcW w:w="568" w:type="pct"/>
          </w:tcPr>
          <w:p w14:paraId="0B55ABCF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70ACE695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74330445" w14:textId="77777777" w:rsidTr="000760CF">
        <w:trPr>
          <w:trHeight w:val="464"/>
        </w:trPr>
        <w:tc>
          <w:tcPr>
            <w:tcW w:w="255" w:type="pct"/>
          </w:tcPr>
          <w:p w14:paraId="6C93ED05" w14:textId="77777777" w:rsidR="00606BAB" w:rsidRPr="00AA19D3" w:rsidRDefault="00606BAB" w:rsidP="00452449">
            <w:pPr>
              <w:spacing w:line="0" w:lineRule="atLeast"/>
            </w:pPr>
            <w:r w:rsidRPr="00AA19D3">
              <w:t>27</w:t>
            </w:r>
          </w:p>
        </w:tc>
        <w:tc>
          <w:tcPr>
            <w:tcW w:w="624" w:type="pct"/>
          </w:tcPr>
          <w:p w14:paraId="01F8D234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t>П. 6.10.3</w:t>
            </w:r>
          </w:p>
          <w:p w14:paraId="41A4D242" w14:textId="7D5DB340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</w:p>
        </w:tc>
        <w:tc>
          <w:tcPr>
            <w:tcW w:w="1225" w:type="pct"/>
            <w:vAlign w:val="center"/>
          </w:tcPr>
          <w:p w14:paraId="6B22FEC0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Отображения действия политик (NetworkPolicy) в веб-интерфейсе. Только для кластеров с CNI Cilium</w:t>
            </w:r>
          </w:p>
        </w:tc>
        <w:tc>
          <w:tcPr>
            <w:tcW w:w="432" w:type="pct"/>
          </w:tcPr>
          <w:p w14:paraId="3893F540" w14:textId="77777777" w:rsidR="00606BAB" w:rsidRPr="00AA19D3" w:rsidRDefault="00606BAB" w:rsidP="00452449">
            <w:pPr>
              <w:spacing w:line="0" w:lineRule="atLeast"/>
              <w:jc w:val="center"/>
              <w:rPr>
                <w:lang w:val="en-US"/>
              </w:rPr>
            </w:pPr>
            <w:r>
              <w:t>6.2.2</w:t>
            </w:r>
          </w:p>
        </w:tc>
        <w:tc>
          <w:tcPr>
            <w:tcW w:w="598" w:type="pct"/>
          </w:tcPr>
          <w:p w14:paraId="1F346880" w14:textId="77777777" w:rsidR="00606BAB" w:rsidRDefault="00606BAB" w:rsidP="00452449">
            <w:pPr>
              <w:spacing w:line="0" w:lineRule="atLeast"/>
              <w:jc w:val="center"/>
            </w:pPr>
            <w:r>
              <w:t>Низкий</w:t>
            </w:r>
          </w:p>
        </w:tc>
        <w:tc>
          <w:tcPr>
            <w:tcW w:w="535" w:type="pct"/>
          </w:tcPr>
          <w:p w14:paraId="3899BE95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Б-4 </w:t>
            </w:r>
          </w:p>
          <w:p w14:paraId="7D3129ED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568" w:type="pct"/>
          </w:tcPr>
          <w:p w14:paraId="62225418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5A01053E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:rsidDel="000760CF" w14:paraId="1FF04B27" w14:textId="1A502920" w:rsidTr="000760CF">
        <w:trPr>
          <w:trHeight w:val="464"/>
          <w:del w:id="32" w:author="Elena Borisenok" w:date="2024-12-06T12:32:00Z"/>
        </w:trPr>
        <w:tc>
          <w:tcPr>
            <w:tcW w:w="255" w:type="pct"/>
          </w:tcPr>
          <w:p w14:paraId="6437C8B8" w14:textId="5D5565F0" w:rsidR="00606BAB" w:rsidRPr="00AA19D3" w:rsidDel="000760CF" w:rsidRDefault="00606BAB" w:rsidP="00452449">
            <w:pPr>
              <w:spacing w:line="0" w:lineRule="atLeast"/>
              <w:rPr>
                <w:del w:id="33" w:author="Elena Borisenok" w:date="2024-12-06T12:32:00Z"/>
              </w:rPr>
            </w:pPr>
            <w:del w:id="34" w:author="Elena Borisenok" w:date="2024-12-06T12:32:00Z">
              <w:r w:rsidRPr="00AA19D3" w:rsidDel="000760CF">
                <w:delText>28</w:delText>
              </w:r>
            </w:del>
          </w:p>
        </w:tc>
        <w:tc>
          <w:tcPr>
            <w:tcW w:w="624" w:type="pct"/>
          </w:tcPr>
          <w:p w14:paraId="4B1C2C36" w14:textId="5B6676D3" w:rsidR="00606BAB" w:rsidRPr="00AA19D3" w:rsidDel="000760CF" w:rsidRDefault="00606BAB" w:rsidP="00452449">
            <w:pPr>
              <w:spacing w:line="0" w:lineRule="atLeast"/>
              <w:rPr>
                <w:del w:id="35" w:author="Elena Borisenok" w:date="2024-12-06T12:32:00Z"/>
              </w:rPr>
            </w:pPr>
            <w:del w:id="36" w:author="Elena Borisenok" w:date="2024-12-06T12:32:00Z">
              <w:r w:rsidRPr="00AA19D3" w:rsidDel="000760CF">
                <w:delText>П. 4.2.3, 6.10.1.2, 6.10.1.4</w:delText>
              </w:r>
            </w:del>
          </w:p>
          <w:p w14:paraId="12D8E6A4" w14:textId="06DBAF1F" w:rsidR="00606BAB" w:rsidRPr="00AA19D3" w:rsidDel="000760CF" w:rsidRDefault="00606BAB" w:rsidP="00452449">
            <w:pPr>
              <w:spacing w:line="0" w:lineRule="atLeast"/>
              <w:rPr>
                <w:del w:id="37" w:author="Elena Borisenok" w:date="2024-12-06T12:32:00Z"/>
              </w:rPr>
            </w:pPr>
            <w:del w:id="38" w:author="Elena Borisenok" w:date="2024-12-06T12:32:00Z">
              <w:r w:rsidRPr="00AA19D3" w:rsidDel="000760CF">
                <w:delText>6.10.8.3</w:delText>
              </w:r>
            </w:del>
          </w:p>
        </w:tc>
        <w:tc>
          <w:tcPr>
            <w:tcW w:w="1225" w:type="pct"/>
            <w:vAlign w:val="center"/>
          </w:tcPr>
          <w:p w14:paraId="2614DEF2" w14:textId="2785FFB6" w:rsidR="00606BAB" w:rsidDel="000760CF" w:rsidRDefault="00606BAB" w:rsidP="00452449">
            <w:pPr>
              <w:spacing w:line="0" w:lineRule="atLeast"/>
              <w:jc w:val="left"/>
              <w:rPr>
                <w:del w:id="39" w:author="Elena Borisenok" w:date="2024-12-06T12:32:00Z"/>
              </w:rPr>
            </w:pPr>
            <w:del w:id="40" w:author="Elena Borisenok" w:date="2024-12-06T12:32:00Z">
              <w:r w:rsidDel="000760CF">
                <w:rPr>
                  <w:color w:val="000000" w:themeColor="text1"/>
                </w:rPr>
                <w:delText>Возможность использования корпоративного TLS/SSL сертификата для компонентов платформы</w:delText>
              </w:r>
            </w:del>
          </w:p>
        </w:tc>
        <w:tc>
          <w:tcPr>
            <w:tcW w:w="432" w:type="pct"/>
          </w:tcPr>
          <w:p w14:paraId="09B9BAB1" w14:textId="23BA43F9" w:rsidR="00606BAB" w:rsidDel="000760CF" w:rsidRDefault="00606BAB" w:rsidP="00452449">
            <w:pPr>
              <w:spacing w:line="0" w:lineRule="atLeast"/>
              <w:jc w:val="center"/>
              <w:rPr>
                <w:del w:id="41" w:author="Elena Borisenok" w:date="2024-12-06T12:32:00Z"/>
              </w:rPr>
            </w:pPr>
            <w:del w:id="42" w:author="Elena Borisenok" w:date="2024-12-06T12:32:00Z">
              <w:r w:rsidDel="000760CF">
                <w:delText>6.2.2</w:delText>
              </w:r>
            </w:del>
          </w:p>
        </w:tc>
        <w:tc>
          <w:tcPr>
            <w:tcW w:w="598" w:type="pct"/>
          </w:tcPr>
          <w:p w14:paraId="353BC46F" w14:textId="76DF505B" w:rsidR="00606BAB" w:rsidDel="000760CF" w:rsidRDefault="00606BAB" w:rsidP="00452449">
            <w:pPr>
              <w:spacing w:line="0" w:lineRule="atLeast"/>
              <w:jc w:val="center"/>
              <w:rPr>
                <w:del w:id="43" w:author="Elena Borisenok" w:date="2024-12-06T12:32:00Z"/>
              </w:rPr>
            </w:pPr>
            <w:del w:id="44" w:author="Elena Borisenok" w:date="2024-12-06T12:32:00Z">
              <w:r w:rsidDel="000760CF">
                <w:delText>Высокий</w:delText>
              </w:r>
            </w:del>
          </w:p>
        </w:tc>
        <w:tc>
          <w:tcPr>
            <w:tcW w:w="535" w:type="pct"/>
          </w:tcPr>
          <w:p w14:paraId="50EBAFA3" w14:textId="48C6C0D5" w:rsidR="00606BAB" w:rsidDel="000760CF" w:rsidRDefault="00606BAB" w:rsidP="00452449">
            <w:pPr>
              <w:spacing w:line="0" w:lineRule="atLeast"/>
              <w:jc w:val="center"/>
              <w:rPr>
                <w:del w:id="45" w:author="Elena Borisenok" w:date="2024-12-06T12:32:00Z"/>
                <w:color w:val="000000" w:themeColor="text1"/>
              </w:rPr>
            </w:pPr>
            <w:del w:id="46" w:author="Elena Borisenok" w:date="2024-12-06T12:32:00Z">
              <w:r w:rsidDel="000760CF">
                <w:rPr>
                  <w:color w:val="000000" w:themeColor="text1"/>
                </w:rPr>
                <w:delText>Б-5</w:delText>
              </w:r>
            </w:del>
          </w:p>
        </w:tc>
        <w:tc>
          <w:tcPr>
            <w:tcW w:w="568" w:type="pct"/>
          </w:tcPr>
          <w:p w14:paraId="7CBDEDD5" w14:textId="3EB14F09" w:rsidR="00606BAB" w:rsidDel="000760CF" w:rsidRDefault="00606BAB" w:rsidP="00452449">
            <w:pPr>
              <w:spacing w:line="0" w:lineRule="atLeast"/>
              <w:jc w:val="center"/>
              <w:rPr>
                <w:del w:id="47" w:author="Elena Borisenok" w:date="2024-12-06T12:32:00Z"/>
              </w:rPr>
            </w:pPr>
            <w:del w:id="48" w:author="Elena Borisenok" w:date="2024-12-06T12:32:00Z">
              <w:r w:rsidDel="000760CF">
                <w:delText>Успешен</w:delText>
              </w:r>
            </w:del>
          </w:p>
        </w:tc>
        <w:tc>
          <w:tcPr>
            <w:tcW w:w="763" w:type="pct"/>
          </w:tcPr>
          <w:p w14:paraId="1D59FA9E" w14:textId="3331D89F" w:rsidR="00606BAB" w:rsidDel="000760CF" w:rsidRDefault="00606BAB" w:rsidP="00452449">
            <w:pPr>
              <w:spacing w:line="0" w:lineRule="atLeast"/>
              <w:jc w:val="center"/>
              <w:rPr>
                <w:del w:id="49" w:author="Elena Borisenok" w:date="2024-12-06T12:32:00Z"/>
                <w:color w:val="0070C0"/>
              </w:rPr>
            </w:pPr>
          </w:p>
        </w:tc>
      </w:tr>
      <w:tr w:rsidR="000760CF" w14:paraId="78BFA289" w14:textId="77777777" w:rsidTr="000760CF">
        <w:trPr>
          <w:trHeight w:val="464"/>
          <w:ins w:id="50" w:author="Elena Borisenok" w:date="2024-12-06T12:30:00Z"/>
        </w:trPr>
        <w:tc>
          <w:tcPr>
            <w:tcW w:w="255" w:type="pct"/>
          </w:tcPr>
          <w:p w14:paraId="59508C0A" w14:textId="06638F38" w:rsidR="000760CF" w:rsidRPr="000760CF" w:rsidRDefault="000760CF" w:rsidP="000760CF">
            <w:pPr>
              <w:spacing w:line="0" w:lineRule="atLeast"/>
              <w:rPr>
                <w:ins w:id="51" w:author="Elena Borisenok" w:date="2024-12-06T12:30:00Z"/>
              </w:rPr>
            </w:pPr>
            <w:ins w:id="52" w:author="Elena Borisenok" w:date="2024-12-06T12:32:00Z">
              <w:r>
                <w:t>28</w:t>
              </w:r>
            </w:ins>
          </w:p>
        </w:tc>
        <w:tc>
          <w:tcPr>
            <w:tcW w:w="624" w:type="pct"/>
          </w:tcPr>
          <w:p w14:paraId="02193686" w14:textId="44C848E4" w:rsidR="000760CF" w:rsidRPr="00AA19D3" w:rsidRDefault="000760CF" w:rsidP="000760CF">
            <w:pPr>
              <w:spacing w:line="0" w:lineRule="atLeast"/>
              <w:rPr>
                <w:ins w:id="53" w:author="Elena Borisenok" w:date="2024-12-06T12:30:00Z"/>
              </w:rPr>
            </w:pPr>
            <w:ins w:id="54" w:author="Elena Borisenok" w:date="2024-12-06T12:31:00Z">
              <w:r w:rsidRPr="00452449">
                <w:rPr>
                  <w:color w:val="000000" w:themeColor="text1"/>
                </w:rPr>
                <w:t>П.</w:t>
              </w:r>
              <w:r>
                <w:rPr>
                  <w:color w:val="000000" w:themeColor="text1"/>
                </w:rPr>
                <w:t xml:space="preserve"> </w:t>
              </w:r>
              <w:r w:rsidRPr="00452449">
                <w:rPr>
                  <w:color w:val="000000" w:themeColor="text1"/>
                </w:rPr>
                <w:t>3.3.2</w:t>
              </w:r>
            </w:ins>
          </w:p>
        </w:tc>
        <w:tc>
          <w:tcPr>
            <w:tcW w:w="1225" w:type="pct"/>
            <w:vAlign w:val="center"/>
          </w:tcPr>
          <w:p w14:paraId="1C4D72D2" w14:textId="52A12E77" w:rsidR="000760CF" w:rsidRDefault="000760CF" w:rsidP="000760CF">
            <w:pPr>
              <w:spacing w:line="0" w:lineRule="atLeast"/>
              <w:jc w:val="left"/>
              <w:rPr>
                <w:ins w:id="55" w:author="Elena Borisenok" w:date="2024-12-06T12:30:00Z"/>
                <w:color w:val="000000" w:themeColor="text1"/>
              </w:rPr>
            </w:pPr>
            <w:ins w:id="56" w:author="Elena Borisenok" w:date="2024-12-06T12:31:00Z">
              <w:r w:rsidRPr="004874D6">
                <w:rPr>
                  <w:color w:val="000000" w:themeColor="text1"/>
                </w:rPr>
                <w:t>Администрирование Платформы с использованием веб-интерфейса, интерфейса командной строки (CLI) и API.</w:t>
              </w:r>
            </w:ins>
          </w:p>
        </w:tc>
        <w:tc>
          <w:tcPr>
            <w:tcW w:w="432" w:type="pct"/>
          </w:tcPr>
          <w:p w14:paraId="623AA859" w14:textId="372FADF6" w:rsidR="000760CF" w:rsidRDefault="000760CF" w:rsidP="000760CF">
            <w:pPr>
              <w:spacing w:line="0" w:lineRule="atLeast"/>
              <w:jc w:val="center"/>
              <w:rPr>
                <w:ins w:id="57" w:author="Elena Borisenok" w:date="2024-12-06T12:30:00Z"/>
              </w:rPr>
            </w:pPr>
            <w:ins w:id="58" w:author="Elena Borisenok" w:date="2024-12-06T12:31:00Z">
              <w:r>
                <w:t>6.2.2</w:t>
              </w:r>
            </w:ins>
          </w:p>
        </w:tc>
        <w:tc>
          <w:tcPr>
            <w:tcW w:w="598" w:type="pct"/>
          </w:tcPr>
          <w:p w14:paraId="7F5948CD" w14:textId="3589CB83" w:rsidR="000760CF" w:rsidRDefault="000760CF" w:rsidP="000760CF">
            <w:pPr>
              <w:spacing w:line="0" w:lineRule="atLeast"/>
              <w:jc w:val="center"/>
              <w:rPr>
                <w:ins w:id="59" w:author="Elena Borisenok" w:date="2024-12-06T12:30:00Z"/>
              </w:rPr>
            </w:pPr>
            <w:ins w:id="60" w:author="Elena Borisenok" w:date="2024-12-06T12:31:00Z">
              <w:r>
                <w:t>Высокий</w:t>
              </w:r>
            </w:ins>
          </w:p>
        </w:tc>
        <w:tc>
          <w:tcPr>
            <w:tcW w:w="535" w:type="pct"/>
          </w:tcPr>
          <w:p w14:paraId="1F4AE4F3" w14:textId="2EEE147B" w:rsidR="000760CF" w:rsidRDefault="000760CF" w:rsidP="000760CF">
            <w:pPr>
              <w:spacing w:line="0" w:lineRule="atLeast"/>
              <w:jc w:val="center"/>
              <w:rPr>
                <w:ins w:id="61" w:author="Elena Borisenok" w:date="2024-12-06T12:30:00Z"/>
                <w:color w:val="000000" w:themeColor="text1"/>
              </w:rPr>
            </w:pPr>
            <w:ins w:id="62" w:author="Elena Borisenok" w:date="2024-12-06T12:31:00Z">
              <w:r>
                <w:rPr>
                  <w:color w:val="000000" w:themeColor="text1"/>
                  <w:szCs w:val="24"/>
                </w:rPr>
                <w:t>Б-</w:t>
              </w:r>
            </w:ins>
            <w:ins w:id="63" w:author="Elena Borisenok" w:date="2024-12-06T12:32:00Z">
              <w:r>
                <w:rPr>
                  <w:color w:val="000000" w:themeColor="text1"/>
                  <w:szCs w:val="24"/>
                </w:rPr>
                <w:t>5</w:t>
              </w:r>
            </w:ins>
          </w:p>
        </w:tc>
        <w:tc>
          <w:tcPr>
            <w:tcW w:w="568" w:type="pct"/>
          </w:tcPr>
          <w:p w14:paraId="173DF727" w14:textId="4A302912" w:rsidR="000760CF" w:rsidRDefault="000760CF" w:rsidP="000760CF">
            <w:pPr>
              <w:spacing w:line="0" w:lineRule="atLeast"/>
              <w:jc w:val="center"/>
              <w:rPr>
                <w:ins w:id="64" w:author="Elena Borisenok" w:date="2024-12-06T12:30:00Z"/>
              </w:rPr>
            </w:pPr>
            <w:ins w:id="65" w:author="Elena Borisenok" w:date="2024-12-06T12:31:00Z">
              <w:r>
                <w:t>Успешен</w:t>
              </w:r>
            </w:ins>
          </w:p>
        </w:tc>
        <w:tc>
          <w:tcPr>
            <w:tcW w:w="763" w:type="pct"/>
          </w:tcPr>
          <w:p w14:paraId="3F3F4179" w14:textId="77777777" w:rsidR="000760CF" w:rsidRDefault="000760CF" w:rsidP="000760CF">
            <w:pPr>
              <w:spacing w:line="0" w:lineRule="atLeast"/>
              <w:jc w:val="center"/>
              <w:rPr>
                <w:ins w:id="66" w:author="Elena Borisenok" w:date="2024-12-06T12:30:00Z"/>
                <w:color w:val="0070C0"/>
              </w:rPr>
            </w:pPr>
          </w:p>
        </w:tc>
      </w:tr>
      <w:tr w:rsidR="00606BAB" w14:paraId="686F6EB3" w14:textId="77777777" w:rsidTr="000760CF">
        <w:trPr>
          <w:trHeight w:val="464"/>
        </w:trPr>
        <w:tc>
          <w:tcPr>
            <w:tcW w:w="255" w:type="pct"/>
          </w:tcPr>
          <w:p w14:paraId="607FE325" w14:textId="77777777" w:rsidR="00606BAB" w:rsidRPr="00AA19D3" w:rsidRDefault="00606BAB" w:rsidP="00452449">
            <w:pPr>
              <w:spacing w:line="0" w:lineRule="atLeast"/>
            </w:pPr>
            <w:r w:rsidRPr="00AA19D3">
              <w:t>29</w:t>
            </w:r>
          </w:p>
        </w:tc>
        <w:tc>
          <w:tcPr>
            <w:tcW w:w="624" w:type="pct"/>
          </w:tcPr>
          <w:p w14:paraId="2539E353" w14:textId="77777777" w:rsidR="00606BAB" w:rsidRPr="00AA19D3" w:rsidRDefault="00606BAB" w:rsidP="00452449">
            <w:pPr>
              <w:spacing w:line="0" w:lineRule="atLeast"/>
            </w:pPr>
            <w:r w:rsidRPr="00AA19D3">
              <w:t xml:space="preserve">П.4.2.5, </w:t>
            </w:r>
          </w:p>
          <w:p w14:paraId="38D2BBAC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t>6.13.1</w:t>
            </w:r>
          </w:p>
        </w:tc>
        <w:tc>
          <w:tcPr>
            <w:tcW w:w="1225" w:type="pct"/>
            <w:vAlign w:val="center"/>
          </w:tcPr>
          <w:p w14:paraId="07768B22" w14:textId="77777777" w:rsidR="00606BAB" w:rsidRPr="00AA19D3" w:rsidRDefault="00606BAB" w:rsidP="00452449">
            <w:pPr>
              <w:spacing w:line="0" w:lineRule="atLeast"/>
              <w:jc w:val="left"/>
            </w:pPr>
            <w:r w:rsidRPr="00AA19D3">
              <w:t>Использования временных статических пользователей в кластере</w:t>
            </w:r>
          </w:p>
        </w:tc>
        <w:tc>
          <w:tcPr>
            <w:tcW w:w="432" w:type="pct"/>
          </w:tcPr>
          <w:p w14:paraId="69C43C10" w14:textId="77777777" w:rsidR="00606BAB" w:rsidRDefault="00606BAB" w:rsidP="00452449">
            <w:pPr>
              <w:spacing w:line="0" w:lineRule="atLeast"/>
              <w:jc w:val="center"/>
            </w:pPr>
            <w:r>
              <w:t>6.2.2</w:t>
            </w:r>
          </w:p>
        </w:tc>
        <w:tc>
          <w:tcPr>
            <w:tcW w:w="598" w:type="pct"/>
          </w:tcPr>
          <w:p w14:paraId="2841322B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682E54DD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Б-6</w:t>
            </w:r>
          </w:p>
        </w:tc>
        <w:tc>
          <w:tcPr>
            <w:tcW w:w="568" w:type="pct"/>
          </w:tcPr>
          <w:p w14:paraId="547A99CB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7E6AF615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1C13D2C2" w14:textId="77777777" w:rsidTr="000760CF">
        <w:trPr>
          <w:trHeight w:val="464"/>
        </w:trPr>
        <w:tc>
          <w:tcPr>
            <w:tcW w:w="255" w:type="pct"/>
          </w:tcPr>
          <w:p w14:paraId="15F6B899" w14:textId="77777777" w:rsidR="00606BAB" w:rsidRPr="00AA19D3" w:rsidRDefault="00606BAB" w:rsidP="00452449">
            <w:pPr>
              <w:spacing w:line="0" w:lineRule="atLeast"/>
            </w:pPr>
            <w:r w:rsidRPr="00AA19D3">
              <w:t>30</w:t>
            </w:r>
          </w:p>
        </w:tc>
        <w:tc>
          <w:tcPr>
            <w:tcW w:w="624" w:type="pct"/>
          </w:tcPr>
          <w:p w14:paraId="35148AD1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t>П. 5.3.4, 3.1.10,</w:t>
            </w:r>
          </w:p>
          <w:p w14:paraId="701E4778" w14:textId="77777777" w:rsidR="00606BAB" w:rsidRPr="00AA19D3" w:rsidRDefault="00606BAB" w:rsidP="00452449">
            <w:pPr>
              <w:spacing w:line="0" w:lineRule="atLeast"/>
            </w:pPr>
          </w:p>
        </w:tc>
        <w:tc>
          <w:tcPr>
            <w:tcW w:w="1225" w:type="pct"/>
            <w:vAlign w:val="center"/>
          </w:tcPr>
          <w:p w14:paraId="54A8B4BD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Использование статических групп пользователей в кластере</w:t>
            </w:r>
          </w:p>
        </w:tc>
        <w:tc>
          <w:tcPr>
            <w:tcW w:w="432" w:type="pct"/>
          </w:tcPr>
          <w:p w14:paraId="672A9119" w14:textId="77777777" w:rsidR="00606BAB" w:rsidRDefault="00606BAB" w:rsidP="00452449">
            <w:pPr>
              <w:spacing w:line="0" w:lineRule="atLeast"/>
              <w:jc w:val="center"/>
            </w:pPr>
            <w:r>
              <w:t>6.2.2</w:t>
            </w:r>
          </w:p>
        </w:tc>
        <w:tc>
          <w:tcPr>
            <w:tcW w:w="598" w:type="pct"/>
          </w:tcPr>
          <w:p w14:paraId="670D4F23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04A1D081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Б-7</w:t>
            </w:r>
          </w:p>
        </w:tc>
        <w:tc>
          <w:tcPr>
            <w:tcW w:w="568" w:type="pct"/>
          </w:tcPr>
          <w:p w14:paraId="4EC88FB9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7F3E8225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06246B8B" w14:textId="77777777" w:rsidTr="000760CF">
        <w:trPr>
          <w:trHeight w:val="464"/>
        </w:trPr>
        <w:tc>
          <w:tcPr>
            <w:tcW w:w="255" w:type="pct"/>
          </w:tcPr>
          <w:p w14:paraId="3F892622" w14:textId="77777777" w:rsidR="00606BAB" w:rsidRPr="00AA19D3" w:rsidRDefault="00606BAB" w:rsidP="00452449">
            <w:pPr>
              <w:spacing w:line="0" w:lineRule="atLeast"/>
            </w:pPr>
            <w:r w:rsidRPr="00AA19D3">
              <w:t>31</w:t>
            </w:r>
          </w:p>
        </w:tc>
        <w:tc>
          <w:tcPr>
            <w:tcW w:w="624" w:type="pct"/>
          </w:tcPr>
          <w:p w14:paraId="0B88AF09" w14:textId="77777777" w:rsidR="00606BAB" w:rsidRPr="00AA19D3" w:rsidRDefault="00606BAB" w:rsidP="00452449">
            <w:pPr>
              <w:spacing w:line="0" w:lineRule="atLeast"/>
            </w:pPr>
            <w:r w:rsidRPr="00AA19D3">
              <w:t>П. 4.2.5, 6.13.1</w:t>
            </w:r>
          </w:p>
        </w:tc>
        <w:tc>
          <w:tcPr>
            <w:tcW w:w="1225" w:type="pct"/>
            <w:vAlign w:val="center"/>
          </w:tcPr>
          <w:p w14:paraId="15AFA717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Использование внешнего провайдера аутентификации (LDAP/OIDC)</w:t>
            </w:r>
          </w:p>
        </w:tc>
        <w:tc>
          <w:tcPr>
            <w:tcW w:w="432" w:type="pct"/>
          </w:tcPr>
          <w:p w14:paraId="0EA9E763" w14:textId="77777777" w:rsidR="00606BAB" w:rsidRPr="00AA19D3" w:rsidRDefault="00606BAB" w:rsidP="00452449">
            <w:pPr>
              <w:spacing w:line="0" w:lineRule="atLeast"/>
              <w:jc w:val="center"/>
              <w:rPr>
                <w:lang w:val="en-US"/>
              </w:rPr>
            </w:pPr>
            <w:r>
              <w:t>6.2.2</w:t>
            </w:r>
          </w:p>
        </w:tc>
        <w:tc>
          <w:tcPr>
            <w:tcW w:w="598" w:type="pct"/>
          </w:tcPr>
          <w:p w14:paraId="271E8620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590C4633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Б-8</w:t>
            </w:r>
          </w:p>
          <w:p w14:paraId="46EE04CB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568" w:type="pct"/>
          </w:tcPr>
          <w:p w14:paraId="343AB9A9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4BF16109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3078651A" w14:textId="77777777" w:rsidTr="000760CF">
        <w:trPr>
          <w:trHeight w:val="464"/>
        </w:trPr>
        <w:tc>
          <w:tcPr>
            <w:tcW w:w="255" w:type="pct"/>
          </w:tcPr>
          <w:p w14:paraId="3E3E5BBC" w14:textId="77777777" w:rsidR="00606BAB" w:rsidRPr="00AA19D3" w:rsidRDefault="00606BAB" w:rsidP="00452449">
            <w:pPr>
              <w:spacing w:line="0" w:lineRule="atLeast"/>
            </w:pPr>
            <w:r w:rsidRPr="00AA19D3">
              <w:t>32</w:t>
            </w:r>
          </w:p>
        </w:tc>
        <w:tc>
          <w:tcPr>
            <w:tcW w:w="624" w:type="pct"/>
          </w:tcPr>
          <w:p w14:paraId="79520386" w14:textId="77777777" w:rsidR="00606BAB" w:rsidRPr="00AA19D3" w:rsidRDefault="00606BAB" w:rsidP="00452449">
            <w:pPr>
              <w:spacing w:line="0" w:lineRule="atLeast"/>
            </w:pPr>
            <w:r w:rsidRPr="00AA19D3">
              <w:t>П., 5.3.4,</w:t>
            </w:r>
          </w:p>
          <w:p w14:paraId="5A5E2FC7" w14:textId="77777777" w:rsidR="00606BAB" w:rsidRPr="00AA19D3" w:rsidRDefault="00606BAB" w:rsidP="00452449">
            <w:pPr>
              <w:spacing w:line="0" w:lineRule="atLeast"/>
            </w:pPr>
            <w:r w:rsidRPr="00AA19D3">
              <w:t>3.1.10</w:t>
            </w:r>
          </w:p>
        </w:tc>
        <w:tc>
          <w:tcPr>
            <w:tcW w:w="1225" w:type="pct"/>
            <w:vAlign w:val="center"/>
          </w:tcPr>
          <w:p w14:paraId="6A5BC81F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 xml:space="preserve">Настройка ролевой модели доступа на основе групп, </w:t>
            </w:r>
            <w:r>
              <w:rPr>
                <w:color w:val="000000" w:themeColor="text1"/>
              </w:rPr>
              <w:lastRenderedPageBreak/>
              <w:t>атрибутов пользователя</w:t>
            </w:r>
          </w:p>
        </w:tc>
        <w:tc>
          <w:tcPr>
            <w:tcW w:w="432" w:type="pct"/>
          </w:tcPr>
          <w:p w14:paraId="5E193D81" w14:textId="77777777" w:rsidR="00606BAB" w:rsidRDefault="00606BAB" w:rsidP="00452449">
            <w:pPr>
              <w:spacing w:line="0" w:lineRule="atLeast"/>
              <w:jc w:val="center"/>
            </w:pPr>
            <w:r>
              <w:lastRenderedPageBreak/>
              <w:t>6.2.2</w:t>
            </w:r>
          </w:p>
        </w:tc>
        <w:tc>
          <w:tcPr>
            <w:tcW w:w="598" w:type="pct"/>
          </w:tcPr>
          <w:p w14:paraId="09595B74" w14:textId="77777777" w:rsidR="00606BAB" w:rsidRDefault="00606BAB" w:rsidP="00452449">
            <w:pPr>
              <w:spacing w:line="0" w:lineRule="atLeast"/>
              <w:jc w:val="center"/>
            </w:pPr>
            <w:r>
              <w:t>Средний</w:t>
            </w:r>
          </w:p>
        </w:tc>
        <w:tc>
          <w:tcPr>
            <w:tcW w:w="535" w:type="pct"/>
          </w:tcPr>
          <w:p w14:paraId="44161F99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Б-9</w:t>
            </w:r>
          </w:p>
        </w:tc>
        <w:tc>
          <w:tcPr>
            <w:tcW w:w="568" w:type="pct"/>
          </w:tcPr>
          <w:p w14:paraId="1FC6FBBD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2FB43C41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5F0127C0" w14:textId="77777777" w:rsidTr="000760CF">
        <w:trPr>
          <w:trHeight w:val="464"/>
        </w:trPr>
        <w:tc>
          <w:tcPr>
            <w:tcW w:w="255" w:type="pct"/>
          </w:tcPr>
          <w:p w14:paraId="15CB67F8" w14:textId="77777777" w:rsidR="00606BAB" w:rsidRPr="00AA19D3" w:rsidRDefault="00606BAB" w:rsidP="00452449">
            <w:pPr>
              <w:spacing w:line="0" w:lineRule="atLeast"/>
            </w:pPr>
            <w:r w:rsidRPr="00AA19D3">
              <w:t>33</w:t>
            </w:r>
          </w:p>
        </w:tc>
        <w:tc>
          <w:tcPr>
            <w:tcW w:w="624" w:type="pct"/>
          </w:tcPr>
          <w:p w14:paraId="3760608C" w14:textId="77777777" w:rsidR="00606BAB" w:rsidRPr="00AA19D3" w:rsidRDefault="00606BAB" w:rsidP="00452449">
            <w:pPr>
              <w:spacing w:line="0" w:lineRule="atLeast"/>
            </w:pPr>
            <w:r w:rsidRPr="00AA19D3">
              <w:t xml:space="preserve">П. 5.3.4, </w:t>
            </w:r>
          </w:p>
          <w:p w14:paraId="0764B155" w14:textId="77777777" w:rsidR="00606BAB" w:rsidRPr="00AA19D3" w:rsidRDefault="00606BAB" w:rsidP="00452449">
            <w:pPr>
              <w:spacing w:line="0" w:lineRule="atLeast"/>
            </w:pPr>
            <w:r w:rsidRPr="00AA19D3">
              <w:t>3.1.10</w:t>
            </w:r>
          </w:p>
        </w:tc>
        <w:tc>
          <w:tcPr>
            <w:tcW w:w="1225" w:type="pct"/>
            <w:vAlign w:val="center"/>
          </w:tcPr>
          <w:p w14:paraId="3CF3AE85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 xml:space="preserve">Ограничение доступа пользователей к определенным </w:t>
            </w:r>
            <w:proofErr w:type="spellStart"/>
            <w:r>
              <w:rPr>
                <w:color w:val="000000" w:themeColor="text1"/>
              </w:rPr>
              <w:t>namespace</w:t>
            </w:r>
            <w:proofErr w:type="spellEnd"/>
          </w:p>
        </w:tc>
        <w:tc>
          <w:tcPr>
            <w:tcW w:w="432" w:type="pct"/>
          </w:tcPr>
          <w:p w14:paraId="6B7AF756" w14:textId="77777777" w:rsidR="00606BAB" w:rsidRDefault="00606BAB" w:rsidP="00452449">
            <w:pPr>
              <w:spacing w:line="0" w:lineRule="atLeast"/>
              <w:jc w:val="center"/>
            </w:pPr>
            <w:r>
              <w:t>6.2.2</w:t>
            </w:r>
          </w:p>
        </w:tc>
        <w:tc>
          <w:tcPr>
            <w:tcW w:w="598" w:type="pct"/>
          </w:tcPr>
          <w:p w14:paraId="676F81F8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3BD9FE4E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Б-10</w:t>
            </w:r>
          </w:p>
        </w:tc>
        <w:tc>
          <w:tcPr>
            <w:tcW w:w="568" w:type="pct"/>
          </w:tcPr>
          <w:p w14:paraId="34FDCFCD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0819C0AB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7E909A44" w14:textId="77777777" w:rsidTr="000760CF">
        <w:trPr>
          <w:trHeight w:val="464"/>
        </w:trPr>
        <w:tc>
          <w:tcPr>
            <w:tcW w:w="255" w:type="pct"/>
          </w:tcPr>
          <w:p w14:paraId="4A5EE377" w14:textId="77777777" w:rsidR="00606BAB" w:rsidRPr="00AA19D3" w:rsidRDefault="00606BAB" w:rsidP="00452449">
            <w:pPr>
              <w:spacing w:line="0" w:lineRule="atLeast"/>
            </w:pPr>
            <w:r w:rsidRPr="00AA19D3">
              <w:t>34</w:t>
            </w:r>
          </w:p>
        </w:tc>
        <w:tc>
          <w:tcPr>
            <w:tcW w:w="624" w:type="pct"/>
          </w:tcPr>
          <w:p w14:paraId="35492998" w14:textId="77777777" w:rsidR="00606BAB" w:rsidRPr="00AA19D3" w:rsidRDefault="00606BAB" w:rsidP="00452449">
            <w:pPr>
              <w:spacing w:line="0" w:lineRule="atLeast"/>
            </w:pPr>
            <w:r w:rsidRPr="00AA19D3">
              <w:t>П. 5.3.4, 3.1.10</w:t>
            </w:r>
          </w:p>
        </w:tc>
        <w:tc>
          <w:tcPr>
            <w:tcW w:w="1225" w:type="pct"/>
            <w:vAlign w:val="center"/>
          </w:tcPr>
          <w:p w14:paraId="52CD6C22" w14:textId="77777777" w:rsidR="00606BAB" w:rsidRDefault="00606BAB" w:rsidP="00452449">
            <w:pPr>
              <w:spacing w:line="0" w:lineRule="atLeast"/>
              <w:jc w:val="left"/>
            </w:pPr>
            <w:proofErr w:type="spellStart"/>
            <w:r>
              <w:rPr>
                <w:color w:val="000000" w:themeColor="text1"/>
                <w:lang w:val="en-US"/>
              </w:rPr>
              <w:t>Возможность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расширения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прав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доступа</w:t>
            </w:r>
            <w:proofErr w:type="spellEnd"/>
          </w:p>
        </w:tc>
        <w:tc>
          <w:tcPr>
            <w:tcW w:w="432" w:type="pct"/>
          </w:tcPr>
          <w:p w14:paraId="2DBA2BDF" w14:textId="77777777" w:rsidR="00606BAB" w:rsidRDefault="00606BAB" w:rsidP="00452449">
            <w:pPr>
              <w:spacing w:line="0" w:lineRule="atLeast"/>
              <w:jc w:val="center"/>
            </w:pPr>
            <w:r>
              <w:t>6.2.2</w:t>
            </w:r>
          </w:p>
        </w:tc>
        <w:tc>
          <w:tcPr>
            <w:tcW w:w="598" w:type="pct"/>
          </w:tcPr>
          <w:p w14:paraId="5A31C37B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42252BBC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Б-11</w:t>
            </w:r>
          </w:p>
        </w:tc>
        <w:tc>
          <w:tcPr>
            <w:tcW w:w="568" w:type="pct"/>
          </w:tcPr>
          <w:p w14:paraId="270BB446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070FA744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3D8FEF35" w14:textId="77777777" w:rsidTr="000760CF">
        <w:trPr>
          <w:trHeight w:val="464"/>
        </w:trPr>
        <w:tc>
          <w:tcPr>
            <w:tcW w:w="255" w:type="pct"/>
          </w:tcPr>
          <w:p w14:paraId="0C7B163F" w14:textId="77777777" w:rsidR="00606BAB" w:rsidRPr="00AA19D3" w:rsidRDefault="00606BAB" w:rsidP="00452449">
            <w:pPr>
              <w:spacing w:line="0" w:lineRule="atLeast"/>
            </w:pPr>
            <w:r w:rsidRPr="00AA19D3">
              <w:t>35</w:t>
            </w:r>
          </w:p>
        </w:tc>
        <w:tc>
          <w:tcPr>
            <w:tcW w:w="624" w:type="pct"/>
          </w:tcPr>
          <w:p w14:paraId="691125F5" w14:textId="77777777" w:rsidR="00606BAB" w:rsidRPr="00AA19D3" w:rsidRDefault="00606BAB" w:rsidP="00452449">
            <w:pPr>
              <w:spacing w:line="0" w:lineRule="atLeast"/>
            </w:pPr>
            <w:r w:rsidRPr="00AA19D3">
              <w:t>П. 5.3.4</w:t>
            </w:r>
          </w:p>
        </w:tc>
        <w:tc>
          <w:tcPr>
            <w:tcW w:w="1225" w:type="pct"/>
            <w:vAlign w:val="center"/>
          </w:tcPr>
          <w:p w14:paraId="51EA1540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Использование сервисной учетной записи для выката прикладного ПО в платформу</w:t>
            </w:r>
          </w:p>
        </w:tc>
        <w:tc>
          <w:tcPr>
            <w:tcW w:w="432" w:type="pct"/>
          </w:tcPr>
          <w:p w14:paraId="1C3E0BA6" w14:textId="77777777" w:rsidR="00606BAB" w:rsidRPr="00AA19D3" w:rsidRDefault="00606BAB" w:rsidP="00452449">
            <w:pPr>
              <w:spacing w:line="0" w:lineRule="atLeast"/>
              <w:jc w:val="center"/>
              <w:rPr>
                <w:lang w:val="en-US"/>
              </w:rPr>
            </w:pPr>
            <w:r>
              <w:t>6.2.2</w:t>
            </w:r>
          </w:p>
        </w:tc>
        <w:tc>
          <w:tcPr>
            <w:tcW w:w="598" w:type="pct"/>
          </w:tcPr>
          <w:p w14:paraId="13519927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3C6D2956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Б-12 </w:t>
            </w:r>
          </w:p>
          <w:p w14:paraId="42D79C9D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568" w:type="pct"/>
          </w:tcPr>
          <w:p w14:paraId="649FFABD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68631E57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5F9B5BB0" w14:textId="77777777" w:rsidTr="000760CF">
        <w:trPr>
          <w:trHeight w:val="464"/>
        </w:trPr>
        <w:tc>
          <w:tcPr>
            <w:tcW w:w="255" w:type="pct"/>
          </w:tcPr>
          <w:p w14:paraId="55D8AAE8" w14:textId="77777777" w:rsidR="00606BAB" w:rsidRPr="00AA19D3" w:rsidRDefault="00606BAB" w:rsidP="00452449">
            <w:pPr>
              <w:spacing w:line="0" w:lineRule="atLeast"/>
            </w:pPr>
            <w:r w:rsidRPr="00AA19D3">
              <w:t>36</w:t>
            </w:r>
          </w:p>
          <w:p w14:paraId="74215A46" w14:textId="77777777" w:rsidR="00606BAB" w:rsidRPr="00AA19D3" w:rsidRDefault="00606BAB" w:rsidP="00452449">
            <w:pPr>
              <w:spacing w:line="0" w:lineRule="atLeast"/>
            </w:pPr>
          </w:p>
        </w:tc>
        <w:tc>
          <w:tcPr>
            <w:tcW w:w="624" w:type="pct"/>
          </w:tcPr>
          <w:p w14:paraId="3E912105" w14:textId="12E01C95" w:rsidR="00606BAB" w:rsidRPr="00AA19D3" w:rsidRDefault="00606BAB" w:rsidP="00452449">
            <w:pPr>
              <w:spacing w:line="0" w:lineRule="atLeast"/>
            </w:pPr>
            <w:r w:rsidRPr="00AA19D3">
              <w:t>П. 6.10.7</w:t>
            </w:r>
            <w:ins w:id="67" w:author="Elena Borisenok" w:date="2024-11-29T17:43:00Z">
              <w:r w:rsidR="00FF6110">
                <w:t>, 3.11.12</w:t>
              </w:r>
            </w:ins>
          </w:p>
        </w:tc>
        <w:tc>
          <w:tcPr>
            <w:tcW w:w="1225" w:type="pct"/>
            <w:vAlign w:val="center"/>
          </w:tcPr>
          <w:p w14:paraId="60ACA4BE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Использование политик безопасности Kubernetes (Pod Security Standards)</w:t>
            </w:r>
          </w:p>
        </w:tc>
        <w:tc>
          <w:tcPr>
            <w:tcW w:w="432" w:type="pct"/>
          </w:tcPr>
          <w:p w14:paraId="5A38E463" w14:textId="77777777" w:rsidR="00606BAB" w:rsidRDefault="00606BAB" w:rsidP="00452449">
            <w:pPr>
              <w:spacing w:line="0" w:lineRule="atLeast"/>
              <w:jc w:val="center"/>
            </w:pPr>
            <w:r>
              <w:t>6.2.2</w:t>
            </w:r>
          </w:p>
        </w:tc>
        <w:tc>
          <w:tcPr>
            <w:tcW w:w="598" w:type="pct"/>
          </w:tcPr>
          <w:p w14:paraId="539EA239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07C25301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Б-13</w:t>
            </w:r>
          </w:p>
        </w:tc>
        <w:tc>
          <w:tcPr>
            <w:tcW w:w="568" w:type="pct"/>
          </w:tcPr>
          <w:p w14:paraId="44F70F3A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550FF0F2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34B43118" w14:textId="77777777" w:rsidTr="000760CF">
        <w:trPr>
          <w:trHeight w:val="464"/>
        </w:trPr>
        <w:tc>
          <w:tcPr>
            <w:tcW w:w="255" w:type="pct"/>
          </w:tcPr>
          <w:p w14:paraId="66195EBA" w14:textId="77777777" w:rsidR="00606BAB" w:rsidRPr="00AA19D3" w:rsidRDefault="00606BAB" w:rsidP="00452449">
            <w:pPr>
              <w:spacing w:line="0" w:lineRule="atLeast"/>
            </w:pPr>
            <w:r w:rsidRPr="00AA19D3">
              <w:t>37</w:t>
            </w:r>
          </w:p>
        </w:tc>
        <w:tc>
          <w:tcPr>
            <w:tcW w:w="624" w:type="pct"/>
          </w:tcPr>
          <w:p w14:paraId="76540612" w14:textId="77777777" w:rsidR="00606BAB" w:rsidRPr="00AA19D3" w:rsidRDefault="00606BAB" w:rsidP="00452449">
            <w:pPr>
              <w:spacing w:line="0" w:lineRule="atLeast"/>
            </w:pPr>
            <w:r w:rsidRPr="00AA19D3">
              <w:t xml:space="preserve">П. 3.11.3, 3.11.4, </w:t>
            </w:r>
          </w:p>
          <w:p w14:paraId="1079CE16" w14:textId="77777777" w:rsidR="00606BAB" w:rsidRPr="00AA19D3" w:rsidRDefault="00606BAB" w:rsidP="00452449">
            <w:pPr>
              <w:spacing w:line="0" w:lineRule="atLeast"/>
            </w:pPr>
            <w:r w:rsidRPr="00AA19D3">
              <w:t>3.11.2</w:t>
            </w:r>
          </w:p>
          <w:p w14:paraId="2BE3EB0C" w14:textId="4788EA6F" w:rsidR="00606BAB" w:rsidRPr="00AA19D3" w:rsidDel="00FF6110" w:rsidRDefault="00606BAB" w:rsidP="00452449">
            <w:pPr>
              <w:spacing w:line="0" w:lineRule="atLeast"/>
              <w:rPr>
                <w:del w:id="68" w:author="Elena Borisenok" w:date="2024-11-29T17:43:00Z"/>
              </w:rPr>
            </w:pPr>
            <w:del w:id="69" w:author="Elena Borisenok" w:date="2024-11-29T17:43:00Z">
              <w:r w:rsidRPr="00AA19D3" w:rsidDel="00FF6110">
                <w:delText>3.11.8</w:delText>
              </w:r>
            </w:del>
          </w:p>
          <w:p w14:paraId="61BD0905" w14:textId="28A6F7A0" w:rsidR="00606BAB" w:rsidRPr="00AA19D3" w:rsidDel="00FF6110" w:rsidRDefault="00606BAB" w:rsidP="00452449">
            <w:pPr>
              <w:spacing w:line="0" w:lineRule="atLeast"/>
              <w:rPr>
                <w:del w:id="70" w:author="Elena Borisenok" w:date="2024-11-29T17:43:00Z"/>
              </w:rPr>
            </w:pPr>
            <w:del w:id="71" w:author="Elena Borisenok" w:date="2024-11-29T17:43:00Z">
              <w:r w:rsidRPr="00AA19D3" w:rsidDel="00FF6110">
                <w:delText>3.11.9</w:delText>
              </w:r>
            </w:del>
          </w:p>
          <w:p w14:paraId="2C0FE09B" w14:textId="77777777" w:rsidR="00606BAB" w:rsidRPr="00AA19D3" w:rsidDel="00FF6110" w:rsidRDefault="00606BAB" w:rsidP="00452449">
            <w:pPr>
              <w:spacing w:line="0" w:lineRule="atLeast"/>
              <w:rPr>
                <w:del w:id="72" w:author="Elena Borisenok" w:date="2024-11-29T17:43:00Z"/>
              </w:rPr>
            </w:pPr>
            <w:r w:rsidRPr="00AA19D3">
              <w:t>3.11.11</w:t>
            </w:r>
          </w:p>
          <w:p w14:paraId="78286156" w14:textId="29ADED30" w:rsidR="00606BAB" w:rsidRPr="00AA19D3" w:rsidRDefault="00606BAB" w:rsidP="00452449">
            <w:pPr>
              <w:spacing w:line="0" w:lineRule="atLeast"/>
            </w:pPr>
            <w:del w:id="73" w:author="Elena Borisenok" w:date="2024-11-29T17:43:00Z">
              <w:r w:rsidRPr="00AA19D3" w:rsidDel="00FF6110">
                <w:delText>3.11.12</w:delText>
              </w:r>
            </w:del>
          </w:p>
        </w:tc>
        <w:tc>
          <w:tcPr>
            <w:tcW w:w="1225" w:type="pct"/>
            <w:vAlign w:val="center"/>
          </w:tcPr>
          <w:p w14:paraId="402B27F0" w14:textId="77777777" w:rsidR="00606BAB" w:rsidRDefault="00606BAB" w:rsidP="00452449">
            <w:pPr>
              <w:spacing w:line="0" w:lineRule="atLeast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Использование операционных политик для безопасной работы приклад-</w:t>
            </w:r>
          </w:p>
          <w:p w14:paraId="52A7FA3A" w14:textId="77777777" w:rsidR="00606BAB" w:rsidRDefault="00606BAB" w:rsidP="00452449">
            <w:pPr>
              <w:spacing w:line="0" w:lineRule="atLeast"/>
              <w:jc w:val="left"/>
            </w:pPr>
            <w:proofErr w:type="spellStart"/>
            <w:r>
              <w:rPr>
                <w:color w:val="000000" w:themeColor="text1"/>
              </w:rPr>
              <w:t>ного</w:t>
            </w:r>
            <w:proofErr w:type="spellEnd"/>
            <w:r>
              <w:rPr>
                <w:color w:val="000000" w:themeColor="text1"/>
              </w:rPr>
              <w:t xml:space="preserve"> ПО</w:t>
            </w:r>
          </w:p>
        </w:tc>
        <w:tc>
          <w:tcPr>
            <w:tcW w:w="432" w:type="pct"/>
          </w:tcPr>
          <w:p w14:paraId="11376D52" w14:textId="77777777" w:rsidR="00606BAB" w:rsidRDefault="00606BAB" w:rsidP="00452449">
            <w:pPr>
              <w:spacing w:line="0" w:lineRule="atLeast"/>
              <w:jc w:val="center"/>
            </w:pPr>
            <w:r>
              <w:t>6.2.2</w:t>
            </w:r>
          </w:p>
        </w:tc>
        <w:tc>
          <w:tcPr>
            <w:tcW w:w="598" w:type="pct"/>
          </w:tcPr>
          <w:p w14:paraId="1669ABFF" w14:textId="77777777" w:rsidR="00606BAB" w:rsidRDefault="00606BAB" w:rsidP="00452449">
            <w:pPr>
              <w:spacing w:line="0" w:lineRule="atLeast"/>
              <w:jc w:val="center"/>
            </w:pPr>
            <w:r>
              <w:t>Низкий</w:t>
            </w:r>
          </w:p>
        </w:tc>
        <w:tc>
          <w:tcPr>
            <w:tcW w:w="535" w:type="pct"/>
          </w:tcPr>
          <w:p w14:paraId="6EF81ADE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Б-14</w:t>
            </w:r>
          </w:p>
        </w:tc>
        <w:tc>
          <w:tcPr>
            <w:tcW w:w="568" w:type="pct"/>
          </w:tcPr>
          <w:p w14:paraId="3F2BB08F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0A2125CF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162CF829" w14:textId="77777777" w:rsidTr="000760CF">
        <w:trPr>
          <w:trHeight w:val="464"/>
        </w:trPr>
        <w:tc>
          <w:tcPr>
            <w:tcW w:w="255" w:type="pct"/>
          </w:tcPr>
          <w:p w14:paraId="7FCC36B6" w14:textId="77777777" w:rsidR="00606BAB" w:rsidRPr="00AA19D3" w:rsidRDefault="00606BAB" w:rsidP="00452449">
            <w:pPr>
              <w:spacing w:line="0" w:lineRule="atLeast"/>
            </w:pPr>
            <w:r w:rsidRPr="00AA19D3">
              <w:t>38</w:t>
            </w:r>
          </w:p>
        </w:tc>
        <w:tc>
          <w:tcPr>
            <w:tcW w:w="624" w:type="pct"/>
          </w:tcPr>
          <w:p w14:paraId="585BF1E1" w14:textId="77777777" w:rsidR="00606BAB" w:rsidRPr="00AA19D3" w:rsidRDefault="00606BAB" w:rsidP="00452449">
            <w:pPr>
              <w:spacing w:line="0" w:lineRule="atLeast"/>
            </w:pPr>
            <w:r w:rsidRPr="00AA19D3">
              <w:t xml:space="preserve">П. 3.11.3, </w:t>
            </w:r>
          </w:p>
          <w:p w14:paraId="5A5B380D" w14:textId="77777777" w:rsidR="00606BAB" w:rsidRPr="00AA19D3" w:rsidRDefault="00606BAB" w:rsidP="00452449">
            <w:pPr>
              <w:spacing w:line="0" w:lineRule="atLeast"/>
            </w:pPr>
            <w:r w:rsidRPr="00AA19D3">
              <w:t>3.11.2</w:t>
            </w:r>
          </w:p>
          <w:p w14:paraId="78823977" w14:textId="77777777" w:rsidR="00606BAB" w:rsidRPr="00AA19D3" w:rsidRDefault="00606BAB" w:rsidP="00452449">
            <w:pPr>
              <w:spacing w:line="0" w:lineRule="atLeast"/>
            </w:pPr>
            <w:r w:rsidRPr="00AA19D3">
              <w:t>3.11.4</w:t>
            </w:r>
          </w:p>
          <w:p w14:paraId="36E375E7" w14:textId="77777777" w:rsidR="00606BAB" w:rsidRPr="00AA19D3" w:rsidRDefault="00606BAB" w:rsidP="00452449">
            <w:pPr>
              <w:spacing w:line="0" w:lineRule="atLeast"/>
            </w:pPr>
            <w:r w:rsidRPr="00AA19D3">
              <w:t>3.11.8</w:t>
            </w:r>
          </w:p>
          <w:p w14:paraId="4F2EF981" w14:textId="77777777" w:rsidR="00606BAB" w:rsidRPr="00AA19D3" w:rsidRDefault="00606BAB" w:rsidP="00452449">
            <w:pPr>
              <w:spacing w:line="0" w:lineRule="atLeast"/>
            </w:pPr>
            <w:r w:rsidRPr="00AA19D3">
              <w:t>3.11.9</w:t>
            </w:r>
          </w:p>
          <w:p w14:paraId="5826BADB" w14:textId="77777777" w:rsidR="00606BAB" w:rsidRPr="00AA19D3" w:rsidDel="00FF6110" w:rsidRDefault="00606BAB" w:rsidP="00452449">
            <w:pPr>
              <w:spacing w:line="0" w:lineRule="atLeast"/>
              <w:rPr>
                <w:del w:id="74" w:author="Elena Borisenok" w:date="2024-11-29T17:43:00Z"/>
              </w:rPr>
            </w:pPr>
            <w:r w:rsidRPr="00AA19D3">
              <w:t>3.11.11</w:t>
            </w:r>
          </w:p>
          <w:p w14:paraId="60DB3A19" w14:textId="7AA6EFBB" w:rsidR="00606BAB" w:rsidRPr="00AA19D3" w:rsidRDefault="00606BAB" w:rsidP="00452449">
            <w:pPr>
              <w:spacing w:line="0" w:lineRule="atLeast"/>
            </w:pPr>
            <w:del w:id="75" w:author="Elena Borisenok" w:date="2024-11-29T17:43:00Z">
              <w:r w:rsidRPr="00AA19D3" w:rsidDel="00FF6110">
                <w:delText>3.11.12</w:delText>
              </w:r>
            </w:del>
          </w:p>
        </w:tc>
        <w:tc>
          <w:tcPr>
            <w:tcW w:w="1225" w:type="pct"/>
          </w:tcPr>
          <w:p w14:paraId="5550C96A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Использование политик безопасности для безопасной работы прикладного ПО</w:t>
            </w:r>
          </w:p>
        </w:tc>
        <w:tc>
          <w:tcPr>
            <w:tcW w:w="432" w:type="pct"/>
          </w:tcPr>
          <w:p w14:paraId="174BDCC6" w14:textId="77777777" w:rsidR="00606BAB" w:rsidRDefault="00606BAB" w:rsidP="00452449">
            <w:pPr>
              <w:spacing w:line="0" w:lineRule="atLeast"/>
              <w:jc w:val="center"/>
            </w:pPr>
            <w:r>
              <w:t>6.2.2</w:t>
            </w:r>
          </w:p>
        </w:tc>
        <w:tc>
          <w:tcPr>
            <w:tcW w:w="598" w:type="pct"/>
          </w:tcPr>
          <w:p w14:paraId="546155AB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352074BD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Б-15</w:t>
            </w:r>
          </w:p>
        </w:tc>
        <w:tc>
          <w:tcPr>
            <w:tcW w:w="568" w:type="pct"/>
          </w:tcPr>
          <w:p w14:paraId="392B348D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498BE069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722C4A73" w14:textId="77777777" w:rsidTr="000760CF">
        <w:trPr>
          <w:trHeight w:val="464"/>
        </w:trPr>
        <w:tc>
          <w:tcPr>
            <w:tcW w:w="255" w:type="pct"/>
          </w:tcPr>
          <w:p w14:paraId="5638F278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rPr>
                <w:lang w:val="en-US"/>
              </w:rPr>
              <w:t>39</w:t>
            </w:r>
          </w:p>
        </w:tc>
        <w:tc>
          <w:tcPr>
            <w:tcW w:w="624" w:type="pct"/>
          </w:tcPr>
          <w:p w14:paraId="61BABA90" w14:textId="77777777" w:rsidR="00606BAB" w:rsidRPr="00AA19D3" w:rsidRDefault="00606BAB" w:rsidP="00452449">
            <w:pPr>
              <w:spacing w:line="0" w:lineRule="atLeast"/>
            </w:pPr>
            <w:r w:rsidRPr="00AA19D3">
              <w:t>П. 3.3.5 3.3.19, 6.1.11</w:t>
            </w:r>
          </w:p>
        </w:tc>
        <w:tc>
          <w:tcPr>
            <w:tcW w:w="1225" w:type="pct"/>
            <w:vAlign w:val="center"/>
          </w:tcPr>
          <w:p w14:paraId="5393FF67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Возможность использовать квот в рамках namespaces</w:t>
            </w:r>
          </w:p>
        </w:tc>
        <w:tc>
          <w:tcPr>
            <w:tcW w:w="432" w:type="pct"/>
          </w:tcPr>
          <w:p w14:paraId="6FB9EB21" w14:textId="77777777" w:rsidR="00606BAB" w:rsidRDefault="00606BAB" w:rsidP="00452449">
            <w:pPr>
              <w:spacing w:line="0" w:lineRule="atLeast"/>
              <w:jc w:val="center"/>
            </w:pPr>
            <w:r>
              <w:t xml:space="preserve">6.2.2 </w:t>
            </w:r>
          </w:p>
        </w:tc>
        <w:tc>
          <w:tcPr>
            <w:tcW w:w="598" w:type="pct"/>
          </w:tcPr>
          <w:p w14:paraId="4A7E5397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6B599268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Б-16</w:t>
            </w:r>
          </w:p>
        </w:tc>
        <w:tc>
          <w:tcPr>
            <w:tcW w:w="568" w:type="pct"/>
          </w:tcPr>
          <w:p w14:paraId="665295B7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09468A17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0775255A" w14:textId="77777777" w:rsidTr="000760CF">
        <w:trPr>
          <w:trHeight w:val="464"/>
        </w:trPr>
        <w:tc>
          <w:tcPr>
            <w:tcW w:w="255" w:type="pct"/>
          </w:tcPr>
          <w:p w14:paraId="28312387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rPr>
                <w:lang w:val="en-US"/>
              </w:rPr>
              <w:t>40</w:t>
            </w:r>
          </w:p>
        </w:tc>
        <w:tc>
          <w:tcPr>
            <w:tcW w:w="624" w:type="pct"/>
          </w:tcPr>
          <w:p w14:paraId="002CAE5D" w14:textId="77777777" w:rsidR="00606BAB" w:rsidRPr="00AA19D3" w:rsidRDefault="00606BAB" w:rsidP="00452449">
            <w:pPr>
              <w:spacing w:line="0" w:lineRule="atLeast"/>
            </w:pPr>
            <w:r w:rsidRPr="00AA19D3">
              <w:t>П. 6.1.9,</w:t>
            </w:r>
          </w:p>
          <w:p w14:paraId="4D29E1BA" w14:textId="77777777" w:rsidR="00606BAB" w:rsidRPr="00AA19D3" w:rsidRDefault="00606BAB" w:rsidP="00452449">
            <w:pPr>
              <w:spacing w:line="0" w:lineRule="atLeast"/>
            </w:pPr>
            <w:r w:rsidRPr="00AA19D3">
              <w:t>6.1.8</w:t>
            </w:r>
          </w:p>
          <w:p w14:paraId="5AC58266" w14:textId="77777777" w:rsidR="00606BAB" w:rsidRPr="00AA19D3" w:rsidRDefault="00606BAB" w:rsidP="00452449">
            <w:pPr>
              <w:spacing w:line="0" w:lineRule="atLeast"/>
            </w:pPr>
            <w:r w:rsidRPr="00AA19D3">
              <w:t>6.10.6</w:t>
            </w:r>
          </w:p>
        </w:tc>
        <w:tc>
          <w:tcPr>
            <w:tcW w:w="1225" w:type="pct"/>
            <w:vAlign w:val="center"/>
          </w:tcPr>
          <w:p w14:paraId="66286582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Создание изолированного окружения по заготовленному шаблону</w:t>
            </w:r>
          </w:p>
        </w:tc>
        <w:tc>
          <w:tcPr>
            <w:tcW w:w="432" w:type="pct"/>
          </w:tcPr>
          <w:p w14:paraId="36CB1FFE" w14:textId="77777777" w:rsidR="00606BAB" w:rsidRPr="00AA19D3" w:rsidRDefault="00606BAB" w:rsidP="00452449">
            <w:pPr>
              <w:spacing w:line="0" w:lineRule="atLeast"/>
              <w:jc w:val="center"/>
              <w:rPr>
                <w:lang w:val="en-US"/>
              </w:rPr>
            </w:pPr>
            <w:r>
              <w:t>6.2.2</w:t>
            </w:r>
          </w:p>
        </w:tc>
        <w:tc>
          <w:tcPr>
            <w:tcW w:w="598" w:type="pct"/>
          </w:tcPr>
          <w:p w14:paraId="29971F1A" w14:textId="77777777" w:rsidR="00606BAB" w:rsidRDefault="00606BAB" w:rsidP="00452449">
            <w:pPr>
              <w:spacing w:line="0" w:lineRule="atLeast"/>
              <w:jc w:val="center"/>
            </w:pPr>
            <w:r>
              <w:t>Низкий</w:t>
            </w:r>
          </w:p>
        </w:tc>
        <w:tc>
          <w:tcPr>
            <w:tcW w:w="535" w:type="pct"/>
          </w:tcPr>
          <w:p w14:paraId="2590FB65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Б-17 </w:t>
            </w:r>
          </w:p>
          <w:p w14:paraId="46090817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568" w:type="pct"/>
          </w:tcPr>
          <w:p w14:paraId="63882F3F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7A897C5E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6BDBBAD8" w14:textId="77777777" w:rsidTr="000760CF">
        <w:trPr>
          <w:trHeight w:val="464"/>
        </w:trPr>
        <w:tc>
          <w:tcPr>
            <w:tcW w:w="255" w:type="pct"/>
          </w:tcPr>
          <w:p w14:paraId="3426A345" w14:textId="77777777" w:rsidR="00606BAB" w:rsidRPr="00AA19D3" w:rsidRDefault="00606BAB" w:rsidP="00452449">
            <w:pPr>
              <w:spacing w:line="0" w:lineRule="atLeast"/>
            </w:pPr>
            <w:r w:rsidRPr="00AA19D3">
              <w:rPr>
                <w:lang w:val="en-US"/>
              </w:rPr>
              <w:t>41</w:t>
            </w:r>
            <w:r w:rsidRPr="00AA19D3">
              <w:t>.</w:t>
            </w:r>
          </w:p>
        </w:tc>
        <w:tc>
          <w:tcPr>
            <w:tcW w:w="624" w:type="pct"/>
          </w:tcPr>
          <w:p w14:paraId="49526309" w14:textId="77777777" w:rsidR="00606BAB" w:rsidRPr="00AA19D3" w:rsidDel="00FF6110" w:rsidRDefault="00606BAB" w:rsidP="00452449">
            <w:pPr>
              <w:spacing w:line="0" w:lineRule="atLeast"/>
              <w:rPr>
                <w:del w:id="76" w:author="Elena Borisenok" w:date="2024-11-29T17:43:00Z"/>
              </w:rPr>
            </w:pPr>
            <w:r w:rsidRPr="00AA19D3">
              <w:t xml:space="preserve">П. 5.2.5, 5.2.10, </w:t>
            </w:r>
          </w:p>
          <w:p w14:paraId="78AE295B" w14:textId="11EFBA68" w:rsidR="00606BAB" w:rsidRPr="00AA19D3" w:rsidRDefault="00606BAB" w:rsidP="00452449">
            <w:pPr>
              <w:spacing w:line="0" w:lineRule="atLeast"/>
            </w:pPr>
            <w:del w:id="77" w:author="Elena Borisenok" w:date="2024-11-29T17:43:00Z">
              <w:r w:rsidRPr="00AA19D3" w:rsidDel="00FF6110">
                <w:delText>6.10.8.1</w:delText>
              </w:r>
            </w:del>
          </w:p>
        </w:tc>
        <w:tc>
          <w:tcPr>
            <w:tcW w:w="1225" w:type="pct"/>
            <w:vAlign w:val="center"/>
          </w:tcPr>
          <w:p w14:paraId="4C758723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Обнаружение угроз безопасности анализируя прикладное ПО и контейнеры</w:t>
            </w:r>
          </w:p>
        </w:tc>
        <w:tc>
          <w:tcPr>
            <w:tcW w:w="432" w:type="pct"/>
          </w:tcPr>
          <w:p w14:paraId="53CE25F3" w14:textId="77777777" w:rsidR="00606BAB" w:rsidRDefault="00606BAB" w:rsidP="00452449">
            <w:pPr>
              <w:spacing w:line="0" w:lineRule="atLeast"/>
              <w:jc w:val="center"/>
            </w:pPr>
            <w:r>
              <w:t>6.2.2</w:t>
            </w:r>
          </w:p>
        </w:tc>
        <w:tc>
          <w:tcPr>
            <w:tcW w:w="598" w:type="pct"/>
          </w:tcPr>
          <w:p w14:paraId="2692CC1F" w14:textId="77777777" w:rsidR="00606BAB" w:rsidRDefault="00606BAB" w:rsidP="00452449">
            <w:pPr>
              <w:spacing w:line="0" w:lineRule="atLeast"/>
              <w:jc w:val="center"/>
            </w:pPr>
            <w:r>
              <w:t>Низкий</w:t>
            </w:r>
          </w:p>
        </w:tc>
        <w:tc>
          <w:tcPr>
            <w:tcW w:w="535" w:type="pct"/>
          </w:tcPr>
          <w:p w14:paraId="68AD89DD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Б-18</w:t>
            </w:r>
          </w:p>
        </w:tc>
        <w:tc>
          <w:tcPr>
            <w:tcW w:w="568" w:type="pct"/>
          </w:tcPr>
          <w:p w14:paraId="648EE3DC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58C8636F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5544EA1E" w14:textId="77777777" w:rsidTr="000760CF">
        <w:trPr>
          <w:trHeight w:val="464"/>
        </w:trPr>
        <w:tc>
          <w:tcPr>
            <w:tcW w:w="255" w:type="pct"/>
          </w:tcPr>
          <w:p w14:paraId="5B35E60E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rPr>
                <w:lang w:val="en-US"/>
              </w:rPr>
              <w:lastRenderedPageBreak/>
              <w:t>42</w:t>
            </w:r>
          </w:p>
        </w:tc>
        <w:tc>
          <w:tcPr>
            <w:tcW w:w="624" w:type="pct"/>
          </w:tcPr>
          <w:p w14:paraId="3DC78798" w14:textId="6280ADEB" w:rsidR="00606BAB" w:rsidRPr="00AA19D3" w:rsidRDefault="00606BAB" w:rsidP="00452449">
            <w:pPr>
              <w:pStyle w:val="afff4"/>
              <w:rPr>
                <w:color w:val="auto"/>
              </w:rPr>
            </w:pPr>
            <w:r w:rsidRPr="00AA19D3">
              <w:rPr>
                <w:color w:val="auto"/>
              </w:rPr>
              <w:t>П. 3.1.3, 3.1.12, 5.2.8, 5.2.9</w:t>
            </w:r>
            <w:del w:id="78" w:author="Elena Borisenok" w:date="2024-11-29T17:44:00Z">
              <w:r w:rsidRPr="00AA19D3" w:rsidDel="00FF6110">
                <w:rPr>
                  <w:color w:val="auto"/>
                </w:rPr>
                <w:delText>, 6.12.1</w:delText>
              </w:r>
            </w:del>
          </w:p>
        </w:tc>
        <w:tc>
          <w:tcPr>
            <w:tcW w:w="1225" w:type="pct"/>
            <w:vAlign w:val="center"/>
          </w:tcPr>
          <w:p w14:paraId="2AA9AA43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 xml:space="preserve">Организация </w:t>
            </w:r>
            <w:proofErr w:type="spellStart"/>
            <w:r>
              <w:rPr>
                <w:color w:val="000000" w:themeColor="text1"/>
              </w:rPr>
              <w:t>mTLS</w:t>
            </w:r>
            <w:proofErr w:type="spellEnd"/>
            <w:r>
              <w:rPr>
                <w:color w:val="000000" w:themeColor="text1"/>
              </w:rPr>
              <w:t xml:space="preserve"> между узлами прикладного ПО</w:t>
            </w:r>
          </w:p>
        </w:tc>
        <w:tc>
          <w:tcPr>
            <w:tcW w:w="432" w:type="pct"/>
          </w:tcPr>
          <w:p w14:paraId="49F59039" w14:textId="77777777" w:rsidR="00606BAB" w:rsidRDefault="00606BAB" w:rsidP="00452449">
            <w:pPr>
              <w:spacing w:line="0" w:lineRule="atLeast"/>
              <w:jc w:val="center"/>
            </w:pPr>
            <w:r>
              <w:t>6.2.2</w:t>
            </w:r>
          </w:p>
        </w:tc>
        <w:tc>
          <w:tcPr>
            <w:tcW w:w="598" w:type="pct"/>
          </w:tcPr>
          <w:p w14:paraId="6CAACA46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6F1ECB06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Б-19</w:t>
            </w:r>
          </w:p>
        </w:tc>
        <w:tc>
          <w:tcPr>
            <w:tcW w:w="568" w:type="pct"/>
          </w:tcPr>
          <w:p w14:paraId="0B5F9F17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6E66FD36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663C58CD" w14:textId="77777777" w:rsidTr="000760CF">
        <w:trPr>
          <w:trHeight w:val="464"/>
        </w:trPr>
        <w:tc>
          <w:tcPr>
            <w:tcW w:w="255" w:type="pct"/>
          </w:tcPr>
          <w:p w14:paraId="09421F87" w14:textId="77777777" w:rsidR="00606BAB" w:rsidRPr="00AA19D3" w:rsidRDefault="00606BAB" w:rsidP="00452449">
            <w:pPr>
              <w:spacing w:line="0" w:lineRule="atLeast"/>
            </w:pPr>
            <w:r w:rsidRPr="00AA19D3">
              <w:rPr>
                <w:lang w:val="en-US"/>
              </w:rPr>
              <w:t>43</w:t>
            </w:r>
            <w:r w:rsidRPr="00AA19D3">
              <w:t>.</w:t>
            </w:r>
          </w:p>
        </w:tc>
        <w:tc>
          <w:tcPr>
            <w:tcW w:w="624" w:type="pct"/>
          </w:tcPr>
          <w:p w14:paraId="48C026A8" w14:textId="17A77BB6" w:rsidR="00606BAB" w:rsidRPr="00AA19D3" w:rsidRDefault="00606BAB" w:rsidP="00452449">
            <w:pPr>
              <w:spacing w:line="0" w:lineRule="atLeast"/>
            </w:pPr>
            <w:r w:rsidRPr="00AA19D3">
              <w:t xml:space="preserve">П. 3.11.1, </w:t>
            </w:r>
            <w:del w:id="79" w:author="Elena Borisenok" w:date="2024-11-29T17:44:00Z">
              <w:r w:rsidRPr="00AA19D3" w:rsidDel="00FF6110">
                <w:delText xml:space="preserve">5.2.2, 5.2.5, </w:delText>
              </w:r>
            </w:del>
            <w:r w:rsidRPr="00AA19D3">
              <w:t>6.10.4</w:t>
            </w:r>
          </w:p>
        </w:tc>
        <w:tc>
          <w:tcPr>
            <w:tcW w:w="1225" w:type="pct"/>
            <w:vAlign w:val="center"/>
          </w:tcPr>
          <w:p w14:paraId="0E97CD66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Сканирование образов прикладного ПО на наличие известных уязвимостей</w:t>
            </w:r>
          </w:p>
        </w:tc>
        <w:tc>
          <w:tcPr>
            <w:tcW w:w="432" w:type="pct"/>
          </w:tcPr>
          <w:p w14:paraId="70AF8590" w14:textId="77777777" w:rsidR="00606BAB" w:rsidRPr="00AA19D3" w:rsidRDefault="00606BAB" w:rsidP="00452449">
            <w:pPr>
              <w:spacing w:line="0" w:lineRule="atLeast"/>
              <w:jc w:val="center"/>
              <w:rPr>
                <w:lang w:val="en-US"/>
              </w:rPr>
            </w:pPr>
            <w:r>
              <w:t>6.2.2</w:t>
            </w:r>
          </w:p>
        </w:tc>
        <w:tc>
          <w:tcPr>
            <w:tcW w:w="598" w:type="pct"/>
          </w:tcPr>
          <w:p w14:paraId="18A3D868" w14:textId="77777777" w:rsidR="00606BAB" w:rsidRDefault="00606BAB" w:rsidP="00452449">
            <w:pPr>
              <w:spacing w:line="0" w:lineRule="atLeast"/>
              <w:jc w:val="center"/>
            </w:pPr>
            <w:r>
              <w:t>Низкий</w:t>
            </w:r>
          </w:p>
        </w:tc>
        <w:tc>
          <w:tcPr>
            <w:tcW w:w="535" w:type="pct"/>
          </w:tcPr>
          <w:p w14:paraId="60B1C141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Б-20 </w:t>
            </w:r>
          </w:p>
          <w:p w14:paraId="1E4FD2A7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568" w:type="pct"/>
          </w:tcPr>
          <w:p w14:paraId="775103B1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7A0791E3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14E82505" w14:textId="77777777" w:rsidTr="000760CF">
        <w:trPr>
          <w:trHeight w:val="464"/>
        </w:trPr>
        <w:tc>
          <w:tcPr>
            <w:tcW w:w="255" w:type="pct"/>
          </w:tcPr>
          <w:p w14:paraId="08B4572F" w14:textId="77777777" w:rsidR="00606BAB" w:rsidRPr="00AA19D3" w:rsidRDefault="00606BAB" w:rsidP="00452449">
            <w:pPr>
              <w:spacing w:line="0" w:lineRule="atLeast"/>
            </w:pPr>
            <w:r w:rsidRPr="00AA19D3">
              <w:rPr>
                <w:lang w:val="en-US"/>
              </w:rPr>
              <w:t>44</w:t>
            </w:r>
            <w:r w:rsidRPr="00AA19D3">
              <w:t>.</w:t>
            </w:r>
          </w:p>
        </w:tc>
        <w:tc>
          <w:tcPr>
            <w:tcW w:w="624" w:type="pct"/>
          </w:tcPr>
          <w:p w14:paraId="09816791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t xml:space="preserve">П. 3.3.9, </w:t>
            </w:r>
          </w:p>
          <w:p w14:paraId="446ECFB6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rPr>
                <w:lang w:val="en-US"/>
              </w:rPr>
              <w:t>3.3.10</w:t>
            </w:r>
          </w:p>
          <w:p w14:paraId="6A234F22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rPr>
                <w:lang w:val="en-US"/>
              </w:rPr>
              <w:t>3.3.13</w:t>
            </w:r>
          </w:p>
          <w:p w14:paraId="679FB945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rPr>
                <w:lang w:val="en-US"/>
              </w:rPr>
              <w:t>3.3.15</w:t>
            </w:r>
          </w:p>
          <w:p w14:paraId="759377CF" w14:textId="77777777" w:rsidR="00606BAB" w:rsidRPr="00AA19D3" w:rsidRDefault="00606BAB" w:rsidP="00452449">
            <w:pPr>
              <w:spacing w:line="0" w:lineRule="atLeast"/>
            </w:pPr>
          </w:p>
        </w:tc>
        <w:tc>
          <w:tcPr>
            <w:tcW w:w="1225" w:type="pct"/>
            <w:vAlign w:val="center"/>
          </w:tcPr>
          <w:p w14:paraId="3568480C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Встроенный мониторинг состояния служебных компонент кластера</w:t>
            </w:r>
          </w:p>
        </w:tc>
        <w:tc>
          <w:tcPr>
            <w:tcW w:w="432" w:type="pct"/>
          </w:tcPr>
          <w:p w14:paraId="7CA0B3F8" w14:textId="77777777" w:rsidR="00606BAB" w:rsidRDefault="00606BAB" w:rsidP="00452449">
            <w:pPr>
              <w:spacing w:line="0" w:lineRule="atLeast"/>
              <w:jc w:val="center"/>
            </w:pPr>
            <w:r>
              <w:t>6.3.2</w:t>
            </w:r>
          </w:p>
        </w:tc>
        <w:tc>
          <w:tcPr>
            <w:tcW w:w="598" w:type="pct"/>
          </w:tcPr>
          <w:p w14:paraId="3C253977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7B1A542E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М-1</w:t>
            </w:r>
          </w:p>
        </w:tc>
        <w:tc>
          <w:tcPr>
            <w:tcW w:w="568" w:type="pct"/>
          </w:tcPr>
          <w:p w14:paraId="3C1C73A1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2A8CB856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69DB2793" w14:textId="77777777" w:rsidTr="000760CF">
        <w:trPr>
          <w:trHeight w:val="464"/>
        </w:trPr>
        <w:tc>
          <w:tcPr>
            <w:tcW w:w="255" w:type="pct"/>
          </w:tcPr>
          <w:p w14:paraId="59BDB8F2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rPr>
                <w:lang w:val="en-US"/>
              </w:rPr>
              <w:t>45</w:t>
            </w:r>
          </w:p>
        </w:tc>
        <w:tc>
          <w:tcPr>
            <w:tcW w:w="624" w:type="pct"/>
          </w:tcPr>
          <w:p w14:paraId="5E6D09FB" w14:textId="77777777" w:rsidR="00606BAB" w:rsidRPr="00AA19D3" w:rsidRDefault="00606BAB" w:rsidP="00452449">
            <w:pPr>
              <w:spacing w:line="0" w:lineRule="atLeast"/>
            </w:pPr>
            <w:r w:rsidRPr="00AA19D3">
              <w:t xml:space="preserve">П. 3.1.7, 6.6.1, </w:t>
            </w:r>
          </w:p>
        </w:tc>
        <w:tc>
          <w:tcPr>
            <w:tcW w:w="1225" w:type="pct"/>
            <w:vAlign w:val="center"/>
          </w:tcPr>
          <w:p w14:paraId="1824DBDF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Балансировка нагрузки контейнеров между узлами кластера</w:t>
            </w:r>
          </w:p>
        </w:tc>
        <w:tc>
          <w:tcPr>
            <w:tcW w:w="432" w:type="pct"/>
          </w:tcPr>
          <w:p w14:paraId="5913ACE3" w14:textId="77777777" w:rsidR="00606BAB" w:rsidRDefault="00606BAB" w:rsidP="00452449">
            <w:pPr>
              <w:spacing w:line="0" w:lineRule="atLeast"/>
              <w:jc w:val="center"/>
            </w:pPr>
            <w:r>
              <w:t>6.4.2</w:t>
            </w:r>
          </w:p>
        </w:tc>
        <w:tc>
          <w:tcPr>
            <w:tcW w:w="598" w:type="pct"/>
          </w:tcPr>
          <w:p w14:paraId="62DC671D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3C6CBDE5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МШ-1</w:t>
            </w:r>
          </w:p>
        </w:tc>
        <w:tc>
          <w:tcPr>
            <w:tcW w:w="568" w:type="pct"/>
          </w:tcPr>
          <w:p w14:paraId="32BDC56C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354B81CC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4EC2A920" w14:textId="77777777" w:rsidTr="000760CF">
        <w:trPr>
          <w:trHeight w:val="464"/>
        </w:trPr>
        <w:tc>
          <w:tcPr>
            <w:tcW w:w="255" w:type="pct"/>
          </w:tcPr>
          <w:p w14:paraId="40FF8838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t>4</w:t>
            </w:r>
            <w:r w:rsidRPr="00AA19D3">
              <w:rPr>
                <w:lang w:val="en-US"/>
              </w:rPr>
              <w:t>6</w:t>
            </w:r>
          </w:p>
        </w:tc>
        <w:tc>
          <w:tcPr>
            <w:tcW w:w="624" w:type="pct"/>
          </w:tcPr>
          <w:p w14:paraId="26199447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t xml:space="preserve">П. 3.3.9, </w:t>
            </w:r>
          </w:p>
          <w:p w14:paraId="3E5A29A8" w14:textId="77777777" w:rsidR="00606BAB" w:rsidRPr="00AA19D3" w:rsidRDefault="00606BAB" w:rsidP="00452449">
            <w:pPr>
              <w:spacing w:line="0" w:lineRule="atLeast"/>
            </w:pPr>
            <w:r w:rsidRPr="00AA19D3">
              <w:rPr>
                <w:lang w:val="en-US"/>
              </w:rPr>
              <w:t>3.3.15</w:t>
            </w:r>
          </w:p>
          <w:p w14:paraId="23FCDEE9" w14:textId="77777777" w:rsidR="00606BAB" w:rsidRPr="00AA19D3" w:rsidRDefault="00606BAB" w:rsidP="00452449">
            <w:pPr>
              <w:spacing w:line="0" w:lineRule="atLeast"/>
            </w:pPr>
            <w:r w:rsidRPr="00AA19D3">
              <w:t>3.4.1</w:t>
            </w:r>
          </w:p>
        </w:tc>
        <w:tc>
          <w:tcPr>
            <w:tcW w:w="1225" w:type="pct"/>
            <w:vAlign w:val="center"/>
          </w:tcPr>
          <w:p w14:paraId="3700520F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</w:rPr>
              <w:t>Уведомления (</w:t>
            </w:r>
            <w:proofErr w:type="spellStart"/>
            <w:r>
              <w:rPr>
                <w:color w:val="000000" w:themeColor="text1"/>
              </w:rPr>
              <w:t>alerts</w:t>
            </w:r>
            <w:proofErr w:type="spellEnd"/>
            <w:r>
              <w:rPr>
                <w:color w:val="000000" w:themeColor="text1"/>
              </w:rPr>
              <w:t xml:space="preserve">) по нагрузке серверов кластера, количество ошибочных запросов </w:t>
            </w:r>
            <w:proofErr w:type="spellStart"/>
            <w:r>
              <w:rPr>
                <w:color w:val="000000" w:themeColor="text1"/>
              </w:rPr>
              <w:t>ingress</w:t>
            </w:r>
            <w:proofErr w:type="spellEnd"/>
            <w:r>
              <w:rPr>
                <w:color w:val="000000" w:themeColor="text1"/>
              </w:rPr>
              <w:t xml:space="preserve"> и пр.</w:t>
            </w:r>
          </w:p>
        </w:tc>
        <w:tc>
          <w:tcPr>
            <w:tcW w:w="432" w:type="pct"/>
          </w:tcPr>
          <w:p w14:paraId="2258D2E2" w14:textId="77777777" w:rsidR="00606BAB" w:rsidRDefault="00606BAB" w:rsidP="00452449">
            <w:pPr>
              <w:spacing w:line="0" w:lineRule="atLeast"/>
              <w:jc w:val="center"/>
            </w:pPr>
            <w:r>
              <w:t>6.3.2</w:t>
            </w:r>
          </w:p>
        </w:tc>
        <w:tc>
          <w:tcPr>
            <w:tcW w:w="598" w:type="pct"/>
          </w:tcPr>
          <w:p w14:paraId="449EDBE1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1D660DEC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М-6</w:t>
            </w:r>
          </w:p>
        </w:tc>
        <w:tc>
          <w:tcPr>
            <w:tcW w:w="568" w:type="pct"/>
          </w:tcPr>
          <w:p w14:paraId="6F30DFA3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4100664D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1D256F37" w14:textId="77777777" w:rsidTr="000760CF">
        <w:trPr>
          <w:trHeight w:val="464"/>
        </w:trPr>
        <w:tc>
          <w:tcPr>
            <w:tcW w:w="255" w:type="pct"/>
          </w:tcPr>
          <w:p w14:paraId="01DEF8A6" w14:textId="77777777" w:rsidR="00606BAB" w:rsidRPr="00AA19D3" w:rsidRDefault="00606BAB" w:rsidP="00452449">
            <w:pPr>
              <w:spacing w:line="0" w:lineRule="atLeast"/>
            </w:pPr>
            <w:r w:rsidRPr="00AA19D3">
              <w:rPr>
                <w:lang w:val="en-US"/>
              </w:rPr>
              <w:t>47</w:t>
            </w:r>
            <w:r w:rsidRPr="00AA19D3">
              <w:t>.</w:t>
            </w:r>
          </w:p>
        </w:tc>
        <w:tc>
          <w:tcPr>
            <w:tcW w:w="624" w:type="pct"/>
          </w:tcPr>
          <w:p w14:paraId="61F5BA51" w14:textId="19CC90A6" w:rsidR="00606BAB" w:rsidRPr="00AA19D3" w:rsidRDefault="00606BAB" w:rsidP="00452449">
            <w:pPr>
              <w:spacing w:line="0" w:lineRule="atLeast"/>
            </w:pPr>
            <w:r w:rsidRPr="00AA19D3">
              <w:t xml:space="preserve">П. 3.3.9, </w:t>
            </w:r>
          </w:p>
          <w:p w14:paraId="2AF9903E" w14:textId="77777777" w:rsidR="00606BAB" w:rsidRPr="00AA19D3" w:rsidRDefault="00606BAB" w:rsidP="00452449">
            <w:pPr>
              <w:spacing w:line="0" w:lineRule="atLeast"/>
            </w:pPr>
            <w:r w:rsidRPr="00AA19D3">
              <w:t>3.3.10</w:t>
            </w:r>
          </w:p>
          <w:p w14:paraId="431F6AB2" w14:textId="77777777" w:rsidR="00606BAB" w:rsidRPr="00AA19D3" w:rsidRDefault="00606BAB" w:rsidP="00452449">
            <w:pPr>
              <w:spacing w:line="0" w:lineRule="atLeast"/>
            </w:pPr>
            <w:r w:rsidRPr="00AA19D3">
              <w:t>3.3.13</w:t>
            </w:r>
          </w:p>
        </w:tc>
        <w:tc>
          <w:tcPr>
            <w:tcW w:w="1225" w:type="pct"/>
            <w:vAlign w:val="center"/>
          </w:tcPr>
          <w:p w14:paraId="274D1624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  <w:szCs w:val="24"/>
              </w:rPr>
              <w:t>Расширенный мониторинг состояния прикладных сервисов</w:t>
            </w:r>
          </w:p>
        </w:tc>
        <w:tc>
          <w:tcPr>
            <w:tcW w:w="432" w:type="pct"/>
          </w:tcPr>
          <w:p w14:paraId="535736FF" w14:textId="77777777" w:rsidR="00606BAB" w:rsidRDefault="00606BAB" w:rsidP="00452449">
            <w:pPr>
              <w:spacing w:line="0" w:lineRule="atLeast"/>
              <w:jc w:val="center"/>
            </w:pPr>
            <w:r>
              <w:t>6.3.2</w:t>
            </w:r>
          </w:p>
        </w:tc>
        <w:tc>
          <w:tcPr>
            <w:tcW w:w="598" w:type="pct"/>
          </w:tcPr>
          <w:p w14:paraId="53E5BF42" w14:textId="77777777" w:rsidR="00606BAB" w:rsidRDefault="00606BAB" w:rsidP="00452449">
            <w:pPr>
              <w:spacing w:line="0" w:lineRule="atLeast"/>
              <w:jc w:val="center"/>
            </w:pPr>
            <w:r>
              <w:t>Средний</w:t>
            </w:r>
          </w:p>
        </w:tc>
        <w:tc>
          <w:tcPr>
            <w:tcW w:w="535" w:type="pct"/>
          </w:tcPr>
          <w:p w14:paraId="2FE73306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М-7</w:t>
            </w:r>
          </w:p>
        </w:tc>
        <w:tc>
          <w:tcPr>
            <w:tcW w:w="568" w:type="pct"/>
          </w:tcPr>
          <w:p w14:paraId="539D442C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534D2167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09BA089A" w14:textId="77777777" w:rsidTr="000760CF">
        <w:trPr>
          <w:trHeight w:val="464"/>
        </w:trPr>
        <w:tc>
          <w:tcPr>
            <w:tcW w:w="255" w:type="pct"/>
          </w:tcPr>
          <w:p w14:paraId="1F869EFF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rPr>
                <w:lang w:val="en-US"/>
              </w:rPr>
              <w:t>48</w:t>
            </w:r>
          </w:p>
        </w:tc>
        <w:tc>
          <w:tcPr>
            <w:tcW w:w="624" w:type="pct"/>
          </w:tcPr>
          <w:p w14:paraId="0A8E54C3" w14:textId="77777777" w:rsidR="00606BAB" w:rsidRPr="00AA19D3" w:rsidRDefault="00606BAB" w:rsidP="00452449">
            <w:pPr>
              <w:spacing w:line="0" w:lineRule="atLeast"/>
            </w:pPr>
            <w:r w:rsidRPr="00AA19D3">
              <w:t>П., 6.3.1, 6.6.1, 6.3.2,</w:t>
            </w:r>
          </w:p>
          <w:p w14:paraId="11567231" w14:textId="77777777" w:rsidR="00606BAB" w:rsidRPr="00AA19D3" w:rsidRDefault="00606BAB" w:rsidP="00452449">
            <w:pPr>
              <w:spacing w:line="0" w:lineRule="atLeast"/>
            </w:pPr>
            <w:r w:rsidRPr="00AA19D3">
              <w:t>6.3.3</w:t>
            </w:r>
          </w:p>
        </w:tc>
        <w:tc>
          <w:tcPr>
            <w:tcW w:w="1225" w:type="pct"/>
            <w:vAlign w:val="center"/>
          </w:tcPr>
          <w:p w14:paraId="3C6781DD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  <w:szCs w:val="24"/>
              </w:rPr>
              <w:t>Масштабирование прикладных сервисов на основе бизнес метрик</w:t>
            </w:r>
          </w:p>
        </w:tc>
        <w:tc>
          <w:tcPr>
            <w:tcW w:w="432" w:type="pct"/>
          </w:tcPr>
          <w:p w14:paraId="69EDE0BC" w14:textId="77777777" w:rsidR="00606BAB" w:rsidRDefault="00606BAB" w:rsidP="00452449">
            <w:pPr>
              <w:spacing w:line="0" w:lineRule="atLeast"/>
              <w:jc w:val="center"/>
            </w:pPr>
            <w:r>
              <w:t>6.4.2</w:t>
            </w:r>
          </w:p>
        </w:tc>
        <w:tc>
          <w:tcPr>
            <w:tcW w:w="598" w:type="pct"/>
          </w:tcPr>
          <w:p w14:paraId="65D38A40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7F6BA00C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МШ-2</w:t>
            </w:r>
          </w:p>
        </w:tc>
        <w:tc>
          <w:tcPr>
            <w:tcW w:w="568" w:type="pct"/>
          </w:tcPr>
          <w:p w14:paraId="5EE7F4A7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03A19419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51374C4B" w14:textId="77777777" w:rsidTr="000760CF">
        <w:trPr>
          <w:trHeight w:val="464"/>
        </w:trPr>
        <w:tc>
          <w:tcPr>
            <w:tcW w:w="255" w:type="pct"/>
          </w:tcPr>
          <w:p w14:paraId="6EAD9A33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rPr>
                <w:lang w:val="en-US"/>
              </w:rPr>
              <w:t>49</w:t>
            </w:r>
          </w:p>
          <w:p w14:paraId="15018C51" w14:textId="77777777" w:rsidR="00606BAB" w:rsidRPr="00AA19D3" w:rsidRDefault="00606BAB" w:rsidP="00452449">
            <w:pPr>
              <w:spacing w:line="0" w:lineRule="atLeast"/>
            </w:pPr>
          </w:p>
        </w:tc>
        <w:tc>
          <w:tcPr>
            <w:tcW w:w="624" w:type="pct"/>
          </w:tcPr>
          <w:p w14:paraId="7770C794" w14:textId="77777777" w:rsidR="00606BAB" w:rsidRPr="00AA19D3" w:rsidRDefault="00606BAB" w:rsidP="00452449">
            <w:pPr>
              <w:spacing w:line="0" w:lineRule="atLeast"/>
            </w:pPr>
            <w:r w:rsidRPr="00AA19D3">
              <w:t>П. 6.3.2, 6.3.3, 6.6.1,</w:t>
            </w:r>
          </w:p>
          <w:p w14:paraId="3CA575E5" w14:textId="77777777" w:rsidR="00606BAB" w:rsidRPr="00AA19D3" w:rsidRDefault="00606BAB" w:rsidP="00452449">
            <w:pPr>
              <w:spacing w:line="0" w:lineRule="atLeast"/>
            </w:pPr>
            <w:r w:rsidRPr="00AA19D3">
              <w:t>6.3.1</w:t>
            </w:r>
          </w:p>
        </w:tc>
        <w:tc>
          <w:tcPr>
            <w:tcW w:w="1225" w:type="pct"/>
            <w:vAlign w:val="center"/>
          </w:tcPr>
          <w:p w14:paraId="32A8B938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  <w:szCs w:val="24"/>
              </w:rPr>
              <w:t>Масштабирование прикладных сервисов на основе потребления ресурсов</w:t>
            </w:r>
          </w:p>
        </w:tc>
        <w:tc>
          <w:tcPr>
            <w:tcW w:w="432" w:type="pct"/>
          </w:tcPr>
          <w:p w14:paraId="0DD669D2" w14:textId="77777777" w:rsidR="00606BAB" w:rsidRDefault="00606BAB" w:rsidP="00452449">
            <w:pPr>
              <w:spacing w:line="0" w:lineRule="atLeast"/>
              <w:jc w:val="center"/>
            </w:pPr>
            <w:r>
              <w:t>6.4.2</w:t>
            </w:r>
          </w:p>
        </w:tc>
        <w:tc>
          <w:tcPr>
            <w:tcW w:w="598" w:type="pct"/>
          </w:tcPr>
          <w:p w14:paraId="75A653E9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08EDFB72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МШ-3</w:t>
            </w:r>
          </w:p>
        </w:tc>
        <w:tc>
          <w:tcPr>
            <w:tcW w:w="568" w:type="pct"/>
          </w:tcPr>
          <w:p w14:paraId="2CD40A2C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5D9717F1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7C7BDFB4" w14:textId="77777777" w:rsidTr="000760CF">
        <w:trPr>
          <w:trHeight w:val="464"/>
        </w:trPr>
        <w:tc>
          <w:tcPr>
            <w:tcW w:w="255" w:type="pct"/>
          </w:tcPr>
          <w:p w14:paraId="75A3A486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rPr>
                <w:lang w:val="en-US"/>
              </w:rPr>
              <w:t>50</w:t>
            </w:r>
          </w:p>
        </w:tc>
        <w:tc>
          <w:tcPr>
            <w:tcW w:w="624" w:type="pct"/>
          </w:tcPr>
          <w:p w14:paraId="21EBB1E0" w14:textId="77777777" w:rsidR="00606BAB" w:rsidRPr="00AA19D3" w:rsidRDefault="00606BAB" w:rsidP="00452449">
            <w:pPr>
              <w:spacing w:line="0" w:lineRule="atLeast"/>
            </w:pPr>
            <w:r w:rsidRPr="00AA19D3">
              <w:t>П. 3.3.9,</w:t>
            </w:r>
          </w:p>
          <w:p w14:paraId="0F2D8313" w14:textId="77777777" w:rsidR="00606BAB" w:rsidRPr="00AA19D3" w:rsidRDefault="00606BAB" w:rsidP="00452449">
            <w:pPr>
              <w:spacing w:line="0" w:lineRule="atLeast"/>
            </w:pPr>
            <w:r w:rsidRPr="00AA19D3">
              <w:t>3.3.10</w:t>
            </w:r>
          </w:p>
          <w:p w14:paraId="600A1A3C" w14:textId="77777777" w:rsidR="00606BAB" w:rsidRPr="00AA19D3" w:rsidRDefault="00606BAB" w:rsidP="00452449">
            <w:pPr>
              <w:spacing w:line="0" w:lineRule="atLeast"/>
            </w:pPr>
            <w:r w:rsidRPr="00AA19D3">
              <w:t>3.3.13</w:t>
            </w:r>
          </w:p>
        </w:tc>
        <w:tc>
          <w:tcPr>
            <w:tcW w:w="1225" w:type="pct"/>
            <w:vAlign w:val="center"/>
          </w:tcPr>
          <w:p w14:paraId="7E9D61AF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  <w:szCs w:val="24"/>
              </w:rPr>
              <w:t>Мониторинг прикладных сервисов</w:t>
            </w:r>
          </w:p>
        </w:tc>
        <w:tc>
          <w:tcPr>
            <w:tcW w:w="432" w:type="pct"/>
          </w:tcPr>
          <w:p w14:paraId="76B97A5F" w14:textId="77777777" w:rsidR="00606BAB" w:rsidRPr="00AA19D3" w:rsidRDefault="00606BAB" w:rsidP="00452449">
            <w:pPr>
              <w:spacing w:line="0" w:lineRule="atLeast"/>
              <w:jc w:val="center"/>
              <w:rPr>
                <w:lang w:val="en-US"/>
              </w:rPr>
            </w:pPr>
            <w:r>
              <w:t>6.3.2</w:t>
            </w:r>
          </w:p>
        </w:tc>
        <w:tc>
          <w:tcPr>
            <w:tcW w:w="598" w:type="pct"/>
          </w:tcPr>
          <w:p w14:paraId="44987BD5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28D374D2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М-8</w:t>
            </w:r>
          </w:p>
          <w:p w14:paraId="533558FB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568" w:type="pct"/>
          </w:tcPr>
          <w:p w14:paraId="40A373F8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59A4C251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06EEB2B4" w14:textId="77777777" w:rsidTr="000760CF">
        <w:trPr>
          <w:trHeight w:val="464"/>
        </w:trPr>
        <w:tc>
          <w:tcPr>
            <w:tcW w:w="255" w:type="pct"/>
          </w:tcPr>
          <w:p w14:paraId="6BB9C419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rPr>
                <w:lang w:val="en-US"/>
              </w:rPr>
              <w:t>51</w:t>
            </w:r>
          </w:p>
        </w:tc>
        <w:tc>
          <w:tcPr>
            <w:tcW w:w="624" w:type="pct"/>
          </w:tcPr>
          <w:p w14:paraId="50A4E2F3" w14:textId="77777777" w:rsidR="00606BAB" w:rsidRPr="00AA19D3" w:rsidRDefault="00606BAB" w:rsidP="00452449">
            <w:pPr>
              <w:spacing w:line="0" w:lineRule="atLeast"/>
            </w:pPr>
            <w:r w:rsidRPr="00AA19D3">
              <w:t>П.,3.3.9</w:t>
            </w:r>
          </w:p>
          <w:p w14:paraId="60A36575" w14:textId="77777777" w:rsidR="00606BAB" w:rsidRPr="00AA19D3" w:rsidRDefault="00606BAB" w:rsidP="00452449">
            <w:pPr>
              <w:spacing w:line="0" w:lineRule="atLeast"/>
            </w:pPr>
            <w:r w:rsidRPr="00AA19D3">
              <w:t>3.3.15</w:t>
            </w:r>
          </w:p>
          <w:p w14:paraId="777829E5" w14:textId="77777777" w:rsidR="00606BAB" w:rsidRPr="00AA19D3" w:rsidRDefault="00606BAB" w:rsidP="00452449">
            <w:pPr>
              <w:spacing w:line="0" w:lineRule="atLeast"/>
            </w:pPr>
          </w:p>
        </w:tc>
        <w:tc>
          <w:tcPr>
            <w:tcW w:w="1225" w:type="pct"/>
            <w:vAlign w:val="center"/>
          </w:tcPr>
          <w:p w14:paraId="57EC21B6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  <w:szCs w:val="24"/>
              </w:rPr>
              <w:t>Возможность добавления своего набора уведомлений (</w:t>
            </w:r>
            <w:proofErr w:type="spellStart"/>
            <w:r>
              <w:rPr>
                <w:color w:val="000000" w:themeColor="text1"/>
                <w:szCs w:val="24"/>
              </w:rPr>
              <w:t>alerts</w:t>
            </w:r>
            <w:proofErr w:type="spellEnd"/>
            <w:r>
              <w:rPr>
                <w:color w:val="000000" w:themeColor="text1"/>
                <w:szCs w:val="24"/>
              </w:rPr>
              <w:t>)</w:t>
            </w:r>
          </w:p>
        </w:tc>
        <w:tc>
          <w:tcPr>
            <w:tcW w:w="432" w:type="pct"/>
          </w:tcPr>
          <w:p w14:paraId="18D63623" w14:textId="77777777" w:rsidR="00606BAB" w:rsidRPr="00AA19D3" w:rsidRDefault="00606BAB" w:rsidP="00452449">
            <w:pPr>
              <w:spacing w:line="0" w:lineRule="atLeast"/>
              <w:jc w:val="center"/>
              <w:rPr>
                <w:lang w:val="en-US"/>
              </w:rPr>
            </w:pPr>
            <w:r>
              <w:t>6.3.2</w:t>
            </w:r>
          </w:p>
        </w:tc>
        <w:tc>
          <w:tcPr>
            <w:tcW w:w="598" w:type="pct"/>
          </w:tcPr>
          <w:p w14:paraId="6CE78938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09882581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М-9 </w:t>
            </w:r>
          </w:p>
          <w:p w14:paraId="47137897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568" w:type="pct"/>
          </w:tcPr>
          <w:p w14:paraId="51061192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70DCEA46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606BAB" w14:paraId="7F060AE2" w14:textId="77777777" w:rsidTr="000760CF">
        <w:trPr>
          <w:trHeight w:val="464"/>
        </w:trPr>
        <w:tc>
          <w:tcPr>
            <w:tcW w:w="255" w:type="pct"/>
          </w:tcPr>
          <w:p w14:paraId="3923F630" w14:textId="77777777" w:rsidR="00606BAB" w:rsidRPr="00AA19D3" w:rsidRDefault="00606BAB" w:rsidP="00452449">
            <w:pPr>
              <w:spacing w:line="0" w:lineRule="atLeast"/>
              <w:rPr>
                <w:lang w:val="en-US"/>
              </w:rPr>
            </w:pPr>
            <w:r w:rsidRPr="00AA19D3">
              <w:rPr>
                <w:lang w:val="en-US"/>
              </w:rPr>
              <w:t>52</w:t>
            </w:r>
          </w:p>
        </w:tc>
        <w:tc>
          <w:tcPr>
            <w:tcW w:w="624" w:type="pct"/>
          </w:tcPr>
          <w:p w14:paraId="33A8513A" w14:textId="77777777" w:rsidR="00606BAB" w:rsidRPr="00AA19D3" w:rsidRDefault="00606BAB" w:rsidP="00452449">
            <w:pPr>
              <w:spacing w:line="0" w:lineRule="atLeast"/>
            </w:pPr>
            <w:r w:rsidRPr="00AA19D3">
              <w:t>П..3.4.1</w:t>
            </w:r>
          </w:p>
          <w:p w14:paraId="5B40E3FA" w14:textId="77777777" w:rsidR="00606BAB" w:rsidRPr="00AA19D3" w:rsidRDefault="00606BAB" w:rsidP="00452449">
            <w:pPr>
              <w:spacing w:line="0" w:lineRule="atLeast"/>
            </w:pPr>
            <w:r w:rsidRPr="00AA19D3">
              <w:t>3.3.15</w:t>
            </w:r>
          </w:p>
        </w:tc>
        <w:tc>
          <w:tcPr>
            <w:tcW w:w="1225" w:type="pct"/>
            <w:vAlign w:val="center"/>
          </w:tcPr>
          <w:p w14:paraId="6376D9B7" w14:textId="77777777" w:rsidR="00606BAB" w:rsidRDefault="00606BAB" w:rsidP="00452449">
            <w:pPr>
              <w:spacing w:line="0" w:lineRule="atLeast"/>
              <w:jc w:val="left"/>
            </w:pPr>
            <w:r>
              <w:rPr>
                <w:color w:val="000000" w:themeColor="text1"/>
                <w:szCs w:val="24"/>
              </w:rPr>
              <w:t xml:space="preserve">Возможность отправки </w:t>
            </w:r>
            <w:r>
              <w:rPr>
                <w:color w:val="000000" w:themeColor="text1"/>
                <w:szCs w:val="24"/>
              </w:rPr>
              <w:lastRenderedPageBreak/>
              <w:t>уведомлений (</w:t>
            </w:r>
            <w:proofErr w:type="spellStart"/>
            <w:r>
              <w:rPr>
                <w:color w:val="000000" w:themeColor="text1"/>
                <w:szCs w:val="24"/>
              </w:rPr>
              <w:t>alerts</w:t>
            </w:r>
            <w:proofErr w:type="spellEnd"/>
            <w:r>
              <w:rPr>
                <w:color w:val="000000" w:themeColor="text1"/>
                <w:szCs w:val="24"/>
              </w:rPr>
              <w:t>) во внешнюю систему</w:t>
            </w:r>
          </w:p>
        </w:tc>
        <w:tc>
          <w:tcPr>
            <w:tcW w:w="432" w:type="pct"/>
          </w:tcPr>
          <w:p w14:paraId="618B30E6" w14:textId="77777777" w:rsidR="00606BAB" w:rsidRPr="00AA19D3" w:rsidRDefault="00606BAB" w:rsidP="00452449">
            <w:pPr>
              <w:spacing w:line="0" w:lineRule="atLeast"/>
              <w:jc w:val="center"/>
              <w:rPr>
                <w:lang w:val="en-US"/>
              </w:rPr>
            </w:pPr>
            <w:r>
              <w:lastRenderedPageBreak/>
              <w:t>6.3.2</w:t>
            </w:r>
          </w:p>
        </w:tc>
        <w:tc>
          <w:tcPr>
            <w:tcW w:w="598" w:type="pct"/>
          </w:tcPr>
          <w:p w14:paraId="33DFC537" w14:textId="77777777" w:rsidR="00606BAB" w:rsidRDefault="00606BAB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2A9DAAC5" w14:textId="77777777" w:rsidR="00606BAB" w:rsidRDefault="00606BAB" w:rsidP="00452449">
            <w:pPr>
              <w:spacing w:line="0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М-10</w:t>
            </w:r>
          </w:p>
        </w:tc>
        <w:tc>
          <w:tcPr>
            <w:tcW w:w="568" w:type="pct"/>
          </w:tcPr>
          <w:p w14:paraId="7DAD0E98" w14:textId="77777777" w:rsidR="00606BAB" w:rsidRDefault="00606BAB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7315E4E9" w14:textId="77777777" w:rsidR="00606BAB" w:rsidRDefault="00606BAB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D53A7D" w14:paraId="34C0A8DC" w14:textId="77777777" w:rsidTr="000760CF">
        <w:trPr>
          <w:trHeight w:val="464"/>
        </w:trPr>
        <w:tc>
          <w:tcPr>
            <w:tcW w:w="255" w:type="pct"/>
          </w:tcPr>
          <w:p w14:paraId="02D5B6FB" w14:textId="5C5AD787" w:rsidR="00D53A7D" w:rsidRPr="00893E68" w:rsidRDefault="00D53A7D" w:rsidP="00452449">
            <w:pPr>
              <w:spacing w:line="0" w:lineRule="atLeast"/>
              <w:rPr>
                <w:lang w:val="ru-UA"/>
              </w:rPr>
            </w:pPr>
            <w:r>
              <w:rPr>
                <w:lang w:val="ru-UA"/>
              </w:rPr>
              <w:t>53</w:t>
            </w:r>
          </w:p>
        </w:tc>
        <w:tc>
          <w:tcPr>
            <w:tcW w:w="624" w:type="pct"/>
          </w:tcPr>
          <w:p w14:paraId="5BD97CF8" w14:textId="0B720C01" w:rsidR="00D53A7D" w:rsidRPr="00893E68" w:rsidRDefault="00D53A7D" w:rsidP="00452449">
            <w:pPr>
              <w:spacing w:line="0" w:lineRule="atLeast"/>
              <w:rPr>
                <w:lang w:val="ru-UA"/>
              </w:rPr>
            </w:pPr>
            <w:r>
              <w:rPr>
                <w:lang w:val="ru-UA"/>
              </w:rPr>
              <w:t>П. 3.5.5</w:t>
            </w:r>
          </w:p>
        </w:tc>
        <w:tc>
          <w:tcPr>
            <w:tcW w:w="1225" w:type="pct"/>
            <w:vAlign w:val="center"/>
          </w:tcPr>
          <w:p w14:paraId="419C225E" w14:textId="0BF57AA3" w:rsidR="00D53A7D" w:rsidRDefault="00030615" w:rsidP="00452449">
            <w:pPr>
              <w:spacing w:line="0" w:lineRule="atLeast"/>
              <w:jc w:val="left"/>
              <w:rPr>
                <w:color w:val="000000" w:themeColor="text1"/>
                <w:szCs w:val="24"/>
              </w:rPr>
            </w:pPr>
            <w:r>
              <w:rPr>
                <w:color w:val="000000"/>
                <w:szCs w:val="24"/>
              </w:rPr>
              <w:t>Уведомление о наличии новой версии</w:t>
            </w:r>
          </w:p>
        </w:tc>
        <w:tc>
          <w:tcPr>
            <w:tcW w:w="432" w:type="pct"/>
          </w:tcPr>
          <w:p w14:paraId="1DDF4CB0" w14:textId="102A99BC" w:rsidR="00D53A7D" w:rsidRPr="00893E68" w:rsidRDefault="00D53A7D" w:rsidP="00452449">
            <w:pPr>
              <w:spacing w:line="0" w:lineRule="atLeast"/>
              <w:jc w:val="center"/>
              <w:rPr>
                <w:lang w:val="ru-UA"/>
              </w:rPr>
            </w:pPr>
            <w:r>
              <w:rPr>
                <w:lang w:val="ru-UA"/>
              </w:rPr>
              <w:t>6.1.2</w:t>
            </w:r>
          </w:p>
        </w:tc>
        <w:tc>
          <w:tcPr>
            <w:tcW w:w="598" w:type="pct"/>
          </w:tcPr>
          <w:p w14:paraId="1A8DBBEE" w14:textId="6E42C508" w:rsidR="00D53A7D" w:rsidRDefault="00D53A7D" w:rsidP="00452449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4A6F5195" w14:textId="32AF7C43" w:rsidR="00D53A7D" w:rsidRPr="00893E68" w:rsidRDefault="00D53A7D" w:rsidP="00452449">
            <w:pPr>
              <w:spacing w:line="0" w:lineRule="atLeast"/>
              <w:jc w:val="center"/>
              <w:rPr>
                <w:color w:val="000000" w:themeColor="text1"/>
                <w:szCs w:val="24"/>
                <w:lang w:val="ru-UA"/>
              </w:rPr>
            </w:pPr>
            <w:r>
              <w:rPr>
                <w:color w:val="000000" w:themeColor="text1"/>
                <w:szCs w:val="24"/>
                <w:lang w:val="ru-UA"/>
              </w:rPr>
              <w:t>Ф-16</w:t>
            </w:r>
          </w:p>
        </w:tc>
        <w:tc>
          <w:tcPr>
            <w:tcW w:w="568" w:type="pct"/>
          </w:tcPr>
          <w:p w14:paraId="2B999CD8" w14:textId="3977291D" w:rsidR="00D53A7D" w:rsidRDefault="00D53A7D" w:rsidP="00452449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3F22CA88" w14:textId="77777777" w:rsidR="00D53A7D" w:rsidRDefault="00D53A7D" w:rsidP="00452449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D53A7D" w14:paraId="3B925220" w14:textId="77777777" w:rsidTr="000760CF">
        <w:trPr>
          <w:trHeight w:val="464"/>
        </w:trPr>
        <w:tc>
          <w:tcPr>
            <w:tcW w:w="255" w:type="pct"/>
          </w:tcPr>
          <w:p w14:paraId="5E1AD783" w14:textId="0EBD7A0D" w:rsidR="00D53A7D" w:rsidRPr="00893E68" w:rsidRDefault="00D53A7D" w:rsidP="00D53A7D">
            <w:pPr>
              <w:spacing w:line="0" w:lineRule="atLeast"/>
              <w:rPr>
                <w:lang w:val="ru-UA"/>
              </w:rPr>
            </w:pPr>
            <w:r>
              <w:rPr>
                <w:lang w:val="ru-UA"/>
              </w:rPr>
              <w:t>54</w:t>
            </w:r>
          </w:p>
        </w:tc>
        <w:tc>
          <w:tcPr>
            <w:tcW w:w="624" w:type="pct"/>
          </w:tcPr>
          <w:p w14:paraId="46CAA364" w14:textId="10EF2F30" w:rsidR="00D53A7D" w:rsidRPr="00AA19D3" w:rsidRDefault="00D53A7D" w:rsidP="00D53A7D">
            <w:pPr>
              <w:spacing w:line="0" w:lineRule="atLeast"/>
            </w:pPr>
            <w:r w:rsidRPr="00452449">
              <w:rPr>
                <w:color w:val="000000" w:themeColor="text1"/>
              </w:rPr>
              <w:t>П.</w:t>
            </w:r>
            <w:r>
              <w:rPr>
                <w:color w:val="000000" w:themeColor="text1"/>
              </w:rPr>
              <w:t xml:space="preserve"> </w:t>
            </w:r>
            <w:r w:rsidRPr="00452449">
              <w:rPr>
                <w:color w:val="000000" w:themeColor="text1"/>
              </w:rPr>
              <w:t>3.3.2</w:t>
            </w:r>
          </w:p>
        </w:tc>
        <w:tc>
          <w:tcPr>
            <w:tcW w:w="1225" w:type="pct"/>
            <w:vAlign w:val="center"/>
          </w:tcPr>
          <w:p w14:paraId="66EB1542" w14:textId="0DF743FA" w:rsidR="00D53A7D" w:rsidRDefault="00030615" w:rsidP="00D53A7D">
            <w:pPr>
              <w:spacing w:line="0" w:lineRule="atLeast"/>
              <w:jc w:val="left"/>
              <w:rPr>
                <w:color w:val="000000" w:themeColor="text1"/>
                <w:szCs w:val="24"/>
              </w:rPr>
            </w:pPr>
            <w:r w:rsidRPr="004874D6">
              <w:rPr>
                <w:color w:val="000000" w:themeColor="text1"/>
              </w:rPr>
              <w:t>Администрирование Платформы с использованием веб-интерфейса, интерфейса командной строки (CLI) и API.</w:t>
            </w:r>
          </w:p>
        </w:tc>
        <w:tc>
          <w:tcPr>
            <w:tcW w:w="432" w:type="pct"/>
          </w:tcPr>
          <w:p w14:paraId="639B6E53" w14:textId="01757D43" w:rsidR="00D53A7D" w:rsidRPr="00834A9C" w:rsidRDefault="00D53A7D" w:rsidP="00D53A7D">
            <w:pPr>
              <w:spacing w:line="0" w:lineRule="atLeast"/>
              <w:jc w:val="center"/>
            </w:pPr>
            <w:r>
              <w:rPr>
                <w:lang w:val="ru-UA"/>
              </w:rPr>
              <w:t>6.1.2</w:t>
            </w:r>
            <w:del w:id="80" w:author="Elena Borisenok" w:date="2024-12-06T12:32:00Z">
              <w:r w:rsidR="00834A9C" w:rsidDel="000760CF">
                <w:delText>, 6.2.2</w:delText>
              </w:r>
            </w:del>
          </w:p>
        </w:tc>
        <w:tc>
          <w:tcPr>
            <w:tcW w:w="598" w:type="pct"/>
          </w:tcPr>
          <w:p w14:paraId="5CE44ED3" w14:textId="3CC8A37A" w:rsidR="00D53A7D" w:rsidRDefault="00D53A7D" w:rsidP="00D53A7D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3DDEBB33" w14:textId="77777777" w:rsidR="00BC0755" w:rsidRDefault="00D53A7D" w:rsidP="00D53A7D">
            <w:pPr>
              <w:spacing w:line="0" w:lineRule="atLeast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ru-UA"/>
              </w:rPr>
              <w:t>Ф-17</w:t>
            </w:r>
            <w:del w:id="81" w:author="Elena Borisenok" w:date="2024-12-06T12:32:00Z">
              <w:r w:rsidR="00723032" w:rsidDel="000760CF">
                <w:rPr>
                  <w:color w:val="000000" w:themeColor="text1"/>
                  <w:szCs w:val="24"/>
                </w:rPr>
                <w:delText>,</w:delText>
              </w:r>
            </w:del>
            <w:r w:rsidR="00723032">
              <w:rPr>
                <w:color w:val="000000" w:themeColor="text1"/>
                <w:szCs w:val="24"/>
              </w:rPr>
              <w:t xml:space="preserve"> </w:t>
            </w:r>
          </w:p>
          <w:p w14:paraId="3DB0EB57" w14:textId="4217BEE1" w:rsidR="00D53A7D" w:rsidRPr="00723032" w:rsidRDefault="00723032">
            <w:pPr>
              <w:spacing w:line="0" w:lineRule="atLeast"/>
              <w:rPr>
                <w:color w:val="000000" w:themeColor="text1"/>
                <w:szCs w:val="24"/>
              </w:rPr>
              <w:pPrChange w:id="82" w:author="Elena Borisenok" w:date="2024-12-06T12:32:00Z">
                <w:pPr>
                  <w:spacing w:line="0" w:lineRule="atLeast"/>
                  <w:jc w:val="center"/>
                </w:pPr>
              </w:pPrChange>
            </w:pPr>
            <w:del w:id="83" w:author="Elena Borisenok" w:date="2024-12-06T12:32:00Z">
              <w:r w:rsidDel="000760CF">
                <w:rPr>
                  <w:color w:val="000000" w:themeColor="text1"/>
                  <w:szCs w:val="24"/>
                </w:rPr>
                <w:delText>Б-21</w:delText>
              </w:r>
            </w:del>
          </w:p>
        </w:tc>
        <w:tc>
          <w:tcPr>
            <w:tcW w:w="568" w:type="pct"/>
          </w:tcPr>
          <w:p w14:paraId="474137A8" w14:textId="4D57E418" w:rsidR="00D53A7D" w:rsidRDefault="00D53A7D" w:rsidP="00D53A7D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2C00F3B6" w14:textId="77777777" w:rsidR="00D53A7D" w:rsidRDefault="00D53A7D" w:rsidP="00D53A7D">
            <w:pPr>
              <w:spacing w:line="0" w:lineRule="atLeast"/>
              <w:jc w:val="center"/>
              <w:rPr>
                <w:color w:val="0070C0"/>
              </w:rPr>
            </w:pPr>
          </w:p>
        </w:tc>
      </w:tr>
      <w:tr w:rsidR="00EE7008" w14:paraId="0D8BF46E" w14:textId="77777777" w:rsidTr="000760CF">
        <w:trPr>
          <w:trHeight w:val="464"/>
        </w:trPr>
        <w:tc>
          <w:tcPr>
            <w:tcW w:w="255" w:type="pct"/>
          </w:tcPr>
          <w:p w14:paraId="20A12DA0" w14:textId="6B31E927" w:rsidR="00EE7008" w:rsidRPr="00893E68" w:rsidRDefault="00EE7008" w:rsidP="00D53A7D">
            <w:pPr>
              <w:spacing w:line="0" w:lineRule="atLeast"/>
            </w:pPr>
            <w:r>
              <w:t>55</w:t>
            </w:r>
          </w:p>
        </w:tc>
        <w:tc>
          <w:tcPr>
            <w:tcW w:w="624" w:type="pct"/>
          </w:tcPr>
          <w:p w14:paraId="62600639" w14:textId="287C24B7" w:rsidR="00EE7008" w:rsidRPr="00452449" w:rsidRDefault="00EE7008" w:rsidP="00D53A7D">
            <w:pPr>
              <w:spacing w:line="0" w:lineRule="atLeast"/>
              <w:rPr>
                <w:color w:val="000000" w:themeColor="text1"/>
              </w:rPr>
            </w:pPr>
            <w:r w:rsidRPr="00A13CD8">
              <w:rPr>
                <w:color w:val="000000" w:themeColor="text1"/>
                <w:szCs w:val="24"/>
                <w:lang w:val="en-US"/>
              </w:rPr>
              <w:t>П.</w:t>
            </w:r>
            <w:r>
              <w:rPr>
                <w:color w:val="000000" w:themeColor="text1"/>
                <w:szCs w:val="24"/>
              </w:rPr>
              <w:t xml:space="preserve"> </w:t>
            </w:r>
            <w:r w:rsidRPr="00FA49A6">
              <w:rPr>
                <w:color w:val="000000" w:themeColor="text1"/>
                <w:szCs w:val="24"/>
                <w:lang w:val="en-US"/>
              </w:rPr>
              <w:t>3.3.17</w:t>
            </w:r>
          </w:p>
        </w:tc>
        <w:tc>
          <w:tcPr>
            <w:tcW w:w="1225" w:type="pct"/>
            <w:vAlign w:val="center"/>
          </w:tcPr>
          <w:p w14:paraId="18DBB444" w14:textId="6FD37C3E" w:rsidR="00EE7008" w:rsidRPr="004874D6" w:rsidRDefault="00EE7008" w:rsidP="00D53A7D">
            <w:pPr>
              <w:spacing w:line="0" w:lineRule="atLeast"/>
              <w:jc w:val="left"/>
              <w:rPr>
                <w:color w:val="000000" w:themeColor="text1"/>
              </w:rPr>
            </w:pPr>
            <w:r w:rsidRPr="00FA49A6">
              <w:rPr>
                <w:color w:val="000000" w:themeColor="text1"/>
                <w:szCs w:val="24"/>
              </w:rPr>
              <w:t>Агрегация доступности компонентов кластера</w:t>
            </w:r>
          </w:p>
        </w:tc>
        <w:tc>
          <w:tcPr>
            <w:tcW w:w="432" w:type="pct"/>
          </w:tcPr>
          <w:p w14:paraId="3F9F5C56" w14:textId="0707AB1B" w:rsidR="00EE7008" w:rsidRDefault="00EE7008" w:rsidP="00D53A7D">
            <w:pPr>
              <w:spacing w:line="0" w:lineRule="atLeast"/>
              <w:jc w:val="center"/>
              <w:rPr>
                <w:lang w:val="ru-UA"/>
              </w:rPr>
            </w:pPr>
            <w:r>
              <w:t>6.3.2</w:t>
            </w:r>
          </w:p>
        </w:tc>
        <w:tc>
          <w:tcPr>
            <w:tcW w:w="598" w:type="pct"/>
          </w:tcPr>
          <w:p w14:paraId="5FA61B98" w14:textId="1DD45B5C" w:rsidR="00EE7008" w:rsidRDefault="00EE7008" w:rsidP="00D53A7D">
            <w:pPr>
              <w:spacing w:line="0" w:lineRule="atLeast"/>
              <w:jc w:val="center"/>
            </w:pPr>
            <w:r>
              <w:t>Высокий</w:t>
            </w:r>
          </w:p>
        </w:tc>
        <w:tc>
          <w:tcPr>
            <w:tcW w:w="535" w:type="pct"/>
          </w:tcPr>
          <w:p w14:paraId="027D7395" w14:textId="678BF1CB" w:rsidR="00EE7008" w:rsidRPr="00893E68" w:rsidRDefault="00EE7008" w:rsidP="00D53A7D">
            <w:pPr>
              <w:spacing w:line="0" w:lineRule="atLeast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М-11</w:t>
            </w:r>
          </w:p>
        </w:tc>
        <w:tc>
          <w:tcPr>
            <w:tcW w:w="568" w:type="pct"/>
          </w:tcPr>
          <w:p w14:paraId="21C7DB0B" w14:textId="46017FA8" w:rsidR="00EE7008" w:rsidRDefault="00EE7008" w:rsidP="00D53A7D">
            <w:pPr>
              <w:spacing w:line="0" w:lineRule="atLeast"/>
              <w:jc w:val="center"/>
            </w:pPr>
            <w:r>
              <w:t>Успешен</w:t>
            </w:r>
          </w:p>
        </w:tc>
        <w:tc>
          <w:tcPr>
            <w:tcW w:w="763" w:type="pct"/>
          </w:tcPr>
          <w:p w14:paraId="0B2B0C85" w14:textId="77777777" w:rsidR="00EE7008" w:rsidRDefault="00EE7008" w:rsidP="00D53A7D">
            <w:pPr>
              <w:spacing w:line="0" w:lineRule="atLeast"/>
              <w:jc w:val="center"/>
              <w:rPr>
                <w:color w:val="0070C0"/>
              </w:rPr>
            </w:pPr>
          </w:p>
        </w:tc>
      </w:tr>
    </w:tbl>
    <w:p w14:paraId="7C620D35" w14:textId="77777777" w:rsidR="00606BAB" w:rsidRPr="006200B1" w:rsidRDefault="00606BAB" w:rsidP="006200B1">
      <w:pPr>
        <w:rPr>
          <w:lang w:eastAsia="en-US"/>
        </w:rPr>
      </w:pPr>
    </w:p>
    <w:p w14:paraId="49BC947E" w14:textId="77777777" w:rsidR="00A13C8B" w:rsidRDefault="00000000">
      <w:pPr>
        <w:pStyle w:val="2"/>
      </w:pPr>
      <w:bookmarkStart w:id="84" w:name="_Toc414270417"/>
      <w:bookmarkStart w:id="85" w:name="_Toc182819877"/>
      <w:r>
        <w:t>Суммарные результаты</w:t>
      </w:r>
      <w:bookmarkEnd w:id="84"/>
      <w:bookmarkEnd w:id="85"/>
    </w:p>
    <w:p w14:paraId="62998D19" w14:textId="77777777" w:rsidR="00A13C8B" w:rsidRDefault="00000000">
      <w:pPr>
        <w:spacing w:before="120" w:after="120"/>
        <w:ind w:firstLine="709"/>
      </w:pPr>
      <w:bookmarkStart w:id="86" w:name="_Toc414270418"/>
      <w:r>
        <w:t>Выполненные тесты</w:t>
      </w:r>
      <w:bookmarkEnd w:id="86"/>
      <w:r>
        <w:t>:</w:t>
      </w:r>
    </w:p>
    <w:tbl>
      <w:tblPr>
        <w:tblW w:w="8398" w:type="dxa"/>
        <w:tblInd w:w="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2343"/>
        <w:gridCol w:w="2504"/>
        <w:gridCol w:w="1878"/>
      </w:tblGrid>
      <w:tr w:rsidR="00A13C8B" w14:paraId="60CB7083" w14:textId="77777777">
        <w:trPr>
          <w:cantSplit/>
          <w:trHeight w:val="474"/>
        </w:trPr>
        <w:tc>
          <w:tcPr>
            <w:tcW w:w="1673" w:type="dxa"/>
            <w:shd w:val="clear" w:color="auto" w:fill="D9D9D9"/>
          </w:tcPr>
          <w:p w14:paraId="37C6E46E" w14:textId="77777777" w:rsidR="00A13C8B" w:rsidRDefault="00000000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Результат теста</w:t>
            </w:r>
          </w:p>
        </w:tc>
        <w:tc>
          <w:tcPr>
            <w:tcW w:w="2343" w:type="dxa"/>
            <w:shd w:val="clear" w:color="auto" w:fill="D9D9D9"/>
          </w:tcPr>
          <w:p w14:paraId="64361C76" w14:textId="77777777" w:rsidR="00A13C8B" w:rsidRDefault="00000000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Проверки высокого приоритета (количество)</w:t>
            </w:r>
          </w:p>
        </w:tc>
        <w:tc>
          <w:tcPr>
            <w:tcW w:w="2504" w:type="dxa"/>
            <w:shd w:val="clear" w:color="auto" w:fill="D9D9D9"/>
          </w:tcPr>
          <w:p w14:paraId="0AEEC62B" w14:textId="77777777" w:rsidR="00A13C8B" w:rsidRDefault="00000000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Проверки среднего приоритета (количество)</w:t>
            </w:r>
          </w:p>
        </w:tc>
        <w:tc>
          <w:tcPr>
            <w:tcW w:w="1878" w:type="dxa"/>
            <w:shd w:val="clear" w:color="auto" w:fill="D9D9D9"/>
          </w:tcPr>
          <w:p w14:paraId="0535174C" w14:textId="77777777" w:rsidR="00A13C8B" w:rsidRDefault="00000000">
            <w:pPr>
              <w:spacing w:line="0" w:lineRule="atLeast"/>
              <w:jc w:val="center"/>
              <w:rPr>
                <w:color w:val="000000"/>
              </w:rPr>
            </w:pPr>
            <w:r>
              <w:rPr>
                <w:b/>
              </w:rPr>
              <w:t>Проверки низкого приоритета (количество)</w:t>
            </w:r>
          </w:p>
        </w:tc>
      </w:tr>
      <w:tr w:rsidR="00A13C8B" w14:paraId="120D3E7D" w14:textId="77777777">
        <w:trPr>
          <w:trHeight w:val="342"/>
        </w:trPr>
        <w:tc>
          <w:tcPr>
            <w:tcW w:w="1673" w:type="dxa"/>
          </w:tcPr>
          <w:p w14:paraId="77A82A60" w14:textId="77777777" w:rsidR="00A13C8B" w:rsidRDefault="00000000">
            <w:pPr>
              <w:spacing w:line="0" w:lineRule="atLeast"/>
            </w:pPr>
            <w:r>
              <w:t>Успешен</w:t>
            </w:r>
          </w:p>
        </w:tc>
        <w:tc>
          <w:tcPr>
            <w:tcW w:w="2343" w:type="dxa"/>
          </w:tcPr>
          <w:p w14:paraId="096EAE72" w14:textId="5E1079F1" w:rsidR="00A13C8B" w:rsidRPr="00E42298" w:rsidRDefault="00C8234A">
            <w:pPr>
              <w:spacing w:line="0" w:lineRule="atLeast"/>
              <w:jc w:val="center"/>
            </w:pPr>
            <w:r>
              <w:t>40</w:t>
            </w:r>
          </w:p>
        </w:tc>
        <w:tc>
          <w:tcPr>
            <w:tcW w:w="2504" w:type="dxa"/>
          </w:tcPr>
          <w:p w14:paraId="762711C5" w14:textId="3923093D" w:rsidR="00A13C8B" w:rsidRDefault="000E07E3">
            <w:pPr>
              <w:spacing w:line="0" w:lineRule="atLeast"/>
              <w:jc w:val="center"/>
            </w:pPr>
            <w:r>
              <w:t>5</w:t>
            </w:r>
          </w:p>
        </w:tc>
        <w:tc>
          <w:tcPr>
            <w:tcW w:w="1878" w:type="dxa"/>
          </w:tcPr>
          <w:p w14:paraId="53E1A1E9" w14:textId="77777777" w:rsidR="00A13C8B" w:rsidRDefault="00000000">
            <w:pPr>
              <w:spacing w:line="0" w:lineRule="atLeast"/>
              <w:jc w:val="center"/>
            </w:pPr>
            <w:r>
              <w:t>10</w:t>
            </w:r>
          </w:p>
        </w:tc>
      </w:tr>
      <w:tr w:rsidR="00A13C8B" w14:paraId="7E06308A" w14:textId="77777777">
        <w:trPr>
          <w:trHeight w:val="342"/>
        </w:trPr>
        <w:tc>
          <w:tcPr>
            <w:tcW w:w="1673" w:type="dxa"/>
          </w:tcPr>
          <w:p w14:paraId="212308E5" w14:textId="77777777" w:rsidR="00A13C8B" w:rsidRDefault="00000000">
            <w:pPr>
              <w:spacing w:line="0" w:lineRule="atLeast"/>
              <w:rPr>
                <w:lang w:val="en-US"/>
              </w:rPr>
            </w:pPr>
            <w:r>
              <w:t>Провален</w:t>
            </w:r>
          </w:p>
        </w:tc>
        <w:tc>
          <w:tcPr>
            <w:tcW w:w="2343" w:type="dxa"/>
          </w:tcPr>
          <w:p w14:paraId="5818F79B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  <w:tc>
          <w:tcPr>
            <w:tcW w:w="2504" w:type="dxa"/>
          </w:tcPr>
          <w:p w14:paraId="50DFDAE9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  <w:tc>
          <w:tcPr>
            <w:tcW w:w="1878" w:type="dxa"/>
          </w:tcPr>
          <w:p w14:paraId="36DE022C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</w:tr>
      <w:tr w:rsidR="00A13C8B" w14:paraId="422242BA" w14:textId="77777777">
        <w:trPr>
          <w:trHeight w:val="342"/>
        </w:trPr>
        <w:tc>
          <w:tcPr>
            <w:tcW w:w="1673" w:type="dxa"/>
            <w:tcBorders>
              <w:bottom w:val="single" w:sz="4" w:space="0" w:color="auto"/>
            </w:tcBorders>
          </w:tcPr>
          <w:p w14:paraId="4E81272D" w14:textId="77777777" w:rsidR="00A13C8B" w:rsidRDefault="00000000">
            <w:pPr>
              <w:spacing w:line="0" w:lineRule="atLeast"/>
            </w:pPr>
            <w:r>
              <w:t>Заблокирован</w:t>
            </w:r>
          </w:p>
        </w:tc>
        <w:tc>
          <w:tcPr>
            <w:tcW w:w="2343" w:type="dxa"/>
          </w:tcPr>
          <w:p w14:paraId="4BC8CBBA" w14:textId="77777777" w:rsidR="00A13C8B" w:rsidRDefault="00000000">
            <w:pPr>
              <w:spacing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04" w:type="dxa"/>
          </w:tcPr>
          <w:p w14:paraId="713C8B5D" w14:textId="77777777" w:rsidR="00A13C8B" w:rsidRDefault="00000000">
            <w:pPr>
              <w:spacing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8" w:type="dxa"/>
          </w:tcPr>
          <w:p w14:paraId="3ABB6519" w14:textId="77777777" w:rsidR="00A13C8B" w:rsidRDefault="00000000">
            <w:pPr>
              <w:spacing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13C8B" w14:paraId="49729D78" w14:textId="77777777">
        <w:trPr>
          <w:trHeight w:val="342"/>
        </w:trPr>
        <w:tc>
          <w:tcPr>
            <w:tcW w:w="1673" w:type="dxa"/>
            <w:tcBorders>
              <w:bottom w:val="single" w:sz="4" w:space="0" w:color="auto"/>
            </w:tcBorders>
          </w:tcPr>
          <w:p w14:paraId="3766C0D3" w14:textId="77777777" w:rsidR="00A13C8B" w:rsidRDefault="00000000">
            <w:pPr>
              <w:spacing w:line="0" w:lineRule="atLeast"/>
              <w:rPr>
                <w:lang w:val="en-US"/>
              </w:rPr>
            </w:pPr>
            <w:r>
              <w:t>Пропущен</w:t>
            </w:r>
          </w:p>
        </w:tc>
        <w:tc>
          <w:tcPr>
            <w:tcW w:w="2343" w:type="dxa"/>
          </w:tcPr>
          <w:p w14:paraId="7C001DAA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  <w:tc>
          <w:tcPr>
            <w:tcW w:w="2504" w:type="dxa"/>
          </w:tcPr>
          <w:p w14:paraId="2B7EF9BF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  <w:tc>
          <w:tcPr>
            <w:tcW w:w="1878" w:type="dxa"/>
          </w:tcPr>
          <w:p w14:paraId="413FD8F2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</w:tr>
      <w:tr w:rsidR="00A13C8B" w14:paraId="6DC01FE9" w14:textId="77777777">
        <w:trPr>
          <w:trHeight w:val="232"/>
        </w:trPr>
        <w:tc>
          <w:tcPr>
            <w:tcW w:w="1673" w:type="dxa"/>
            <w:shd w:val="clear" w:color="auto" w:fill="D9D9D9"/>
          </w:tcPr>
          <w:p w14:paraId="4D0FF177" w14:textId="77777777" w:rsidR="00A13C8B" w:rsidRDefault="00000000">
            <w:pPr>
              <w:spacing w:line="0" w:lineRule="atLeas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2343" w:type="dxa"/>
          </w:tcPr>
          <w:p w14:paraId="77AF3925" w14:textId="10263836" w:rsidR="00A13C8B" w:rsidRPr="00E42298" w:rsidRDefault="00C8234A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2504" w:type="dxa"/>
          </w:tcPr>
          <w:p w14:paraId="18303542" w14:textId="25473B4C" w:rsidR="00A13C8B" w:rsidRDefault="000E07E3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78" w:type="dxa"/>
          </w:tcPr>
          <w:p w14:paraId="0C77DF59" w14:textId="77777777" w:rsidR="00A13C8B" w:rsidRDefault="00000000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7E9531E4" w14:textId="77777777" w:rsidR="00A13C8B" w:rsidRDefault="00A13C8B">
      <w:bookmarkStart w:id="87" w:name="_Toc414270419"/>
    </w:p>
    <w:p w14:paraId="3CA7E899" w14:textId="77777777" w:rsidR="00A13C8B" w:rsidRDefault="00000000">
      <w:pPr>
        <w:spacing w:before="120" w:after="120"/>
      </w:pPr>
      <w:r>
        <w:br w:type="page" w:clear="all"/>
      </w:r>
      <w:r>
        <w:lastRenderedPageBreak/>
        <w:t>Обнаруженные ошибки</w:t>
      </w:r>
      <w:bookmarkEnd w:id="87"/>
      <w:r>
        <w:t>:</w:t>
      </w:r>
    </w:p>
    <w:tbl>
      <w:tblPr>
        <w:tblW w:w="7513" w:type="dxa"/>
        <w:tblInd w:w="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3"/>
        <w:gridCol w:w="1956"/>
        <w:gridCol w:w="1701"/>
        <w:gridCol w:w="1843"/>
      </w:tblGrid>
      <w:tr w:rsidR="00A13C8B" w14:paraId="0D05E843" w14:textId="77777777">
        <w:trPr>
          <w:cantSplit/>
          <w:trHeight w:val="450"/>
        </w:trPr>
        <w:tc>
          <w:tcPr>
            <w:tcW w:w="2013" w:type="dxa"/>
            <w:shd w:val="clear" w:color="auto" w:fill="D9D9D9"/>
          </w:tcPr>
          <w:p w14:paraId="1092F74C" w14:textId="77777777" w:rsidR="00A13C8B" w:rsidRDefault="00000000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1956" w:type="dxa"/>
            <w:shd w:val="clear" w:color="auto" w:fill="D9D9D9"/>
          </w:tcPr>
          <w:p w14:paraId="7125DD8C" w14:textId="77777777" w:rsidR="00A13C8B" w:rsidRDefault="00000000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Открытые ошибки</w:t>
            </w:r>
          </w:p>
          <w:p w14:paraId="54B133E0" w14:textId="77777777" w:rsidR="00A13C8B" w:rsidRDefault="00000000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 xml:space="preserve">(количество) </w:t>
            </w:r>
          </w:p>
        </w:tc>
        <w:tc>
          <w:tcPr>
            <w:tcW w:w="1701" w:type="dxa"/>
            <w:shd w:val="clear" w:color="auto" w:fill="D9D9D9"/>
          </w:tcPr>
          <w:p w14:paraId="2D20077F" w14:textId="77777777" w:rsidR="00A13C8B" w:rsidRDefault="00000000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Закрытые ошибки</w:t>
            </w:r>
          </w:p>
          <w:p w14:paraId="40CC54ED" w14:textId="77777777" w:rsidR="00A13C8B" w:rsidRDefault="00000000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(количество)</w:t>
            </w:r>
          </w:p>
        </w:tc>
        <w:tc>
          <w:tcPr>
            <w:tcW w:w="1843" w:type="dxa"/>
            <w:shd w:val="clear" w:color="auto" w:fill="D9D9D9"/>
          </w:tcPr>
          <w:p w14:paraId="79E2CE01" w14:textId="77777777" w:rsidR="00A13C8B" w:rsidRDefault="00000000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Общее количество ошибок</w:t>
            </w:r>
          </w:p>
        </w:tc>
      </w:tr>
      <w:tr w:rsidR="00A13C8B" w14:paraId="28AE6F99" w14:textId="77777777">
        <w:tc>
          <w:tcPr>
            <w:tcW w:w="2013" w:type="dxa"/>
            <w:vAlign w:val="center"/>
          </w:tcPr>
          <w:p w14:paraId="36AC1B65" w14:textId="77777777" w:rsidR="00A13C8B" w:rsidRDefault="00000000">
            <w:pPr>
              <w:spacing w:line="0" w:lineRule="atLeast"/>
            </w:pPr>
            <w:r>
              <w:t>Блокирующий</w:t>
            </w:r>
          </w:p>
        </w:tc>
        <w:tc>
          <w:tcPr>
            <w:tcW w:w="1956" w:type="dxa"/>
          </w:tcPr>
          <w:p w14:paraId="03A3CF5B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3E568B7C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  <w:tc>
          <w:tcPr>
            <w:tcW w:w="1843" w:type="dxa"/>
          </w:tcPr>
          <w:p w14:paraId="1931DB15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</w:tr>
      <w:tr w:rsidR="00A13C8B" w14:paraId="00924CA6" w14:textId="77777777">
        <w:tc>
          <w:tcPr>
            <w:tcW w:w="2013" w:type="dxa"/>
            <w:vAlign w:val="center"/>
          </w:tcPr>
          <w:p w14:paraId="46FC188C" w14:textId="77777777" w:rsidR="00A13C8B" w:rsidRDefault="00000000">
            <w:pPr>
              <w:spacing w:line="0" w:lineRule="atLeast"/>
            </w:pPr>
            <w:r>
              <w:t>Критичный</w:t>
            </w:r>
          </w:p>
        </w:tc>
        <w:tc>
          <w:tcPr>
            <w:tcW w:w="1956" w:type="dxa"/>
          </w:tcPr>
          <w:p w14:paraId="50469624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3EFAB068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  <w:tc>
          <w:tcPr>
            <w:tcW w:w="1843" w:type="dxa"/>
          </w:tcPr>
          <w:p w14:paraId="324E4AA4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</w:tr>
      <w:tr w:rsidR="00A13C8B" w14:paraId="254CE1BE" w14:textId="77777777">
        <w:tc>
          <w:tcPr>
            <w:tcW w:w="2013" w:type="dxa"/>
          </w:tcPr>
          <w:p w14:paraId="07933255" w14:textId="77777777" w:rsidR="00A13C8B" w:rsidRDefault="00000000">
            <w:pPr>
              <w:spacing w:line="0" w:lineRule="atLeast"/>
            </w:pPr>
            <w:r>
              <w:t>Высокий</w:t>
            </w:r>
          </w:p>
        </w:tc>
        <w:tc>
          <w:tcPr>
            <w:tcW w:w="1956" w:type="dxa"/>
          </w:tcPr>
          <w:p w14:paraId="34FE98EF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263DD4B1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  <w:tc>
          <w:tcPr>
            <w:tcW w:w="1843" w:type="dxa"/>
          </w:tcPr>
          <w:p w14:paraId="2D154D8D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</w:tr>
      <w:tr w:rsidR="00A13C8B" w14:paraId="360AC131" w14:textId="77777777">
        <w:tc>
          <w:tcPr>
            <w:tcW w:w="2013" w:type="dxa"/>
            <w:tcBorders>
              <w:bottom w:val="single" w:sz="4" w:space="0" w:color="auto"/>
            </w:tcBorders>
          </w:tcPr>
          <w:p w14:paraId="117D0B1C" w14:textId="77777777" w:rsidR="00A13C8B" w:rsidRDefault="00000000">
            <w:pPr>
              <w:spacing w:line="0" w:lineRule="atLeast"/>
            </w:pPr>
            <w:r>
              <w:t>Средний</w:t>
            </w:r>
          </w:p>
        </w:tc>
        <w:tc>
          <w:tcPr>
            <w:tcW w:w="1956" w:type="dxa"/>
          </w:tcPr>
          <w:p w14:paraId="051FDB2C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3227E656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  <w:tc>
          <w:tcPr>
            <w:tcW w:w="1843" w:type="dxa"/>
          </w:tcPr>
          <w:p w14:paraId="3FBC4E0B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</w:tr>
      <w:tr w:rsidR="00A13C8B" w14:paraId="1A83A7B7" w14:textId="77777777">
        <w:tc>
          <w:tcPr>
            <w:tcW w:w="2013" w:type="dxa"/>
            <w:tcBorders>
              <w:bottom w:val="single" w:sz="4" w:space="0" w:color="auto"/>
            </w:tcBorders>
          </w:tcPr>
          <w:p w14:paraId="55A25801" w14:textId="77777777" w:rsidR="00A13C8B" w:rsidRDefault="00000000">
            <w:pPr>
              <w:spacing w:line="0" w:lineRule="atLeast"/>
              <w:rPr>
                <w:lang w:val="en-US"/>
              </w:rPr>
            </w:pPr>
            <w:r>
              <w:t>Низкий</w:t>
            </w:r>
          </w:p>
        </w:tc>
        <w:tc>
          <w:tcPr>
            <w:tcW w:w="1956" w:type="dxa"/>
          </w:tcPr>
          <w:p w14:paraId="50170B15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1F1113FA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  <w:tc>
          <w:tcPr>
            <w:tcW w:w="1843" w:type="dxa"/>
          </w:tcPr>
          <w:p w14:paraId="6D380E26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</w:tr>
      <w:tr w:rsidR="00A13C8B" w14:paraId="3F6EF22E" w14:textId="77777777">
        <w:tc>
          <w:tcPr>
            <w:tcW w:w="2013" w:type="dxa"/>
            <w:tcBorders>
              <w:bottom w:val="single" w:sz="4" w:space="0" w:color="auto"/>
            </w:tcBorders>
          </w:tcPr>
          <w:p w14:paraId="47C5DE23" w14:textId="77777777" w:rsidR="00A13C8B" w:rsidRDefault="00000000">
            <w:pPr>
              <w:spacing w:line="0" w:lineRule="atLeast"/>
            </w:pPr>
            <w:r>
              <w:t>Тривиальный</w:t>
            </w:r>
          </w:p>
        </w:tc>
        <w:tc>
          <w:tcPr>
            <w:tcW w:w="1956" w:type="dxa"/>
          </w:tcPr>
          <w:p w14:paraId="0CE7C992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332CAC3F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  <w:tc>
          <w:tcPr>
            <w:tcW w:w="1843" w:type="dxa"/>
          </w:tcPr>
          <w:p w14:paraId="53D8CE4B" w14:textId="77777777" w:rsidR="00A13C8B" w:rsidRDefault="00000000">
            <w:pPr>
              <w:spacing w:line="0" w:lineRule="atLeast"/>
              <w:jc w:val="center"/>
            </w:pPr>
            <w:r>
              <w:t>0</w:t>
            </w:r>
          </w:p>
        </w:tc>
      </w:tr>
      <w:tr w:rsidR="00A13C8B" w14:paraId="03476004" w14:textId="77777777">
        <w:tc>
          <w:tcPr>
            <w:tcW w:w="2013" w:type="dxa"/>
            <w:shd w:val="clear" w:color="auto" w:fill="D9D9D9"/>
          </w:tcPr>
          <w:p w14:paraId="1E4DADDF" w14:textId="77777777" w:rsidR="00A13C8B" w:rsidRDefault="00000000">
            <w:pPr>
              <w:spacing w:line="0" w:lineRule="atLeas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1956" w:type="dxa"/>
          </w:tcPr>
          <w:p w14:paraId="251411B7" w14:textId="77777777" w:rsidR="00A13C8B" w:rsidRDefault="00000000">
            <w:pPr>
              <w:spacing w:line="0" w:lineRule="atLeast"/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701" w:type="dxa"/>
          </w:tcPr>
          <w:p w14:paraId="0DF85AD2" w14:textId="52D4472C" w:rsidR="00A13C8B" w:rsidRDefault="00A229D1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43" w:type="dxa"/>
          </w:tcPr>
          <w:p w14:paraId="0BC0ECC1" w14:textId="77777777" w:rsidR="00A13C8B" w:rsidRDefault="00000000">
            <w:pPr>
              <w:spacing w:line="0" w:lineRule="atLeast"/>
              <w:jc w:val="center"/>
              <w:rPr>
                <w:b/>
              </w:rPr>
            </w:pPr>
            <w:r>
              <w:t>0</w:t>
            </w:r>
          </w:p>
        </w:tc>
      </w:tr>
    </w:tbl>
    <w:p w14:paraId="643B19E5" w14:textId="77777777" w:rsidR="00A13C8B" w:rsidRDefault="00A13C8B">
      <w:pPr>
        <w:keepNext/>
        <w:spacing w:line="0" w:lineRule="atLeast"/>
        <w:ind w:firstLine="357"/>
      </w:pPr>
    </w:p>
    <w:p w14:paraId="4A5D58FC" w14:textId="77777777" w:rsidR="00A13C8B" w:rsidRDefault="00000000">
      <w:pPr>
        <w:keepNext/>
        <w:spacing w:line="0" w:lineRule="atLeast"/>
        <w:ind w:firstLine="709"/>
      </w:pPr>
      <w:r>
        <w:t>Шкала оценки приоритета дефектов:</w:t>
      </w:r>
    </w:p>
    <w:p w14:paraId="7A2B9083" w14:textId="77777777" w:rsidR="00A13C8B" w:rsidRDefault="00000000">
      <w:pPr>
        <w:numPr>
          <w:ilvl w:val="0"/>
          <w:numId w:val="145"/>
        </w:numPr>
        <w:tabs>
          <w:tab w:val="left" w:pos="1418"/>
        </w:tabs>
        <w:spacing w:before="0" w:after="0" w:line="0" w:lineRule="atLeast"/>
        <w:ind w:left="0" w:firstLine="709"/>
      </w:pPr>
      <w:r>
        <w:rPr>
          <w:b/>
        </w:rPr>
        <w:t>Блокирующий</w:t>
      </w:r>
      <w:r>
        <w:t xml:space="preserve"> – присваивается дефектам, которые:</w:t>
      </w:r>
    </w:p>
    <w:p w14:paraId="7453F10A" w14:textId="77777777" w:rsidR="00A13C8B" w:rsidRDefault="00000000">
      <w:pPr>
        <w:tabs>
          <w:tab w:val="left" w:pos="1418"/>
        </w:tabs>
        <w:spacing w:line="0" w:lineRule="atLeast"/>
        <w:ind w:firstLine="709"/>
      </w:pPr>
      <w:r>
        <w:t>а)</w:t>
      </w:r>
      <w:r>
        <w:tab/>
        <w:t>приводят к недоступности ИС, ее зависанию и невозможности дальнейшей работы с ней;</w:t>
      </w:r>
    </w:p>
    <w:p w14:paraId="53530BC9" w14:textId="77777777" w:rsidR="00A13C8B" w:rsidRDefault="00000000">
      <w:pPr>
        <w:tabs>
          <w:tab w:val="left" w:pos="1418"/>
        </w:tabs>
        <w:spacing w:line="0" w:lineRule="atLeast"/>
        <w:ind w:firstLine="709"/>
      </w:pPr>
      <w:r>
        <w:t>б)</w:t>
      </w:r>
      <w:r>
        <w:tab/>
        <w:t>не позволяют завершить выполняемый процесс;</w:t>
      </w:r>
    </w:p>
    <w:p w14:paraId="33F8014D" w14:textId="77777777" w:rsidR="00A13C8B" w:rsidRDefault="00000000">
      <w:pPr>
        <w:tabs>
          <w:tab w:val="left" w:pos="1418"/>
        </w:tabs>
        <w:spacing w:line="0" w:lineRule="atLeast"/>
        <w:ind w:firstLine="709"/>
      </w:pPr>
      <w:r>
        <w:t>в)</w:t>
      </w:r>
      <w:r>
        <w:tab/>
        <w:t>приводят к потере данных;</w:t>
      </w:r>
    </w:p>
    <w:p w14:paraId="4C56B44C" w14:textId="77777777" w:rsidR="00A13C8B" w:rsidRDefault="00000000">
      <w:pPr>
        <w:numPr>
          <w:ilvl w:val="0"/>
          <w:numId w:val="145"/>
        </w:numPr>
        <w:tabs>
          <w:tab w:val="left" w:pos="1418"/>
        </w:tabs>
        <w:spacing w:before="0" w:after="0" w:line="0" w:lineRule="atLeast"/>
        <w:ind w:left="0" w:firstLine="709"/>
      </w:pPr>
      <w:r>
        <w:rPr>
          <w:b/>
        </w:rPr>
        <w:t xml:space="preserve">Критичный – </w:t>
      </w:r>
      <w:r>
        <w:t>присваивается дефектам, которые приводят в нерабочее состояние часть ключевого функционала ИС. Также это может быть существенное отклонение от логики, неправильная реализация требуемых функций, потеря части пользовательских данных. Не блокирует работу ИС в целом;</w:t>
      </w:r>
    </w:p>
    <w:p w14:paraId="354FB2D5" w14:textId="77777777" w:rsidR="00A13C8B" w:rsidRDefault="00000000">
      <w:pPr>
        <w:numPr>
          <w:ilvl w:val="0"/>
          <w:numId w:val="145"/>
        </w:numPr>
        <w:tabs>
          <w:tab w:val="left" w:pos="1418"/>
        </w:tabs>
        <w:spacing w:before="0" w:after="0" w:line="0" w:lineRule="atLeast"/>
        <w:ind w:left="0" w:firstLine="709"/>
      </w:pPr>
      <w:r>
        <w:rPr>
          <w:b/>
        </w:rPr>
        <w:t>Высокий –</w:t>
      </w:r>
      <w:r>
        <w:t xml:space="preserve"> присваивается дефектам, которые оказывают значительное влияние на функциональность и затрудняют прохождение процесса, но при этом существует альтернативный вариант прохождения процесса. Потери данных </w:t>
      </w:r>
      <w:r>
        <w:br/>
        <w:t>не происходит;</w:t>
      </w:r>
    </w:p>
    <w:p w14:paraId="4D8C6C72" w14:textId="77777777" w:rsidR="00A13C8B" w:rsidRDefault="00000000">
      <w:pPr>
        <w:numPr>
          <w:ilvl w:val="0"/>
          <w:numId w:val="145"/>
        </w:numPr>
        <w:tabs>
          <w:tab w:val="left" w:pos="1418"/>
        </w:tabs>
        <w:spacing w:before="0" w:after="0" w:line="0" w:lineRule="atLeast"/>
        <w:ind w:left="0" w:firstLine="709"/>
      </w:pPr>
      <w:r>
        <w:rPr>
          <w:b/>
        </w:rPr>
        <w:t xml:space="preserve">Средний </w:t>
      </w:r>
      <w:r>
        <w:t>–</w:t>
      </w:r>
      <w:r>
        <w:rPr>
          <w:b/>
        </w:rPr>
        <w:t xml:space="preserve"> </w:t>
      </w:r>
      <w:r>
        <w:t xml:space="preserve">присваивается дефектам, которые вызывают сбои в работе процесса, невыполнение одного или нескольких бизнес-требований к процессу, </w:t>
      </w:r>
      <w:r>
        <w:br/>
        <w:t>не мешающее выполнению процесса;</w:t>
      </w:r>
    </w:p>
    <w:p w14:paraId="1F292DCE" w14:textId="77777777" w:rsidR="00A13C8B" w:rsidRDefault="00000000">
      <w:pPr>
        <w:numPr>
          <w:ilvl w:val="0"/>
          <w:numId w:val="145"/>
        </w:numPr>
        <w:tabs>
          <w:tab w:val="left" w:pos="1418"/>
        </w:tabs>
        <w:spacing w:before="0" w:after="0" w:line="0" w:lineRule="atLeast"/>
        <w:ind w:left="0" w:firstLine="709"/>
        <w:rPr>
          <w:b/>
        </w:rPr>
      </w:pPr>
      <w:r>
        <w:rPr>
          <w:b/>
        </w:rPr>
        <w:t xml:space="preserve">Низкий </w:t>
      </w:r>
      <w:r>
        <w:t>–</w:t>
      </w:r>
      <w:r>
        <w:rPr>
          <w:b/>
        </w:rPr>
        <w:t xml:space="preserve"> </w:t>
      </w:r>
      <w:r>
        <w:t xml:space="preserve">присваивается дефектам минимально влияющим </w:t>
      </w:r>
      <w:r>
        <w:br/>
        <w:t>на функциональность ИС и не мешающих выполнению процесса, например, отсутствие второстепенных полей и т.п.;</w:t>
      </w:r>
    </w:p>
    <w:p w14:paraId="09CEE9E4" w14:textId="77777777" w:rsidR="00A13C8B" w:rsidRDefault="00000000">
      <w:pPr>
        <w:numPr>
          <w:ilvl w:val="0"/>
          <w:numId w:val="145"/>
        </w:numPr>
        <w:tabs>
          <w:tab w:val="left" w:pos="1418"/>
        </w:tabs>
        <w:spacing w:before="0" w:after="0" w:line="0" w:lineRule="atLeast"/>
        <w:ind w:left="0" w:firstLine="709"/>
      </w:pPr>
      <w:r>
        <w:rPr>
          <w:b/>
        </w:rPr>
        <w:t xml:space="preserve">Тривиальный – </w:t>
      </w:r>
      <w:r>
        <w:t>опечатки, ошибки дизайна и расположения элементов.</w:t>
      </w:r>
    </w:p>
    <w:p w14:paraId="61EF9031" w14:textId="77777777" w:rsidR="00A13C8B" w:rsidRDefault="00000000">
      <w:pPr>
        <w:pStyle w:val="2"/>
      </w:pPr>
      <w:bookmarkStart w:id="88" w:name="_Toc182819878"/>
      <w:r>
        <w:t>Список выявленных ошибок</w:t>
      </w:r>
      <w:bookmarkEnd w:id="88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693"/>
        <w:gridCol w:w="4394"/>
        <w:gridCol w:w="1701"/>
      </w:tblGrid>
      <w:tr w:rsidR="00A13C8B" w14:paraId="1E3EC033" w14:textId="77777777">
        <w:trPr>
          <w:cantSplit/>
          <w:trHeight w:val="450"/>
        </w:trPr>
        <w:tc>
          <w:tcPr>
            <w:tcW w:w="426" w:type="dxa"/>
            <w:shd w:val="clear" w:color="auto" w:fill="D9D9D9"/>
          </w:tcPr>
          <w:p w14:paraId="3E7B82C4" w14:textId="77777777" w:rsidR="00A13C8B" w:rsidRDefault="00000000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693" w:type="dxa"/>
            <w:shd w:val="clear" w:color="auto" w:fill="D9D9D9"/>
          </w:tcPr>
          <w:p w14:paraId="23546050" w14:textId="77777777" w:rsidR="00A13C8B" w:rsidRDefault="00000000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Ссылка в системе управления задачами</w:t>
            </w:r>
          </w:p>
        </w:tc>
        <w:tc>
          <w:tcPr>
            <w:tcW w:w="4394" w:type="dxa"/>
            <w:shd w:val="clear" w:color="auto" w:fill="D9D9D9"/>
          </w:tcPr>
          <w:p w14:paraId="76FF9EFF" w14:textId="77777777" w:rsidR="00A13C8B" w:rsidRDefault="00000000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Краткое описание ошибки</w:t>
            </w:r>
          </w:p>
        </w:tc>
        <w:tc>
          <w:tcPr>
            <w:tcW w:w="1701" w:type="dxa"/>
            <w:shd w:val="clear" w:color="auto" w:fill="D9D9D9"/>
          </w:tcPr>
          <w:p w14:paraId="478396D8" w14:textId="77777777" w:rsidR="00A13C8B" w:rsidRDefault="00000000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</w:tr>
      <w:tr w:rsidR="00A13C8B" w14:paraId="38B93FCB" w14:textId="77777777">
        <w:tc>
          <w:tcPr>
            <w:tcW w:w="426" w:type="dxa"/>
          </w:tcPr>
          <w:p w14:paraId="6860354C" w14:textId="77777777" w:rsidR="00A13C8B" w:rsidRDefault="00000000">
            <w:pPr>
              <w:spacing w:line="0" w:lineRule="atLeast"/>
            </w:pPr>
            <w:r>
              <w:t>1.</w:t>
            </w:r>
          </w:p>
        </w:tc>
        <w:tc>
          <w:tcPr>
            <w:tcW w:w="2693" w:type="dxa"/>
          </w:tcPr>
          <w:p w14:paraId="4DE99D78" w14:textId="77777777" w:rsidR="00A13C8B" w:rsidRDefault="00000000">
            <w:pPr>
              <w:spacing w:line="0" w:lineRule="atLeast"/>
              <w:jc w:val="center"/>
            </w:pPr>
            <w:r>
              <w:t>-</w:t>
            </w:r>
          </w:p>
        </w:tc>
        <w:tc>
          <w:tcPr>
            <w:tcW w:w="4394" w:type="dxa"/>
          </w:tcPr>
          <w:p w14:paraId="164ADDE9" w14:textId="77777777" w:rsidR="00A13C8B" w:rsidRDefault="00000000">
            <w:pPr>
              <w:spacing w:line="0" w:lineRule="atLeast"/>
              <w:jc w:val="center"/>
            </w:pPr>
            <w:r>
              <w:t>-</w:t>
            </w:r>
          </w:p>
        </w:tc>
        <w:tc>
          <w:tcPr>
            <w:tcW w:w="1701" w:type="dxa"/>
          </w:tcPr>
          <w:p w14:paraId="512FFAE7" w14:textId="77777777" w:rsidR="00A13C8B" w:rsidRDefault="00000000">
            <w:pPr>
              <w:spacing w:line="0" w:lineRule="atLeast"/>
              <w:jc w:val="center"/>
            </w:pPr>
            <w:r>
              <w:t>-</w:t>
            </w:r>
          </w:p>
        </w:tc>
      </w:tr>
      <w:tr w:rsidR="00A13C8B" w14:paraId="39CAF30D" w14:textId="77777777">
        <w:tc>
          <w:tcPr>
            <w:tcW w:w="426" w:type="dxa"/>
          </w:tcPr>
          <w:p w14:paraId="35D11A5A" w14:textId="77777777" w:rsidR="00A13C8B" w:rsidRDefault="00000000">
            <w:pPr>
              <w:spacing w:line="0" w:lineRule="atLeast"/>
            </w:pPr>
            <w:r>
              <w:t>2.</w:t>
            </w:r>
          </w:p>
        </w:tc>
        <w:tc>
          <w:tcPr>
            <w:tcW w:w="2693" w:type="dxa"/>
          </w:tcPr>
          <w:p w14:paraId="31ECACBD" w14:textId="77777777" w:rsidR="00A13C8B" w:rsidRDefault="00000000">
            <w:pPr>
              <w:spacing w:line="0" w:lineRule="atLeast"/>
              <w:jc w:val="center"/>
            </w:pPr>
            <w:r>
              <w:t>-</w:t>
            </w:r>
          </w:p>
        </w:tc>
        <w:tc>
          <w:tcPr>
            <w:tcW w:w="4394" w:type="dxa"/>
          </w:tcPr>
          <w:p w14:paraId="5FAB916B" w14:textId="77777777" w:rsidR="00A13C8B" w:rsidRDefault="00000000">
            <w:pPr>
              <w:spacing w:line="0" w:lineRule="atLeast"/>
              <w:jc w:val="center"/>
            </w:pPr>
            <w:r>
              <w:t>-</w:t>
            </w:r>
          </w:p>
        </w:tc>
        <w:tc>
          <w:tcPr>
            <w:tcW w:w="1701" w:type="dxa"/>
          </w:tcPr>
          <w:p w14:paraId="53F6B001" w14:textId="77777777" w:rsidR="00A13C8B" w:rsidRDefault="00000000">
            <w:pPr>
              <w:spacing w:line="0" w:lineRule="atLeast"/>
              <w:jc w:val="center"/>
            </w:pPr>
            <w:r>
              <w:t>-</w:t>
            </w:r>
          </w:p>
        </w:tc>
      </w:tr>
      <w:tr w:rsidR="00A13C8B" w14:paraId="1D2873AB" w14:textId="77777777">
        <w:tc>
          <w:tcPr>
            <w:tcW w:w="426" w:type="dxa"/>
            <w:tcBorders>
              <w:bottom w:val="single" w:sz="4" w:space="0" w:color="auto"/>
            </w:tcBorders>
          </w:tcPr>
          <w:p w14:paraId="39DB07A6" w14:textId="77777777" w:rsidR="00A13C8B" w:rsidRDefault="00000000">
            <w:pPr>
              <w:spacing w:line="0" w:lineRule="atLeast"/>
            </w:pPr>
            <w:r>
              <w:t>3.</w:t>
            </w:r>
          </w:p>
        </w:tc>
        <w:tc>
          <w:tcPr>
            <w:tcW w:w="2693" w:type="dxa"/>
          </w:tcPr>
          <w:p w14:paraId="22C1418D" w14:textId="77777777" w:rsidR="00A13C8B" w:rsidRDefault="00000000">
            <w:pPr>
              <w:spacing w:line="0" w:lineRule="atLeast"/>
              <w:jc w:val="center"/>
            </w:pPr>
            <w:r>
              <w:t>-</w:t>
            </w:r>
          </w:p>
        </w:tc>
        <w:tc>
          <w:tcPr>
            <w:tcW w:w="4394" w:type="dxa"/>
          </w:tcPr>
          <w:p w14:paraId="6AFC7452" w14:textId="77777777" w:rsidR="00A13C8B" w:rsidRDefault="00000000">
            <w:pPr>
              <w:spacing w:line="0" w:lineRule="atLeast"/>
              <w:jc w:val="center"/>
            </w:pPr>
            <w:r>
              <w:t>-</w:t>
            </w:r>
          </w:p>
        </w:tc>
        <w:tc>
          <w:tcPr>
            <w:tcW w:w="1701" w:type="dxa"/>
          </w:tcPr>
          <w:p w14:paraId="72074D2C" w14:textId="77777777" w:rsidR="00A13C8B" w:rsidRDefault="00000000">
            <w:pPr>
              <w:spacing w:line="0" w:lineRule="atLeast"/>
              <w:jc w:val="center"/>
            </w:pPr>
            <w:r>
              <w:t>-</w:t>
            </w:r>
          </w:p>
        </w:tc>
      </w:tr>
    </w:tbl>
    <w:p w14:paraId="33EA2324" w14:textId="77777777" w:rsidR="00A13C8B" w:rsidRDefault="00000000">
      <w:pPr>
        <w:pStyle w:val="10"/>
      </w:pPr>
      <w:bookmarkStart w:id="89" w:name="_Toc414270420"/>
      <w:bookmarkStart w:id="90" w:name="_Toc182819879"/>
      <w:r>
        <w:lastRenderedPageBreak/>
        <w:t>Выводы</w:t>
      </w:r>
      <w:bookmarkEnd w:id="89"/>
      <w:bookmarkEnd w:id="90"/>
    </w:p>
    <w:p w14:paraId="3852E283" w14:textId="69537D00" w:rsidR="00A13C8B" w:rsidRDefault="0025100B" w:rsidP="00893E68">
      <w:pPr>
        <w:tabs>
          <w:tab w:val="left" w:pos="1418"/>
        </w:tabs>
        <w:spacing w:before="0" w:after="120" w:line="0" w:lineRule="atLeast"/>
        <w:ind w:left="709"/>
      </w:pPr>
      <w:r>
        <w:rPr>
          <w:lang w:val="ru-UA"/>
        </w:rPr>
        <w:t>2.1</w:t>
      </w:r>
      <w:r w:rsidR="00F86E83">
        <w:rPr>
          <w:lang w:val="ru-UA"/>
        </w:rPr>
        <w:t xml:space="preserve">. </w:t>
      </w:r>
      <w:r>
        <w:t xml:space="preserve">Все требования, предусмотренные документом </w:t>
      </w:r>
      <w:r w:rsidR="00EC4040">
        <w:t xml:space="preserve">Договор </w:t>
      </w:r>
      <w:r w:rsidR="00EC4040">
        <w:rPr>
          <w:lang w:val="ru-UA"/>
        </w:rPr>
        <w:t>№</w:t>
      </w:r>
      <w:r w:rsidR="00EC4040" w:rsidRPr="00893E68">
        <w:rPr>
          <w:u w:val="single"/>
          <w:lang w:val="ru-UA"/>
        </w:rPr>
        <w:t xml:space="preserve">     </w:t>
      </w:r>
      <w:r w:rsidR="005F5759" w:rsidRPr="00893E68">
        <w:rPr>
          <w:u w:val="single"/>
        </w:rPr>
        <w:t xml:space="preserve">     </w:t>
      </w:r>
      <w:r w:rsidR="00EC4040" w:rsidRPr="00893E68">
        <w:rPr>
          <w:u w:val="single"/>
          <w:lang w:val="ru-UA"/>
        </w:rPr>
        <w:t xml:space="preserve"> </w:t>
      </w:r>
      <w:r w:rsidR="00EC4040">
        <w:rPr>
          <w:lang w:val="ru-UA"/>
        </w:rPr>
        <w:t xml:space="preserve"> от  "</w:t>
      </w:r>
      <w:r w:rsidR="00EC4040" w:rsidRPr="00893E68">
        <w:rPr>
          <w:u w:val="single"/>
          <w:lang w:val="ru-UA"/>
        </w:rPr>
        <w:t xml:space="preserve">      </w:t>
      </w:r>
      <w:r w:rsidR="00EC4040">
        <w:rPr>
          <w:lang w:val="ru-UA"/>
        </w:rPr>
        <w:t>"</w:t>
      </w:r>
      <w:r w:rsidR="00EC4040" w:rsidRPr="00893E68">
        <w:rPr>
          <w:u w:val="single"/>
          <w:lang w:val="ru-UA"/>
        </w:rPr>
        <w:t xml:space="preserve">               </w:t>
      </w:r>
      <w:r w:rsidR="00EC4040">
        <w:rPr>
          <w:lang w:val="ru-UA"/>
        </w:rPr>
        <w:t>2024</w:t>
      </w:r>
      <w:r w:rsidR="00EC4040">
        <w:t xml:space="preserve"> </w:t>
      </w:r>
      <w:r>
        <w:t>выполнены. Результаты зафиксированы в настоящем документе.</w:t>
      </w:r>
    </w:p>
    <w:p w14:paraId="71BF5443" w14:textId="548CCFDC" w:rsidR="0025100B" w:rsidRDefault="0025100B" w:rsidP="00893E68">
      <w:pPr>
        <w:tabs>
          <w:tab w:val="left" w:pos="1418"/>
        </w:tabs>
        <w:spacing w:before="0" w:after="120" w:line="0" w:lineRule="atLeast"/>
        <w:ind w:left="709"/>
      </w:pPr>
      <w:r>
        <w:rPr>
          <w:lang w:val="ru-UA"/>
        </w:rPr>
        <w:t>2.2</w:t>
      </w:r>
      <w:r w:rsidR="00F86E83">
        <w:rPr>
          <w:lang w:val="ru-UA"/>
        </w:rPr>
        <w:t xml:space="preserve">. </w:t>
      </w:r>
      <w:r>
        <w:t xml:space="preserve">На основании проведенных тестирований рекомендуется ввод информационной системы «Платформа </w:t>
      </w:r>
      <w:r>
        <w:rPr>
          <w:lang w:val="pl-PL"/>
        </w:rPr>
        <w:t>DevOps</w:t>
      </w:r>
      <w:r w:rsidRPr="00893E68">
        <w:t xml:space="preserve"> (</w:t>
      </w:r>
      <w:r>
        <w:rPr>
          <w:lang w:val="ru-UA"/>
        </w:rPr>
        <w:t>ИС ТП)</w:t>
      </w:r>
      <w:r>
        <w:t>» в опытную эксплуатацию (ОЭ). Система показала соответствие предъявляемым требованиям, стабильность функционирования и готовность к дальнейшему использованию в инфраструктуре заказчика.</w:t>
      </w:r>
    </w:p>
    <w:p w14:paraId="00A26045" w14:textId="78477BD8" w:rsidR="0025100B" w:rsidRDefault="0025100B" w:rsidP="00893E68">
      <w:pPr>
        <w:tabs>
          <w:tab w:val="left" w:pos="1418"/>
        </w:tabs>
        <w:spacing w:before="0" w:after="120" w:line="0" w:lineRule="atLeast"/>
        <w:ind w:left="709"/>
      </w:pPr>
      <w:r>
        <w:rPr>
          <w:lang w:val="ru-UA"/>
        </w:rPr>
        <w:t>2.3</w:t>
      </w:r>
      <w:r w:rsidR="00F86E83">
        <w:rPr>
          <w:lang w:val="ru-UA"/>
        </w:rPr>
        <w:t xml:space="preserve">. </w:t>
      </w:r>
      <w:r>
        <w:t>Возможные риски:</w:t>
      </w:r>
      <w:r>
        <w:rPr>
          <w:lang w:val="ru-UA"/>
        </w:rPr>
        <w:t xml:space="preserve"> </w:t>
      </w:r>
      <w:r>
        <w:t>Риски отсутствуют: В процессе тестирования не было выявлено дефектов, которые могли бы повлиять на устойчивость или безопасность системы. Все тесты выполнены успешно, в том числе проверки высокого и среднего приоритетов.</w:t>
      </w:r>
    </w:p>
    <w:p w14:paraId="7C4B06D2" w14:textId="23FEB874" w:rsidR="0025100B" w:rsidRDefault="0025100B" w:rsidP="00893E68">
      <w:pPr>
        <w:tabs>
          <w:tab w:val="left" w:pos="1418"/>
        </w:tabs>
        <w:spacing w:before="0" w:after="0" w:line="0" w:lineRule="atLeast"/>
        <w:ind w:left="709"/>
        <w:rPr>
          <w:ins w:id="91" w:author="Elena Borisenok" w:date="2024-12-13T10:48:00Z"/>
        </w:rPr>
      </w:pPr>
      <w:r>
        <w:rPr>
          <w:lang w:val="ru-UA"/>
        </w:rPr>
        <w:t>2.4.</w:t>
      </w:r>
      <w:r w:rsidR="00F86E83">
        <w:rPr>
          <w:lang w:val="ru-UA"/>
        </w:rPr>
        <w:t xml:space="preserve"> </w:t>
      </w:r>
      <w:r>
        <w:t>Заключение: Система готова к вводу в ОЭ и может использоваться для выполнения задач контейнеризации и оркестрации в соответствии с заданными требованиями.</w:t>
      </w:r>
    </w:p>
    <w:p w14:paraId="1E677CAD" w14:textId="77777777" w:rsidR="00A13C8B" w:rsidRDefault="00000000" w:rsidP="00893E68">
      <w:pPr>
        <w:spacing w:before="320" w:after="120" w:line="0" w:lineRule="atLeast"/>
        <w:jc w:val="center"/>
        <w:rPr>
          <w:b/>
        </w:rPr>
      </w:pPr>
      <w:r>
        <w:rPr>
          <w:b/>
        </w:rPr>
        <w:t xml:space="preserve">Согласование протокола тестирования 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0"/>
        <w:gridCol w:w="2351"/>
        <w:gridCol w:w="1925"/>
        <w:gridCol w:w="2797"/>
      </w:tblGrid>
      <w:tr w:rsidR="00A13C8B" w14:paraId="2ADE788B" w14:textId="77777777" w:rsidTr="00893E68">
        <w:tc>
          <w:tcPr>
            <w:tcW w:w="2060" w:type="dxa"/>
            <w:shd w:val="clear" w:color="auto" w:fill="D9D9D9"/>
          </w:tcPr>
          <w:p w14:paraId="0326BBFD" w14:textId="77777777" w:rsidR="00A13C8B" w:rsidRDefault="00000000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2351" w:type="dxa"/>
            <w:shd w:val="clear" w:color="auto" w:fill="D9D9D9"/>
          </w:tcPr>
          <w:p w14:paraId="000682CD" w14:textId="77777777" w:rsidR="00A13C8B" w:rsidRDefault="00000000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Подразделение</w:t>
            </w:r>
          </w:p>
        </w:tc>
        <w:tc>
          <w:tcPr>
            <w:tcW w:w="1925" w:type="dxa"/>
            <w:shd w:val="clear" w:color="auto" w:fill="D9D9D9"/>
          </w:tcPr>
          <w:p w14:paraId="14D49432" w14:textId="77777777" w:rsidR="00A13C8B" w:rsidRDefault="00000000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797" w:type="dxa"/>
            <w:shd w:val="clear" w:color="auto" w:fill="D9D9D9"/>
          </w:tcPr>
          <w:p w14:paraId="3A460299" w14:textId="77777777" w:rsidR="00A13C8B" w:rsidRDefault="00000000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Результат согласования</w:t>
            </w:r>
            <w:r>
              <w:rPr>
                <w:rStyle w:val="aff0"/>
                <w:b/>
              </w:rPr>
              <w:footnoteReference w:id="3"/>
            </w:r>
            <w:r>
              <w:rPr>
                <w:b/>
              </w:rPr>
              <w:t xml:space="preserve"> </w:t>
            </w:r>
          </w:p>
        </w:tc>
      </w:tr>
      <w:tr w:rsidR="00A13C8B" w14:paraId="57C78942" w14:textId="77777777" w:rsidTr="00893E68">
        <w:tc>
          <w:tcPr>
            <w:tcW w:w="2060" w:type="dxa"/>
            <w:shd w:val="clear" w:color="auto" w:fill="auto"/>
            <w:vAlign w:val="center"/>
          </w:tcPr>
          <w:p w14:paraId="33C33D45" w14:textId="77777777" w:rsidR="00A13C8B" w:rsidRDefault="00A13C8B">
            <w:pPr>
              <w:pStyle w:val="afff4"/>
              <w:spacing w:before="0" w:beforeAutospacing="0" w:after="0" w:afterAutospacing="0" w:line="0" w:lineRule="atLeast"/>
              <w:jc w:val="both"/>
            </w:pPr>
          </w:p>
        </w:tc>
        <w:tc>
          <w:tcPr>
            <w:tcW w:w="2351" w:type="dxa"/>
            <w:shd w:val="clear" w:color="auto" w:fill="auto"/>
            <w:vAlign w:val="center"/>
          </w:tcPr>
          <w:p w14:paraId="64125290" w14:textId="77777777" w:rsidR="00A13C8B" w:rsidRDefault="00A13C8B">
            <w:pPr>
              <w:pStyle w:val="afff4"/>
              <w:spacing w:before="0" w:beforeAutospacing="0" w:after="0" w:afterAutospacing="0" w:line="0" w:lineRule="atLeast"/>
              <w:jc w:val="both"/>
            </w:pPr>
          </w:p>
        </w:tc>
        <w:tc>
          <w:tcPr>
            <w:tcW w:w="1925" w:type="dxa"/>
            <w:shd w:val="clear" w:color="auto" w:fill="auto"/>
            <w:vAlign w:val="center"/>
          </w:tcPr>
          <w:p w14:paraId="2DF637A1" w14:textId="77777777" w:rsidR="00A13C8B" w:rsidRDefault="00A13C8B">
            <w:pPr>
              <w:pStyle w:val="afff4"/>
              <w:spacing w:before="0" w:beforeAutospacing="0" w:after="0" w:afterAutospacing="0" w:line="0" w:lineRule="atLeast"/>
            </w:pPr>
          </w:p>
        </w:tc>
        <w:tc>
          <w:tcPr>
            <w:tcW w:w="2797" w:type="dxa"/>
            <w:shd w:val="clear" w:color="auto" w:fill="auto"/>
            <w:vAlign w:val="center"/>
          </w:tcPr>
          <w:p w14:paraId="59C0E2BE" w14:textId="77777777" w:rsidR="00A13C8B" w:rsidRDefault="00A13C8B">
            <w:pPr>
              <w:pStyle w:val="afff4"/>
              <w:spacing w:before="0" w:beforeAutospacing="0" w:after="0" w:afterAutospacing="0" w:line="0" w:lineRule="atLeast"/>
              <w:jc w:val="both"/>
              <w:rPr>
                <w:color w:val="000000"/>
              </w:rPr>
            </w:pPr>
          </w:p>
        </w:tc>
      </w:tr>
      <w:tr w:rsidR="00A13C8B" w14:paraId="5F891724" w14:textId="77777777" w:rsidTr="00893E68">
        <w:tc>
          <w:tcPr>
            <w:tcW w:w="2060" w:type="dxa"/>
            <w:shd w:val="clear" w:color="auto" w:fill="auto"/>
            <w:vAlign w:val="center"/>
          </w:tcPr>
          <w:p w14:paraId="1CE99AF2" w14:textId="77777777" w:rsidR="00A13C8B" w:rsidRDefault="00A13C8B">
            <w:pPr>
              <w:pStyle w:val="afff4"/>
              <w:spacing w:before="0" w:beforeAutospacing="0" w:after="0" w:afterAutospacing="0" w:line="0" w:lineRule="atLeast"/>
              <w:jc w:val="both"/>
            </w:pPr>
          </w:p>
        </w:tc>
        <w:tc>
          <w:tcPr>
            <w:tcW w:w="2351" w:type="dxa"/>
            <w:shd w:val="clear" w:color="auto" w:fill="auto"/>
            <w:vAlign w:val="center"/>
          </w:tcPr>
          <w:p w14:paraId="48E9F3F4" w14:textId="77777777" w:rsidR="00A13C8B" w:rsidRDefault="00A13C8B">
            <w:pPr>
              <w:pStyle w:val="afff4"/>
              <w:spacing w:before="0" w:beforeAutospacing="0" w:after="0" w:afterAutospacing="0" w:line="0" w:lineRule="atLeast"/>
              <w:jc w:val="both"/>
            </w:pPr>
          </w:p>
        </w:tc>
        <w:tc>
          <w:tcPr>
            <w:tcW w:w="1925" w:type="dxa"/>
            <w:shd w:val="clear" w:color="auto" w:fill="auto"/>
            <w:vAlign w:val="center"/>
          </w:tcPr>
          <w:p w14:paraId="5240C0C4" w14:textId="77777777" w:rsidR="00A13C8B" w:rsidRDefault="00A13C8B">
            <w:pPr>
              <w:pStyle w:val="afff4"/>
              <w:spacing w:before="0" w:beforeAutospacing="0" w:after="0" w:afterAutospacing="0" w:line="0" w:lineRule="atLeast"/>
              <w:jc w:val="both"/>
            </w:pPr>
          </w:p>
        </w:tc>
        <w:tc>
          <w:tcPr>
            <w:tcW w:w="2797" w:type="dxa"/>
            <w:shd w:val="clear" w:color="auto" w:fill="auto"/>
            <w:vAlign w:val="center"/>
          </w:tcPr>
          <w:p w14:paraId="192FF2FA" w14:textId="77777777" w:rsidR="00A13C8B" w:rsidRDefault="00A13C8B">
            <w:pPr>
              <w:pStyle w:val="afff4"/>
              <w:spacing w:before="0" w:beforeAutospacing="0" w:after="0" w:afterAutospacing="0" w:line="0" w:lineRule="atLeast"/>
            </w:pPr>
          </w:p>
        </w:tc>
      </w:tr>
      <w:tr w:rsidR="00A13C8B" w14:paraId="51017DCF" w14:textId="77777777" w:rsidTr="00893E68">
        <w:tc>
          <w:tcPr>
            <w:tcW w:w="2060" w:type="dxa"/>
            <w:shd w:val="clear" w:color="auto" w:fill="auto"/>
            <w:vAlign w:val="center"/>
          </w:tcPr>
          <w:p w14:paraId="2949B45E" w14:textId="77777777" w:rsidR="00A13C8B" w:rsidRDefault="00A13C8B">
            <w:pPr>
              <w:pStyle w:val="afff4"/>
              <w:spacing w:before="0" w:beforeAutospacing="0" w:after="0" w:afterAutospacing="0" w:line="0" w:lineRule="atLeast"/>
              <w:jc w:val="both"/>
              <w:rPr>
                <w:lang w:val="en-US"/>
              </w:rPr>
            </w:pPr>
          </w:p>
        </w:tc>
        <w:tc>
          <w:tcPr>
            <w:tcW w:w="2351" w:type="dxa"/>
            <w:shd w:val="clear" w:color="auto" w:fill="auto"/>
            <w:vAlign w:val="center"/>
          </w:tcPr>
          <w:p w14:paraId="0B995065" w14:textId="77777777" w:rsidR="00A13C8B" w:rsidRDefault="00A13C8B">
            <w:pPr>
              <w:pStyle w:val="afff4"/>
              <w:spacing w:before="0" w:beforeAutospacing="0" w:after="0" w:afterAutospacing="0" w:line="0" w:lineRule="atLeast"/>
              <w:jc w:val="both"/>
            </w:pPr>
          </w:p>
        </w:tc>
        <w:tc>
          <w:tcPr>
            <w:tcW w:w="1925" w:type="dxa"/>
            <w:shd w:val="clear" w:color="auto" w:fill="auto"/>
            <w:vAlign w:val="center"/>
          </w:tcPr>
          <w:p w14:paraId="13ADE8CB" w14:textId="77777777" w:rsidR="00A13C8B" w:rsidRDefault="00A13C8B">
            <w:pPr>
              <w:pStyle w:val="afff4"/>
              <w:spacing w:before="0" w:beforeAutospacing="0" w:after="0" w:afterAutospacing="0" w:line="0" w:lineRule="atLeast"/>
              <w:jc w:val="both"/>
            </w:pPr>
          </w:p>
        </w:tc>
        <w:tc>
          <w:tcPr>
            <w:tcW w:w="2797" w:type="dxa"/>
            <w:shd w:val="clear" w:color="auto" w:fill="auto"/>
            <w:vAlign w:val="center"/>
          </w:tcPr>
          <w:p w14:paraId="11C86CC5" w14:textId="77777777" w:rsidR="00A13C8B" w:rsidRDefault="00A13C8B">
            <w:pPr>
              <w:pStyle w:val="afff4"/>
              <w:spacing w:before="0" w:beforeAutospacing="0" w:after="0" w:afterAutospacing="0" w:line="0" w:lineRule="atLeast"/>
              <w:jc w:val="both"/>
            </w:pPr>
          </w:p>
        </w:tc>
      </w:tr>
    </w:tbl>
    <w:p w14:paraId="41444989" w14:textId="77777777" w:rsidR="00A13C8B" w:rsidRDefault="00A13C8B">
      <w:pPr>
        <w:spacing w:line="0" w:lineRule="atLeast"/>
      </w:pPr>
    </w:p>
    <w:p w14:paraId="73C5F6B7" w14:textId="77777777" w:rsidR="00A13C8B" w:rsidRDefault="00A13C8B">
      <w:pPr>
        <w:spacing w:after="200" w:line="276" w:lineRule="auto"/>
      </w:pPr>
    </w:p>
    <w:p w14:paraId="0C96C48B" w14:textId="77777777" w:rsidR="00A13C8B" w:rsidRDefault="00A13C8B">
      <w:pPr>
        <w:spacing w:after="200" w:line="276" w:lineRule="auto"/>
      </w:pPr>
    </w:p>
    <w:p w14:paraId="0EFEB7EE" w14:textId="77777777" w:rsidR="00A13C8B" w:rsidRDefault="00A13C8B">
      <w:pPr>
        <w:pStyle w:val="affff4"/>
      </w:pPr>
    </w:p>
    <w:sectPr w:rsidR="00A13C8B">
      <w:pgSz w:w="11906" w:h="16838"/>
      <w:pgMar w:top="1134" w:right="1134" w:bottom="1134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8873B" w14:textId="77777777" w:rsidR="00521F73" w:rsidRDefault="00521F73">
      <w:pPr>
        <w:spacing w:after="0"/>
      </w:pPr>
      <w:r>
        <w:separator/>
      </w:r>
    </w:p>
  </w:endnote>
  <w:endnote w:type="continuationSeparator" w:id="0">
    <w:p w14:paraId="15F3612B" w14:textId="77777777" w:rsidR="00521F73" w:rsidRDefault="00521F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5" w:type="pct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317"/>
      <w:gridCol w:w="3362"/>
      <w:gridCol w:w="1961"/>
    </w:tblGrid>
    <w:tr w:rsidR="00A13C8B" w14:paraId="1708D46D" w14:textId="77777777">
      <w:tc>
        <w:tcPr>
          <w:tcW w:w="2239" w:type="pct"/>
        </w:tcPr>
        <w:p w14:paraId="0688EE44" w14:textId="77777777" w:rsidR="00A13C8B" w:rsidRDefault="00000000">
          <w:pPr>
            <w:spacing w:before="0" w:after="0"/>
            <w:rPr>
              <w:sz w:val="20"/>
            </w:rPr>
          </w:pPr>
          <w:r>
            <w:rPr>
              <w:sz w:val="20"/>
            </w:rPr>
            <w:t>Блок информационных технологий</w:t>
          </w:r>
        </w:p>
      </w:tc>
      <w:tc>
        <w:tcPr>
          <w:tcW w:w="1744" w:type="pct"/>
        </w:tcPr>
        <w:p w14:paraId="4E296C63" w14:textId="77777777" w:rsidR="00A13C8B" w:rsidRDefault="00000000">
          <w:pPr>
            <w:tabs>
              <w:tab w:val="left" w:pos="340"/>
            </w:tabs>
            <w:spacing w:before="0" w:after="0"/>
            <w:rPr>
              <w:sz w:val="20"/>
            </w:rPr>
          </w:pPr>
          <w:r>
            <w:rPr>
              <w:sz w:val="20"/>
            </w:rPr>
            <w:tab/>
            <w:t>ПАО «Промсвязьбанк»</w:t>
          </w:r>
        </w:p>
      </w:tc>
      <w:tc>
        <w:tcPr>
          <w:tcW w:w="1017" w:type="pct"/>
        </w:tcPr>
        <w:p w14:paraId="262FE8F5" w14:textId="77777777" w:rsidR="00A13C8B" w:rsidRDefault="00000000">
          <w:pPr>
            <w:tabs>
              <w:tab w:val="left" w:pos="2565"/>
              <w:tab w:val="right" w:pos="3774"/>
            </w:tabs>
            <w:spacing w:before="0" w:after="0"/>
            <w:jc w:val="right"/>
            <w:rPr>
              <w:sz w:val="20"/>
            </w:rPr>
          </w:pPr>
          <w:r>
            <w:rPr>
              <w:sz w:val="20"/>
            </w:rPr>
            <w:t xml:space="preserve">Страница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22</w:t>
          </w:r>
          <w:r>
            <w:rPr>
              <w:sz w:val="20"/>
            </w:rPr>
            <w:fldChar w:fldCharType="end"/>
          </w:r>
        </w:p>
      </w:tc>
    </w:tr>
  </w:tbl>
  <w:p w14:paraId="48CA0FC5" w14:textId="77777777" w:rsidR="00A13C8B" w:rsidRDefault="00A13C8B">
    <w:pPr>
      <w:pStyle w:val="af9"/>
      <w:ind w:firstLine="0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BBDB" w14:textId="77777777" w:rsidR="00A13C8B" w:rsidRDefault="00000000">
    <w:pPr>
      <w:pStyle w:val="af9"/>
      <w:ind w:firstLine="0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A73E9" w14:textId="77777777" w:rsidR="00521F73" w:rsidRDefault="00521F73">
      <w:pPr>
        <w:spacing w:after="0"/>
      </w:pPr>
      <w:r>
        <w:separator/>
      </w:r>
    </w:p>
  </w:footnote>
  <w:footnote w:type="continuationSeparator" w:id="0">
    <w:p w14:paraId="44696E83" w14:textId="77777777" w:rsidR="00521F73" w:rsidRDefault="00521F73">
      <w:pPr>
        <w:spacing w:after="0"/>
      </w:pPr>
      <w:r>
        <w:continuationSeparator/>
      </w:r>
    </w:p>
  </w:footnote>
  <w:footnote w:id="1">
    <w:p w14:paraId="39905FAF" w14:textId="77777777" w:rsidR="00606BAB" w:rsidRDefault="00606BAB" w:rsidP="00606BAB">
      <w:pPr>
        <w:pStyle w:val="afe"/>
        <w:ind w:firstLine="709"/>
      </w:pPr>
      <w:r>
        <w:rPr>
          <w:rStyle w:val="aff0"/>
        </w:rPr>
        <w:footnoteRef/>
      </w:r>
      <w:r>
        <w:t xml:space="preserve"> Или в руководстве пользователя, шаблон которого размещен в подразделе 3.3 Альбома форм документов, оформляемых на стадиях жизненного цикла информационных систем ПАО «Промсвязьбанк», утвержденного приказом Банка от 1 июня 2017 г. № 98/1 (далее – Руководство пользователя).</w:t>
      </w:r>
    </w:p>
  </w:footnote>
  <w:footnote w:id="2">
    <w:p w14:paraId="72B38CBF" w14:textId="77777777" w:rsidR="00606BAB" w:rsidRDefault="00606BAB" w:rsidP="00606BAB">
      <w:pPr>
        <w:pStyle w:val="afe"/>
        <w:ind w:firstLine="709"/>
      </w:pPr>
      <w:r>
        <w:rPr>
          <w:rStyle w:val="aff0"/>
        </w:rPr>
        <w:footnoteRef/>
      </w:r>
      <w:r>
        <w:t xml:space="preserve"> Требуется разъяснение о причинах невозможности прохождения по результатам: провален, заблокирован, пропущен.</w:t>
      </w:r>
    </w:p>
  </w:footnote>
  <w:footnote w:id="3">
    <w:p w14:paraId="75D05618" w14:textId="77777777" w:rsidR="00A13C8B" w:rsidRDefault="00000000">
      <w:pPr>
        <w:pStyle w:val="afe"/>
        <w:ind w:firstLine="709"/>
      </w:pPr>
      <w:r>
        <w:rPr>
          <w:rStyle w:val="aff0"/>
        </w:rPr>
        <w:footnoteRef/>
      </w:r>
      <w:r>
        <w:t xml:space="preserve"> Согласующему от обеспечения качества направляется сообщение из системы управления задачами или по корпоративной внутрибанковской почте от </w:t>
      </w:r>
      <w:proofErr w:type="spellStart"/>
      <w:r>
        <w:t>согласователей</w:t>
      </w:r>
      <w:proofErr w:type="spellEnd"/>
      <w:r>
        <w:t xml:space="preserve"> протокола тестирования.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4A0" w:firstRow="1" w:lastRow="0" w:firstColumn="1" w:lastColumn="0" w:noHBand="0" w:noVBand="1"/>
    </w:tblPr>
    <w:tblGrid>
      <w:gridCol w:w="7193"/>
      <w:gridCol w:w="2431"/>
    </w:tblGrid>
    <w:tr w:rsidR="00A13C8B" w14:paraId="72A64508" w14:textId="77777777">
      <w:trPr>
        <w:trHeight w:val="267"/>
      </w:trPr>
      <w:tc>
        <w:tcPr>
          <w:tcW w:w="3737" w:type="pct"/>
          <w:tcBorders>
            <w:top w:val="single" w:sz="4" w:space="0" w:color="000000"/>
          </w:tcBorders>
        </w:tcPr>
        <w:p w14:paraId="78E54234" w14:textId="77777777" w:rsidR="00A13C8B" w:rsidRDefault="00000000">
          <w:pPr>
            <w:spacing w:before="0" w:after="0"/>
            <w:jc w:val="left"/>
            <w:rPr>
              <w:sz w:val="20"/>
            </w:rPr>
          </w:pPr>
          <w:r>
            <w:rPr>
              <w:sz w:val="20"/>
            </w:rPr>
            <w:t>Протокол тестирования «Платформа DevOps (ИС ТП)»</w:t>
          </w:r>
        </w:p>
      </w:tc>
      <w:tc>
        <w:tcPr>
          <w:tcW w:w="1263" w:type="pct"/>
          <w:tcBorders>
            <w:top w:val="single" w:sz="4" w:space="0" w:color="000000"/>
          </w:tcBorders>
        </w:tcPr>
        <w:p w14:paraId="0E29BF8D" w14:textId="77777777" w:rsidR="00A13C8B" w:rsidRDefault="00000000">
          <w:pPr>
            <w:spacing w:before="0" w:after="0"/>
            <w:jc w:val="left"/>
            <w:rPr>
              <w:sz w:val="20"/>
            </w:rPr>
          </w:pPr>
          <w:r>
            <w:rPr>
              <w:sz w:val="20"/>
            </w:rPr>
            <w:t>Версия 1.0</w:t>
          </w:r>
        </w:p>
      </w:tc>
    </w:tr>
  </w:tbl>
  <w:p w14:paraId="6FB348AD" w14:textId="77777777" w:rsidR="00A13C8B" w:rsidRDefault="00A13C8B">
    <w:pPr>
      <w:pStyle w:val="af7"/>
      <w:tabs>
        <w:tab w:val="clear" w:pos="4153"/>
        <w:tab w:val="clear" w:pos="8306"/>
        <w:tab w:val="left" w:pos="1376"/>
      </w:tabs>
      <w:spacing w:before="0" w:after="0"/>
      <w:ind w:right="357"/>
      <w:jc w:val="both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39A"/>
    <w:multiLevelType w:val="hybridMultilevel"/>
    <w:tmpl w:val="BD68F01A"/>
    <w:lvl w:ilvl="0" w:tplc="CF2455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5A98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4AEC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C8FC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50E8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7451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04EE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0CC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68E5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74AE8"/>
    <w:multiLevelType w:val="multilevel"/>
    <w:tmpl w:val="BFC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207D0"/>
    <w:multiLevelType w:val="multilevel"/>
    <w:tmpl w:val="B18C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B16FD"/>
    <w:multiLevelType w:val="hybridMultilevel"/>
    <w:tmpl w:val="1D021EC0"/>
    <w:lvl w:ilvl="0" w:tplc="F20670CA">
      <w:start w:val="1"/>
      <w:numFmt w:val="decimal"/>
      <w:lvlText w:val="%1)"/>
      <w:lvlJc w:val="left"/>
      <w:pPr>
        <w:ind w:left="720" w:hanging="360"/>
      </w:pPr>
    </w:lvl>
    <w:lvl w:ilvl="1" w:tplc="54440D7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8A40F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A67E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374C13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0F6473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C4C838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25E62D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D1ACBD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20A696F"/>
    <w:multiLevelType w:val="multilevel"/>
    <w:tmpl w:val="20BE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260C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2A101C6"/>
    <w:multiLevelType w:val="hybridMultilevel"/>
    <w:tmpl w:val="67D4AF46"/>
    <w:lvl w:ilvl="0" w:tplc="7DEC5A30">
      <w:start w:val="1"/>
      <w:numFmt w:val="bullet"/>
      <w:lvlText w:val="•"/>
      <w:lvlJc w:val="left"/>
      <w:pPr>
        <w:ind w:left="2563" w:hanging="360"/>
      </w:pPr>
      <w:rPr>
        <w:rFonts w:ascii="Times New Roman" w:eastAsia="Times New Roman" w:hAnsi="Times New Roman" w:hint="default"/>
      </w:rPr>
    </w:lvl>
    <w:lvl w:ilvl="1" w:tplc="594AEF84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7204B58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DF508C9E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EE6C6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E2A802D8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8C16C350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4B4631A4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B34E4406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 w15:restartNumberingAfterBreak="0">
    <w:nsid w:val="030928C0"/>
    <w:multiLevelType w:val="hybridMultilevel"/>
    <w:tmpl w:val="2FC622BA"/>
    <w:lvl w:ilvl="0" w:tplc="B4E2B8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B669FA">
      <w:start w:val="1"/>
      <w:numFmt w:val="lowerLetter"/>
      <w:lvlText w:val="%2."/>
      <w:lvlJc w:val="left"/>
      <w:pPr>
        <w:ind w:left="1440" w:hanging="360"/>
      </w:pPr>
    </w:lvl>
    <w:lvl w:ilvl="2" w:tplc="2CE23F9A">
      <w:start w:val="1"/>
      <w:numFmt w:val="lowerRoman"/>
      <w:lvlText w:val="%3."/>
      <w:lvlJc w:val="right"/>
      <w:pPr>
        <w:ind w:left="2160" w:hanging="180"/>
      </w:pPr>
    </w:lvl>
    <w:lvl w:ilvl="3" w:tplc="55F27DDC">
      <w:start w:val="1"/>
      <w:numFmt w:val="decimal"/>
      <w:lvlText w:val="%4."/>
      <w:lvlJc w:val="left"/>
      <w:pPr>
        <w:ind w:left="2880" w:hanging="360"/>
      </w:pPr>
    </w:lvl>
    <w:lvl w:ilvl="4" w:tplc="D00E5378">
      <w:start w:val="1"/>
      <w:numFmt w:val="lowerLetter"/>
      <w:lvlText w:val="%5."/>
      <w:lvlJc w:val="left"/>
      <w:pPr>
        <w:ind w:left="3600" w:hanging="360"/>
      </w:pPr>
    </w:lvl>
    <w:lvl w:ilvl="5" w:tplc="7D9C4820">
      <w:start w:val="1"/>
      <w:numFmt w:val="lowerRoman"/>
      <w:lvlText w:val="%6."/>
      <w:lvlJc w:val="right"/>
      <w:pPr>
        <w:ind w:left="4320" w:hanging="180"/>
      </w:pPr>
    </w:lvl>
    <w:lvl w:ilvl="6" w:tplc="5C28D352">
      <w:start w:val="1"/>
      <w:numFmt w:val="decimal"/>
      <w:lvlText w:val="%7."/>
      <w:lvlJc w:val="left"/>
      <w:pPr>
        <w:ind w:left="5040" w:hanging="360"/>
      </w:pPr>
    </w:lvl>
    <w:lvl w:ilvl="7" w:tplc="6DAE3998">
      <w:start w:val="1"/>
      <w:numFmt w:val="lowerLetter"/>
      <w:lvlText w:val="%8."/>
      <w:lvlJc w:val="left"/>
      <w:pPr>
        <w:ind w:left="5760" w:hanging="360"/>
      </w:pPr>
    </w:lvl>
    <w:lvl w:ilvl="8" w:tplc="F7CE37E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2B2541"/>
    <w:multiLevelType w:val="multilevel"/>
    <w:tmpl w:val="C5DC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7145F1"/>
    <w:multiLevelType w:val="multilevel"/>
    <w:tmpl w:val="F684BD3E"/>
    <w:lvl w:ilvl="0">
      <w:start w:val="1"/>
      <w:numFmt w:val="decimal"/>
      <w:pStyle w:val="1"/>
      <w:suff w:val="space"/>
      <w:lvlText w:val="%1."/>
      <w:lvlJc w:val="left"/>
      <w:pPr>
        <w:ind w:left="567" w:hanging="567"/>
      </w:pPr>
      <w:rPr>
        <w:rFonts w:ascii="Times New Roman" w:hAnsi="Times New Roman"/>
        <w:b/>
        <w:i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567" w:hanging="142"/>
      </w:pPr>
      <w:rPr>
        <w:rFonts w:ascii="Times New Roman" w:hAnsi="Times New Roman"/>
        <w:b/>
        <w:i w:val="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927" w:hanging="567"/>
      </w:pPr>
      <w:rPr>
        <w:b/>
        <w:i w:val="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04474201"/>
    <w:multiLevelType w:val="hybridMultilevel"/>
    <w:tmpl w:val="DF14A60E"/>
    <w:lvl w:ilvl="0" w:tplc="DD886244">
      <w:start w:val="1"/>
      <w:numFmt w:val="decimal"/>
      <w:pStyle w:val="a"/>
      <w:lvlText w:val="%1)"/>
      <w:lvlJc w:val="left"/>
      <w:pPr>
        <w:tabs>
          <w:tab w:val="num" w:pos="1080"/>
        </w:tabs>
        <w:ind w:left="1080" w:hanging="360"/>
      </w:pPr>
    </w:lvl>
    <w:lvl w:ilvl="1" w:tplc="1F3803A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690F33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E5E51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59A1E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7AEE61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DEEAB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5C647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94CB1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049029F9"/>
    <w:multiLevelType w:val="multilevel"/>
    <w:tmpl w:val="C90C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190A9F"/>
    <w:multiLevelType w:val="hybridMultilevel"/>
    <w:tmpl w:val="4036C4A0"/>
    <w:lvl w:ilvl="0" w:tplc="AF7A8E14">
      <w:start w:val="1"/>
      <w:numFmt w:val="decimal"/>
      <w:lvlText w:val="%1)"/>
      <w:lvlJc w:val="left"/>
      <w:pPr>
        <w:ind w:left="720" w:hanging="360"/>
      </w:pPr>
    </w:lvl>
    <w:lvl w:ilvl="1" w:tplc="FCFA9A02">
      <w:start w:val="1"/>
      <w:numFmt w:val="lowerLetter"/>
      <w:lvlText w:val="%2."/>
      <w:lvlJc w:val="left"/>
      <w:pPr>
        <w:ind w:left="1440" w:hanging="360"/>
      </w:pPr>
    </w:lvl>
    <w:lvl w:ilvl="2" w:tplc="AD1A39DA">
      <w:start w:val="1"/>
      <w:numFmt w:val="lowerRoman"/>
      <w:lvlText w:val="%3."/>
      <w:lvlJc w:val="right"/>
      <w:pPr>
        <w:ind w:left="2160" w:hanging="180"/>
      </w:pPr>
    </w:lvl>
    <w:lvl w:ilvl="3" w:tplc="CCB8680E">
      <w:start w:val="1"/>
      <w:numFmt w:val="decimal"/>
      <w:lvlText w:val="%4."/>
      <w:lvlJc w:val="left"/>
      <w:pPr>
        <w:ind w:left="2880" w:hanging="360"/>
      </w:pPr>
    </w:lvl>
    <w:lvl w:ilvl="4" w:tplc="6DE0CAAC">
      <w:start w:val="1"/>
      <w:numFmt w:val="lowerLetter"/>
      <w:lvlText w:val="%5."/>
      <w:lvlJc w:val="left"/>
      <w:pPr>
        <w:ind w:left="3600" w:hanging="360"/>
      </w:pPr>
    </w:lvl>
    <w:lvl w:ilvl="5" w:tplc="B16C1F46">
      <w:start w:val="1"/>
      <w:numFmt w:val="lowerRoman"/>
      <w:lvlText w:val="%6."/>
      <w:lvlJc w:val="right"/>
      <w:pPr>
        <w:ind w:left="4320" w:hanging="180"/>
      </w:pPr>
    </w:lvl>
    <w:lvl w:ilvl="6" w:tplc="2AFED74E">
      <w:start w:val="1"/>
      <w:numFmt w:val="decimal"/>
      <w:lvlText w:val="%7."/>
      <w:lvlJc w:val="left"/>
      <w:pPr>
        <w:ind w:left="5040" w:hanging="360"/>
      </w:pPr>
    </w:lvl>
    <w:lvl w:ilvl="7" w:tplc="89E24780">
      <w:start w:val="1"/>
      <w:numFmt w:val="lowerLetter"/>
      <w:lvlText w:val="%8."/>
      <w:lvlJc w:val="left"/>
      <w:pPr>
        <w:ind w:left="5760" w:hanging="360"/>
      </w:pPr>
    </w:lvl>
    <w:lvl w:ilvl="8" w:tplc="4C467EC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6D2B74"/>
    <w:multiLevelType w:val="hybridMultilevel"/>
    <w:tmpl w:val="5BFC5EE6"/>
    <w:lvl w:ilvl="0" w:tplc="FEC20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5E94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BEAF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6644F3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DCE27E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D2BE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BF0C72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3B648B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2985F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49135D"/>
    <w:multiLevelType w:val="multilevel"/>
    <w:tmpl w:val="206661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88740E"/>
    <w:multiLevelType w:val="hybridMultilevel"/>
    <w:tmpl w:val="197E4776"/>
    <w:lvl w:ilvl="0" w:tplc="F7B81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79EF5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F9836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DD858D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54E5E4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2C8E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EA4F66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A2765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CE099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E36E35"/>
    <w:multiLevelType w:val="multilevel"/>
    <w:tmpl w:val="8F98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18638E"/>
    <w:multiLevelType w:val="hybridMultilevel"/>
    <w:tmpl w:val="1EE22C6C"/>
    <w:lvl w:ilvl="0" w:tplc="9AC4CA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0CCDE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E087D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562F25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85AC51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3B09B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4662CB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4E0452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1CEEC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097E9A"/>
    <w:multiLevelType w:val="multilevel"/>
    <w:tmpl w:val="551A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5F5C9A"/>
    <w:multiLevelType w:val="multilevel"/>
    <w:tmpl w:val="921E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9F5D39"/>
    <w:multiLevelType w:val="multilevel"/>
    <w:tmpl w:val="44363D4A"/>
    <w:lvl w:ilvl="0">
      <w:start w:val="1"/>
      <w:numFmt w:val="decimal"/>
      <w:pStyle w:val="a0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0DDF5F14"/>
    <w:multiLevelType w:val="hybridMultilevel"/>
    <w:tmpl w:val="A8AA34E8"/>
    <w:lvl w:ilvl="0" w:tplc="F2148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7965D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936FB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6965E7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44E168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4E6BB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8074B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D44CCD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63E42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2075A7"/>
    <w:multiLevelType w:val="multilevel"/>
    <w:tmpl w:val="D748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695E05"/>
    <w:multiLevelType w:val="hybridMultilevel"/>
    <w:tmpl w:val="799A77D2"/>
    <w:lvl w:ilvl="0" w:tplc="4A6690E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9E08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F2081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C80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B0CD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636E8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00C3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7C0C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31EF5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0F0726E"/>
    <w:multiLevelType w:val="hybridMultilevel"/>
    <w:tmpl w:val="577241DA"/>
    <w:lvl w:ilvl="0" w:tplc="C35E6B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EC616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18A3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69E9B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2489B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59417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900B0E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ED44B0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4AC8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3722EC"/>
    <w:multiLevelType w:val="hybridMultilevel"/>
    <w:tmpl w:val="D6C03062"/>
    <w:lvl w:ilvl="0" w:tplc="9D1CE0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E446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7475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B8E33D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C36BB3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5678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F1E619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5CE8CE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6A83A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934A09"/>
    <w:multiLevelType w:val="hybridMultilevel"/>
    <w:tmpl w:val="0B6EF590"/>
    <w:lvl w:ilvl="0" w:tplc="1D8E228A">
      <w:start w:val="1"/>
      <w:numFmt w:val="decimal"/>
      <w:lvlText w:val="%1)"/>
      <w:lvlJc w:val="left"/>
      <w:pPr>
        <w:ind w:left="1070" w:hanging="360"/>
      </w:pPr>
    </w:lvl>
    <w:lvl w:ilvl="1" w:tplc="944A7128">
      <w:start w:val="1"/>
      <w:numFmt w:val="lowerLetter"/>
      <w:lvlText w:val="%2."/>
      <w:lvlJc w:val="left"/>
      <w:pPr>
        <w:ind w:left="1790" w:hanging="360"/>
      </w:pPr>
    </w:lvl>
    <w:lvl w:ilvl="2" w:tplc="8D440BE6">
      <w:start w:val="1"/>
      <w:numFmt w:val="lowerRoman"/>
      <w:lvlText w:val="%3."/>
      <w:lvlJc w:val="right"/>
      <w:pPr>
        <w:ind w:left="2510" w:hanging="180"/>
      </w:pPr>
    </w:lvl>
    <w:lvl w:ilvl="3" w:tplc="F530D0DE">
      <w:start w:val="1"/>
      <w:numFmt w:val="decimal"/>
      <w:lvlText w:val="%4."/>
      <w:lvlJc w:val="left"/>
      <w:pPr>
        <w:ind w:left="3230" w:hanging="360"/>
      </w:pPr>
    </w:lvl>
    <w:lvl w:ilvl="4" w:tplc="577EFB64">
      <w:start w:val="1"/>
      <w:numFmt w:val="lowerLetter"/>
      <w:lvlText w:val="%5."/>
      <w:lvlJc w:val="left"/>
      <w:pPr>
        <w:ind w:left="3950" w:hanging="360"/>
      </w:pPr>
    </w:lvl>
    <w:lvl w:ilvl="5" w:tplc="B0681D84">
      <w:start w:val="1"/>
      <w:numFmt w:val="lowerRoman"/>
      <w:lvlText w:val="%6."/>
      <w:lvlJc w:val="right"/>
      <w:pPr>
        <w:ind w:left="4670" w:hanging="180"/>
      </w:pPr>
    </w:lvl>
    <w:lvl w:ilvl="6" w:tplc="B38EFF4A">
      <w:start w:val="1"/>
      <w:numFmt w:val="decimal"/>
      <w:lvlText w:val="%7."/>
      <w:lvlJc w:val="left"/>
      <w:pPr>
        <w:ind w:left="5390" w:hanging="360"/>
      </w:pPr>
    </w:lvl>
    <w:lvl w:ilvl="7" w:tplc="8662C840">
      <w:start w:val="1"/>
      <w:numFmt w:val="lowerLetter"/>
      <w:lvlText w:val="%8."/>
      <w:lvlJc w:val="left"/>
      <w:pPr>
        <w:ind w:left="6110" w:hanging="360"/>
      </w:pPr>
    </w:lvl>
    <w:lvl w:ilvl="8" w:tplc="E252EF94">
      <w:start w:val="1"/>
      <w:numFmt w:val="lowerRoman"/>
      <w:lvlText w:val="%9."/>
      <w:lvlJc w:val="right"/>
      <w:pPr>
        <w:ind w:left="6830" w:hanging="180"/>
      </w:pPr>
    </w:lvl>
  </w:abstractNum>
  <w:abstractNum w:abstractNumId="27" w15:restartNumberingAfterBreak="0">
    <w:nsid w:val="12B67763"/>
    <w:multiLevelType w:val="multilevel"/>
    <w:tmpl w:val="BE82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F022A0"/>
    <w:multiLevelType w:val="multilevel"/>
    <w:tmpl w:val="2082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035F87"/>
    <w:multiLevelType w:val="hybridMultilevel"/>
    <w:tmpl w:val="2132CE64"/>
    <w:lvl w:ilvl="0" w:tplc="61D0F266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86A0D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048F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140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52DC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DC03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AC95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C892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769E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14A94C5D"/>
    <w:multiLevelType w:val="multilevel"/>
    <w:tmpl w:val="B82A9B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03432C"/>
    <w:multiLevelType w:val="hybridMultilevel"/>
    <w:tmpl w:val="5304169C"/>
    <w:lvl w:ilvl="0" w:tplc="D1F2CE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34CA6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A4A36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B28F11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BFEC5A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D1EF6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EBE9E8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E30A25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5F22D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2733E9"/>
    <w:multiLevelType w:val="hybridMultilevel"/>
    <w:tmpl w:val="6220C9E0"/>
    <w:lvl w:ilvl="0" w:tplc="30D819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196C84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7849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0D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DCCB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5E8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6D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D6DA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8C38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6126FA4"/>
    <w:multiLevelType w:val="hybridMultilevel"/>
    <w:tmpl w:val="70C00710"/>
    <w:lvl w:ilvl="0" w:tplc="55D653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DEF14E">
      <w:start w:val="1"/>
      <w:numFmt w:val="bullet"/>
      <w:lvlText w:val="•"/>
      <w:lvlJc w:val="left"/>
      <w:pPr>
        <w:ind w:left="2629" w:hanging="360"/>
      </w:pPr>
      <w:rPr>
        <w:rFonts w:ascii="Times New Roman" w:eastAsia="Times New Roman" w:hAnsi="Times New Roman"/>
      </w:rPr>
    </w:lvl>
    <w:lvl w:ilvl="2" w:tplc="DE66728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94E79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2F6898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128A04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DFEA2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EC0A37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D166E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 w15:restartNumberingAfterBreak="0">
    <w:nsid w:val="168E7A5C"/>
    <w:multiLevelType w:val="hybridMultilevel"/>
    <w:tmpl w:val="F2A0AE02"/>
    <w:lvl w:ilvl="0" w:tplc="24DA2F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/>
        <w:i/>
      </w:rPr>
    </w:lvl>
    <w:lvl w:ilvl="1" w:tplc="C454813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D660A0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27244A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4505EC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0DE92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016FEE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E305D8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17019D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181C0DC7"/>
    <w:multiLevelType w:val="multilevel"/>
    <w:tmpl w:val="90F2220E"/>
    <w:lvl w:ilvl="0">
      <w:start w:val="1"/>
      <w:numFmt w:val="bullet"/>
      <w:lvlText w:val="o"/>
      <w:lvlJc w:val="left"/>
      <w:pPr>
        <w:tabs>
          <w:tab w:val="num" w:pos="432"/>
        </w:tabs>
        <w:ind w:left="432" w:hanging="432"/>
      </w:pPr>
      <w:rPr>
        <w:rFonts w:ascii="Courier New" w:hAnsi="Courier New" w:cs="Courier New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1430" w:hanging="720"/>
      </w:pPr>
      <w:rPr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191271A9"/>
    <w:multiLevelType w:val="multilevel"/>
    <w:tmpl w:val="557C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7B31E2"/>
    <w:multiLevelType w:val="hybridMultilevel"/>
    <w:tmpl w:val="E79A803A"/>
    <w:lvl w:ilvl="0" w:tplc="A5B803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B1A271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9CE7DA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D1A18C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268A1F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ABAAC6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F08CDC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782563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3D8D14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19917816"/>
    <w:multiLevelType w:val="multilevel"/>
    <w:tmpl w:val="5B0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1D6309"/>
    <w:multiLevelType w:val="hybridMultilevel"/>
    <w:tmpl w:val="492ECB64"/>
    <w:lvl w:ilvl="0" w:tplc="5652005A">
      <w:start w:val="1"/>
      <w:numFmt w:val="decimal"/>
      <w:lvlText w:val="%1)"/>
      <w:lvlJc w:val="left"/>
      <w:pPr>
        <w:ind w:left="720" w:hanging="360"/>
      </w:pPr>
    </w:lvl>
    <w:lvl w:ilvl="1" w:tplc="F5161908">
      <w:start w:val="1"/>
      <w:numFmt w:val="lowerLetter"/>
      <w:lvlText w:val="%2."/>
      <w:lvlJc w:val="left"/>
      <w:pPr>
        <w:ind w:left="1440" w:hanging="360"/>
      </w:pPr>
    </w:lvl>
    <w:lvl w:ilvl="2" w:tplc="8B06D0E8">
      <w:start w:val="1"/>
      <w:numFmt w:val="lowerRoman"/>
      <w:lvlText w:val="%3."/>
      <w:lvlJc w:val="right"/>
      <w:pPr>
        <w:ind w:left="2160" w:hanging="180"/>
      </w:pPr>
    </w:lvl>
    <w:lvl w:ilvl="3" w:tplc="08D4290C">
      <w:start w:val="1"/>
      <w:numFmt w:val="decimal"/>
      <w:lvlText w:val="%4."/>
      <w:lvlJc w:val="left"/>
      <w:pPr>
        <w:ind w:left="2880" w:hanging="360"/>
      </w:pPr>
    </w:lvl>
    <w:lvl w:ilvl="4" w:tplc="FEE43310">
      <w:start w:val="1"/>
      <w:numFmt w:val="lowerLetter"/>
      <w:lvlText w:val="%5."/>
      <w:lvlJc w:val="left"/>
      <w:pPr>
        <w:ind w:left="3600" w:hanging="360"/>
      </w:pPr>
    </w:lvl>
    <w:lvl w:ilvl="5" w:tplc="457AB842">
      <w:start w:val="1"/>
      <w:numFmt w:val="lowerRoman"/>
      <w:lvlText w:val="%6."/>
      <w:lvlJc w:val="right"/>
      <w:pPr>
        <w:ind w:left="4320" w:hanging="180"/>
      </w:pPr>
    </w:lvl>
    <w:lvl w:ilvl="6" w:tplc="366C4A22">
      <w:start w:val="1"/>
      <w:numFmt w:val="decimal"/>
      <w:lvlText w:val="%7."/>
      <w:lvlJc w:val="left"/>
      <w:pPr>
        <w:ind w:left="5040" w:hanging="360"/>
      </w:pPr>
    </w:lvl>
    <w:lvl w:ilvl="7" w:tplc="6B004AE6">
      <w:start w:val="1"/>
      <w:numFmt w:val="lowerLetter"/>
      <w:lvlText w:val="%8."/>
      <w:lvlJc w:val="left"/>
      <w:pPr>
        <w:ind w:left="5760" w:hanging="360"/>
      </w:pPr>
    </w:lvl>
    <w:lvl w:ilvl="8" w:tplc="A630045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CD42289"/>
    <w:multiLevelType w:val="hybridMultilevel"/>
    <w:tmpl w:val="4CCEDC6C"/>
    <w:lvl w:ilvl="0" w:tplc="DA9C1FD6">
      <w:start w:val="1"/>
      <w:numFmt w:val="decimal"/>
      <w:lvlText w:val="%1)"/>
      <w:lvlJc w:val="left"/>
      <w:pPr>
        <w:ind w:left="720" w:hanging="360"/>
      </w:pPr>
    </w:lvl>
    <w:lvl w:ilvl="1" w:tplc="A3187EB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AD8E7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D26450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5F4D4E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9CA164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FE40E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3E4C66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F18BA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 w15:restartNumberingAfterBreak="0">
    <w:nsid w:val="1DB02F49"/>
    <w:multiLevelType w:val="hybridMultilevel"/>
    <w:tmpl w:val="5E382510"/>
    <w:lvl w:ilvl="0" w:tplc="587E584A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8"/>
      </w:rPr>
    </w:lvl>
    <w:lvl w:ilvl="1" w:tplc="8E42DD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864E4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324E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9286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8627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F893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1801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FA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F426E60"/>
    <w:multiLevelType w:val="multilevel"/>
    <w:tmpl w:val="4408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2D0E0D"/>
    <w:multiLevelType w:val="hybridMultilevel"/>
    <w:tmpl w:val="8F926C5C"/>
    <w:lvl w:ilvl="0" w:tplc="97C6F2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7D694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E5657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810A7E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624D8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10BB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589F5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2922ED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146CB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8072EF"/>
    <w:multiLevelType w:val="hybridMultilevel"/>
    <w:tmpl w:val="11FC3466"/>
    <w:lvl w:ilvl="0" w:tplc="9740F0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684EC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0BC64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E8AFE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BA6ABE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2A15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D1806E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18058B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6E2C4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870239"/>
    <w:multiLevelType w:val="hybridMultilevel"/>
    <w:tmpl w:val="EB70ECF4"/>
    <w:lvl w:ilvl="0" w:tplc="EA0A358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F1CB66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D382D9C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54E4B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22B7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02895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9F826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B26B7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EC8F8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6" w15:restartNumberingAfterBreak="0">
    <w:nsid w:val="22637A59"/>
    <w:multiLevelType w:val="hybridMultilevel"/>
    <w:tmpl w:val="DFFC50B2"/>
    <w:lvl w:ilvl="0" w:tplc="0E123782">
      <w:start w:val="1"/>
      <w:numFmt w:val="decimal"/>
      <w:lvlText w:val="%1)"/>
      <w:lvlJc w:val="left"/>
      <w:pPr>
        <w:ind w:left="720" w:hanging="360"/>
      </w:pPr>
    </w:lvl>
    <w:lvl w:ilvl="1" w:tplc="D124F2CA">
      <w:start w:val="1"/>
      <w:numFmt w:val="lowerLetter"/>
      <w:lvlText w:val="%2."/>
      <w:lvlJc w:val="left"/>
      <w:pPr>
        <w:ind w:left="1440" w:hanging="360"/>
      </w:pPr>
    </w:lvl>
    <w:lvl w:ilvl="2" w:tplc="DE46E690">
      <w:start w:val="1"/>
      <w:numFmt w:val="lowerRoman"/>
      <w:lvlText w:val="%3."/>
      <w:lvlJc w:val="right"/>
      <w:pPr>
        <w:ind w:left="2160" w:hanging="180"/>
      </w:pPr>
    </w:lvl>
    <w:lvl w:ilvl="3" w:tplc="E490019A">
      <w:start w:val="1"/>
      <w:numFmt w:val="decimal"/>
      <w:lvlText w:val="%4."/>
      <w:lvlJc w:val="left"/>
      <w:pPr>
        <w:ind w:left="2880" w:hanging="360"/>
      </w:pPr>
    </w:lvl>
    <w:lvl w:ilvl="4" w:tplc="E0B8A216">
      <w:start w:val="1"/>
      <w:numFmt w:val="lowerLetter"/>
      <w:lvlText w:val="%5."/>
      <w:lvlJc w:val="left"/>
      <w:pPr>
        <w:ind w:left="3600" w:hanging="360"/>
      </w:pPr>
    </w:lvl>
    <w:lvl w:ilvl="5" w:tplc="D616A062">
      <w:start w:val="1"/>
      <w:numFmt w:val="lowerRoman"/>
      <w:lvlText w:val="%6."/>
      <w:lvlJc w:val="right"/>
      <w:pPr>
        <w:ind w:left="4320" w:hanging="180"/>
      </w:pPr>
    </w:lvl>
    <w:lvl w:ilvl="6" w:tplc="7B10A76E">
      <w:start w:val="1"/>
      <w:numFmt w:val="decimal"/>
      <w:lvlText w:val="%7."/>
      <w:lvlJc w:val="left"/>
      <w:pPr>
        <w:ind w:left="5040" w:hanging="360"/>
      </w:pPr>
    </w:lvl>
    <w:lvl w:ilvl="7" w:tplc="DA1AA8B8">
      <w:start w:val="1"/>
      <w:numFmt w:val="lowerLetter"/>
      <w:lvlText w:val="%8."/>
      <w:lvlJc w:val="left"/>
      <w:pPr>
        <w:ind w:left="5760" w:hanging="360"/>
      </w:pPr>
    </w:lvl>
    <w:lvl w:ilvl="8" w:tplc="0B029A1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2C514C0"/>
    <w:multiLevelType w:val="hybridMultilevel"/>
    <w:tmpl w:val="6D944184"/>
    <w:lvl w:ilvl="0" w:tplc="C04483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7124F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3EFF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92844A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1AC62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C3CBA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39C5FA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B462F6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C640B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006CA8"/>
    <w:multiLevelType w:val="hybridMultilevel"/>
    <w:tmpl w:val="922C11F2"/>
    <w:lvl w:ilvl="0" w:tplc="B8A05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A49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0681B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99CC82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C74D6B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D082F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072FCD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34DCA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29811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31473F"/>
    <w:multiLevelType w:val="multilevel"/>
    <w:tmpl w:val="F4DAF0CC"/>
    <w:lvl w:ilvl="0">
      <w:start w:val="1"/>
      <w:numFmt w:val="decimal"/>
      <w:pStyle w:val="a3"/>
      <w:suff w:val="space"/>
      <w:lvlText w:val="Ф-%1.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50" w15:restartNumberingAfterBreak="0">
    <w:nsid w:val="234B26E0"/>
    <w:multiLevelType w:val="hybridMultilevel"/>
    <w:tmpl w:val="1928919E"/>
    <w:lvl w:ilvl="0" w:tplc="EA1E18E4">
      <w:start w:val="1"/>
      <w:numFmt w:val="lowerLetter"/>
      <w:pStyle w:val="a4"/>
      <w:lvlText w:val="%1)"/>
      <w:lvlJc w:val="left"/>
      <w:pPr>
        <w:tabs>
          <w:tab w:val="num" w:pos="927"/>
        </w:tabs>
        <w:ind w:left="0" w:firstLine="567"/>
      </w:pPr>
    </w:lvl>
    <w:lvl w:ilvl="1" w:tplc="23F002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5141D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69A34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92AD27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FC8F9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7C549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7186B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D863CB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1" w15:restartNumberingAfterBreak="0">
    <w:nsid w:val="23965ECD"/>
    <w:multiLevelType w:val="hybridMultilevel"/>
    <w:tmpl w:val="3AF66DCE"/>
    <w:lvl w:ilvl="0" w:tplc="004E2174">
      <w:start w:val="1"/>
      <w:numFmt w:val="decimal"/>
      <w:pStyle w:val="a5"/>
      <w:lvlText w:val="%1."/>
      <w:lvlJc w:val="left"/>
      <w:pPr>
        <w:tabs>
          <w:tab w:val="num" w:pos="360"/>
        </w:tabs>
        <w:ind w:left="360" w:hanging="360"/>
      </w:pPr>
    </w:lvl>
    <w:lvl w:ilvl="1" w:tplc="CE226A9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6F8A9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8E017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4D2E4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246C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06445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49A4F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9B274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2" w15:restartNumberingAfterBreak="0">
    <w:nsid w:val="23A95439"/>
    <w:multiLevelType w:val="hybridMultilevel"/>
    <w:tmpl w:val="A5820044"/>
    <w:lvl w:ilvl="0" w:tplc="6AEEBAF6">
      <w:start w:val="1"/>
      <w:numFmt w:val="decimal"/>
      <w:lvlText w:val="%1)"/>
      <w:lvlJc w:val="left"/>
      <w:pPr>
        <w:ind w:left="720" w:hanging="360"/>
      </w:pPr>
    </w:lvl>
    <w:lvl w:ilvl="1" w:tplc="EC54E3C0">
      <w:start w:val="1"/>
      <w:numFmt w:val="lowerLetter"/>
      <w:lvlText w:val="%2."/>
      <w:lvlJc w:val="left"/>
      <w:pPr>
        <w:ind w:left="1440" w:hanging="360"/>
      </w:pPr>
    </w:lvl>
    <w:lvl w:ilvl="2" w:tplc="CBDA09D4">
      <w:start w:val="1"/>
      <w:numFmt w:val="lowerRoman"/>
      <w:lvlText w:val="%3."/>
      <w:lvlJc w:val="right"/>
      <w:pPr>
        <w:ind w:left="2160" w:hanging="180"/>
      </w:pPr>
    </w:lvl>
    <w:lvl w:ilvl="3" w:tplc="75DABB3A">
      <w:start w:val="1"/>
      <w:numFmt w:val="decimal"/>
      <w:lvlText w:val="%4."/>
      <w:lvlJc w:val="left"/>
      <w:pPr>
        <w:ind w:left="2880" w:hanging="360"/>
      </w:pPr>
    </w:lvl>
    <w:lvl w:ilvl="4" w:tplc="3D16D4C0">
      <w:start w:val="1"/>
      <w:numFmt w:val="lowerLetter"/>
      <w:lvlText w:val="%5."/>
      <w:lvlJc w:val="left"/>
      <w:pPr>
        <w:ind w:left="3600" w:hanging="360"/>
      </w:pPr>
    </w:lvl>
    <w:lvl w:ilvl="5" w:tplc="4DAC3730">
      <w:start w:val="1"/>
      <w:numFmt w:val="lowerRoman"/>
      <w:lvlText w:val="%6."/>
      <w:lvlJc w:val="right"/>
      <w:pPr>
        <w:ind w:left="4320" w:hanging="180"/>
      </w:pPr>
    </w:lvl>
    <w:lvl w:ilvl="6" w:tplc="B8AAE730">
      <w:start w:val="1"/>
      <w:numFmt w:val="decimal"/>
      <w:lvlText w:val="%7."/>
      <w:lvlJc w:val="left"/>
      <w:pPr>
        <w:ind w:left="5040" w:hanging="360"/>
      </w:pPr>
    </w:lvl>
    <w:lvl w:ilvl="7" w:tplc="C36207D8">
      <w:start w:val="1"/>
      <w:numFmt w:val="lowerLetter"/>
      <w:lvlText w:val="%8."/>
      <w:lvlJc w:val="left"/>
      <w:pPr>
        <w:ind w:left="5760" w:hanging="360"/>
      </w:pPr>
    </w:lvl>
    <w:lvl w:ilvl="8" w:tplc="5AC6C682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445123C"/>
    <w:multiLevelType w:val="hybridMultilevel"/>
    <w:tmpl w:val="696818EE"/>
    <w:lvl w:ilvl="0" w:tplc="C3B23B74">
      <w:start w:val="1"/>
      <w:numFmt w:val="decimal"/>
      <w:lvlText w:val="%1)"/>
      <w:lvlJc w:val="left"/>
      <w:pPr>
        <w:ind w:left="1790" w:hanging="360"/>
      </w:pPr>
    </w:lvl>
    <w:lvl w:ilvl="1" w:tplc="354CF212">
      <w:start w:val="1"/>
      <w:numFmt w:val="lowerLetter"/>
      <w:lvlText w:val="%2."/>
      <w:lvlJc w:val="left"/>
      <w:pPr>
        <w:ind w:left="2510" w:hanging="360"/>
      </w:pPr>
    </w:lvl>
    <w:lvl w:ilvl="2" w:tplc="303A9320">
      <w:start w:val="1"/>
      <w:numFmt w:val="lowerRoman"/>
      <w:lvlText w:val="%3."/>
      <w:lvlJc w:val="right"/>
      <w:pPr>
        <w:ind w:left="3230" w:hanging="180"/>
      </w:pPr>
    </w:lvl>
    <w:lvl w:ilvl="3" w:tplc="C428A38C">
      <w:start w:val="1"/>
      <w:numFmt w:val="decimal"/>
      <w:lvlText w:val="%4."/>
      <w:lvlJc w:val="left"/>
      <w:pPr>
        <w:ind w:left="3950" w:hanging="360"/>
      </w:pPr>
    </w:lvl>
    <w:lvl w:ilvl="4" w:tplc="BB8699DA">
      <w:start w:val="1"/>
      <w:numFmt w:val="lowerLetter"/>
      <w:lvlText w:val="%5."/>
      <w:lvlJc w:val="left"/>
      <w:pPr>
        <w:ind w:left="4670" w:hanging="360"/>
      </w:pPr>
    </w:lvl>
    <w:lvl w:ilvl="5" w:tplc="C93460C6">
      <w:start w:val="1"/>
      <w:numFmt w:val="lowerRoman"/>
      <w:lvlText w:val="%6."/>
      <w:lvlJc w:val="right"/>
      <w:pPr>
        <w:ind w:left="5390" w:hanging="180"/>
      </w:pPr>
    </w:lvl>
    <w:lvl w:ilvl="6" w:tplc="09A2F69E">
      <w:start w:val="1"/>
      <w:numFmt w:val="decimal"/>
      <w:lvlText w:val="%7."/>
      <w:lvlJc w:val="left"/>
      <w:pPr>
        <w:ind w:left="6110" w:hanging="360"/>
      </w:pPr>
    </w:lvl>
    <w:lvl w:ilvl="7" w:tplc="9282235C">
      <w:start w:val="1"/>
      <w:numFmt w:val="lowerLetter"/>
      <w:lvlText w:val="%8."/>
      <w:lvlJc w:val="left"/>
      <w:pPr>
        <w:ind w:left="6830" w:hanging="360"/>
      </w:pPr>
    </w:lvl>
    <w:lvl w:ilvl="8" w:tplc="E0EC57FA">
      <w:start w:val="1"/>
      <w:numFmt w:val="lowerRoman"/>
      <w:lvlText w:val="%9."/>
      <w:lvlJc w:val="right"/>
      <w:pPr>
        <w:ind w:left="7550" w:hanging="180"/>
      </w:pPr>
    </w:lvl>
  </w:abstractNum>
  <w:abstractNum w:abstractNumId="54" w15:restartNumberingAfterBreak="0">
    <w:nsid w:val="24E806DC"/>
    <w:multiLevelType w:val="multilevel"/>
    <w:tmpl w:val="99C000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4FE5361"/>
    <w:multiLevelType w:val="hybridMultilevel"/>
    <w:tmpl w:val="08AAD430"/>
    <w:lvl w:ilvl="0" w:tplc="C5608680">
      <w:start w:val="1"/>
      <w:numFmt w:val="decimal"/>
      <w:lvlText w:val="%1)"/>
      <w:lvlJc w:val="left"/>
      <w:pPr>
        <w:ind w:left="720" w:hanging="360"/>
      </w:pPr>
    </w:lvl>
    <w:lvl w:ilvl="1" w:tplc="4740E272">
      <w:start w:val="1"/>
      <w:numFmt w:val="lowerLetter"/>
      <w:lvlText w:val="%2."/>
      <w:lvlJc w:val="left"/>
      <w:pPr>
        <w:ind w:left="1440" w:hanging="360"/>
      </w:pPr>
    </w:lvl>
    <w:lvl w:ilvl="2" w:tplc="DF6024AE">
      <w:start w:val="1"/>
      <w:numFmt w:val="lowerRoman"/>
      <w:lvlText w:val="%3."/>
      <w:lvlJc w:val="right"/>
      <w:pPr>
        <w:ind w:left="2160" w:hanging="180"/>
      </w:pPr>
    </w:lvl>
    <w:lvl w:ilvl="3" w:tplc="773800BC">
      <w:start w:val="1"/>
      <w:numFmt w:val="decimal"/>
      <w:lvlText w:val="%4."/>
      <w:lvlJc w:val="left"/>
      <w:pPr>
        <w:ind w:left="2880" w:hanging="360"/>
      </w:pPr>
    </w:lvl>
    <w:lvl w:ilvl="4" w:tplc="9B0ED5AA">
      <w:start w:val="1"/>
      <w:numFmt w:val="lowerLetter"/>
      <w:lvlText w:val="%5."/>
      <w:lvlJc w:val="left"/>
      <w:pPr>
        <w:ind w:left="3600" w:hanging="360"/>
      </w:pPr>
    </w:lvl>
    <w:lvl w:ilvl="5" w:tplc="9306E8C8">
      <w:start w:val="1"/>
      <w:numFmt w:val="lowerRoman"/>
      <w:lvlText w:val="%6."/>
      <w:lvlJc w:val="right"/>
      <w:pPr>
        <w:ind w:left="4320" w:hanging="180"/>
      </w:pPr>
    </w:lvl>
    <w:lvl w:ilvl="6" w:tplc="EB802B96">
      <w:start w:val="1"/>
      <w:numFmt w:val="decimal"/>
      <w:lvlText w:val="%7."/>
      <w:lvlJc w:val="left"/>
      <w:pPr>
        <w:ind w:left="5040" w:hanging="360"/>
      </w:pPr>
    </w:lvl>
    <w:lvl w:ilvl="7" w:tplc="90E408E4">
      <w:start w:val="1"/>
      <w:numFmt w:val="lowerLetter"/>
      <w:lvlText w:val="%8."/>
      <w:lvlJc w:val="left"/>
      <w:pPr>
        <w:ind w:left="5760" w:hanging="360"/>
      </w:pPr>
    </w:lvl>
    <w:lvl w:ilvl="8" w:tplc="5D46E02C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51A7ECB"/>
    <w:multiLevelType w:val="hybridMultilevel"/>
    <w:tmpl w:val="110A13AA"/>
    <w:lvl w:ilvl="0" w:tplc="B52E5094">
      <w:start w:val="1"/>
      <w:numFmt w:val="bullet"/>
      <w:pStyle w:val="a6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C028D7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314256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29AEF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624FA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76E50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716F1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6E2BD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E6A50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7" w15:restartNumberingAfterBreak="0">
    <w:nsid w:val="25CF26CD"/>
    <w:multiLevelType w:val="hybridMultilevel"/>
    <w:tmpl w:val="7F486B7E"/>
    <w:lvl w:ilvl="0" w:tplc="521686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4445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CC01B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55A861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A5AC5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EDA97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AD480C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83CCCB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A2889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6D74B64"/>
    <w:multiLevelType w:val="multilevel"/>
    <w:tmpl w:val="FFF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9387A07"/>
    <w:multiLevelType w:val="multilevel"/>
    <w:tmpl w:val="6A5C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8F1B25"/>
    <w:multiLevelType w:val="hybridMultilevel"/>
    <w:tmpl w:val="0CD0D2AE"/>
    <w:lvl w:ilvl="0" w:tplc="DC985F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4E86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ACAE1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44EFC2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3B220B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5DE31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056ED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28AF8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CAAC7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BF37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2A0076B1"/>
    <w:multiLevelType w:val="hybridMultilevel"/>
    <w:tmpl w:val="85BAC7E0"/>
    <w:lvl w:ilvl="0" w:tplc="76287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3E8EE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35EF3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0EEB46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002869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F5292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450E9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E2C26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84E06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A4724F8"/>
    <w:multiLevelType w:val="multilevel"/>
    <w:tmpl w:val="098C8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 w:val="0"/>
        <w:i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4" w15:restartNumberingAfterBreak="0">
    <w:nsid w:val="2A5F268F"/>
    <w:multiLevelType w:val="multilevel"/>
    <w:tmpl w:val="0AC0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AD607E5"/>
    <w:multiLevelType w:val="multilevel"/>
    <w:tmpl w:val="2414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B634251"/>
    <w:multiLevelType w:val="multilevel"/>
    <w:tmpl w:val="A784F54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1430" w:hanging="720"/>
      </w:pPr>
      <w:rPr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7" w15:restartNumberingAfterBreak="0">
    <w:nsid w:val="2B825C47"/>
    <w:multiLevelType w:val="multilevel"/>
    <w:tmpl w:val="9F7E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D333465"/>
    <w:multiLevelType w:val="hybridMultilevel"/>
    <w:tmpl w:val="71DEAEA0"/>
    <w:lvl w:ilvl="0" w:tplc="A9AA64E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368F21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E74AB45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E0F0FC3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01E3A5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79D69BA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D43C7E3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536AD8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59B4D51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9" w15:restartNumberingAfterBreak="0">
    <w:nsid w:val="2D5D117B"/>
    <w:multiLevelType w:val="hybridMultilevel"/>
    <w:tmpl w:val="988CB6B4"/>
    <w:lvl w:ilvl="0" w:tplc="BEB486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EFE63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AEDF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83646C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9CCFC8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8048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104A80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F4272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EEC45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E3E3BD2"/>
    <w:multiLevelType w:val="hybridMultilevel"/>
    <w:tmpl w:val="6810A9C8"/>
    <w:lvl w:ilvl="0" w:tplc="FF82ECD0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/>
      </w:rPr>
    </w:lvl>
    <w:lvl w:ilvl="1" w:tplc="A450FF6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C78A9D7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8D6A9B1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07EDA86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EFC8911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818EA040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66B49D0C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715676B0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1" w15:restartNumberingAfterBreak="0">
    <w:nsid w:val="2E7B551C"/>
    <w:multiLevelType w:val="multilevel"/>
    <w:tmpl w:val="C3AA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F2C643A"/>
    <w:multiLevelType w:val="multilevel"/>
    <w:tmpl w:val="908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1387C53"/>
    <w:multiLevelType w:val="hybridMultilevel"/>
    <w:tmpl w:val="8934FE34"/>
    <w:lvl w:ilvl="0" w:tplc="99EC72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BE6A0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EB4CD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BAC1B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C16C37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730D7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A43E9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9B2D6C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D634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19132CA"/>
    <w:multiLevelType w:val="multilevel"/>
    <w:tmpl w:val="40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2454585"/>
    <w:multiLevelType w:val="hybridMultilevel"/>
    <w:tmpl w:val="6EFE946E"/>
    <w:lvl w:ilvl="0" w:tplc="BEC05ACC">
      <w:start w:val="1"/>
      <w:numFmt w:val="decimal"/>
      <w:lvlText w:val="%1)"/>
      <w:lvlJc w:val="left"/>
      <w:pPr>
        <w:ind w:left="720" w:hanging="360"/>
      </w:pPr>
      <w:rPr>
        <w:i w:val="0"/>
        <w:color w:val="auto"/>
      </w:rPr>
    </w:lvl>
    <w:lvl w:ilvl="1" w:tplc="C3342F6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92278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1F875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BB6389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742FD6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9B23B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2CC35E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28E7A0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6" w15:restartNumberingAfterBreak="0">
    <w:nsid w:val="3269170E"/>
    <w:multiLevelType w:val="hybridMultilevel"/>
    <w:tmpl w:val="51E07A12"/>
    <w:lvl w:ilvl="0" w:tplc="8EE217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100AB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000B6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66A26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0CCFA4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4B2BD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5386F5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766FCB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83683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3225F11"/>
    <w:multiLevelType w:val="multilevel"/>
    <w:tmpl w:val="C80C0FC2"/>
    <w:lvl w:ilvl="0">
      <w:start w:val="1"/>
      <w:numFmt w:val="bullet"/>
      <w:lvlText w:val="o"/>
      <w:lvlJc w:val="left"/>
      <w:pPr>
        <w:tabs>
          <w:tab w:val="num" w:pos="432"/>
        </w:tabs>
        <w:ind w:left="432" w:hanging="432"/>
      </w:pPr>
      <w:rPr>
        <w:rFonts w:ascii="Courier New" w:hAnsi="Courier New" w:cs="Courier New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1430" w:hanging="720"/>
      </w:pPr>
      <w:rPr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8" w15:restartNumberingAfterBreak="0">
    <w:nsid w:val="335510BA"/>
    <w:multiLevelType w:val="multilevel"/>
    <w:tmpl w:val="E61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3CF382A"/>
    <w:multiLevelType w:val="hybridMultilevel"/>
    <w:tmpl w:val="C3B0C96C"/>
    <w:lvl w:ilvl="0" w:tplc="DFB844F8">
      <w:start w:val="1"/>
      <w:numFmt w:val="decimal"/>
      <w:lvlText w:val="%1)"/>
      <w:lvlJc w:val="left"/>
      <w:pPr>
        <w:ind w:left="1790" w:hanging="360"/>
      </w:pPr>
    </w:lvl>
    <w:lvl w:ilvl="1" w:tplc="5BFAFD80">
      <w:start w:val="1"/>
      <w:numFmt w:val="bullet"/>
      <w:lvlText w:val="o"/>
      <w:lvlJc w:val="left"/>
      <w:pPr>
        <w:ind w:left="2510" w:hanging="360"/>
      </w:pPr>
      <w:rPr>
        <w:rFonts w:ascii="Courier New" w:hAnsi="Courier New"/>
      </w:rPr>
    </w:lvl>
    <w:lvl w:ilvl="2" w:tplc="BC442564">
      <w:start w:val="1"/>
      <w:numFmt w:val="bullet"/>
      <w:lvlText w:val=""/>
      <w:lvlJc w:val="left"/>
      <w:pPr>
        <w:ind w:left="3230" w:hanging="360"/>
      </w:pPr>
      <w:rPr>
        <w:rFonts w:ascii="Wingdings" w:hAnsi="Wingdings"/>
      </w:rPr>
    </w:lvl>
    <w:lvl w:ilvl="3" w:tplc="E1B43C2C">
      <w:start w:val="1"/>
      <w:numFmt w:val="bullet"/>
      <w:lvlText w:val=""/>
      <w:lvlJc w:val="left"/>
      <w:pPr>
        <w:ind w:left="3950" w:hanging="360"/>
      </w:pPr>
      <w:rPr>
        <w:rFonts w:ascii="Symbol" w:hAnsi="Symbol"/>
      </w:rPr>
    </w:lvl>
    <w:lvl w:ilvl="4" w:tplc="C3423E9C">
      <w:start w:val="1"/>
      <w:numFmt w:val="bullet"/>
      <w:lvlText w:val="o"/>
      <w:lvlJc w:val="left"/>
      <w:pPr>
        <w:ind w:left="4670" w:hanging="360"/>
      </w:pPr>
      <w:rPr>
        <w:rFonts w:ascii="Courier New" w:hAnsi="Courier New"/>
      </w:rPr>
    </w:lvl>
    <w:lvl w:ilvl="5" w:tplc="72F46BF0">
      <w:start w:val="1"/>
      <w:numFmt w:val="bullet"/>
      <w:lvlText w:val=""/>
      <w:lvlJc w:val="left"/>
      <w:pPr>
        <w:ind w:left="5390" w:hanging="360"/>
      </w:pPr>
      <w:rPr>
        <w:rFonts w:ascii="Wingdings" w:hAnsi="Wingdings"/>
      </w:rPr>
    </w:lvl>
    <w:lvl w:ilvl="6" w:tplc="4BB85066">
      <w:start w:val="1"/>
      <w:numFmt w:val="bullet"/>
      <w:lvlText w:val=""/>
      <w:lvlJc w:val="left"/>
      <w:pPr>
        <w:ind w:left="6110" w:hanging="360"/>
      </w:pPr>
      <w:rPr>
        <w:rFonts w:ascii="Symbol" w:hAnsi="Symbol"/>
      </w:rPr>
    </w:lvl>
    <w:lvl w:ilvl="7" w:tplc="AC12D464">
      <w:start w:val="1"/>
      <w:numFmt w:val="bullet"/>
      <w:lvlText w:val="o"/>
      <w:lvlJc w:val="left"/>
      <w:pPr>
        <w:ind w:left="6830" w:hanging="360"/>
      </w:pPr>
      <w:rPr>
        <w:rFonts w:ascii="Courier New" w:hAnsi="Courier New"/>
      </w:rPr>
    </w:lvl>
    <w:lvl w:ilvl="8" w:tplc="B81801A6">
      <w:start w:val="1"/>
      <w:numFmt w:val="bullet"/>
      <w:lvlText w:val=""/>
      <w:lvlJc w:val="left"/>
      <w:pPr>
        <w:ind w:left="7550" w:hanging="360"/>
      </w:pPr>
      <w:rPr>
        <w:rFonts w:ascii="Wingdings" w:hAnsi="Wingdings"/>
      </w:rPr>
    </w:lvl>
  </w:abstractNum>
  <w:abstractNum w:abstractNumId="80" w15:restartNumberingAfterBreak="0">
    <w:nsid w:val="362C6EFC"/>
    <w:multiLevelType w:val="multilevel"/>
    <w:tmpl w:val="0DC6AFA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1430" w:hanging="720"/>
      </w:pPr>
      <w:rPr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7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1" w15:restartNumberingAfterBreak="0">
    <w:nsid w:val="36406A68"/>
    <w:multiLevelType w:val="hybridMultilevel"/>
    <w:tmpl w:val="B7E8BD30"/>
    <w:lvl w:ilvl="0" w:tplc="629C75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FF654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05C1F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B6C489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118FB4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01604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12286E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80A1C5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2BAAA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6AF2632"/>
    <w:multiLevelType w:val="hybridMultilevel"/>
    <w:tmpl w:val="19008BF0"/>
    <w:lvl w:ilvl="0" w:tplc="DE74C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668A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87E5A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6237A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89236A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EA4B4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9E2EDD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82E1DE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5E40D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85A01F2"/>
    <w:multiLevelType w:val="multilevel"/>
    <w:tmpl w:val="C380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8A55144"/>
    <w:multiLevelType w:val="hybridMultilevel"/>
    <w:tmpl w:val="E884AD18"/>
    <w:lvl w:ilvl="0" w:tplc="E7BCD5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7B821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FE06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8A884F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4F614E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04A6B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CEAFD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458C95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4609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8E60D01"/>
    <w:multiLevelType w:val="multilevel"/>
    <w:tmpl w:val="2372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93A17FB"/>
    <w:multiLevelType w:val="hybridMultilevel"/>
    <w:tmpl w:val="40FED270"/>
    <w:lvl w:ilvl="0" w:tplc="AA6A4430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/>
      </w:rPr>
    </w:lvl>
    <w:lvl w:ilvl="1" w:tplc="6E08915C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11D4783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4224EBD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5482929E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4C941BC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5D68F33A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A19C7EE8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0EC273C0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7" w15:restartNumberingAfterBreak="0">
    <w:nsid w:val="39413E39"/>
    <w:multiLevelType w:val="hybridMultilevel"/>
    <w:tmpl w:val="BD96DD74"/>
    <w:lvl w:ilvl="0" w:tplc="4C1660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BCF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26A2D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36FC3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A865B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66A54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EEC009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56097C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C52FB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9466813"/>
    <w:multiLevelType w:val="hybridMultilevel"/>
    <w:tmpl w:val="F058FBE6"/>
    <w:lvl w:ilvl="0" w:tplc="29A062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10E0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FAEE6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DE426C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A8C5F3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7CB0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53894D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0E8BA0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AEC1A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A396D2E"/>
    <w:multiLevelType w:val="multilevel"/>
    <w:tmpl w:val="99E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B5433B6"/>
    <w:multiLevelType w:val="hybridMultilevel"/>
    <w:tmpl w:val="2DA0BBF2"/>
    <w:lvl w:ilvl="0" w:tplc="C7E410F6">
      <w:start w:val="1"/>
      <w:numFmt w:val="decimal"/>
      <w:lvlText w:val="%1)"/>
      <w:lvlJc w:val="left"/>
      <w:pPr>
        <w:ind w:left="2563" w:hanging="360"/>
      </w:pPr>
    </w:lvl>
    <w:lvl w:ilvl="1" w:tplc="0822809A">
      <w:start w:val="1"/>
      <w:numFmt w:val="lowerLetter"/>
      <w:lvlText w:val="%2."/>
      <w:lvlJc w:val="left"/>
      <w:pPr>
        <w:ind w:left="3283" w:hanging="360"/>
      </w:pPr>
    </w:lvl>
    <w:lvl w:ilvl="2" w:tplc="27EE3802">
      <w:start w:val="1"/>
      <w:numFmt w:val="lowerRoman"/>
      <w:lvlText w:val="%3."/>
      <w:lvlJc w:val="right"/>
      <w:pPr>
        <w:ind w:left="4003" w:hanging="180"/>
      </w:pPr>
    </w:lvl>
    <w:lvl w:ilvl="3" w:tplc="FD847870">
      <w:start w:val="1"/>
      <w:numFmt w:val="decimal"/>
      <w:lvlText w:val="%4."/>
      <w:lvlJc w:val="left"/>
      <w:pPr>
        <w:ind w:left="4723" w:hanging="360"/>
      </w:pPr>
    </w:lvl>
    <w:lvl w:ilvl="4" w:tplc="D4042EC4">
      <w:start w:val="1"/>
      <w:numFmt w:val="lowerLetter"/>
      <w:lvlText w:val="%5."/>
      <w:lvlJc w:val="left"/>
      <w:pPr>
        <w:ind w:left="5443" w:hanging="360"/>
      </w:pPr>
    </w:lvl>
    <w:lvl w:ilvl="5" w:tplc="6CBA9DAA">
      <w:start w:val="1"/>
      <w:numFmt w:val="lowerRoman"/>
      <w:lvlText w:val="%6."/>
      <w:lvlJc w:val="right"/>
      <w:pPr>
        <w:ind w:left="6163" w:hanging="180"/>
      </w:pPr>
    </w:lvl>
    <w:lvl w:ilvl="6" w:tplc="2012A810">
      <w:start w:val="1"/>
      <w:numFmt w:val="decimal"/>
      <w:lvlText w:val="%7."/>
      <w:lvlJc w:val="left"/>
      <w:pPr>
        <w:ind w:left="6883" w:hanging="360"/>
      </w:pPr>
    </w:lvl>
    <w:lvl w:ilvl="7" w:tplc="DFE4ABB0">
      <w:start w:val="1"/>
      <w:numFmt w:val="lowerLetter"/>
      <w:lvlText w:val="%8."/>
      <w:lvlJc w:val="left"/>
      <w:pPr>
        <w:ind w:left="7603" w:hanging="360"/>
      </w:pPr>
    </w:lvl>
    <w:lvl w:ilvl="8" w:tplc="176E33FE">
      <w:start w:val="1"/>
      <w:numFmt w:val="lowerRoman"/>
      <w:lvlText w:val="%9."/>
      <w:lvlJc w:val="right"/>
      <w:pPr>
        <w:ind w:left="8323" w:hanging="180"/>
      </w:pPr>
    </w:lvl>
  </w:abstractNum>
  <w:abstractNum w:abstractNumId="91" w15:restartNumberingAfterBreak="0">
    <w:nsid w:val="3BD35E83"/>
    <w:multiLevelType w:val="hybridMultilevel"/>
    <w:tmpl w:val="293A1B1C"/>
    <w:lvl w:ilvl="0" w:tplc="8820D0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E42CA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0364F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85AAF3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13C9DE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4F43C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034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5EA561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F26FD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BFD1617"/>
    <w:multiLevelType w:val="hybridMultilevel"/>
    <w:tmpl w:val="6C78971C"/>
    <w:lvl w:ilvl="0" w:tplc="85E65D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47E4D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CD087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AA04ED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DA6B3B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86C2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71E849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D3CEF4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5CE9F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C3750C5"/>
    <w:multiLevelType w:val="multilevel"/>
    <w:tmpl w:val="D76E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C461593"/>
    <w:multiLevelType w:val="multilevel"/>
    <w:tmpl w:val="D75433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DE9622E"/>
    <w:multiLevelType w:val="multilevel"/>
    <w:tmpl w:val="B9BE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E0501A6"/>
    <w:multiLevelType w:val="hybridMultilevel"/>
    <w:tmpl w:val="E71A8042"/>
    <w:lvl w:ilvl="0" w:tplc="DCDA36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268A5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CBEB8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34E29C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F8489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1B867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190982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A76D70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5A42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E35475F"/>
    <w:multiLevelType w:val="hybridMultilevel"/>
    <w:tmpl w:val="7680843E"/>
    <w:lvl w:ilvl="0" w:tplc="E57416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230B4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9CAAB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E38365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BECCD9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F984A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84AB11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9A8018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C604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F863500"/>
    <w:multiLevelType w:val="multilevel"/>
    <w:tmpl w:val="F02A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FB675CB"/>
    <w:multiLevelType w:val="multilevel"/>
    <w:tmpl w:val="795A1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b w:val="0"/>
      </w:rPr>
    </w:lvl>
  </w:abstractNum>
  <w:abstractNum w:abstractNumId="100" w15:restartNumberingAfterBreak="0">
    <w:nsid w:val="410B7F2A"/>
    <w:multiLevelType w:val="hybridMultilevel"/>
    <w:tmpl w:val="78B2D710"/>
    <w:lvl w:ilvl="0" w:tplc="37F4D8DC">
      <w:start w:val="1"/>
      <w:numFmt w:val="decimal"/>
      <w:lvlText w:val="%1)"/>
      <w:lvlJc w:val="left"/>
      <w:pPr>
        <w:ind w:left="720" w:hanging="360"/>
      </w:pPr>
    </w:lvl>
    <w:lvl w:ilvl="1" w:tplc="EF2E73D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F1AC0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AFEDA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7F2A4B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2F26EB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27EDF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D86F64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90DA9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1" w15:restartNumberingAfterBreak="0">
    <w:nsid w:val="420F6FF3"/>
    <w:multiLevelType w:val="hybridMultilevel"/>
    <w:tmpl w:val="3132B34C"/>
    <w:lvl w:ilvl="0" w:tplc="DF0081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9E29D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B6086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38CF9D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B1AD59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D5470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E8E71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F36A19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1BE36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2A20393"/>
    <w:multiLevelType w:val="hybridMultilevel"/>
    <w:tmpl w:val="8E329A16"/>
    <w:lvl w:ilvl="0" w:tplc="B0BED8FE">
      <w:start w:val="1"/>
      <w:numFmt w:val="decimal"/>
      <w:lvlText w:val="%1)"/>
      <w:lvlJc w:val="left"/>
      <w:pPr>
        <w:ind w:left="1790" w:hanging="360"/>
      </w:pPr>
    </w:lvl>
    <w:lvl w:ilvl="1" w:tplc="0DBC2564">
      <w:start w:val="1"/>
      <w:numFmt w:val="lowerLetter"/>
      <w:lvlText w:val="%2."/>
      <w:lvlJc w:val="left"/>
      <w:pPr>
        <w:ind w:left="2510" w:hanging="360"/>
      </w:pPr>
    </w:lvl>
    <w:lvl w:ilvl="2" w:tplc="F8021A58">
      <w:start w:val="1"/>
      <w:numFmt w:val="lowerRoman"/>
      <w:lvlText w:val="%3."/>
      <w:lvlJc w:val="right"/>
      <w:pPr>
        <w:ind w:left="3230" w:hanging="180"/>
      </w:pPr>
    </w:lvl>
    <w:lvl w:ilvl="3" w:tplc="EAC8B6BE">
      <w:start w:val="1"/>
      <w:numFmt w:val="decimal"/>
      <w:lvlText w:val="%4."/>
      <w:lvlJc w:val="left"/>
      <w:pPr>
        <w:ind w:left="3950" w:hanging="360"/>
      </w:pPr>
    </w:lvl>
    <w:lvl w:ilvl="4" w:tplc="471A0718">
      <w:start w:val="1"/>
      <w:numFmt w:val="lowerLetter"/>
      <w:lvlText w:val="%5."/>
      <w:lvlJc w:val="left"/>
      <w:pPr>
        <w:ind w:left="4670" w:hanging="360"/>
      </w:pPr>
    </w:lvl>
    <w:lvl w:ilvl="5" w:tplc="79B8E61E">
      <w:start w:val="1"/>
      <w:numFmt w:val="lowerRoman"/>
      <w:lvlText w:val="%6."/>
      <w:lvlJc w:val="right"/>
      <w:pPr>
        <w:ind w:left="5390" w:hanging="180"/>
      </w:pPr>
    </w:lvl>
    <w:lvl w:ilvl="6" w:tplc="C6F670CE">
      <w:start w:val="1"/>
      <w:numFmt w:val="decimal"/>
      <w:lvlText w:val="%7."/>
      <w:lvlJc w:val="left"/>
      <w:pPr>
        <w:ind w:left="6110" w:hanging="360"/>
      </w:pPr>
    </w:lvl>
    <w:lvl w:ilvl="7" w:tplc="2A54423A">
      <w:start w:val="1"/>
      <w:numFmt w:val="lowerLetter"/>
      <w:lvlText w:val="%8."/>
      <w:lvlJc w:val="left"/>
      <w:pPr>
        <w:ind w:left="6830" w:hanging="360"/>
      </w:pPr>
    </w:lvl>
    <w:lvl w:ilvl="8" w:tplc="0FF0E43C">
      <w:start w:val="1"/>
      <w:numFmt w:val="lowerRoman"/>
      <w:lvlText w:val="%9."/>
      <w:lvlJc w:val="right"/>
      <w:pPr>
        <w:ind w:left="7550" w:hanging="180"/>
      </w:pPr>
    </w:lvl>
  </w:abstractNum>
  <w:abstractNum w:abstractNumId="103" w15:restartNumberingAfterBreak="0">
    <w:nsid w:val="42C3766D"/>
    <w:multiLevelType w:val="multilevel"/>
    <w:tmpl w:val="F2F4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2C5411E"/>
    <w:multiLevelType w:val="hybridMultilevel"/>
    <w:tmpl w:val="D1B46F8E"/>
    <w:lvl w:ilvl="0" w:tplc="3C68AD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80E2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9ECF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F9896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E423D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BBEC6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E280F6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98877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2B06F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2E4566F"/>
    <w:multiLevelType w:val="hybridMultilevel"/>
    <w:tmpl w:val="4C4A1C20"/>
    <w:lvl w:ilvl="0" w:tplc="5720E4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97248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D4A83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A3E519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99AAC6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A0E39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3060C3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98810F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F4C38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3526B26"/>
    <w:multiLevelType w:val="hybridMultilevel"/>
    <w:tmpl w:val="DF2E8A10"/>
    <w:lvl w:ilvl="0" w:tplc="046E56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CC7E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F8C95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AE0D49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23AA0B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1C28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4CD62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8E431B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18497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3955F63"/>
    <w:multiLevelType w:val="multilevel"/>
    <w:tmpl w:val="4CBC4B16"/>
    <w:lvl w:ilvl="0">
      <w:start w:val="1"/>
      <w:numFmt w:val="decimal"/>
      <w:pStyle w:val="SS-5"/>
      <w:lvlText w:val="%1."/>
      <w:lvlJc w:val="left"/>
      <w:pPr>
        <w:tabs>
          <w:tab w:val="num" w:pos="1775"/>
        </w:tabs>
        <w:ind w:left="1778" w:hanging="360"/>
      </w:pPr>
      <w:rPr>
        <w:lang w:val="ru-RU"/>
      </w:rPr>
    </w:lvl>
    <w:lvl w:ilvl="1">
      <w:start w:val="1"/>
      <w:numFmt w:val="decimal"/>
      <w:pStyle w:val="SS-2"/>
      <w:lvlText w:val="%1.%2."/>
      <w:lvlJc w:val="left"/>
      <w:pPr>
        <w:tabs>
          <w:tab w:val="num" w:pos="641"/>
        </w:tabs>
        <w:ind w:left="641" w:hanging="357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color w:val="000000"/>
      </w:rPr>
    </w:lvl>
    <w:lvl w:ilvl="3">
      <w:start w:val="1"/>
      <w:numFmt w:val="decimal"/>
      <w:pStyle w:val="SS-4"/>
      <w:lvlText w:val="%1.%2.%3.%4."/>
      <w:lvlJc w:val="left"/>
      <w:pPr>
        <w:tabs>
          <w:tab w:val="num" w:pos="1077"/>
        </w:tabs>
        <w:ind w:left="1077" w:hanging="1077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Cs w:val="0"/>
        <w:u w:val="none"/>
        <w:vertAlign w:val="baseline"/>
      </w:rPr>
    </w:lvl>
    <w:lvl w:ilvl="4">
      <w:start w:val="1"/>
      <w:numFmt w:val="decimal"/>
      <w:pStyle w:val="SS-5"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1797"/>
        </w:tabs>
        <w:ind w:left="1797" w:hanging="1797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firstLine="30609"/>
      </w:pPr>
    </w:lvl>
    <w:lvl w:ilvl="7">
      <w:start w:val="1"/>
      <w:numFmt w:val="decimal"/>
      <w:lvlText w:val="%1.%2.%3.%4.%5.%6.%7.%8."/>
      <w:lvlJc w:val="left"/>
      <w:pPr>
        <w:tabs>
          <w:tab w:val="num" w:pos="2517"/>
        </w:tabs>
        <w:ind w:left="2517" w:hanging="2517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8" w15:restartNumberingAfterBreak="0">
    <w:nsid w:val="43B52EFD"/>
    <w:multiLevelType w:val="hybridMultilevel"/>
    <w:tmpl w:val="C0AE7DEC"/>
    <w:lvl w:ilvl="0" w:tplc="4E92AB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5C39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A1C27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B149C5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9F4D9B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DEA40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64F24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75EA6F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8C66A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3B96254"/>
    <w:multiLevelType w:val="hybridMultilevel"/>
    <w:tmpl w:val="DF4C1246"/>
    <w:lvl w:ilvl="0" w:tplc="73307B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A86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16830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CD45B7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4030B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41656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06CBD8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12A28E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6E233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3DD27E5"/>
    <w:multiLevelType w:val="multilevel"/>
    <w:tmpl w:val="62829E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3EE4B5D"/>
    <w:multiLevelType w:val="hybridMultilevel"/>
    <w:tmpl w:val="F4DC258C"/>
    <w:lvl w:ilvl="0" w:tplc="B36267D8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360"/>
      </w:pPr>
    </w:lvl>
    <w:lvl w:ilvl="1" w:tplc="68E820C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6FC8FC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DE69F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5040A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14063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B0D0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5831C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6E758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445243A6"/>
    <w:multiLevelType w:val="hybridMultilevel"/>
    <w:tmpl w:val="DDCC72B6"/>
    <w:lvl w:ilvl="0" w:tplc="2542BC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8A46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76238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1C27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CA43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A411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7E61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8CB06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2CD4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47161E4"/>
    <w:multiLevelType w:val="multilevel"/>
    <w:tmpl w:val="80C6C3F2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30"/>
      <w:isLgl/>
      <w:lvlText w:val="%1.%2.%3"/>
      <w:lvlJc w:val="left"/>
      <w:pPr>
        <w:ind w:left="1430" w:hanging="720"/>
      </w:pPr>
    </w:lvl>
    <w:lvl w:ilvl="3">
      <w:start w:val="1"/>
      <w:numFmt w:val="decimal"/>
      <w:pStyle w:val="4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4" w15:restartNumberingAfterBreak="0">
    <w:nsid w:val="45AD45C4"/>
    <w:multiLevelType w:val="multilevel"/>
    <w:tmpl w:val="5830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70F487C"/>
    <w:multiLevelType w:val="hybridMultilevel"/>
    <w:tmpl w:val="03648ACE"/>
    <w:lvl w:ilvl="0" w:tplc="9836DF8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FF5ACCDC">
      <w:start w:val="1"/>
      <w:numFmt w:val="lowerLetter"/>
      <w:lvlText w:val="%2."/>
      <w:lvlJc w:val="left"/>
      <w:pPr>
        <w:ind w:left="1440" w:hanging="360"/>
      </w:pPr>
    </w:lvl>
    <w:lvl w:ilvl="2" w:tplc="C9822F48">
      <w:start w:val="1"/>
      <w:numFmt w:val="lowerRoman"/>
      <w:lvlText w:val="%3."/>
      <w:lvlJc w:val="right"/>
      <w:pPr>
        <w:ind w:left="2160" w:hanging="180"/>
      </w:pPr>
    </w:lvl>
    <w:lvl w:ilvl="3" w:tplc="415010C8">
      <w:start w:val="1"/>
      <w:numFmt w:val="decimal"/>
      <w:lvlText w:val="%4."/>
      <w:lvlJc w:val="left"/>
      <w:pPr>
        <w:ind w:left="2880" w:hanging="360"/>
      </w:pPr>
    </w:lvl>
    <w:lvl w:ilvl="4" w:tplc="31EA446C">
      <w:start w:val="1"/>
      <w:numFmt w:val="lowerLetter"/>
      <w:lvlText w:val="%5."/>
      <w:lvlJc w:val="left"/>
      <w:pPr>
        <w:ind w:left="3600" w:hanging="360"/>
      </w:pPr>
    </w:lvl>
    <w:lvl w:ilvl="5" w:tplc="4FB405C4">
      <w:start w:val="1"/>
      <w:numFmt w:val="lowerRoman"/>
      <w:lvlText w:val="%6."/>
      <w:lvlJc w:val="right"/>
      <w:pPr>
        <w:ind w:left="4320" w:hanging="180"/>
      </w:pPr>
    </w:lvl>
    <w:lvl w:ilvl="6" w:tplc="8286F6A2">
      <w:start w:val="1"/>
      <w:numFmt w:val="decimal"/>
      <w:lvlText w:val="%7."/>
      <w:lvlJc w:val="left"/>
      <w:pPr>
        <w:ind w:left="5040" w:hanging="360"/>
      </w:pPr>
    </w:lvl>
    <w:lvl w:ilvl="7" w:tplc="3B5A59C0">
      <w:start w:val="1"/>
      <w:numFmt w:val="lowerLetter"/>
      <w:lvlText w:val="%8."/>
      <w:lvlJc w:val="left"/>
      <w:pPr>
        <w:ind w:left="5760" w:hanging="360"/>
      </w:pPr>
    </w:lvl>
    <w:lvl w:ilvl="8" w:tplc="AAD40AA0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7106F7B"/>
    <w:multiLevelType w:val="hybridMultilevel"/>
    <w:tmpl w:val="207ECE80"/>
    <w:lvl w:ilvl="0" w:tplc="931E8692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  <w:lvl w:ilvl="1" w:tplc="F05EE2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D88D7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430DC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DEADE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0E011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4B464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6A2302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30CA7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7" w15:restartNumberingAfterBreak="0">
    <w:nsid w:val="47303411"/>
    <w:multiLevelType w:val="hybridMultilevel"/>
    <w:tmpl w:val="53961940"/>
    <w:lvl w:ilvl="0" w:tplc="235E34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FA82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7ECC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DEFF4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3640CB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030C9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54E620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BCEA1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9E6D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7B526F5"/>
    <w:multiLevelType w:val="hybridMultilevel"/>
    <w:tmpl w:val="68EC7C3E"/>
    <w:lvl w:ilvl="0" w:tplc="E58E0980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B832DDFA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8506C068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D4C819E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EC3E8990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D52A50FE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9E524998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C9963A7E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7DCA533E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9" w15:restartNumberingAfterBreak="0">
    <w:nsid w:val="47E016B6"/>
    <w:multiLevelType w:val="hybridMultilevel"/>
    <w:tmpl w:val="D8861196"/>
    <w:lvl w:ilvl="0" w:tplc="FE7C5E82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/>
        <w:color w:val="auto"/>
      </w:rPr>
    </w:lvl>
    <w:lvl w:ilvl="1" w:tplc="32069DE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6EB6D76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62BC657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D326F36C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28C2EFE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609482B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0A0F168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ED02042A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20" w15:restartNumberingAfterBreak="0">
    <w:nsid w:val="48BD484B"/>
    <w:multiLevelType w:val="hybridMultilevel"/>
    <w:tmpl w:val="5F940874"/>
    <w:lvl w:ilvl="0" w:tplc="90102B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AA472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C640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86CC08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7B85AD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A7644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8846CC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05CE94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0B89F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8DB2F5D"/>
    <w:multiLevelType w:val="hybridMultilevel"/>
    <w:tmpl w:val="7CBE02A2"/>
    <w:lvl w:ilvl="0" w:tplc="58A643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8814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2AAD8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1C669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7AE47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AF0CB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79E6A1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346AF6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D464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8E70ED9"/>
    <w:multiLevelType w:val="multilevel"/>
    <w:tmpl w:val="9B50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9E944D2"/>
    <w:multiLevelType w:val="multilevel"/>
    <w:tmpl w:val="CEAE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BD86F87"/>
    <w:multiLevelType w:val="hybridMultilevel"/>
    <w:tmpl w:val="AAFC26FE"/>
    <w:lvl w:ilvl="0" w:tplc="33DAA03A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/>
      </w:rPr>
    </w:lvl>
    <w:lvl w:ilvl="1" w:tplc="4FA2497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E7C1E3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72A83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3241F2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600F0D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55E91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2E0AE1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8C6E2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5" w15:restartNumberingAfterBreak="0">
    <w:nsid w:val="4C732E03"/>
    <w:multiLevelType w:val="hybridMultilevel"/>
    <w:tmpl w:val="B07ACBB8"/>
    <w:lvl w:ilvl="0" w:tplc="DFA20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EE2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70ED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1C34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090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46CB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20D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3E85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68F5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D52750F"/>
    <w:multiLevelType w:val="multilevel"/>
    <w:tmpl w:val="17EC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D9B04E6"/>
    <w:multiLevelType w:val="multilevel"/>
    <w:tmpl w:val="4A7C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DC37384"/>
    <w:multiLevelType w:val="multilevel"/>
    <w:tmpl w:val="B37E978E"/>
    <w:lvl w:ilvl="0">
      <w:start w:val="1"/>
      <w:numFmt w:val="bullet"/>
      <w:lvlText w:val="o"/>
      <w:lvlJc w:val="left"/>
      <w:pPr>
        <w:tabs>
          <w:tab w:val="num" w:pos="432"/>
        </w:tabs>
        <w:ind w:left="432" w:hanging="432"/>
      </w:pPr>
      <w:rPr>
        <w:rFonts w:ascii="Courier New" w:hAnsi="Courier New" w:cs="Courier New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1430" w:hanging="720"/>
      </w:pPr>
      <w:rPr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9" w15:restartNumberingAfterBreak="0">
    <w:nsid w:val="4EE140A6"/>
    <w:multiLevelType w:val="hybridMultilevel"/>
    <w:tmpl w:val="BBD2E4A2"/>
    <w:lvl w:ilvl="0" w:tplc="D5B63F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A808EA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907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A9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472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866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A8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808E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92A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00C2263"/>
    <w:multiLevelType w:val="hybridMultilevel"/>
    <w:tmpl w:val="C360DE9E"/>
    <w:lvl w:ilvl="0" w:tplc="EEEA461A">
      <w:start w:val="1"/>
      <w:numFmt w:val="decimal"/>
      <w:pStyle w:val="a7"/>
      <w:lvlText w:val="%1)"/>
      <w:lvlJc w:val="left"/>
      <w:pPr>
        <w:tabs>
          <w:tab w:val="num" w:pos="927"/>
        </w:tabs>
        <w:ind w:left="0" w:firstLine="567"/>
      </w:pPr>
    </w:lvl>
    <w:lvl w:ilvl="1" w:tplc="D72405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CE4ED7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1FC5F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A3616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4E8327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FC82C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B5CCA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FB2F52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1" w15:restartNumberingAfterBreak="0">
    <w:nsid w:val="50311FBD"/>
    <w:multiLevelType w:val="multilevel"/>
    <w:tmpl w:val="9E62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3152308"/>
    <w:multiLevelType w:val="hybridMultilevel"/>
    <w:tmpl w:val="2C728F7C"/>
    <w:lvl w:ilvl="0" w:tplc="121E63D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B4A533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1E6EC77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3" w:tplc="E93675A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7B69F5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5CD253E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B4048CA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0F6AF4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133C3F8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33" w15:restartNumberingAfterBreak="0">
    <w:nsid w:val="55DC2AE7"/>
    <w:multiLevelType w:val="hybridMultilevel"/>
    <w:tmpl w:val="5192B294"/>
    <w:lvl w:ilvl="0" w:tplc="5A2019DA">
      <w:start w:val="1"/>
      <w:numFmt w:val="decimal"/>
      <w:lvlText w:val="%1)"/>
      <w:lvlJc w:val="left"/>
      <w:pPr>
        <w:ind w:left="720" w:hanging="360"/>
      </w:pPr>
    </w:lvl>
    <w:lvl w:ilvl="1" w:tplc="097E80F2">
      <w:start w:val="1"/>
      <w:numFmt w:val="lowerLetter"/>
      <w:lvlText w:val="%2."/>
      <w:lvlJc w:val="left"/>
      <w:pPr>
        <w:ind w:left="1440" w:hanging="360"/>
      </w:pPr>
    </w:lvl>
    <w:lvl w:ilvl="2" w:tplc="52B0A8BE">
      <w:start w:val="1"/>
      <w:numFmt w:val="lowerRoman"/>
      <w:lvlText w:val="%3."/>
      <w:lvlJc w:val="right"/>
      <w:pPr>
        <w:ind w:left="2160" w:hanging="180"/>
      </w:pPr>
    </w:lvl>
    <w:lvl w:ilvl="3" w:tplc="F4EA404C">
      <w:start w:val="1"/>
      <w:numFmt w:val="decimal"/>
      <w:lvlText w:val="%4."/>
      <w:lvlJc w:val="left"/>
      <w:pPr>
        <w:ind w:left="2880" w:hanging="360"/>
      </w:pPr>
    </w:lvl>
    <w:lvl w:ilvl="4" w:tplc="FA46EF36">
      <w:start w:val="1"/>
      <w:numFmt w:val="lowerLetter"/>
      <w:lvlText w:val="%5."/>
      <w:lvlJc w:val="left"/>
      <w:pPr>
        <w:ind w:left="3600" w:hanging="360"/>
      </w:pPr>
    </w:lvl>
    <w:lvl w:ilvl="5" w:tplc="96A011B6">
      <w:start w:val="1"/>
      <w:numFmt w:val="lowerRoman"/>
      <w:lvlText w:val="%6."/>
      <w:lvlJc w:val="right"/>
      <w:pPr>
        <w:ind w:left="4320" w:hanging="180"/>
      </w:pPr>
    </w:lvl>
    <w:lvl w:ilvl="6" w:tplc="DB6080FA">
      <w:start w:val="1"/>
      <w:numFmt w:val="decimal"/>
      <w:lvlText w:val="%7."/>
      <w:lvlJc w:val="left"/>
      <w:pPr>
        <w:ind w:left="5040" w:hanging="360"/>
      </w:pPr>
    </w:lvl>
    <w:lvl w:ilvl="7" w:tplc="6DCEF048">
      <w:start w:val="1"/>
      <w:numFmt w:val="lowerLetter"/>
      <w:lvlText w:val="%8."/>
      <w:lvlJc w:val="left"/>
      <w:pPr>
        <w:ind w:left="5760" w:hanging="360"/>
      </w:pPr>
    </w:lvl>
    <w:lvl w:ilvl="8" w:tplc="A1BC41D0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8020D0C"/>
    <w:multiLevelType w:val="hybridMultilevel"/>
    <w:tmpl w:val="561022D0"/>
    <w:lvl w:ilvl="0" w:tplc="E160D2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2BE22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57EB5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084268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D56564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D845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4CA83E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96A09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39A8E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85B63E0"/>
    <w:multiLevelType w:val="hybridMultilevel"/>
    <w:tmpl w:val="B5FCFBFC"/>
    <w:lvl w:ilvl="0" w:tplc="7430BE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9888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1287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7A8D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A0A99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C85F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FEBB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5C15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7A2C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95D0E86"/>
    <w:multiLevelType w:val="hybridMultilevel"/>
    <w:tmpl w:val="CB26F07A"/>
    <w:lvl w:ilvl="0" w:tplc="2C8A1628">
      <w:start w:val="1"/>
      <w:numFmt w:val="decimal"/>
      <w:lvlText w:val="%1)"/>
      <w:lvlJc w:val="left"/>
      <w:pPr>
        <w:ind w:left="720" w:hanging="360"/>
      </w:pPr>
    </w:lvl>
    <w:lvl w:ilvl="1" w:tplc="51EACE2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BEA4EF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DBA42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524465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DA09B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724DFD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E08039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A06F1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7" w15:restartNumberingAfterBreak="0">
    <w:nsid w:val="5A13646F"/>
    <w:multiLevelType w:val="hybridMultilevel"/>
    <w:tmpl w:val="A6D6E9F2"/>
    <w:lvl w:ilvl="0" w:tplc="A0E60E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B4D5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DDA67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3EA8AE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BD6022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00884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3C4DA6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96498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B2A09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A2C106F"/>
    <w:multiLevelType w:val="multilevel"/>
    <w:tmpl w:val="5058B736"/>
    <w:lvl w:ilvl="0">
      <w:start w:val="1"/>
      <w:numFmt w:val="bullet"/>
      <w:lvlText w:val="o"/>
      <w:lvlJc w:val="left"/>
      <w:pPr>
        <w:tabs>
          <w:tab w:val="num" w:pos="432"/>
        </w:tabs>
        <w:ind w:left="432" w:hanging="432"/>
      </w:pPr>
      <w:rPr>
        <w:rFonts w:ascii="Courier New" w:hAnsi="Courier New" w:cs="Courier New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1430" w:hanging="720"/>
      </w:pPr>
      <w:rPr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9" w15:restartNumberingAfterBreak="0">
    <w:nsid w:val="5A8316DD"/>
    <w:multiLevelType w:val="hybridMultilevel"/>
    <w:tmpl w:val="AD3430DC"/>
    <w:lvl w:ilvl="0" w:tplc="E46201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2AB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5FC76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1E2436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5E01CA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9EC98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E0002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93C340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27E18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AC33B90"/>
    <w:multiLevelType w:val="hybridMultilevel"/>
    <w:tmpl w:val="91D4F692"/>
    <w:lvl w:ilvl="0" w:tplc="F8020BE6">
      <w:start w:val="1"/>
      <w:numFmt w:val="decimal"/>
      <w:lvlText w:val="%1)"/>
      <w:lvlJc w:val="left"/>
      <w:pPr>
        <w:ind w:left="720" w:hanging="360"/>
      </w:pPr>
    </w:lvl>
    <w:lvl w:ilvl="1" w:tplc="E9C4CCB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53C49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6B8370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E1C301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9FAEA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1C4D9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1A857D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834E5F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1" w15:restartNumberingAfterBreak="0">
    <w:nsid w:val="5B23085B"/>
    <w:multiLevelType w:val="hybridMultilevel"/>
    <w:tmpl w:val="9C0AA07E"/>
    <w:lvl w:ilvl="0" w:tplc="814823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7B622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667F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66942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C60D0A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02E96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FB006A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DCA7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36FF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B51716F"/>
    <w:multiLevelType w:val="hybridMultilevel"/>
    <w:tmpl w:val="D9F65CFE"/>
    <w:lvl w:ilvl="0" w:tplc="141E07E6">
      <w:start w:val="1"/>
      <w:numFmt w:val="lowerLetter"/>
      <w:lvlText w:val="%1)"/>
      <w:lvlJc w:val="left"/>
      <w:pPr>
        <w:ind w:left="2628" w:hanging="360"/>
      </w:pPr>
      <w:rPr>
        <w:color w:val="auto"/>
        <w:sz w:val="24"/>
        <w:szCs w:val="24"/>
      </w:rPr>
    </w:lvl>
    <w:lvl w:ilvl="1" w:tplc="79E24660">
      <w:start w:val="1"/>
      <w:numFmt w:val="bullet"/>
      <w:lvlText w:val="o"/>
      <w:lvlJc w:val="left"/>
      <w:pPr>
        <w:ind w:left="3348" w:hanging="360"/>
      </w:pPr>
      <w:rPr>
        <w:rFonts w:ascii="Courier New" w:hAnsi="Courier New"/>
      </w:rPr>
    </w:lvl>
    <w:lvl w:ilvl="2" w:tplc="5F56E5BE">
      <w:start w:val="1"/>
      <w:numFmt w:val="bullet"/>
      <w:lvlText w:val=""/>
      <w:lvlJc w:val="left"/>
      <w:pPr>
        <w:ind w:left="4068" w:hanging="360"/>
      </w:pPr>
      <w:rPr>
        <w:rFonts w:ascii="Wingdings" w:hAnsi="Wingdings"/>
      </w:rPr>
    </w:lvl>
    <w:lvl w:ilvl="3" w:tplc="295C26D6">
      <w:start w:val="1"/>
      <w:numFmt w:val="bullet"/>
      <w:lvlText w:val=""/>
      <w:lvlJc w:val="left"/>
      <w:pPr>
        <w:ind w:left="4788" w:hanging="360"/>
      </w:pPr>
      <w:rPr>
        <w:rFonts w:ascii="Symbol" w:hAnsi="Symbol"/>
      </w:rPr>
    </w:lvl>
    <w:lvl w:ilvl="4" w:tplc="33DCFD14">
      <w:start w:val="1"/>
      <w:numFmt w:val="bullet"/>
      <w:lvlText w:val="o"/>
      <w:lvlJc w:val="left"/>
      <w:pPr>
        <w:ind w:left="5508" w:hanging="360"/>
      </w:pPr>
      <w:rPr>
        <w:rFonts w:ascii="Courier New" w:hAnsi="Courier New"/>
      </w:rPr>
    </w:lvl>
    <w:lvl w:ilvl="5" w:tplc="98904FD4">
      <w:start w:val="1"/>
      <w:numFmt w:val="bullet"/>
      <w:lvlText w:val=""/>
      <w:lvlJc w:val="left"/>
      <w:pPr>
        <w:ind w:left="6228" w:hanging="360"/>
      </w:pPr>
      <w:rPr>
        <w:rFonts w:ascii="Wingdings" w:hAnsi="Wingdings"/>
      </w:rPr>
    </w:lvl>
    <w:lvl w:ilvl="6" w:tplc="0A8011E2">
      <w:start w:val="1"/>
      <w:numFmt w:val="bullet"/>
      <w:lvlText w:val=""/>
      <w:lvlJc w:val="left"/>
      <w:pPr>
        <w:ind w:left="6948" w:hanging="360"/>
      </w:pPr>
      <w:rPr>
        <w:rFonts w:ascii="Symbol" w:hAnsi="Symbol"/>
      </w:rPr>
    </w:lvl>
    <w:lvl w:ilvl="7" w:tplc="6E6C8256">
      <w:start w:val="1"/>
      <w:numFmt w:val="bullet"/>
      <w:lvlText w:val="o"/>
      <w:lvlJc w:val="left"/>
      <w:pPr>
        <w:ind w:left="7668" w:hanging="360"/>
      </w:pPr>
      <w:rPr>
        <w:rFonts w:ascii="Courier New" w:hAnsi="Courier New"/>
      </w:rPr>
    </w:lvl>
    <w:lvl w:ilvl="8" w:tplc="7D82405A">
      <w:start w:val="1"/>
      <w:numFmt w:val="bullet"/>
      <w:lvlText w:val=""/>
      <w:lvlJc w:val="left"/>
      <w:pPr>
        <w:ind w:left="8388" w:hanging="360"/>
      </w:pPr>
      <w:rPr>
        <w:rFonts w:ascii="Wingdings" w:hAnsi="Wingdings"/>
      </w:rPr>
    </w:lvl>
  </w:abstractNum>
  <w:abstractNum w:abstractNumId="143" w15:restartNumberingAfterBreak="0">
    <w:nsid w:val="5BE77928"/>
    <w:multiLevelType w:val="hybridMultilevel"/>
    <w:tmpl w:val="75F49506"/>
    <w:lvl w:ilvl="0" w:tplc="98683EB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/>
        <w:i/>
      </w:rPr>
    </w:lvl>
    <w:lvl w:ilvl="1" w:tplc="6752514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CD878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DCA4DD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BE8E2C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BF0989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2D63D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506B94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2E44E0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4" w15:restartNumberingAfterBreak="0">
    <w:nsid w:val="5BEB0B2F"/>
    <w:multiLevelType w:val="hybridMultilevel"/>
    <w:tmpl w:val="7F069092"/>
    <w:lvl w:ilvl="0" w:tplc="DEE0B5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DA4A6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8444A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538B14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5E4635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76856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358918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788C3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CAA20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DA84962"/>
    <w:multiLevelType w:val="hybridMultilevel"/>
    <w:tmpl w:val="DDC44C90"/>
    <w:lvl w:ilvl="0" w:tplc="87040D06">
      <w:start w:val="1"/>
      <w:numFmt w:val="decimal"/>
      <w:lvlText w:val="%1)"/>
      <w:lvlJc w:val="left"/>
      <w:pPr>
        <w:ind w:left="720" w:hanging="360"/>
      </w:pPr>
    </w:lvl>
    <w:lvl w:ilvl="1" w:tplc="E0B6400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E6CBA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A6C5E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1AAD28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2944B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2B8C8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6F01E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23E476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6" w15:restartNumberingAfterBreak="0">
    <w:nsid w:val="5EA524C8"/>
    <w:multiLevelType w:val="hybridMultilevel"/>
    <w:tmpl w:val="B14670CE"/>
    <w:lvl w:ilvl="0" w:tplc="F666613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FD14A7D0">
      <w:start w:val="1"/>
      <w:numFmt w:val="lowerLetter"/>
      <w:lvlText w:val="%2."/>
      <w:lvlJc w:val="left"/>
      <w:pPr>
        <w:ind w:left="2498" w:hanging="360"/>
      </w:pPr>
    </w:lvl>
    <w:lvl w:ilvl="2" w:tplc="65001274">
      <w:start w:val="1"/>
      <w:numFmt w:val="lowerRoman"/>
      <w:lvlText w:val="%3."/>
      <w:lvlJc w:val="right"/>
      <w:pPr>
        <w:ind w:left="3218" w:hanging="180"/>
      </w:pPr>
    </w:lvl>
    <w:lvl w:ilvl="3" w:tplc="39EA2E88">
      <w:start w:val="1"/>
      <w:numFmt w:val="decimal"/>
      <w:lvlText w:val="%4."/>
      <w:lvlJc w:val="left"/>
      <w:pPr>
        <w:ind w:left="3938" w:hanging="360"/>
      </w:pPr>
    </w:lvl>
    <w:lvl w:ilvl="4" w:tplc="975C3AA0">
      <w:start w:val="1"/>
      <w:numFmt w:val="lowerLetter"/>
      <w:lvlText w:val="%5."/>
      <w:lvlJc w:val="left"/>
      <w:pPr>
        <w:ind w:left="4658" w:hanging="360"/>
      </w:pPr>
    </w:lvl>
    <w:lvl w:ilvl="5" w:tplc="7194A6E4">
      <w:start w:val="1"/>
      <w:numFmt w:val="lowerRoman"/>
      <w:lvlText w:val="%6."/>
      <w:lvlJc w:val="right"/>
      <w:pPr>
        <w:ind w:left="5378" w:hanging="180"/>
      </w:pPr>
    </w:lvl>
    <w:lvl w:ilvl="6" w:tplc="F33256E6">
      <w:start w:val="1"/>
      <w:numFmt w:val="decimal"/>
      <w:lvlText w:val="%7."/>
      <w:lvlJc w:val="left"/>
      <w:pPr>
        <w:ind w:left="6098" w:hanging="360"/>
      </w:pPr>
    </w:lvl>
    <w:lvl w:ilvl="7" w:tplc="4FB8DEC6">
      <w:start w:val="1"/>
      <w:numFmt w:val="lowerLetter"/>
      <w:lvlText w:val="%8."/>
      <w:lvlJc w:val="left"/>
      <w:pPr>
        <w:ind w:left="6818" w:hanging="360"/>
      </w:pPr>
    </w:lvl>
    <w:lvl w:ilvl="8" w:tplc="1550E4F4">
      <w:start w:val="1"/>
      <w:numFmt w:val="lowerRoman"/>
      <w:lvlText w:val="%9."/>
      <w:lvlJc w:val="right"/>
      <w:pPr>
        <w:ind w:left="7538" w:hanging="180"/>
      </w:pPr>
    </w:lvl>
  </w:abstractNum>
  <w:abstractNum w:abstractNumId="147" w15:restartNumberingAfterBreak="0">
    <w:nsid w:val="603A673C"/>
    <w:multiLevelType w:val="hybridMultilevel"/>
    <w:tmpl w:val="55B20696"/>
    <w:lvl w:ilvl="0" w:tplc="2370F900">
      <w:start w:val="1"/>
      <w:numFmt w:val="decimal"/>
      <w:lvlText w:val="%1)"/>
      <w:lvlJc w:val="left"/>
      <w:pPr>
        <w:ind w:left="720" w:hanging="360"/>
      </w:pPr>
    </w:lvl>
    <w:lvl w:ilvl="1" w:tplc="1E921954">
      <w:start w:val="1"/>
      <w:numFmt w:val="lowerLetter"/>
      <w:lvlText w:val="%2."/>
      <w:lvlJc w:val="left"/>
      <w:pPr>
        <w:ind w:left="1440" w:hanging="360"/>
      </w:pPr>
    </w:lvl>
    <w:lvl w:ilvl="2" w:tplc="2FBC85D8">
      <w:start w:val="1"/>
      <w:numFmt w:val="lowerRoman"/>
      <w:lvlText w:val="%3."/>
      <w:lvlJc w:val="right"/>
      <w:pPr>
        <w:ind w:left="2160" w:hanging="180"/>
      </w:pPr>
    </w:lvl>
    <w:lvl w:ilvl="3" w:tplc="50424FE0">
      <w:start w:val="1"/>
      <w:numFmt w:val="decimal"/>
      <w:lvlText w:val="%4."/>
      <w:lvlJc w:val="left"/>
      <w:pPr>
        <w:ind w:left="2880" w:hanging="360"/>
      </w:pPr>
    </w:lvl>
    <w:lvl w:ilvl="4" w:tplc="AFD4F1A2">
      <w:start w:val="1"/>
      <w:numFmt w:val="lowerLetter"/>
      <w:lvlText w:val="%5."/>
      <w:lvlJc w:val="left"/>
      <w:pPr>
        <w:ind w:left="3600" w:hanging="360"/>
      </w:pPr>
    </w:lvl>
    <w:lvl w:ilvl="5" w:tplc="776E5A22">
      <w:start w:val="1"/>
      <w:numFmt w:val="lowerRoman"/>
      <w:lvlText w:val="%6."/>
      <w:lvlJc w:val="right"/>
      <w:pPr>
        <w:ind w:left="4320" w:hanging="180"/>
      </w:pPr>
    </w:lvl>
    <w:lvl w:ilvl="6" w:tplc="2018AAB0">
      <w:start w:val="1"/>
      <w:numFmt w:val="decimal"/>
      <w:lvlText w:val="%7."/>
      <w:lvlJc w:val="left"/>
      <w:pPr>
        <w:ind w:left="5040" w:hanging="360"/>
      </w:pPr>
    </w:lvl>
    <w:lvl w:ilvl="7" w:tplc="AD30BEC0">
      <w:start w:val="1"/>
      <w:numFmt w:val="lowerLetter"/>
      <w:lvlText w:val="%8."/>
      <w:lvlJc w:val="left"/>
      <w:pPr>
        <w:ind w:left="5760" w:hanging="360"/>
      </w:pPr>
    </w:lvl>
    <w:lvl w:ilvl="8" w:tplc="508A1208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15A1124"/>
    <w:multiLevelType w:val="hybridMultilevel"/>
    <w:tmpl w:val="95C66F3A"/>
    <w:lvl w:ilvl="0" w:tplc="80DE57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B7218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3BC2E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F03FF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F8EF3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25400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13EE32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BE8C40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822B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20470CD"/>
    <w:multiLevelType w:val="hybridMultilevel"/>
    <w:tmpl w:val="4FEEB8B8"/>
    <w:lvl w:ilvl="0" w:tplc="07DE4F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5AEE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9B88E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7AAF3A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14A8DC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8A1B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D8CE93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F6B50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26A95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23A1591"/>
    <w:multiLevelType w:val="hybridMultilevel"/>
    <w:tmpl w:val="11E4CF70"/>
    <w:lvl w:ilvl="0" w:tplc="B5E468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02BD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C85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C3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444E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9654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24E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851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640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26E54E2"/>
    <w:multiLevelType w:val="hybridMultilevel"/>
    <w:tmpl w:val="5F1AD0D2"/>
    <w:lvl w:ilvl="0" w:tplc="86864C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B0D1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AEC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AE46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16AF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BE78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B073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AEB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D220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2E24094"/>
    <w:multiLevelType w:val="hybridMultilevel"/>
    <w:tmpl w:val="7136802C"/>
    <w:lvl w:ilvl="0" w:tplc="834A4D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61412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1E47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87C366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6C86FE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E569D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CC785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3908E1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9FC2B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2EB2DA6"/>
    <w:multiLevelType w:val="multilevel"/>
    <w:tmpl w:val="FA82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5181761"/>
    <w:multiLevelType w:val="hybridMultilevel"/>
    <w:tmpl w:val="487E6C5A"/>
    <w:lvl w:ilvl="0" w:tplc="26143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9EE3C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D84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62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6496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667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168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245C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886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6C43DEF"/>
    <w:multiLevelType w:val="hybridMultilevel"/>
    <w:tmpl w:val="9A1CAD52"/>
    <w:lvl w:ilvl="0" w:tplc="B73E71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DA25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6ACB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350856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4C269D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7020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C1EB0B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68FD4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C1288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7171EA8"/>
    <w:multiLevelType w:val="hybridMultilevel"/>
    <w:tmpl w:val="99106E08"/>
    <w:lvl w:ilvl="0" w:tplc="BD528B12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B93E113A">
      <w:start w:val="1"/>
      <w:numFmt w:val="bullet"/>
      <w:lvlText w:val="•"/>
      <w:lvlJc w:val="left"/>
      <w:pPr>
        <w:ind w:left="2510" w:hanging="360"/>
      </w:pPr>
      <w:rPr>
        <w:rFonts w:ascii="Times New Roman" w:eastAsia="Times New Roman" w:hAnsi="Times New Roman" w:hint="default"/>
      </w:rPr>
    </w:lvl>
    <w:lvl w:ilvl="2" w:tplc="2026C524">
      <w:start w:val="1"/>
      <w:numFmt w:val="lowerRoman"/>
      <w:lvlText w:val="%3."/>
      <w:lvlJc w:val="right"/>
      <w:pPr>
        <w:ind w:left="3230" w:hanging="180"/>
      </w:pPr>
    </w:lvl>
    <w:lvl w:ilvl="3" w:tplc="AB7C2F04">
      <w:start w:val="1"/>
      <w:numFmt w:val="decimal"/>
      <w:lvlText w:val="%4."/>
      <w:lvlJc w:val="left"/>
      <w:pPr>
        <w:ind w:left="3950" w:hanging="360"/>
      </w:pPr>
    </w:lvl>
    <w:lvl w:ilvl="4" w:tplc="368E3494">
      <w:start w:val="1"/>
      <w:numFmt w:val="lowerLetter"/>
      <w:lvlText w:val="%5."/>
      <w:lvlJc w:val="left"/>
      <w:pPr>
        <w:ind w:left="4670" w:hanging="360"/>
      </w:pPr>
    </w:lvl>
    <w:lvl w:ilvl="5" w:tplc="9698BA48">
      <w:start w:val="1"/>
      <w:numFmt w:val="lowerRoman"/>
      <w:lvlText w:val="%6."/>
      <w:lvlJc w:val="right"/>
      <w:pPr>
        <w:ind w:left="5390" w:hanging="180"/>
      </w:pPr>
    </w:lvl>
    <w:lvl w:ilvl="6" w:tplc="DC6A4988">
      <w:start w:val="1"/>
      <w:numFmt w:val="decimal"/>
      <w:lvlText w:val="%7."/>
      <w:lvlJc w:val="left"/>
      <w:pPr>
        <w:ind w:left="6110" w:hanging="360"/>
      </w:pPr>
    </w:lvl>
    <w:lvl w:ilvl="7" w:tplc="32BE1CCE">
      <w:start w:val="1"/>
      <w:numFmt w:val="lowerLetter"/>
      <w:lvlText w:val="%8."/>
      <w:lvlJc w:val="left"/>
      <w:pPr>
        <w:ind w:left="6830" w:hanging="360"/>
      </w:pPr>
    </w:lvl>
    <w:lvl w:ilvl="8" w:tplc="8690E1D4">
      <w:start w:val="1"/>
      <w:numFmt w:val="lowerRoman"/>
      <w:lvlText w:val="%9."/>
      <w:lvlJc w:val="right"/>
      <w:pPr>
        <w:ind w:left="7550" w:hanging="180"/>
      </w:pPr>
    </w:lvl>
  </w:abstractNum>
  <w:abstractNum w:abstractNumId="157" w15:restartNumberingAfterBreak="0">
    <w:nsid w:val="67783D71"/>
    <w:multiLevelType w:val="multilevel"/>
    <w:tmpl w:val="A4E2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79D3AFD"/>
    <w:multiLevelType w:val="multilevel"/>
    <w:tmpl w:val="8EB4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83621F2"/>
    <w:multiLevelType w:val="hybridMultilevel"/>
    <w:tmpl w:val="D010A3BE"/>
    <w:lvl w:ilvl="0" w:tplc="24DA4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615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46A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6D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27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0A6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147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DA5F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ACA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84609B7"/>
    <w:multiLevelType w:val="hybridMultilevel"/>
    <w:tmpl w:val="A8240B16"/>
    <w:lvl w:ilvl="0" w:tplc="92B224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9CB4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CECF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440020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F6249F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646A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48A01F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CDA5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0AC7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87A5181"/>
    <w:multiLevelType w:val="multilevel"/>
    <w:tmpl w:val="31A27A02"/>
    <w:lvl w:ilvl="0">
      <w:start w:val="1"/>
      <w:numFmt w:val="bullet"/>
      <w:pStyle w:val="a8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1430" w:hanging="720"/>
      </w:pPr>
      <w:rPr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2" w15:restartNumberingAfterBreak="0">
    <w:nsid w:val="69064BE9"/>
    <w:multiLevelType w:val="hybridMultilevel"/>
    <w:tmpl w:val="F2509DCA"/>
    <w:lvl w:ilvl="0" w:tplc="D90ADB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AD203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83A17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CF62E3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814D05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5664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2A8F29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CFE2FA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79CE9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94C6897"/>
    <w:multiLevelType w:val="hybridMultilevel"/>
    <w:tmpl w:val="6826CF26"/>
    <w:lvl w:ilvl="0" w:tplc="9A622D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98607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D1AE7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02C56B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83AF5F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54802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C38048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84484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969B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9583298"/>
    <w:multiLevelType w:val="hybridMultilevel"/>
    <w:tmpl w:val="47501E92"/>
    <w:lvl w:ilvl="0" w:tplc="47ECBEE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483C90E6">
      <w:start w:val="1"/>
      <w:numFmt w:val="lowerLetter"/>
      <w:lvlText w:val="%2."/>
      <w:lvlJc w:val="left"/>
      <w:pPr>
        <w:ind w:left="1440" w:hanging="360"/>
      </w:pPr>
    </w:lvl>
    <w:lvl w:ilvl="2" w:tplc="48EC09E4">
      <w:start w:val="1"/>
      <w:numFmt w:val="lowerRoman"/>
      <w:lvlText w:val="%3."/>
      <w:lvlJc w:val="right"/>
      <w:pPr>
        <w:ind w:left="2160" w:hanging="180"/>
      </w:pPr>
    </w:lvl>
    <w:lvl w:ilvl="3" w:tplc="CBC021DE">
      <w:start w:val="1"/>
      <w:numFmt w:val="decimal"/>
      <w:lvlText w:val="%4."/>
      <w:lvlJc w:val="left"/>
      <w:pPr>
        <w:ind w:left="2880" w:hanging="360"/>
      </w:pPr>
    </w:lvl>
    <w:lvl w:ilvl="4" w:tplc="94AE45EA">
      <w:start w:val="1"/>
      <w:numFmt w:val="lowerLetter"/>
      <w:lvlText w:val="%5."/>
      <w:lvlJc w:val="left"/>
      <w:pPr>
        <w:ind w:left="3600" w:hanging="360"/>
      </w:pPr>
    </w:lvl>
    <w:lvl w:ilvl="5" w:tplc="7342142C">
      <w:start w:val="1"/>
      <w:numFmt w:val="lowerRoman"/>
      <w:lvlText w:val="%6."/>
      <w:lvlJc w:val="right"/>
      <w:pPr>
        <w:ind w:left="4320" w:hanging="180"/>
      </w:pPr>
    </w:lvl>
    <w:lvl w:ilvl="6" w:tplc="4BFC62EA">
      <w:start w:val="1"/>
      <w:numFmt w:val="decimal"/>
      <w:lvlText w:val="%7."/>
      <w:lvlJc w:val="left"/>
      <w:pPr>
        <w:ind w:left="5040" w:hanging="360"/>
      </w:pPr>
    </w:lvl>
    <w:lvl w:ilvl="7" w:tplc="3C12FC20">
      <w:start w:val="1"/>
      <w:numFmt w:val="lowerLetter"/>
      <w:lvlText w:val="%8."/>
      <w:lvlJc w:val="left"/>
      <w:pPr>
        <w:ind w:left="5760" w:hanging="360"/>
      </w:pPr>
    </w:lvl>
    <w:lvl w:ilvl="8" w:tplc="1CE6EF82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9984BD1"/>
    <w:multiLevelType w:val="hybridMultilevel"/>
    <w:tmpl w:val="8E4A12E8"/>
    <w:lvl w:ilvl="0" w:tplc="C68801C0">
      <w:start w:val="1"/>
      <w:numFmt w:val="decimal"/>
      <w:lvlText w:val="%1)"/>
      <w:lvlJc w:val="left"/>
      <w:pPr>
        <w:ind w:left="720" w:hanging="360"/>
      </w:pPr>
    </w:lvl>
    <w:lvl w:ilvl="1" w:tplc="6778FEE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5323B5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66C1E3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3E83D1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EF657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14C0F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C7CFE4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9960B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6" w15:restartNumberingAfterBreak="0">
    <w:nsid w:val="6C5662AB"/>
    <w:multiLevelType w:val="multilevel"/>
    <w:tmpl w:val="0798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DCB4222"/>
    <w:multiLevelType w:val="hybridMultilevel"/>
    <w:tmpl w:val="95C8A8EA"/>
    <w:lvl w:ilvl="0" w:tplc="C7709462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157C8016">
      <w:start w:val="1"/>
      <w:numFmt w:val="lowerLetter"/>
      <w:lvlText w:val="%2."/>
      <w:lvlJc w:val="left"/>
      <w:pPr>
        <w:ind w:left="2510" w:hanging="360"/>
      </w:pPr>
    </w:lvl>
    <w:lvl w:ilvl="2" w:tplc="685889F0">
      <w:start w:val="1"/>
      <w:numFmt w:val="lowerRoman"/>
      <w:lvlText w:val="%3."/>
      <w:lvlJc w:val="right"/>
      <w:pPr>
        <w:ind w:left="3230" w:hanging="180"/>
      </w:pPr>
    </w:lvl>
    <w:lvl w:ilvl="3" w:tplc="6306378E">
      <w:start w:val="1"/>
      <w:numFmt w:val="decimal"/>
      <w:lvlText w:val="%4."/>
      <w:lvlJc w:val="left"/>
      <w:pPr>
        <w:ind w:left="3950" w:hanging="360"/>
      </w:pPr>
    </w:lvl>
    <w:lvl w:ilvl="4" w:tplc="D38C1CD2">
      <w:start w:val="1"/>
      <w:numFmt w:val="lowerLetter"/>
      <w:lvlText w:val="%5."/>
      <w:lvlJc w:val="left"/>
      <w:pPr>
        <w:ind w:left="4670" w:hanging="360"/>
      </w:pPr>
    </w:lvl>
    <w:lvl w:ilvl="5" w:tplc="263410F2">
      <w:start w:val="1"/>
      <w:numFmt w:val="lowerRoman"/>
      <w:lvlText w:val="%6."/>
      <w:lvlJc w:val="right"/>
      <w:pPr>
        <w:ind w:left="5390" w:hanging="180"/>
      </w:pPr>
    </w:lvl>
    <w:lvl w:ilvl="6" w:tplc="4F6EC5FE">
      <w:start w:val="1"/>
      <w:numFmt w:val="decimal"/>
      <w:lvlText w:val="%7."/>
      <w:lvlJc w:val="left"/>
      <w:pPr>
        <w:ind w:left="6110" w:hanging="360"/>
      </w:pPr>
    </w:lvl>
    <w:lvl w:ilvl="7" w:tplc="2946CFE2">
      <w:start w:val="1"/>
      <w:numFmt w:val="lowerLetter"/>
      <w:lvlText w:val="%8."/>
      <w:lvlJc w:val="left"/>
      <w:pPr>
        <w:ind w:left="6830" w:hanging="360"/>
      </w:pPr>
    </w:lvl>
    <w:lvl w:ilvl="8" w:tplc="A7C4847C">
      <w:start w:val="1"/>
      <w:numFmt w:val="lowerRoman"/>
      <w:lvlText w:val="%9."/>
      <w:lvlJc w:val="right"/>
      <w:pPr>
        <w:ind w:left="7550" w:hanging="180"/>
      </w:pPr>
    </w:lvl>
  </w:abstractNum>
  <w:abstractNum w:abstractNumId="168" w15:restartNumberingAfterBreak="0">
    <w:nsid w:val="6DE25378"/>
    <w:multiLevelType w:val="hybridMultilevel"/>
    <w:tmpl w:val="D92E3D24"/>
    <w:lvl w:ilvl="0" w:tplc="06462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410A5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EA2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8E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AFA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F41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85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92F5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223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EBF563A"/>
    <w:multiLevelType w:val="hybridMultilevel"/>
    <w:tmpl w:val="66B2324E"/>
    <w:lvl w:ilvl="0" w:tplc="359033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C8436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04832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22E13F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8288C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C69A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8812B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C44C18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F3CDB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F2F29D2"/>
    <w:multiLevelType w:val="multilevel"/>
    <w:tmpl w:val="391E84F2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1" w15:restartNumberingAfterBreak="0">
    <w:nsid w:val="6F7112E0"/>
    <w:multiLevelType w:val="hybridMultilevel"/>
    <w:tmpl w:val="A7B66968"/>
    <w:lvl w:ilvl="0" w:tplc="3BB272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1B6E4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17C97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8243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BF6F71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EAEF6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22C129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1CEED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ED622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139621D"/>
    <w:multiLevelType w:val="hybridMultilevel"/>
    <w:tmpl w:val="83026E1C"/>
    <w:lvl w:ilvl="0" w:tplc="BF2C6C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12C6F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48C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710873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169A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44097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F4E5AD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D621DC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ABCDF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3BE22D6"/>
    <w:multiLevelType w:val="hybridMultilevel"/>
    <w:tmpl w:val="51AA48B8"/>
    <w:lvl w:ilvl="0" w:tplc="1B5E58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4F06F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EC1C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9342C9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A607C1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EC4A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D7ABA2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6EA26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06467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3F02015"/>
    <w:multiLevelType w:val="multilevel"/>
    <w:tmpl w:val="1648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4814721"/>
    <w:multiLevelType w:val="multilevel"/>
    <w:tmpl w:val="EE16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5DD5EED"/>
    <w:multiLevelType w:val="hybridMultilevel"/>
    <w:tmpl w:val="D80A8176"/>
    <w:lvl w:ilvl="0" w:tplc="032C20E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EF8C6D82">
      <w:start w:val="1"/>
      <w:numFmt w:val="lowerLetter"/>
      <w:lvlText w:val="%2."/>
      <w:lvlJc w:val="left"/>
      <w:pPr>
        <w:ind w:left="2498" w:hanging="360"/>
      </w:pPr>
    </w:lvl>
    <w:lvl w:ilvl="2" w:tplc="93DAB784">
      <w:start w:val="1"/>
      <w:numFmt w:val="lowerRoman"/>
      <w:lvlText w:val="%3."/>
      <w:lvlJc w:val="right"/>
      <w:pPr>
        <w:ind w:left="3218" w:hanging="180"/>
      </w:pPr>
    </w:lvl>
    <w:lvl w:ilvl="3" w:tplc="B40A97AA">
      <w:start w:val="1"/>
      <w:numFmt w:val="decimal"/>
      <w:lvlText w:val="%4."/>
      <w:lvlJc w:val="left"/>
      <w:pPr>
        <w:ind w:left="3938" w:hanging="360"/>
      </w:pPr>
    </w:lvl>
    <w:lvl w:ilvl="4" w:tplc="EBEC64D2">
      <w:start w:val="1"/>
      <w:numFmt w:val="lowerLetter"/>
      <w:lvlText w:val="%5."/>
      <w:lvlJc w:val="left"/>
      <w:pPr>
        <w:ind w:left="4658" w:hanging="360"/>
      </w:pPr>
    </w:lvl>
    <w:lvl w:ilvl="5" w:tplc="3E72271C">
      <w:start w:val="1"/>
      <w:numFmt w:val="lowerRoman"/>
      <w:lvlText w:val="%6."/>
      <w:lvlJc w:val="right"/>
      <w:pPr>
        <w:ind w:left="5378" w:hanging="180"/>
      </w:pPr>
    </w:lvl>
    <w:lvl w:ilvl="6" w:tplc="DD049152">
      <w:start w:val="1"/>
      <w:numFmt w:val="decimal"/>
      <w:lvlText w:val="%7."/>
      <w:lvlJc w:val="left"/>
      <w:pPr>
        <w:ind w:left="6098" w:hanging="360"/>
      </w:pPr>
    </w:lvl>
    <w:lvl w:ilvl="7" w:tplc="77CAF904">
      <w:start w:val="1"/>
      <w:numFmt w:val="lowerLetter"/>
      <w:lvlText w:val="%8."/>
      <w:lvlJc w:val="left"/>
      <w:pPr>
        <w:ind w:left="6818" w:hanging="360"/>
      </w:pPr>
    </w:lvl>
    <w:lvl w:ilvl="8" w:tplc="B78C24C8">
      <w:start w:val="1"/>
      <w:numFmt w:val="lowerRoman"/>
      <w:lvlText w:val="%9."/>
      <w:lvlJc w:val="right"/>
      <w:pPr>
        <w:ind w:left="7538" w:hanging="180"/>
      </w:pPr>
    </w:lvl>
  </w:abstractNum>
  <w:abstractNum w:abstractNumId="177" w15:restartNumberingAfterBreak="0">
    <w:nsid w:val="775C5535"/>
    <w:multiLevelType w:val="multilevel"/>
    <w:tmpl w:val="43FA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7C51D45"/>
    <w:multiLevelType w:val="hybridMultilevel"/>
    <w:tmpl w:val="33D26920"/>
    <w:lvl w:ilvl="0" w:tplc="8116CB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10C99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F8639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06BE5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38A7EF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0941E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8B8E10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AE98E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56AE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7F71FE2"/>
    <w:multiLevelType w:val="multilevel"/>
    <w:tmpl w:val="991A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8965E19"/>
    <w:multiLevelType w:val="hybridMultilevel"/>
    <w:tmpl w:val="45DC8FA8"/>
    <w:lvl w:ilvl="0" w:tplc="86AAB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AC21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CEA6F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B0C5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2CD6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A6C5C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9A01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B6E5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9C48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8B62DC1"/>
    <w:multiLevelType w:val="hybridMultilevel"/>
    <w:tmpl w:val="FE128E86"/>
    <w:lvl w:ilvl="0" w:tplc="4D52D1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4860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AE34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04FB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C77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2C68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5EF6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F28C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F0D7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8F53150"/>
    <w:multiLevelType w:val="hybridMultilevel"/>
    <w:tmpl w:val="FF32BC24"/>
    <w:lvl w:ilvl="0" w:tplc="3B36D3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 w:hint="default"/>
      </w:rPr>
    </w:lvl>
    <w:lvl w:ilvl="1" w:tplc="15B87E68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2" w:tplc="C3FC1BC2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 w:hint="default"/>
      </w:rPr>
    </w:lvl>
    <w:lvl w:ilvl="3" w:tplc="206C1DE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4" w:tplc="9BF8F72C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 w:hint="default"/>
      </w:rPr>
    </w:lvl>
    <w:lvl w:ilvl="5" w:tplc="E536D0D8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6" w:tplc="775694AA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 w:hint="default"/>
      </w:rPr>
    </w:lvl>
    <w:lvl w:ilvl="7" w:tplc="D19018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8" w:tplc="61767874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 w:hint="default"/>
      </w:rPr>
    </w:lvl>
  </w:abstractNum>
  <w:abstractNum w:abstractNumId="183" w15:restartNumberingAfterBreak="0">
    <w:nsid w:val="79E517B5"/>
    <w:multiLevelType w:val="hybridMultilevel"/>
    <w:tmpl w:val="3F921F6E"/>
    <w:lvl w:ilvl="0" w:tplc="36BAE08C">
      <w:start w:val="1"/>
      <w:numFmt w:val="decimal"/>
      <w:lvlText w:val="%1)"/>
      <w:lvlJc w:val="left"/>
      <w:pPr>
        <w:ind w:left="720" w:hanging="360"/>
      </w:pPr>
    </w:lvl>
    <w:lvl w:ilvl="1" w:tplc="F97E016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60A64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8BCFAA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7744D0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3A203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70AECC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FBEB9B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7FE851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4" w15:restartNumberingAfterBreak="0">
    <w:nsid w:val="7C047951"/>
    <w:multiLevelType w:val="multilevel"/>
    <w:tmpl w:val="F7D2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CD9518B"/>
    <w:multiLevelType w:val="hybridMultilevel"/>
    <w:tmpl w:val="342CC712"/>
    <w:lvl w:ilvl="0" w:tplc="8500B7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CE70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F0ADA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84679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C8FAB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A5A19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720495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5D89A5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A38D2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CD968F5"/>
    <w:multiLevelType w:val="multilevel"/>
    <w:tmpl w:val="9444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CEF1EF8"/>
    <w:multiLevelType w:val="hybridMultilevel"/>
    <w:tmpl w:val="7C38FCAA"/>
    <w:lvl w:ilvl="0" w:tplc="D2ACC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1A06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4AF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652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A07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0F4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A629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8A4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F8C8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CFB00A3"/>
    <w:multiLevelType w:val="multilevel"/>
    <w:tmpl w:val="31D2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D3A5BA2"/>
    <w:multiLevelType w:val="hybridMultilevel"/>
    <w:tmpl w:val="303CFB04"/>
    <w:lvl w:ilvl="0" w:tplc="68E23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B63BFC">
      <w:start w:val="1"/>
      <w:numFmt w:val="lowerLetter"/>
      <w:lvlText w:val="%2."/>
      <w:lvlJc w:val="left"/>
      <w:pPr>
        <w:ind w:left="1440" w:hanging="360"/>
      </w:pPr>
    </w:lvl>
    <w:lvl w:ilvl="2" w:tplc="AE0C9F3C">
      <w:start w:val="1"/>
      <w:numFmt w:val="lowerRoman"/>
      <w:lvlText w:val="%3."/>
      <w:lvlJc w:val="right"/>
      <w:pPr>
        <w:ind w:left="2160" w:hanging="180"/>
      </w:pPr>
    </w:lvl>
    <w:lvl w:ilvl="3" w:tplc="3CACE180">
      <w:start w:val="1"/>
      <w:numFmt w:val="decimal"/>
      <w:lvlText w:val="%4."/>
      <w:lvlJc w:val="left"/>
      <w:pPr>
        <w:ind w:left="2880" w:hanging="360"/>
      </w:pPr>
    </w:lvl>
    <w:lvl w:ilvl="4" w:tplc="9984F05A">
      <w:start w:val="1"/>
      <w:numFmt w:val="lowerLetter"/>
      <w:lvlText w:val="%5."/>
      <w:lvlJc w:val="left"/>
      <w:pPr>
        <w:ind w:left="3600" w:hanging="360"/>
      </w:pPr>
    </w:lvl>
    <w:lvl w:ilvl="5" w:tplc="496874D2">
      <w:start w:val="1"/>
      <w:numFmt w:val="lowerRoman"/>
      <w:lvlText w:val="%6."/>
      <w:lvlJc w:val="right"/>
      <w:pPr>
        <w:ind w:left="4320" w:hanging="180"/>
      </w:pPr>
    </w:lvl>
    <w:lvl w:ilvl="6" w:tplc="2F0651D8">
      <w:start w:val="1"/>
      <w:numFmt w:val="decimal"/>
      <w:lvlText w:val="%7."/>
      <w:lvlJc w:val="left"/>
      <w:pPr>
        <w:ind w:left="5040" w:hanging="360"/>
      </w:pPr>
    </w:lvl>
    <w:lvl w:ilvl="7" w:tplc="418AB0D6">
      <w:start w:val="1"/>
      <w:numFmt w:val="lowerLetter"/>
      <w:lvlText w:val="%8."/>
      <w:lvlJc w:val="left"/>
      <w:pPr>
        <w:ind w:left="5760" w:hanging="360"/>
      </w:pPr>
    </w:lvl>
    <w:lvl w:ilvl="8" w:tplc="820CAC02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7DEB0122"/>
    <w:multiLevelType w:val="hybridMultilevel"/>
    <w:tmpl w:val="61FC992E"/>
    <w:lvl w:ilvl="0" w:tplc="095ECB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08D4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2604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AE5B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9244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2ED4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E2A6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2001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02BDD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FB6364D"/>
    <w:multiLevelType w:val="multilevel"/>
    <w:tmpl w:val="AF0A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649591">
    <w:abstractNumId w:val="10"/>
  </w:num>
  <w:num w:numId="2" w16cid:durableId="1253663389">
    <w:abstractNumId w:val="50"/>
  </w:num>
  <w:num w:numId="3" w16cid:durableId="1586260246">
    <w:abstractNumId w:val="170"/>
  </w:num>
  <w:num w:numId="4" w16cid:durableId="1679652401">
    <w:abstractNumId w:val="56"/>
  </w:num>
  <w:num w:numId="5" w16cid:durableId="388186343">
    <w:abstractNumId w:val="20"/>
  </w:num>
  <w:num w:numId="6" w16cid:durableId="1502045818">
    <w:abstractNumId w:val="130"/>
  </w:num>
  <w:num w:numId="7" w16cid:durableId="1231041434">
    <w:abstractNumId w:val="116"/>
  </w:num>
  <w:num w:numId="8" w16cid:durableId="2100057145">
    <w:abstractNumId w:val="80"/>
  </w:num>
  <w:num w:numId="9" w16cid:durableId="594898728">
    <w:abstractNumId w:val="51"/>
  </w:num>
  <w:num w:numId="10" w16cid:durableId="967515529">
    <w:abstractNumId w:val="49"/>
  </w:num>
  <w:num w:numId="11" w16cid:durableId="1456631222">
    <w:abstractNumId w:val="29"/>
  </w:num>
  <w:num w:numId="12" w16cid:durableId="870460360">
    <w:abstractNumId w:val="111"/>
  </w:num>
  <w:num w:numId="13" w16cid:durableId="751926675">
    <w:abstractNumId w:val="9"/>
  </w:num>
  <w:num w:numId="14" w16cid:durableId="500782372">
    <w:abstractNumId w:val="107"/>
  </w:num>
  <w:num w:numId="15" w16cid:durableId="528954362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bullet"/>
        <w:lvlText w:val=""/>
        <w:lvlJc w:val="left"/>
        <w:pPr>
          <w:ind w:left="1728" w:hanging="648"/>
        </w:pPr>
        <w:rPr>
          <w:rFonts w:ascii="Symbol" w:hAnsi="Symbol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6" w16cid:durableId="1607693499">
    <w:abstractNumId w:val="34"/>
  </w:num>
  <w:num w:numId="17" w16cid:durableId="2063941081">
    <w:abstractNumId w:val="182"/>
  </w:num>
  <w:num w:numId="18" w16cid:durableId="650446984">
    <w:abstractNumId w:val="143"/>
  </w:num>
  <w:num w:numId="19" w16cid:durableId="802502991">
    <w:abstractNumId w:val="39"/>
  </w:num>
  <w:num w:numId="20" w16cid:durableId="1803888593">
    <w:abstractNumId w:val="46"/>
  </w:num>
  <w:num w:numId="21" w16cid:durableId="90660136">
    <w:abstractNumId w:val="26"/>
  </w:num>
  <w:num w:numId="22" w16cid:durableId="1507091011">
    <w:abstractNumId w:val="12"/>
  </w:num>
  <w:num w:numId="23" w16cid:durableId="131943089">
    <w:abstractNumId w:val="133"/>
  </w:num>
  <w:num w:numId="24" w16cid:durableId="200285964">
    <w:abstractNumId w:val="55"/>
  </w:num>
  <w:num w:numId="25" w16cid:durableId="1668053479">
    <w:abstractNumId w:val="52"/>
  </w:num>
  <w:num w:numId="26" w16cid:durableId="88702910">
    <w:abstractNumId w:val="102"/>
  </w:num>
  <w:num w:numId="27" w16cid:durableId="2091150184">
    <w:abstractNumId w:val="167"/>
  </w:num>
  <w:num w:numId="28" w16cid:durableId="1656646478">
    <w:abstractNumId w:val="53"/>
  </w:num>
  <w:num w:numId="29" w16cid:durableId="1287201095">
    <w:abstractNumId w:val="70"/>
  </w:num>
  <w:num w:numId="30" w16cid:durableId="1118794942">
    <w:abstractNumId w:val="156"/>
  </w:num>
  <w:num w:numId="31" w16cid:durableId="1762792110">
    <w:abstractNumId w:val="124"/>
  </w:num>
  <w:num w:numId="32" w16cid:durableId="606426537">
    <w:abstractNumId w:val="147"/>
  </w:num>
  <w:num w:numId="33" w16cid:durableId="543369560">
    <w:abstractNumId w:val="140"/>
  </w:num>
  <w:num w:numId="34" w16cid:durableId="1046294232">
    <w:abstractNumId w:val="165"/>
  </w:num>
  <w:num w:numId="35" w16cid:durableId="1186747227">
    <w:abstractNumId w:val="86"/>
  </w:num>
  <w:num w:numId="36" w16cid:durableId="104228466">
    <w:abstractNumId w:val="142"/>
  </w:num>
  <w:num w:numId="37" w16cid:durableId="1953121593">
    <w:abstractNumId w:val="3"/>
  </w:num>
  <w:num w:numId="38" w16cid:durableId="1756701632">
    <w:abstractNumId w:val="119"/>
  </w:num>
  <w:num w:numId="39" w16cid:durableId="1695426666">
    <w:abstractNumId w:val="40"/>
  </w:num>
  <w:num w:numId="40" w16cid:durableId="943541025">
    <w:abstractNumId w:val="75"/>
  </w:num>
  <w:num w:numId="41" w16cid:durableId="936402709">
    <w:abstractNumId w:val="145"/>
  </w:num>
  <w:num w:numId="42" w16cid:durableId="725297507">
    <w:abstractNumId w:val="183"/>
  </w:num>
  <w:num w:numId="43" w16cid:durableId="2028555366">
    <w:abstractNumId w:val="33"/>
  </w:num>
  <w:num w:numId="44" w16cid:durableId="1639602643">
    <w:abstractNumId w:val="100"/>
  </w:num>
  <w:num w:numId="45" w16cid:durableId="1805656215">
    <w:abstractNumId w:val="136"/>
  </w:num>
  <w:num w:numId="46" w16cid:durableId="1780489420">
    <w:abstractNumId w:val="68"/>
  </w:num>
  <w:num w:numId="47" w16cid:durableId="1856649176">
    <w:abstractNumId w:val="90"/>
  </w:num>
  <w:num w:numId="48" w16cid:durableId="1111317948">
    <w:abstractNumId w:val="45"/>
  </w:num>
  <w:num w:numId="49" w16cid:durableId="1245070896">
    <w:abstractNumId w:val="132"/>
  </w:num>
  <w:num w:numId="50" w16cid:durableId="668404322">
    <w:abstractNumId w:val="6"/>
  </w:num>
  <w:num w:numId="51" w16cid:durableId="1650524502">
    <w:abstractNumId w:val="176"/>
  </w:num>
  <w:num w:numId="52" w16cid:durableId="1349408836">
    <w:abstractNumId w:val="164"/>
  </w:num>
  <w:num w:numId="53" w16cid:durableId="871766857">
    <w:abstractNumId w:val="115"/>
  </w:num>
  <w:num w:numId="54" w16cid:durableId="1063794093">
    <w:abstractNumId w:val="7"/>
  </w:num>
  <w:num w:numId="55" w16cid:durableId="1490706965">
    <w:abstractNumId w:val="146"/>
  </w:num>
  <w:num w:numId="56" w16cid:durableId="314846388">
    <w:abstractNumId w:val="79"/>
  </w:num>
  <w:num w:numId="57" w16cid:durableId="175965383">
    <w:abstractNumId w:val="113"/>
  </w:num>
  <w:num w:numId="58" w16cid:durableId="278757367">
    <w:abstractNumId w:val="161"/>
  </w:num>
  <w:num w:numId="59" w16cid:durableId="1635603981">
    <w:abstractNumId w:val="41"/>
  </w:num>
  <w:num w:numId="60" w16cid:durableId="117191625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915434250">
    <w:abstractNumId w:val="66"/>
  </w:num>
  <w:num w:numId="62" w16cid:durableId="118036100">
    <w:abstractNumId w:val="61"/>
  </w:num>
  <w:num w:numId="63" w16cid:durableId="714429308">
    <w:abstractNumId w:val="61"/>
    <w:lvlOverride w:ilvl="0">
      <w:startOverride w:val="1"/>
    </w:lvlOverride>
  </w:num>
  <w:num w:numId="64" w16cid:durableId="647368112">
    <w:abstractNumId w:val="61"/>
    <w:lvlOverride w:ilvl="0">
      <w:startOverride w:val="1"/>
    </w:lvlOverride>
  </w:num>
  <w:num w:numId="65" w16cid:durableId="1470173915">
    <w:abstractNumId w:val="61"/>
    <w:lvlOverride w:ilvl="0">
      <w:startOverride w:val="1"/>
    </w:lvlOverride>
  </w:num>
  <w:num w:numId="66" w16cid:durableId="1752657823">
    <w:abstractNumId w:val="113"/>
    <w:lvlOverride w:ilvl="0">
      <w:startOverride w:val="3"/>
    </w:lvlOverride>
    <w:lvlOverride w:ilvl="1">
      <w:startOverride w:val="4"/>
    </w:lvlOverride>
    <w:lvlOverride w:ilvl="2">
      <w:startOverride w:val="3"/>
    </w:lvlOverride>
  </w:num>
  <w:num w:numId="67" w16cid:durableId="239561238">
    <w:abstractNumId w:val="138"/>
  </w:num>
  <w:num w:numId="68" w16cid:durableId="1315646260">
    <w:abstractNumId w:val="77"/>
  </w:num>
  <w:num w:numId="69" w16cid:durableId="390078911">
    <w:abstractNumId w:val="35"/>
  </w:num>
  <w:num w:numId="70" w16cid:durableId="1819418229">
    <w:abstractNumId w:val="128"/>
  </w:num>
  <w:num w:numId="71" w16cid:durableId="47799978">
    <w:abstractNumId w:val="154"/>
  </w:num>
  <w:num w:numId="72" w16cid:durableId="358511191">
    <w:abstractNumId w:val="129"/>
  </w:num>
  <w:num w:numId="73" w16cid:durableId="376315224">
    <w:abstractNumId w:val="32"/>
  </w:num>
  <w:num w:numId="74" w16cid:durableId="1795362301">
    <w:abstractNumId w:val="189"/>
  </w:num>
  <w:num w:numId="75" w16cid:durableId="1128431424">
    <w:abstractNumId w:val="63"/>
  </w:num>
  <w:num w:numId="76" w16cid:durableId="1492602285">
    <w:abstractNumId w:val="47"/>
  </w:num>
  <w:num w:numId="77" w16cid:durableId="481000203">
    <w:abstractNumId w:val="118"/>
  </w:num>
  <w:num w:numId="78" w16cid:durableId="365066776">
    <w:abstractNumId w:val="117"/>
  </w:num>
  <w:num w:numId="79" w16cid:durableId="1535270130">
    <w:abstractNumId w:val="101"/>
  </w:num>
  <w:num w:numId="80" w16cid:durableId="1008797049">
    <w:abstractNumId w:val="134"/>
  </w:num>
  <w:num w:numId="81" w16cid:durableId="425997861">
    <w:abstractNumId w:val="173"/>
  </w:num>
  <w:num w:numId="82" w16cid:durableId="1225215280">
    <w:abstractNumId w:val="148"/>
  </w:num>
  <w:num w:numId="83" w16cid:durableId="1203327880">
    <w:abstractNumId w:val="180"/>
  </w:num>
  <w:num w:numId="84" w16cid:durableId="460080990">
    <w:abstractNumId w:val="76"/>
  </w:num>
  <w:num w:numId="85" w16cid:durableId="577710983">
    <w:abstractNumId w:val="181"/>
  </w:num>
  <w:num w:numId="86" w16cid:durableId="2082093017">
    <w:abstractNumId w:val="151"/>
  </w:num>
  <w:num w:numId="87" w16cid:durableId="992761469">
    <w:abstractNumId w:val="135"/>
  </w:num>
  <w:num w:numId="88" w16cid:durableId="2128893723">
    <w:abstractNumId w:val="190"/>
  </w:num>
  <w:num w:numId="89" w16cid:durableId="309940108">
    <w:abstractNumId w:val="48"/>
  </w:num>
  <w:num w:numId="90" w16cid:durableId="1720090523">
    <w:abstractNumId w:val="171"/>
  </w:num>
  <w:num w:numId="91" w16cid:durableId="5599671">
    <w:abstractNumId w:val="69"/>
  </w:num>
  <w:num w:numId="92" w16cid:durableId="2100173843">
    <w:abstractNumId w:val="73"/>
  </w:num>
  <w:num w:numId="93" w16cid:durableId="1238053113">
    <w:abstractNumId w:val="160"/>
  </w:num>
  <w:num w:numId="94" w16cid:durableId="341201704">
    <w:abstractNumId w:val="104"/>
  </w:num>
  <w:num w:numId="95" w16cid:durableId="86969492">
    <w:abstractNumId w:val="82"/>
  </w:num>
  <w:num w:numId="96" w16cid:durableId="1046372923">
    <w:abstractNumId w:val="13"/>
  </w:num>
  <w:num w:numId="97" w16cid:durableId="127551904">
    <w:abstractNumId w:val="141"/>
  </w:num>
  <w:num w:numId="98" w16cid:durableId="233317968">
    <w:abstractNumId w:val="149"/>
  </w:num>
  <w:num w:numId="99" w16cid:durableId="1054501104">
    <w:abstractNumId w:val="88"/>
  </w:num>
  <w:num w:numId="100" w16cid:durableId="1024985990">
    <w:abstractNumId w:val="185"/>
  </w:num>
  <w:num w:numId="101" w16cid:durableId="342323642">
    <w:abstractNumId w:val="172"/>
  </w:num>
  <w:num w:numId="102" w16cid:durableId="1546915912">
    <w:abstractNumId w:val="178"/>
  </w:num>
  <w:num w:numId="103" w16cid:durableId="168562736">
    <w:abstractNumId w:val="87"/>
  </w:num>
  <w:num w:numId="104" w16cid:durableId="1791971943">
    <w:abstractNumId w:val="137"/>
  </w:num>
  <w:num w:numId="105" w16cid:durableId="38212299">
    <w:abstractNumId w:val="152"/>
  </w:num>
  <w:num w:numId="106" w16cid:durableId="1275137459">
    <w:abstractNumId w:val="81"/>
  </w:num>
  <w:num w:numId="107" w16cid:durableId="1946887324">
    <w:abstractNumId w:val="109"/>
  </w:num>
  <w:num w:numId="108" w16cid:durableId="1550648273">
    <w:abstractNumId w:val="96"/>
  </w:num>
  <w:num w:numId="109" w16cid:durableId="1359039996">
    <w:abstractNumId w:val="155"/>
  </w:num>
  <w:num w:numId="110" w16cid:durableId="1889297626">
    <w:abstractNumId w:val="139"/>
  </w:num>
  <w:num w:numId="111" w16cid:durableId="675763458">
    <w:abstractNumId w:val="44"/>
  </w:num>
  <w:num w:numId="112" w16cid:durableId="2085838555">
    <w:abstractNumId w:val="31"/>
  </w:num>
  <w:num w:numId="113" w16cid:durableId="376243139">
    <w:abstractNumId w:val="25"/>
  </w:num>
  <w:num w:numId="114" w16cid:durableId="704450104">
    <w:abstractNumId w:val="15"/>
  </w:num>
  <w:num w:numId="115" w16cid:durableId="81531090">
    <w:abstractNumId w:val="144"/>
  </w:num>
  <w:num w:numId="116" w16cid:durableId="36395275">
    <w:abstractNumId w:val="97"/>
  </w:num>
  <w:num w:numId="117" w16cid:durableId="1428229479">
    <w:abstractNumId w:val="169"/>
  </w:num>
  <w:num w:numId="118" w16cid:durableId="1846896192">
    <w:abstractNumId w:val="62"/>
  </w:num>
  <w:num w:numId="119" w16cid:durableId="104008304">
    <w:abstractNumId w:val="57"/>
  </w:num>
  <w:num w:numId="120" w16cid:durableId="1315839878">
    <w:abstractNumId w:val="120"/>
  </w:num>
  <w:num w:numId="121" w16cid:durableId="881744896">
    <w:abstractNumId w:val="43"/>
  </w:num>
  <w:num w:numId="122" w16cid:durableId="1397312569">
    <w:abstractNumId w:val="92"/>
  </w:num>
  <w:num w:numId="123" w16cid:durableId="50544078">
    <w:abstractNumId w:val="91"/>
  </w:num>
  <w:num w:numId="124" w16cid:durableId="47848136">
    <w:abstractNumId w:val="21"/>
  </w:num>
  <w:num w:numId="125" w16cid:durableId="2091539378">
    <w:abstractNumId w:val="163"/>
  </w:num>
  <w:num w:numId="126" w16cid:durableId="1051998729">
    <w:abstractNumId w:val="84"/>
  </w:num>
  <w:num w:numId="127" w16cid:durableId="1605382753">
    <w:abstractNumId w:val="105"/>
  </w:num>
  <w:num w:numId="128" w16cid:durableId="2135056770">
    <w:abstractNumId w:val="106"/>
  </w:num>
  <w:num w:numId="129" w16cid:durableId="1095787396">
    <w:abstractNumId w:val="121"/>
  </w:num>
  <w:num w:numId="130" w16cid:durableId="806242343">
    <w:abstractNumId w:val="162"/>
  </w:num>
  <w:num w:numId="131" w16cid:durableId="1185628010">
    <w:abstractNumId w:val="24"/>
  </w:num>
  <w:num w:numId="132" w16cid:durableId="652298759">
    <w:abstractNumId w:val="17"/>
  </w:num>
  <w:num w:numId="133" w16cid:durableId="1336227216">
    <w:abstractNumId w:val="108"/>
  </w:num>
  <w:num w:numId="134" w16cid:durableId="198854973">
    <w:abstractNumId w:val="125"/>
  </w:num>
  <w:num w:numId="135" w16cid:durableId="629558570">
    <w:abstractNumId w:val="60"/>
  </w:num>
  <w:num w:numId="136" w16cid:durableId="1241713264">
    <w:abstractNumId w:val="0"/>
  </w:num>
  <w:num w:numId="137" w16cid:durableId="1200585288">
    <w:abstractNumId w:val="187"/>
  </w:num>
  <w:num w:numId="138" w16cid:durableId="1125544512">
    <w:abstractNumId w:val="112"/>
  </w:num>
  <w:num w:numId="139" w16cid:durableId="49010190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 w16cid:durableId="203654176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 w16cid:durableId="97414620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 w16cid:durableId="8331056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430784978">
    <w:abstractNumId w:val="159"/>
  </w:num>
  <w:num w:numId="144" w16cid:durableId="1774518396">
    <w:abstractNumId w:val="23"/>
  </w:num>
  <w:num w:numId="145" w16cid:durableId="1855487625">
    <w:abstractNumId w:val="150"/>
  </w:num>
  <w:num w:numId="146" w16cid:durableId="876430136">
    <w:abstractNumId w:val="168"/>
  </w:num>
  <w:num w:numId="147" w16cid:durableId="1737782766">
    <w:abstractNumId w:val="99"/>
  </w:num>
  <w:num w:numId="148" w16cid:durableId="841699358">
    <w:abstractNumId w:val="37"/>
  </w:num>
  <w:num w:numId="149" w16cid:durableId="1256210886">
    <w:abstractNumId w:val="191"/>
  </w:num>
  <w:num w:numId="150" w16cid:durableId="363870148">
    <w:abstractNumId w:val="8"/>
  </w:num>
  <w:num w:numId="151" w16cid:durableId="590436746">
    <w:abstractNumId w:val="27"/>
  </w:num>
  <w:num w:numId="152" w16cid:durableId="1560088843">
    <w:abstractNumId w:val="42"/>
  </w:num>
  <w:num w:numId="153" w16cid:durableId="1637373897">
    <w:abstractNumId w:val="74"/>
  </w:num>
  <w:num w:numId="154" w16cid:durableId="160778567">
    <w:abstractNumId w:val="64"/>
  </w:num>
  <w:num w:numId="155" w16cid:durableId="1610310002">
    <w:abstractNumId w:val="157"/>
  </w:num>
  <w:num w:numId="156" w16cid:durableId="740175959">
    <w:abstractNumId w:val="174"/>
  </w:num>
  <w:num w:numId="157" w16cid:durableId="1174028878">
    <w:abstractNumId w:val="184"/>
  </w:num>
  <w:num w:numId="158" w16cid:durableId="1586724344">
    <w:abstractNumId w:val="71"/>
  </w:num>
  <w:num w:numId="159" w16cid:durableId="718096084">
    <w:abstractNumId w:val="11"/>
  </w:num>
  <w:num w:numId="160" w16cid:durableId="1978097086">
    <w:abstractNumId w:val="126"/>
  </w:num>
  <w:num w:numId="161" w16cid:durableId="91781894">
    <w:abstractNumId w:val="89"/>
  </w:num>
  <w:num w:numId="162" w16cid:durableId="267156472">
    <w:abstractNumId w:val="114"/>
  </w:num>
  <w:num w:numId="163" w16cid:durableId="527531190">
    <w:abstractNumId w:val="131"/>
  </w:num>
  <w:num w:numId="164" w16cid:durableId="352727332">
    <w:abstractNumId w:val="83"/>
  </w:num>
  <w:num w:numId="165" w16cid:durableId="1653480904">
    <w:abstractNumId w:val="1"/>
  </w:num>
  <w:num w:numId="166" w16cid:durableId="908002713">
    <w:abstractNumId w:val="175"/>
  </w:num>
  <w:num w:numId="167" w16cid:durableId="1677417671">
    <w:abstractNumId w:val="98"/>
  </w:num>
  <w:num w:numId="168" w16cid:durableId="1063522146">
    <w:abstractNumId w:val="78"/>
  </w:num>
  <w:num w:numId="169" w16cid:durableId="1556745244">
    <w:abstractNumId w:val="95"/>
  </w:num>
  <w:num w:numId="170" w16cid:durableId="1392579801">
    <w:abstractNumId w:val="18"/>
  </w:num>
  <w:num w:numId="171" w16cid:durableId="985627648">
    <w:abstractNumId w:val="153"/>
  </w:num>
  <w:num w:numId="172" w16cid:durableId="1654413177">
    <w:abstractNumId w:val="103"/>
  </w:num>
  <w:num w:numId="173" w16cid:durableId="313417570">
    <w:abstractNumId w:val="59"/>
  </w:num>
  <w:num w:numId="174" w16cid:durableId="608270621">
    <w:abstractNumId w:val="186"/>
  </w:num>
  <w:num w:numId="175" w16cid:durableId="499583097">
    <w:abstractNumId w:val="122"/>
  </w:num>
  <w:num w:numId="176" w16cid:durableId="971325704">
    <w:abstractNumId w:val="58"/>
  </w:num>
  <w:num w:numId="177" w16cid:durableId="754322503">
    <w:abstractNumId w:val="93"/>
  </w:num>
  <w:num w:numId="178" w16cid:durableId="616765764">
    <w:abstractNumId w:val="38"/>
  </w:num>
  <w:num w:numId="179" w16cid:durableId="1761171071">
    <w:abstractNumId w:val="177"/>
  </w:num>
  <w:num w:numId="180" w16cid:durableId="293298382">
    <w:abstractNumId w:val="2"/>
  </w:num>
  <w:num w:numId="181" w16cid:durableId="376055920">
    <w:abstractNumId w:val="158"/>
  </w:num>
  <w:num w:numId="182" w16cid:durableId="413820166">
    <w:abstractNumId w:val="22"/>
  </w:num>
  <w:num w:numId="183" w16cid:durableId="1144741710">
    <w:abstractNumId w:val="28"/>
  </w:num>
  <w:num w:numId="184" w16cid:durableId="1995837030">
    <w:abstractNumId w:val="166"/>
  </w:num>
  <w:num w:numId="185" w16cid:durableId="419718564">
    <w:abstractNumId w:val="4"/>
  </w:num>
  <w:num w:numId="186" w16cid:durableId="285351752">
    <w:abstractNumId w:val="85"/>
  </w:num>
  <w:num w:numId="187" w16cid:durableId="876510750">
    <w:abstractNumId w:val="36"/>
  </w:num>
  <w:num w:numId="188" w16cid:durableId="480540706">
    <w:abstractNumId w:val="72"/>
  </w:num>
  <w:num w:numId="189" w16cid:durableId="1792700249">
    <w:abstractNumId w:val="127"/>
  </w:num>
  <w:num w:numId="190" w16cid:durableId="1865552273">
    <w:abstractNumId w:val="19"/>
  </w:num>
  <w:num w:numId="191" w16cid:durableId="704713201">
    <w:abstractNumId w:val="65"/>
  </w:num>
  <w:num w:numId="192" w16cid:durableId="1850484147">
    <w:abstractNumId w:val="188"/>
  </w:num>
  <w:num w:numId="193" w16cid:durableId="1901137784">
    <w:abstractNumId w:val="110"/>
  </w:num>
  <w:num w:numId="194" w16cid:durableId="427896010">
    <w:abstractNumId w:val="179"/>
  </w:num>
  <w:num w:numId="195" w16cid:durableId="1996520574">
    <w:abstractNumId w:val="54"/>
  </w:num>
  <w:num w:numId="196" w16cid:durableId="1835602806">
    <w:abstractNumId w:val="67"/>
  </w:num>
  <w:num w:numId="197" w16cid:durableId="1063604904">
    <w:abstractNumId w:val="14"/>
  </w:num>
  <w:num w:numId="198" w16cid:durableId="1988706288">
    <w:abstractNumId w:val="123"/>
  </w:num>
  <w:num w:numId="199" w16cid:durableId="670791985">
    <w:abstractNumId w:val="30"/>
  </w:num>
  <w:num w:numId="200" w16cid:durableId="464354119">
    <w:abstractNumId w:val="16"/>
  </w:num>
  <w:num w:numId="201" w16cid:durableId="356124140">
    <w:abstractNumId w:val="94"/>
  </w:num>
  <w:num w:numId="202" w16cid:durableId="1232887536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ena Borisenok">
    <w15:presenceInfo w15:providerId="None" w15:userId="Elena Boriseno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C8B"/>
    <w:rsid w:val="00004A8D"/>
    <w:rsid w:val="000113A8"/>
    <w:rsid w:val="00016524"/>
    <w:rsid w:val="00021228"/>
    <w:rsid w:val="00030615"/>
    <w:rsid w:val="00053071"/>
    <w:rsid w:val="000571FA"/>
    <w:rsid w:val="00070865"/>
    <w:rsid w:val="000760CF"/>
    <w:rsid w:val="0008751D"/>
    <w:rsid w:val="00094205"/>
    <w:rsid w:val="000A3173"/>
    <w:rsid w:val="000A573D"/>
    <w:rsid w:val="000B3772"/>
    <w:rsid w:val="000C09C0"/>
    <w:rsid w:val="000D1D24"/>
    <w:rsid w:val="000D5057"/>
    <w:rsid w:val="000E07E3"/>
    <w:rsid w:val="000F1C11"/>
    <w:rsid w:val="000F4E51"/>
    <w:rsid w:val="000F64DC"/>
    <w:rsid w:val="00113FDF"/>
    <w:rsid w:val="001225C3"/>
    <w:rsid w:val="0014457B"/>
    <w:rsid w:val="00152C9E"/>
    <w:rsid w:val="00164F8E"/>
    <w:rsid w:val="00165710"/>
    <w:rsid w:val="00166066"/>
    <w:rsid w:val="0017373E"/>
    <w:rsid w:val="00174FD1"/>
    <w:rsid w:val="001A02E6"/>
    <w:rsid w:val="001B2E72"/>
    <w:rsid w:val="001C7BAA"/>
    <w:rsid w:val="00221546"/>
    <w:rsid w:val="00241D3F"/>
    <w:rsid w:val="0025100B"/>
    <w:rsid w:val="00252945"/>
    <w:rsid w:val="002941D8"/>
    <w:rsid w:val="002A5473"/>
    <w:rsid w:val="002C1EA4"/>
    <w:rsid w:val="003105AC"/>
    <w:rsid w:val="00311E43"/>
    <w:rsid w:val="00312639"/>
    <w:rsid w:val="003332F5"/>
    <w:rsid w:val="00340F20"/>
    <w:rsid w:val="003427E1"/>
    <w:rsid w:val="00344916"/>
    <w:rsid w:val="00354D03"/>
    <w:rsid w:val="00395673"/>
    <w:rsid w:val="003E4CAB"/>
    <w:rsid w:val="004038FE"/>
    <w:rsid w:val="004203B7"/>
    <w:rsid w:val="00486896"/>
    <w:rsid w:val="00494D01"/>
    <w:rsid w:val="004957E5"/>
    <w:rsid w:val="004B13DA"/>
    <w:rsid w:val="004B7220"/>
    <w:rsid w:val="004D4235"/>
    <w:rsid w:val="004E196E"/>
    <w:rsid w:val="004E21A7"/>
    <w:rsid w:val="004E66F4"/>
    <w:rsid w:val="004F0E73"/>
    <w:rsid w:val="0050103A"/>
    <w:rsid w:val="00521F73"/>
    <w:rsid w:val="0054463B"/>
    <w:rsid w:val="00555A31"/>
    <w:rsid w:val="00585360"/>
    <w:rsid w:val="00590EDD"/>
    <w:rsid w:val="005A06CB"/>
    <w:rsid w:val="005C2552"/>
    <w:rsid w:val="005D096D"/>
    <w:rsid w:val="005D1C18"/>
    <w:rsid w:val="005D27F4"/>
    <w:rsid w:val="005E07DC"/>
    <w:rsid w:val="005E43AC"/>
    <w:rsid w:val="005E78E5"/>
    <w:rsid w:val="005F5759"/>
    <w:rsid w:val="00606BAB"/>
    <w:rsid w:val="0061235E"/>
    <w:rsid w:val="00613493"/>
    <w:rsid w:val="006200B1"/>
    <w:rsid w:val="006261A0"/>
    <w:rsid w:val="006326EC"/>
    <w:rsid w:val="00633E85"/>
    <w:rsid w:val="00654D32"/>
    <w:rsid w:val="0069034E"/>
    <w:rsid w:val="00692349"/>
    <w:rsid w:val="00693A2A"/>
    <w:rsid w:val="006A03ED"/>
    <w:rsid w:val="006B27E7"/>
    <w:rsid w:val="006D1C51"/>
    <w:rsid w:val="0070077D"/>
    <w:rsid w:val="007023A4"/>
    <w:rsid w:val="00711B84"/>
    <w:rsid w:val="0071270D"/>
    <w:rsid w:val="00714645"/>
    <w:rsid w:val="00715C99"/>
    <w:rsid w:val="0071693F"/>
    <w:rsid w:val="00723032"/>
    <w:rsid w:val="00732675"/>
    <w:rsid w:val="00732CEE"/>
    <w:rsid w:val="00770C46"/>
    <w:rsid w:val="00773E38"/>
    <w:rsid w:val="00775103"/>
    <w:rsid w:val="00776DD7"/>
    <w:rsid w:val="00781ACE"/>
    <w:rsid w:val="00783EAC"/>
    <w:rsid w:val="007A3739"/>
    <w:rsid w:val="007B4627"/>
    <w:rsid w:val="007C3AFF"/>
    <w:rsid w:val="007E0BC3"/>
    <w:rsid w:val="007E0E9E"/>
    <w:rsid w:val="008001E2"/>
    <w:rsid w:val="00802F72"/>
    <w:rsid w:val="00811023"/>
    <w:rsid w:val="00814389"/>
    <w:rsid w:val="00834A9C"/>
    <w:rsid w:val="008566DE"/>
    <w:rsid w:val="0086161E"/>
    <w:rsid w:val="00871D15"/>
    <w:rsid w:val="00876ADD"/>
    <w:rsid w:val="00893E68"/>
    <w:rsid w:val="00894CB3"/>
    <w:rsid w:val="008A217B"/>
    <w:rsid w:val="008A6A97"/>
    <w:rsid w:val="008D5736"/>
    <w:rsid w:val="00916F57"/>
    <w:rsid w:val="00920E8E"/>
    <w:rsid w:val="009226FB"/>
    <w:rsid w:val="00926BE7"/>
    <w:rsid w:val="0095482B"/>
    <w:rsid w:val="009618A4"/>
    <w:rsid w:val="00962246"/>
    <w:rsid w:val="009624A4"/>
    <w:rsid w:val="0098134F"/>
    <w:rsid w:val="009A247D"/>
    <w:rsid w:val="009C2133"/>
    <w:rsid w:val="009F56CD"/>
    <w:rsid w:val="00A01C2B"/>
    <w:rsid w:val="00A0683F"/>
    <w:rsid w:val="00A13C8B"/>
    <w:rsid w:val="00A14B86"/>
    <w:rsid w:val="00A16914"/>
    <w:rsid w:val="00A229D1"/>
    <w:rsid w:val="00A25EE8"/>
    <w:rsid w:val="00A30CCD"/>
    <w:rsid w:val="00A30D6F"/>
    <w:rsid w:val="00A329AB"/>
    <w:rsid w:val="00A50029"/>
    <w:rsid w:val="00A65FC5"/>
    <w:rsid w:val="00A76225"/>
    <w:rsid w:val="00A91DEB"/>
    <w:rsid w:val="00AA075A"/>
    <w:rsid w:val="00AC28DD"/>
    <w:rsid w:val="00AC4368"/>
    <w:rsid w:val="00AC482F"/>
    <w:rsid w:val="00AF1625"/>
    <w:rsid w:val="00B02074"/>
    <w:rsid w:val="00B13287"/>
    <w:rsid w:val="00B21B99"/>
    <w:rsid w:val="00B24457"/>
    <w:rsid w:val="00B336A3"/>
    <w:rsid w:val="00B4135F"/>
    <w:rsid w:val="00B44D6C"/>
    <w:rsid w:val="00BA2405"/>
    <w:rsid w:val="00BA761F"/>
    <w:rsid w:val="00BB02AD"/>
    <w:rsid w:val="00BB087D"/>
    <w:rsid w:val="00BC0755"/>
    <w:rsid w:val="00BD7372"/>
    <w:rsid w:val="00C11AF4"/>
    <w:rsid w:val="00C17DA1"/>
    <w:rsid w:val="00C33271"/>
    <w:rsid w:val="00C8234A"/>
    <w:rsid w:val="00C855A0"/>
    <w:rsid w:val="00CC28CB"/>
    <w:rsid w:val="00CF21C7"/>
    <w:rsid w:val="00CF3077"/>
    <w:rsid w:val="00D03B95"/>
    <w:rsid w:val="00D16D0D"/>
    <w:rsid w:val="00D24F6D"/>
    <w:rsid w:val="00D31562"/>
    <w:rsid w:val="00D50F8C"/>
    <w:rsid w:val="00D53A7D"/>
    <w:rsid w:val="00D60AF2"/>
    <w:rsid w:val="00D973E3"/>
    <w:rsid w:val="00DB0C9C"/>
    <w:rsid w:val="00DB608D"/>
    <w:rsid w:val="00DB6EFE"/>
    <w:rsid w:val="00DD79F6"/>
    <w:rsid w:val="00E06154"/>
    <w:rsid w:val="00E42298"/>
    <w:rsid w:val="00E45F53"/>
    <w:rsid w:val="00E54D96"/>
    <w:rsid w:val="00E64A1C"/>
    <w:rsid w:val="00E75400"/>
    <w:rsid w:val="00E83F5F"/>
    <w:rsid w:val="00E868BD"/>
    <w:rsid w:val="00E913D0"/>
    <w:rsid w:val="00E92C04"/>
    <w:rsid w:val="00E9755F"/>
    <w:rsid w:val="00EC4040"/>
    <w:rsid w:val="00ED1A54"/>
    <w:rsid w:val="00EE2909"/>
    <w:rsid w:val="00EE7008"/>
    <w:rsid w:val="00F2676C"/>
    <w:rsid w:val="00F33A3A"/>
    <w:rsid w:val="00F37049"/>
    <w:rsid w:val="00F563BE"/>
    <w:rsid w:val="00F67966"/>
    <w:rsid w:val="00F7350F"/>
    <w:rsid w:val="00F86E83"/>
    <w:rsid w:val="00F93C00"/>
    <w:rsid w:val="00FA6D48"/>
    <w:rsid w:val="00FB5DB7"/>
    <w:rsid w:val="00FD2AB4"/>
    <w:rsid w:val="00FD49D2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1F43"/>
  <w15:docId w15:val="{DF5345F9-6040-4B7F-BD2C-9DF2E45A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pPr>
      <w:spacing w:before="60" w:after="60"/>
      <w:jc w:val="both"/>
    </w:pPr>
    <w:rPr>
      <w:sz w:val="24"/>
    </w:rPr>
  </w:style>
  <w:style w:type="paragraph" w:styleId="10">
    <w:name w:val="heading 1"/>
    <w:basedOn w:val="1H1BSCNadpis1rovnNadpisIBSCNadpis1urovne"/>
    <w:next w:val="aa"/>
    <w:link w:val="11"/>
    <w:uiPriority w:val="9"/>
    <w:qFormat/>
    <w:pPr>
      <w:pageBreakBefore/>
      <w:numPr>
        <w:numId w:val="57"/>
      </w:numPr>
      <w:ind w:left="357" w:firstLine="635"/>
    </w:pPr>
    <w:rPr>
      <w:lang w:eastAsia="en-US"/>
    </w:rPr>
  </w:style>
  <w:style w:type="paragraph" w:styleId="2">
    <w:name w:val="heading 2"/>
    <w:basedOn w:val="2IndentedHeadingH2H21H22IndentedHeading1IndentedHeading2IndentedHeading3IndentedHeading4H23H211H221IndentedHeading5IndentedHeading6IndentedHeading7H24H212H222IndentedHeading8H25H213H223IndentedHeading9H26H214"/>
    <w:next w:val="aa"/>
    <w:link w:val="20"/>
    <w:uiPriority w:val="9"/>
    <w:unhideWhenUsed/>
    <w:qFormat/>
    <w:pPr>
      <w:numPr>
        <w:ilvl w:val="1"/>
        <w:numId w:val="57"/>
      </w:numPr>
      <w:ind w:left="357" w:firstLine="635"/>
    </w:pPr>
    <w:rPr>
      <w:szCs w:val="28"/>
      <w:lang w:eastAsia="en-US"/>
    </w:rPr>
  </w:style>
  <w:style w:type="paragraph" w:styleId="30">
    <w:name w:val="heading 3"/>
    <w:basedOn w:val="3oH3"/>
    <w:next w:val="aa"/>
    <w:link w:val="31"/>
    <w:uiPriority w:val="9"/>
    <w:unhideWhenUsed/>
    <w:qFormat/>
    <w:pPr>
      <w:numPr>
        <w:ilvl w:val="2"/>
        <w:numId w:val="57"/>
      </w:numPr>
      <w:ind w:left="992" w:hanging="635"/>
    </w:pPr>
    <w:rPr>
      <w:b/>
      <w:sz w:val="28"/>
      <w:szCs w:val="28"/>
    </w:rPr>
  </w:style>
  <w:style w:type="paragraph" w:styleId="4">
    <w:name w:val="heading 4"/>
    <w:basedOn w:val="aa"/>
    <w:next w:val="aa"/>
    <w:link w:val="40"/>
    <w:uiPriority w:val="9"/>
    <w:unhideWhenUsed/>
    <w:qFormat/>
    <w:pPr>
      <w:keepNext/>
      <w:keepLines/>
      <w:numPr>
        <w:ilvl w:val="3"/>
        <w:numId w:val="57"/>
      </w:numPr>
      <w:spacing w:before="320" w:after="200"/>
      <w:outlineLvl w:val="3"/>
    </w:pPr>
    <w:rPr>
      <w:rFonts w:eastAsia="Arial"/>
      <w:sz w:val="28"/>
      <w:szCs w:val="28"/>
    </w:rPr>
  </w:style>
  <w:style w:type="paragraph" w:styleId="50">
    <w:name w:val="heading 5"/>
    <w:basedOn w:val="aa"/>
    <w:next w:val="aa"/>
    <w:link w:val="5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a"/>
    <w:next w:val="a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0">
    <w:name w:val="heading 7"/>
    <w:basedOn w:val="aa"/>
    <w:next w:val="aa"/>
    <w:link w:val="7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a"/>
    <w:next w:val="aa"/>
    <w:link w:val="80"/>
    <w:qFormat/>
    <w:pPr>
      <w:numPr>
        <w:ilvl w:val="7"/>
        <w:numId w:val="8"/>
      </w:numPr>
      <w:spacing w:before="240"/>
      <w:outlineLvl w:val="7"/>
    </w:pPr>
    <w:rPr>
      <w:rFonts w:ascii="Arial" w:hAnsi="Arial"/>
      <w:i/>
    </w:rPr>
  </w:style>
  <w:style w:type="paragraph" w:styleId="9">
    <w:name w:val="heading 9"/>
    <w:basedOn w:val="aa"/>
    <w:next w:val="aa"/>
    <w:link w:val="90"/>
    <w:qFormat/>
    <w:pPr>
      <w:numPr>
        <w:ilvl w:val="8"/>
        <w:numId w:val="8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1Char">
    <w:name w:val="Heading 1 Char"/>
    <w:basedOn w:val="ab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uiPriority w:val="10"/>
    <w:rPr>
      <w:sz w:val="48"/>
      <w:szCs w:val="48"/>
    </w:rPr>
  </w:style>
  <w:style w:type="character" w:customStyle="1" w:styleId="SubtitleChar">
    <w:name w:val="Subtitle Char"/>
    <w:basedOn w:val="ab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b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1">
    <w:name w:val="Заголовок 1 Знак"/>
    <w:link w:val="10"/>
    <w:uiPriority w:val="9"/>
    <w:rPr>
      <w:b/>
      <w:caps/>
      <w:sz w:val="28"/>
      <w:lang w:eastAsia="en-US"/>
    </w:rPr>
  </w:style>
  <w:style w:type="character" w:customStyle="1" w:styleId="20">
    <w:name w:val="Заголовок 2 Знак"/>
    <w:link w:val="2"/>
    <w:uiPriority w:val="9"/>
    <w:rPr>
      <w:b/>
      <w:iCs/>
      <w:sz w:val="28"/>
      <w:szCs w:val="28"/>
      <w:lang w:eastAsia="en-US"/>
    </w:rPr>
  </w:style>
  <w:style w:type="character" w:customStyle="1" w:styleId="31">
    <w:name w:val="Заголовок 3 Знак"/>
    <w:link w:val="30"/>
    <w:uiPriority w:val="9"/>
    <w:rPr>
      <w:b/>
      <w:iCs/>
      <w:sz w:val="28"/>
      <w:szCs w:val="28"/>
    </w:rPr>
  </w:style>
  <w:style w:type="character" w:customStyle="1" w:styleId="40">
    <w:name w:val="Заголовок 4 Знак"/>
    <w:link w:val="4"/>
    <w:uiPriority w:val="9"/>
    <w:rPr>
      <w:rFonts w:eastAsia="Arial"/>
      <w:sz w:val="28"/>
      <w:szCs w:val="28"/>
    </w:rPr>
  </w:style>
  <w:style w:type="character" w:customStyle="1" w:styleId="51">
    <w:name w:val="Заголовок 5 Знак"/>
    <w:link w:val="5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1">
    <w:name w:val="Заголовок 7 Знак"/>
    <w:link w:val="7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rPr>
      <w:rFonts w:ascii="Arial" w:hAnsi="Arial"/>
      <w:i/>
      <w:sz w:val="24"/>
    </w:rPr>
  </w:style>
  <w:style w:type="character" w:customStyle="1" w:styleId="90">
    <w:name w:val="Заголовок 9 Знак"/>
    <w:link w:val="9"/>
    <w:rPr>
      <w:rFonts w:ascii="Arial" w:hAnsi="Arial"/>
      <w:b/>
      <w:i/>
      <w:sz w:val="18"/>
    </w:rPr>
  </w:style>
  <w:style w:type="paragraph" w:styleId="ae">
    <w:name w:val="List Paragraph"/>
    <w:basedOn w:val="aa"/>
    <w:link w:val="af"/>
    <w:uiPriority w:val="34"/>
    <w:qFormat/>
    <w:pPr>
      <w:ind w:left="720"/>
      <w:contextualSpacing/>
    </w:pPr>
  </w:style>
  <w:style w:type="paragraph" w:styleId="af0">
    <w:name w:val="No Spacing"/>
    <w:uiPriority w:val="1"/>
    <w:qFormat/>
    <w:pPr>
      <w:jc w:val="both"/>
    </w:pPr>
    <w:rPr>
      <w:rFonts w:ascii="Arial" w:eastAsia="Calibri" w:hAnsi="Arial"/>
      <w:szCs w:val="22"/>
      <w:lang w:eastAsia="en-US"/>
    </w:rPr>
  </w:style>
  <w:style w:type="paragraph" w:styleId="af1">
    <w:name w:val="Title"/>
    <w:basedOn w:val="aa"/>
    <w:link w:val="af2"/>
    <w:pPr>
      <w:spacing w:before="240" w:after="240"/>
      <w:jc w:val="center"/>
      <w:outlineLvl w:val="0"/>
    </w:pPr>
    <w:rPr>
      <w:b/>
      <w:caps/>
      <w:sz w:val="28"/>
    </w:rPr>
  </w:style>
  <w:style w:type="character" w:customStyle="1" w:styleId="af2">
    <w:name w:val="Заголовок Знак"/>
    <w:link w:val="af1"/>
    <w:uiPriority w:val="10"/>
    <w:rPr>
      <w:sz w:val="48"/>
      <w:szCs w:val="48"/>
    </w:rPr>
  </w:style>
  <w:style w:type="paragraph" w:styleId="af3">
    <w:name w:val="Subtitle"/>
    <w:basedOn w:val="aa"/>
    <w:next w:val="aa"/>
    <w:link w:val="af4"/>
    <w:uiPriority w:val="11"/>
    <w:qFormat/>
    <w:pPr>
      <w:spacing w:before="200" w:after="200"/>
    </w:pPr>
    <w:rPr>
      <w:rFonts w:eastAsia="Arial"/>
      <w:sz w:val="28"/>
      <w:szCs w:val="28"/>
    </w:rPr>
  </w:style>
  <w:style w:type="character" w:customStyle="1" w:styleId="af4">
    <w:name w:val="Подзаголовок Знак"/>
    <w:link w:val="af3"/>
    <w:uiPriority w:val="11"/>
    <w:rPr>
      <w:rFonts w:eastAsia="Arial"/>
      <w:sz w:val="28"/>
      <w:szCs w:val="28"/>
    </w:rPr>
  </w:style>
  <w:style w:type="paragraph" w:styleId="21">
    <w:name w:val="Quote"/>
    <w:basedOn w:val="aa"/>
    <w:next w:val="a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5">
    <w:name w:val="Intense Quote"/>
    <w:basedOn w:val="aa"/>
    <w:next w:val="aa"/>
    <w:link w:val="af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6">
    <w:name w:val="Выделенная цитата Знак"/>
    <w:link w:val="af5"/>
    <w:uiPriority w:val="30"/>
    <w:rPr>
      <w:i/>
    </w:rPr>
  </w:style>
  <w:style w:type="paragraph" w:styleId="af7">
    <w:name w:val="header"/>
    <w:basedOn w:val="aa"/>
    <w:link w:val="af8"/>
    <w:pPr>
      <w:tabs>
        <w:tab w:val="center" w:pos="4153"/>
        <w:tab w:val="right" w:pos="8306"/>
      </w:tabs>
      <w:spacing w:before="120"/>
      <w:jc w:val="center"/>
    </w:pPr>
    <w:rPr>
      <w:b/>
    </w:rPr>
  </w:style>
  <w:style w:type="character" w:customStyle="1" w:styleId="af8">
    <w:name w:val="Верхний колонтитул Знак"/>
    <w:link w:val="af7"/>
    <w:uiPriority w:val="99"/>
  </w:style>
  <w:style w:type="paragraph" w:styleId="af9">
    <w:name w:val="footer"/>
    <w:basedOn w:val="aa"/>
    <w:link w:val="afa"/>
    <w:pPr>
      <w:tabs>
        <w:tab w:val="center" w:pos="4153"/>
        <w:tab w:val="right" w:pos="8306"/>
      </w:tabs>
      <w:spacing w:before="120"/>
      <w:ind w:firstLine="720"/>
      <w:jc w:val="center"/>
    </w:pPr>
    <w:rPr>
      <w:b/>
    </w:rPr>
  </w:style>
  <w:style w:type="character" w:customStyle="1" w:styleId="FooterChar">
    <w:name w:val="Footer Char"/>
    <w:uiPriority w:val="99"/>
  </w:style>
  <w:style w:type="paragraph" w:styleId="afb">
    <w:name w:val="caption"/>
    <w:basedOn w:val="aa"/>
    <w:next w:val="aa"/>
    <w:qFormat/>
    <w:pPr>
      <w:widowControl w:val="0"/>
      <w:spacing w:before="120" w:after="120" w:line="240" w:lineRule="atLeast"/>
      <w:ind w:left="680"/>
    </w:pPr>
    <w:rPr>
      <w:b/>
      <w:bCs/>
      <w:sz w:val="20"/>
      <w:lang w:val="en-US" w:eastAsia="en-US"/>
    </w:rPr>
  </w:style>
  <w:style w:type="character" w:customStyle="1" w:styleId="afa">
    <w:name w:val="Нижний колонтитул Знак"/>
    <w:link w:val="af9"/>
    <w:uiPriority w:val="99"/>
  </w:style>
  <w:style w:type="table" w:styleId="afc">
    <w:name w:val="Table Grid"/>
    <w:basedOn w:val="ac"/>
    <w:pPr>
      <w:spacing w:before="60" w:after="60"/>
      <w:ind w:firstLine="567"/>
      <w:jc w:val="both"/>
    </w:pPr>
    <w:tblPr/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2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d">
    <w:name w:val="Hyperlink"/>
    <w:uiPriority w:val="99"/>
    <w:rPr>
      <w:color w:val="0000FF"/>
      <w:u w:val="single"/>
    </w:rPr>
  </w:style>
  <w:style w:type="paragraph" w:styleId="afe">
    <w:name w:val="footnote text"/>
    <w:basedOn w:val="aa"/>
    <w:link w:val="aff"/>
    <w:uiPriority w:val="99"/>
    <w:pPr>
      <w:spacing w:after="0"/>
    </w:pPr>
    <w:rPr>
      <w:sz w:val="20"/>
    </w:rPr>
  </w:style>
  <w:style w:type="character" w:customStyle="1" w:styleId="aff">
    <w:name w:val="Текст сноски Знак"/>
    <w:link w:val="afe"/>
    <w:uiPriority w:val="99"/>
    <w:rPr>
      <w:sz w:val="18"/>
    </w:rPr>
  </w:style>
  <w:style w:type="character" w:styleId="aff0">
    <w:name w:val="footnote reference"/>
    <w:uiPriority w:val="99"/>
    <w:rPr>
      <w:vertAlign w:val="superscript"/>
    </w:rPr>
  </w:style>
  <w:style w:type="paragraph" w:styleId="aff1">
    <w:name w:val="endnote text"/>
    <w:basedOn w:val="aa"/>
    <w:link w:val="aff2"/>
    <w:uiPriority w:val="99"/>
    <w:semiHidden/>
    <w:unhideWhenUsed/>
    <w:pPr>
      <w:spacing w:after="0"/>
    </w:pPr>
    <w:rPr>
      <w:sz w:val="20"/>
    </w:rPr>
  </w:style>
  <w:style w:type="character" w:customStyle="1" w:styleId="aff2">
    <w:name w:val="Текст концевой сноски Знак"/>
    <w:link w:val="aff1"/>
    <w:uiPriority w:val="99"/>
    <w:rPr>
      <w:sz w:val="20"/>
    </w:rPr>
  </w:style>
  <w:style w:type="character" w:styleId="aff3">
    <w:name w:val="endnote reference"/>
    <w:uiPriority w:val="99"/>
    <w:semiHidden/>
    <w:unhideWhenUsed/>
    <w:rPr>
      <w:vertAlign w:val="superscript"/>
    </w:rPr>
  </w:style>
  <w:style w:type="paragraph" w:styleId="13">
    <w:name w:val="toc 1"/>
    <w:basedOn w:val="aa"/>
    <w:next w:val="aa"/>
    <w:uiPriority w:val="39"/>
    <w:pPr>
      <w:tabs>
        <w:tab w:val="left" w:pos="567"/>
        <w:tab w:val="right" w:leader="dot" w:pos="9627"/>
      </w:tabs>
      <w:spacing w:before="120" w:after="120"/>
    </w:pPr>
    <w:rPr>
      <w:b/>
      <w:caps/>
    </w:rPr>
  </w:style>
  <w:style w:type="paragraph" w:styleId="24">
    <w:name w:val="toc 2"/>
    <w:basedOn w:val="aa"/>
    <w:next w:val="aa"/>
    <w:uiPriority w:val="39"/>
    <w:pPr>
      <w:tabs>
        <w:tab w:val="left" w:pos="851"/>
        <w:tab w:val="right" w:leader="dot" w:pos="9639"/>
      </w:tabs>
      <w:ind w:left="284"/>
    </w:pPr>
    <w:rPr>
      <w:smallCaps/>
    </w:rPr>
  </w:style>
  <w:style w:type="paragraph" w:styleId="33">
    <w:name w:val="toc 3"/>
    <w:basedOn w:val="aa"/>
    <w:next w:val="aa"/>
    <w:uiPriority w:val="39"/>
    <w:pPr>
      <w:tabs>
        <w:tab w:val="left" w:pos="1276"/>
        <w:tab w:val="right" w:leader="dot" w:pos="9639"/>
      </w:tabs>
      <w:ind w:left="567"/>
    </w:pPr>
    <w:rPr>
      <w:i/>
    </w:rPr>
  </w:style>
  <w:style w:type="paragraph" w:styleId="42">
    <w:name w:val="toc 4"/>
    <w:basedOn w:val="aa"/>
    <w:next w:val="aa"/>
    <w:uiPriority w:val="39"/>
    <w:pPr>
      <w:ind w:left="600"/>
    </w:pPr>
    <w:rPr>
      <w:sz w:val="18"/>
    </w:rPr>
  </w:style>
  <w:style w:type="paragraph" w:styleId="53">
    <w:name w:val="toc 5"/>
    <w:basedOn w:val="aa"/>
    <w:next w:val="aa"/>
    <w:uiPriority w:val="39"/>
    <w:pPr>
      <w:ind w:left="800"/>
    </w:pPr>
    <w:rPr>
      <w:sz w:val="18"/>
    </w:rPr>
  </w:style>
  <w:style w:type="paragraph" w:styleId="61">
    <w:name w:val="toc 6"/>
    <w:basedOn w:val="aa"/>
    <w:next w:val="aa"/>
    <w:uiPriority w:val="39"/>
    <w:pPr>
      <w:ind w:left="1000"/>
    </w:pPr>
    <w:rPr>
      <w:sz w:val="18"/>
    </w:rPr>
  </w:style>
  <w:style w:type="paragraph" w:styleId="72">
    <w:name w:val="toc 7"/>
    <w:basedOn w:val="aa"/>
    <w:next w:val="aa"/>
    <w:uiPriority w:val="39"/>
    <w:pPr>
      <w:ind w:left="1200"/>
    </w:pPr>
    <w:rPr>
      <w:sz w:val="18"/>
    </w:rPr>
  </w:style>
  <w:style w:type="paragraph" w:styleId="81">
    <w:name w:val="toc 8"/>
    <w:basedOn w:val="aa"/>
    <w:next w:val="aa"/>
    <w:uiPriority w:val="39"/>
    <w:pPr>
      <w:ind w:left="1400"/>
    </w:pPr>
    <w:rPr>
      <w:sz w:val="18"/>
    </w:rPr>
  </w:style>
  <w:style w:type="paragraph" w:styleId="91">
    <w:name w:val="toc 9"/>
    <w:basedOn w:val="aa"/>
    <w:next w:val="aa"/>
    <w:uiPriority w:val="39"/>
    <w:pPr>
      <w:ind w:left="1600"/>
    </w:pPr>
    <w:rPr>
      <w:sz w:val="18"/>
    </w:rPr>
  </w:style>
  <w:style w:type="paragraph" w:styleId="aff4">
    <w:name w:val="TOC Heading"/>
    <w:uiPriority w:val="39"/>
    <w:unhideWhenUsed/>
    <w:qFormat/>
    <w:rPr>
      <w:lang w:eastAsia="zh-CN"/>
    </w:rPr>
  </w:style>
  <w:style w:type="paragraph" w:styleId="aff5">
    <w:name w:val="table of figures"/>
    <w:basedOn w:val="aa"/>
    <w:next w:val="aa"/>
    <w:uiPriority w:val="99"/>
    <w:unhideWhenUsed/>
    <w:pPr>
      <w:spacing w:after="0"/>
    </w:pPr>
  </w:style>
  <w:style w:type="paragraph" w:customStyle="1" w:styleId="1H1BSCNadpis1rovnNadpisIBSCNadpis1urovne">
    <w:name w:val="Заголовок 1;H1;BSC Nadpis 1.úrovně;Nadpis I;BSC Nadpis;1 urovne"/>
    <w:basedOn w:val="aa"/>
    <w:next w:val="aa"/>
    <w:pPr>
      <w:keepNext/>
      <w:spacing w:before="120" w:after="120"/>
      <w:outlineLvl w:val="0"/>
    </w:pPr>
    <w:rPr>
      <w:b/>
      <w:caps/>
      <w:sz w:val="28"/>
    </w:rPr>
  </w:style>
  <w:style w:type="paragraph" w:customStyle="1" w:styleId="2IndentedHeadingH2H21H22IndentedHeading1IndentedHeading2IndentedHeading3IndentedHeading4H23H211H221IndentedHeading5IndentedHeading6IndentedHeading7H24H212H222IndentedHeading8H25H213H223IndentedHeading9H26H214">
    <w:name w:val="Заголовок 2;Indented Heading;H2;H21;H22;Indented Heading1;Indented Heading2;Indented Heading3;Indented Heading4;H23;H211;H221;Indented Heading5;Indented Heading6;Indented Heading7;H24;H212;H222;Indented Heading8;H25;H213;H223;Indented Heading9;H26;H214"/>
    <w:basedOn w:val="aa"/>
    <w:next w:val="aa"/>
    <w:link w:val="2IndentedHeadingH2H21H22IndentedHeading1IndentedHeading2IndentedHeading3IndentedHeading4H23H211H221IndentedHeading5IndentedHeading6H24H212"/>
    <w:pPr>
      <w:keepNext/>
      <w:spacing w:before="120" w:after="120"/>
      <w:outlineLvl w:val="1"/>
    </w:pPr>
    <w:rPr>
      <w:b/>
      <w:iCs/>
      <w:sz w:val="28"/>
    </w:rPr>
  </w:style>
  <w:style w:type="paragraph" w:customStyle="1" w:styleId="3oH3">
    <w:name w:val="Заголовок 3;o;H3"/>
    <w:basedOn w:val="aa"/>
    <w:next w:val="aa"/>
    <w:pPr>
      <w:keepNext/>
      <w:spacing w:before="120" w:after="120"/>
      <w:outlineLvl w:val="2"/>
    </w:pPr>
    <w:rPr>
      <w:iCs/>
      <w:szCs w:val="24"/>
    </w:rPr>
  </w:style>
  <w:style w:type="paragraph" w:customStyle="1" w:styleId="4H4">
    <w:name w:val="Заголовок 4;H4"/>
    <w:basedOn w:val="aa"/>
    <w:next w:val="aa"/>
    <w:pPr>
      <w:keepNext/>
      <w:outlineLvl w:val="3"/>
    </w:pPr>
    <w:rPr>
      <w:lang w:val="en-US"/>
    </w:rPr>
  </w:style>
  <w:style w:type="paragraph" w:customStyle="1" w:styleId="5H5">
    <w:name w:val="Заголовок 5;H5"/>
    <w:basedOn w:val="aa"/>
    <w:next w:val="aa"/>
    <w:pPr>
      <w:spacing w:before="240"/>
      <w:outlineLvl w:val="4"/>
    </w:pPr>
    <w:rPr>
      <w:sz w:val="22"/>
    </w:rPr>
  </w:style>
  <w:style w:type="paragraph" w:customStyle="1" w:styleId="6H6">
    <w:name w:val="Заголовок 6;H6;(Название продукта)"/>
    <w:basedOn w:val="aa"/>
    <w:next w:val="aa"/>
    <w:pPr>
      <w:spacing w:before="240"/>
      <w:outlineLvl w:val="5"/>
    </w:pPr>
    <w:rPr>
      <w:i/>
      <w:sz w:val="22"/>
    </w:rPr>
  </w:style>
  <w:style w:type="paragraph" w:customStyle="1" w:styleId="73">
    <w:name w:val="Заголовок 7;Название составляющей метрики"/>
    <w:basedOn w:val="aa"/>
    <w:next w:val="aa"/>
    <w:pPr>
      <w:spacing w:before="240"/>
      <w:outlineLvl w:val="6"/>
    </w:pPr>
    <w:rPr>
      <w:rFonts w:ascii="Arial" w:hAnsi="Arial"/>
    </w:rPr>
  </w:style>
  <w:style w:type="paragraph" w:styleId="aff6">
    <w:name w:val="toa heading"/>
    <w:basedOn w:val="aa"/>
    <w:next w:val="aa"/>
    <w:semiHidden/>
    <w:pPr>
      <w:spacing w:before="120"/>
    </w:pPr>
    <w:rPr>
      <w:rFonts w:ascii="Arial" w:hAnsi="Arial"/>
      <w:b/>
    </w:rPr>
  </w:style>
  <w:style w:type="character" w:styleId="aff7">
    <w:name w:val="page number"/>
    <w:rPr>
      <w:rFonts w:ascii="Times New Roman" w:hAnsi="Times New Roman"/>
      <w:sz w:val="24"/>
    </w:rPr>
  </w:style>
  <w:style w:type="paragraph" w:styleId="aff8">
    <w:name w:val="Body Text"/>
    <w:basedOn w:val="aa"/>
    <w:link w:val="aff9"/>
  </w:style>
  <w:style w:type="character" w:customStyle="1" w:styleId="aff9">
    <w:name w:val="Основной текст Знак"/>
    <w:link w:val="aff8"/>
    <w:qFormat/>
    <w:rPr>
      <w:sz w:val="24"/>
      <w:lang w:val="ru-RU" w:eastAsia="ru-RU" w:bidi="ar-SA"/>
    </w:rPr>
  </w:style>
  <w:style w:type="character" w:styleId="affa">
    <w:name w:val="annotation reference"/>
    <w:semiHidden/>
    <w:rPr>
      <w:sz w:val="16"/>
    </w:rPr>
  </w:style>
  <w:style w:type="paragraph" w:styleId="affb">
    <w:name w:val="annotation text"/>
    <w:basedOn w:val="aa"/>
    <w:link w:val="affc"/>
    <w:semiHidden/>
    <w:rPr>
      <w:sz w:val="20"/>
    </w:rPr>
  </w:style>
  <w:style w:type="paragraph" w:customStyle="1" w:styleId="a">
    <w:name w:val="Нумерованный список для ссылок"/>
    <w:basedOn w:val="affb"/>
    <w:next w:val="aa"/>
    <w:pPr>
      <w:numPr>
        <w:numId w:val="1"/>
      </w:numPr>
      <w:suppressLineNumbers/>
    </w:pPr>
    <w:rPr>
      <w:i/>
      <w:sz w:val="24"/>
    </w:rPr>
  </w:style>
  <w:style w:type="paragraph" w:customStyle="1" w:styleId="affd">
    <w:name w:val="Наименование программы"/>
    <w:basedOn w:val="aa"/>
    <w:pPr>
      <w:spacing w:before="120" w:line="360" w:lineRule="auto"/>
      <w:ind w:firstLine="567"/>
      <w:jc w:val="center"/>
    </w:pPr>
    <w:rPr>
      <w:rFonts w:ascii="Arial" w:hAnsi="Arial"/>
      <w:b/>
      <w:caps/>
      <w:sz w:val="28"/>
    </w:rPr>
  </w:style>
  <w:style w:type="paragraph" w:customStyle="1" w:styleId="affe">
    <w:name w:val="Текст в таблице"/>
    <w:basedOn w:val="aa"/>
    <w:pPr>
      <w:keepLines/>
    </w:pPr>
    <w:rPr>
      <w:rFonts w:ascii="Arial" w:hAnsi="Arial"/>
    </w:rPr>
  </w:style>
  <w:style w:type="paragraph" w:customStyle="1" w:styleId="a7">
    <w:name w:val="Нумерация"/>
    <w:basedOn w:val="aa"/>
    <w:pPr>
      <w:numPr>
        <w:numId w:val="6"/>
      </w:numPr>
      <w:tabs>
        <w:tab w:val="left" w:pos="1134"/>
      </w:tabs>
      <w:spacing w:line="360" w:lineRule="auto"/>
    </w:pPr>
    <w:rPr>
      <w:rFonts w:ascii="Arial" w:hAnsi="Arial"/>
    </w:rPr>
  </w:style>
  <w:style w:type="paragraph" w:customStyle="1" w:styleId="a4">
    <w:name w:val="Буква"/>
    <w:basedOn w:val="a7"/>
    <w:pPr>
      <w:numPr>
        <w:numId w:val="2"/>
      </w:numPr>
    </w:pPr>
  </w:style>
  <w:style w:type="paragraph" w:customStyle="1" w:styleId="afff">
    <w:name w:val="Содержание"/>
    <w:basedOn w:val="aa"/>
    <w:pPr>
      <w:jc w:val="center"/>
    </w:pPr>
    <w:rPr>
      <w:b/>
      <w:bCs/>
      <w:sz w:val="28"/>
    </w:rPr>
  </w:style>
  <w:style w:type="paragraph" w:customStyle="1" w:styleId="25">
    <w:name w:val="Название документа 2"/>
    <w:basedOn w:val="aa"/>
    <w:pPr>
      <w:jc w:val="center"/>
    </w:pPr>
    <w:rPr>
      <w:b/>
      <w:bCs/>
      <w:sz w:val="28"/>
    </w:rPr>
  </w:style>
  <w:style w:type="paragraph" w:customStyle="1" w:styleId="a9">
    <w:name w:val="Рисунок"/>
    <w:basedOn w:val="aa"/>
    <w:next w:val="aa"/>
    <w:pPr>
      <w:numPr>
        <w:numId w:val="3"/>
      </w:numPr>
      <w:spacing w:line="360" w:lineRule="auto"/>
      <w:jc w:val="center"/>
    </w:pPr>
    <w:rPr>
      <w:rFonts w:ascii="Arial" w:hAnsi="Arial"/>
    </w:rPr>
  </w:style>
  <w:style w:type="paragraph" w:styleId="a6">
    <w:name w:val="List"/>
    <w:basedOn w:val="aa"/>
    <w:link w:val="afff0"/>
    <w:pPr>
      <w:numPr>
        <w:numId w:val="4"/>
      </w:numPr>
      <w:tabs>
        <w:tab w:val="clear" w:pos="360"/>
        <w:tab w:val="left" w:pos="851"/>
      </w:tabs>
      <w:spacing w:line="360" w:lineRule="auto"/>
      <w:ind w:left="0" w:firstLine="567"/>
    </w:pPr>
    <w:rPr>
      <w:rFonts w:ascii="Arial" w:hAnsi="Arial"/>
    </w:rPr>
  </w:style>
  <w:style w:type="paragraph" w:customStyle="1" w:styleId="a0">
    <w:name w:val="Таблица"/>
    <w:basedOn w:val="aa"/>
    <w:next w:val="aa"/>
    <w:pPr>
      <w:numPr>
        <w:numId w:val="5"/>
      </w:numPr>
      <w:spacing w:line="360" w:lineRule="auto"/>
    </w:pPr>
    <w:rPr>
      <w:rFonts w:ascii="Arial" w:hAnsi="Arial"/>
    </w:rPr>
  </w:style>
  <w:style w:type="paragraph" w:styleId="afff1">
    <w:name w:val="Document Map"/>
    <w:basedOn w:val="aa"/>
    <w:semiHidden/>
    <w:pPr>
      <w:shd w:val="clear" w:color="auto" w:fill="000080"/>
    </w:pPr>
    <w:rPr>
      <w:rFonts w:ascii="Tahoma" w:hAnsi="Tahoma"/>
    </w:rPr>
  </w:style>
  <w:style w:type="character" w:customStyle="1" w:styleId="afff2">
    <w:name w:val="Знак Знак"/>
    <w:rPr>
      <w:sz w:val="24"/>
      <w:lang w:val="ru-RU" w:eastAsia="ru-RU" w:bidi="ar-SA"/>
    </w:rPr>
  </w:style>
  <w:style w:type="paragraph" w:customStyle="1" w:styleId="afff3">
    <w:name w:val="Обычный без отступа (центр)"/>
    <w:basedOn w:val="aa"/>
    <w:pPr>
      <w:spacing w:before="40" w:after="40"/>
      <w:jc w:val="center"/>
    </w:pPr>
    <w:rPr>
      <w:bCs/>
      <w:sz w:val="26"/>
    </w:rPr>
  </w:style>
  <w:style w:type="paragraph" w:styleId="afff4">
    <w:name w:val="Normal (Web)"/>
    <w:basedOn w:val="aa"/>
    <w:link w:val="afff5"/>
    <w:uiPriority w:val="99"/>
    <w:pPr>
      <w:spacing w:before="100" w:beforeAutospacing="1" w:after="100" w:afterAutospacing="1"/>
      <w:jc w:val="left"/>
    </w:pPr>
    <w:rPr>
      <w:color w:val="663300"/>
      <w:szCs w:val="24"/>
    </w:rPr>
  </w:style>
  <w:style w:type="paragraph" w:customStyle="1" w:styleId="Tabletext">
    <w:name w:val="Tabletext"/>
    <w:basedOn w:val="aa"/>
    <w:pPr>
      <w:keepLines/>
      <w:widowControl w:val="0"/>
      <w:spacing w:before="0" w:after="120" w:line="240" w:lineRule="atLeast"/>
      <w:jc w:val="left"/>
    </w:pPr>
    <w:rPr>
      <w:sz w:val="20"/>
      <w:lang w:val="en-US" w:eastAsia="en-US"/>
    </w:rPr>
  </w:style>
  <w:style w:type="paragraph" w:customStyle="1" w:styleId="Normal1">
    <w:name w:val="Normal1"/>
    <w:pPr>
      <w:spacing w:before="100" w:after="100"/>
    </w:pPr>
    <w:rPr>
      <w:sz w:val="24"/>
    </w:rPr>
  </w:style>
  <w:style w:type="paragraph" w:styleId="26">
    <w:name w:val="List Bullet 2"/>
    <w:basedOn w:val="aa"/>
    <w:pPr>
      <w:numPr>
        <w:ilvl w:val="10"/>
      </w:numPr>
      <w:spacing w:before="0" w:after="120"/>
      <w:ind w:left="566" w:hanging="283"/>
    </w:pPr>
    <w:rPr>
      <w:sz w:val="22"/>
      <w:szCs w:val="22"/>
    </w:rPr>
  </w:style>
  <w:style w:type="paragraph" w:customStyle="1" w:styleId="ListBullet1">
    <w:name w:val="Маркированный список;List Bullet 1"/>
    <w:basedOn w:val="aa"/>
    <w:pPr>
      <w:numPr>
        <w:ilvl w:val="10"/>
      </w:numPr>
      <w:spacing w:before="0" w:after="120"/>
      <w:ind w:left="284" w:hanging="284"/>
    </w:pPr>
    <w:rPr>
      <w:szCs w:val="24"/>
    </w:rPr>
  </w:style>
  <w:style w:type="paragraph" w:styleId="34">
    <w:name w:val="List Bullet 3"/>
    <w:basedOn w:val="aa"/>
    <w:pPr>
      <w:numPr>
        <w:ilvl w:val="10"/>
      </w:numPr>
      <w:spacing w:before="0" w:after="120"/>
      <w:ind w:left="849" w:hanging="283"/>
    </w:pPr>
    <w:rPr>
      <w:sz w:val="22"/>
      <w:szCs w:val="22"/>
    </w:rPr>
  </w:style>
  <w:style w:type="paragraph" w:styleId="27">
    <w:name w:val="List 2"/>
    <w:basedOn w:val="aa"/>
    <w:pPr>
      <w:ind w:left="566" w:hanging="283"/>
    </w:pPr>
  </w:style>
  <w:style w:type="paragraph" w:styleId="35">
    <w:name w:val="Body Text 3"/>
    <w:basedOn w:val="aa"/>
    <w:pPr>
      <w:spacing w:after="120"/>
    </w:pPr>
    <w:rPr>
      <w:sz w:val="16"/>
      <w:szCs w:val="16"/>
    </w:rPr>
  </w:style>
  <w:style w:type="character" w:customStyle="1" w:styleId="afff6">
    <w:name w:val="знак сноски"/>
    <w:rPr>
      <w:vertAlign w:val="superscript"/>
    </w:rPr>
  </w:style>
  <w:style w:type="character" w:customStyle="1" w:styleId="afff7">
    <w:name w:val="знак примечания"/>
    <w:rPr>
      <w:sz w:val="16"/>
      <w:szCs w:val="16"/>
    </w:rPr>
  </w:style>
  <w:style w:type="paragraph" w:customStyle="1" w:styleId="afff8">
    <w:name w:val="текст примечания"/>
    <w:basedOn w:val="aa"/>
    <w:link w:val="afff9"/>
    <w:pPr>
      <w:spacing w:before="0" w:after="120"/>
      <w:ind w:firstLine="454"/>
    </w:pPr>
    <w:rPr>
      <w:sz w:val="20"/>
    </w:rPr>
  </w:style>
  <w:style w:type="character" w:customStyle="1" w:styleId="afff9">
    <w:name w:val="текст примечания Знак"/>
    <w:link w:val="afff8"/>
    <w:rPr>
      <w:lang w:val="ru-RU" w:eastAsia="ru-RU" w:bidi="ar-SA"/>
    </w:rPr>
  </w:style>
  <w:style w:type="paragraph" w:styleId="5">
    <w:name w:val="List Bullet 5"/>
    <w:basedOn w:val="aa"/>
    <w:pPr>
      <w:numPr>
        <w:numId w:val="7"/>
      </w:numPr>
      <w:tabs>
        <w:tab w:val="clear" w:pos="1492"/>
      </w:tabs>
      <w:spacing w:before="0" w:after="120"/>
      <w:ind w:left="1415" w:hanging="283"/>
    </w:pPr>
    <w:rPr>
      <w:sz w:val="22"/>
      <w:szCs w:val="22"/>
    </w:rPr>
  </w:style>
  <w:style w:type="paragraph" w:styleId="afffa">
    <w:name w:val="Balloon Text"/>
    <w:basedOn w:val="aa"/>
    <w:semiHidden/>
    <w:rPr>
      <w:rFonts w:ascii="Tahoma" w:hAnsi="Tahoma"/>
      <w:sz w:val="16"/>
      <w:szCs w:val="16"/>
    </w:rPr>
  </w:style>
  <w:style w:type="paragraph" w:customStyle="1" w:styleId="BlockQuotationFirst">
    <w:name w:val="Block Quotation First"/>
    <w:basedOn w:val="aa"/>
    <w:next w:val="aa"/>
    <w:pPr>
      <w:keepNext/>
      <w:shd w:val="pct20" w:color="auto" w:fill="auto"/>
      <w:spacing w:before="0" w:after="120" w:line="220" w:lineRule="atLeast"/>
      <w:ind w:left="1366" w:right="238"/>
    </w:pPr>
    <w:rPr>
      <w:rFonts w:ascii="Arial" w:hAnsi="Arial"/>
      <w:b/>
      <w:spacing w:val="-5"/>
      <w:sz w:val="20"/>
      <w:lang w:val="en-US" w:eastAsia="en-US"/>
    </w:rPr>
  </w:style>
  <w:style w:type="paragraph" w:customStyle="1" w:styleId="14">
    <w:name w:val="Название документа 1"/>
    <w:basedOn w:val="aa"/>
    <w:pPr>
      <w:jc w:val="center"/>
    </w:pPr>
    <w:rPr>
      <w:b/>
      <w:bCs/>
      <w:sz w:val="44"/>
    </w:rPr>
  </w:style>
  <w:style w:type="paragraph" w:styleId="afffb">
    <w:name w:val="annotation subject"/>
    <w:basedOn w:val="affb"/>
    <w:next w:val="affb"/>
    <w:semiHidden/>
    <w:rPr>
      <w:b/>
      <w:bCs/>
    </w:rPr>
  </w:style>
  <w:style w:type="paragraph" w:styleId="HTML">
    <w:name w:val="HTML Preformatted"/>
    <w:basedOn w:val="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/>
      <w:sz w:val="20"/>
    </w:rPr>
  </w:style>
  <w:style w:type="character" w:customStyle="1" w:styleId="110">
    <w:name w:val="Обычный 11"/>
    <w:rPr>
      <w:sz w:val="22"/>
    </w:rPr>
  </w:style>
  <w:style w:type="paragraph" w:customStyle="1" w:styleId="InfoBlue">
    <w:name w:val="InfoBlue"/>
    <w:basedOn w:val="aa"/>
    <w:next w:val="aff8"/>
    <w:link w:val="InfoBlue0"/>
    <w:qFormat/>
    <w:pPr>
      <w:widowControl w:val="0"/>
      <w:spacing w:before="0" w:after="0" w:line="240" w:lineRule="atLeast"/>
    </w:pPr>
    <w:rPr>
      <w:i/>
      <w:color w:val="0000FF"/>
      <w:sz w:val="20"/>
      <w:lang w:eastAsia="en-US"/>
    </w:rPr>
  </w:style>
  <w:style w:type="character" w:customStyle="1" w:styleId="InfoBlue0">
    <w:name w:val="InfoBlue Знак"/>
    <w:link w:val="InfoBlue"/>
    <w:qFormat/>
    <w:rPr>
      <w:i/>
      <w:color w:val="0000FF"/>
      <w:lang w:val="ru-RU" w:eastAsia="en-US" w:bidi="ar-SA"/>
    </w:rPr>
  </w:style>
  <w:style w:type="paragraph" w:customStyle="1" w:styleId="102">
    <w:name w:val="Стиль Первая строка:  1.02 см"/>
    <w:basedOn w:val="aa"/>
    <w:pPr>
      <w:widowControl w:val="0"/>
      <w:spacing w:before="0" w:after="120" w:line="240" w:lineRule="atLeast"/>
      <w:ind w:firstLine="576"/>
    </w:pPr>
    <w:rPr>
      <w:sz w:val="22"/>
      <w:lang w:eastAsia="en-US"/>
    </w:rPr>
  </w:style>
  <w:style w:type="paragraph" w:customStyle="1" w:styleId="a3">
    <w:name w:val="Функциональные требования"/>
    <w:basedOn w:val="aa"/>
    <w:pPr>
      <w:widowControl w:val="0"/>
      <w:numPr>
        <w:numId w:val="10"/>
      </w:numPr>
      <w:spacing w:before="0" w:after="120" w:line="240" w:lineRule="atLeast"/>
    </w:pPr>
    <w:rPr>
      <w:sz w:val="20"/>
      <w:lang w:eastAsia="en-US"/>
    </w:rPr>
  </w:style>
  <w:style w:type="paragraph" w:styleId="a5">
    <w:name w:val="List Number"/>
    <w:basedOn w:val="aa"/>
    <w:pPr>
      <w:numPr>
        <w:numId w:val="9"/>
      </w:numPr>
      <w:contextualSpacing/>
    </w:pPr>
  </w:style>
  <w:style w:type="character" w:styleId="afffc">
    <w:name w:val="Emphasis"/>
    <w:uiPriority w:val="20"/>
    <w:qFormat/>
    <w:rPr>
      <w:i/>
      <w:iCs/>
    </w:rPr>
  </w:style>
  <w:style w:type="paragraph" w:customStyle="1" w:styleId="afffd">
    <w:name w:val="Обычный.Текст"/>
    <w:pPr>
      <w:ind w:firstLine="720"/>
      <w:jc w:val="both"/>
    </w:pPr>
    <w:rPr>
      <w:sz w:val="24"/>
    </w:rPr>
  </w:style>
  <w:style w:type="paragraph" w:customStyle="1" w:styleId="afffe">
    <w:name w:val="список иллюстраций"/>
    <w:basedOn w:val="aa"/>
    <w:next w:val="aa"/>
    <w:pPr>
      <w:tabs>
        <w:tab w:val="right" w:leader="dot" w:pos="9101"/>
      </w:tabs>
      <w:spacing w:before="0" w:after="0"/>
      <w:jc w:val="center"/>
    </w:pPr>
    <w:rPr>
      <w:b/>
    </w:rPr>
  </w:style>
  <w:style w:type="paragraph" w:customStyle="1" w:styleId="a1">
    <w:name w:val="Список Задачи и Функции"/>
    <w:basedOn w:val="aa"/>
    <w:pPr>
      <w:numPr>
        <w:numId w:val="11"/>
      </w:numPr>
    </w:pPr>
  </w:style>
  <w:style w:type="paragraph" w:customStyle="1" w:styleId="102ArialNarrow9">
    <w:name w:val="Стиль Стиль Первая строка:  1.02 см + Arial Narrow 9 пт полужирны..."/>
    <w:basedOn w:val="102"/>
    <w:pPr>
      <w:ind w:firstLine="0"/>
      <w:jc w:val="center"/>
    </w:pPr>
    <w:rPr>
      <w:b/>
      <w:bCs/>
      <w:sz w:val="18"/>
    </w:rPr>
  </w:style>
  <w:style w:type="paragraph" w:customStyle="1" w:styleId="102ArialNarrow90">
    <w:name w:val="Стиль Стиль Первая строка:  1.02 см + Arial Narrow 9 пт Первая ст..."/>
    <w:basedOn w:val="102"/>
    <w:pPr>
      <w:ind w:firstLine="0"/>
    </w:pPr>
    <w:rPr>
      <w:sz w:val="18"/>
    </w:rPr>
  </w:style>
  <w:style w:type="paragraph" w:customStyle="1" w:styleId="102ArialNarrow91">
    <w:name w:val="Стиль Стиль Первая строка:  1.02 см + Arial Narrow 9 пт Первая ст...1"/>
    <w:basedOn w:val="102"/>
    <w:pPr>
      <w:spacing w:after="0"/>
      <w:ind w:firstLine="0"/>
    </w:pPr>
    <w:rPr>
      <w:sz w:val="18"/>
    </w:rPr>
  </w:style>
  <w:style w:type="paragraph" w:customStyle="1" w:styleId="ArialNarrow90">
    <w:name w:val="Стиль Arial Narrow 9 пт После:  0 пт"/>
    <w:basedOn w:val="aa"/>
    <w:pPr>
      <w:spacing w:after="0"/>
    </w:pPr>
    <w:rPr>
      <w:sz w:val="18"/>
    </w:rPr>
  </w:style>
  <w:style w:type="paragraph" w:customStyle="1" w:styleId="ArialNarrow900">
    <w:name w:val="Стиль Arial Narrow 9 пт По центру После:  0 пт"/>
    <w:basedOn w:val="aa"/>
    <w:pPr>
      <w:spacing w:after="0"/>
      <w:jc w:val="center"/>
    </w:pPr>
    <w:rPr>
      <w:sz w:val="18"/>
    </w:rPr>
  </w:style>
  <w:style w:type="paragraph" w:customStyle="1" w:styleId="ArialNarrow901">
    <w:name w:val="Стиль Arial Narrow 9 пт полужирный По центру После:  0 пт"/>
    <w:basedOn w:val="aa"/>
    <w:pPr>
      <w:spacing w:after="0"/>
      <w:jc w:val="center"/>
    </w:pPr>
    <w:rPr>
      <w:b/>
      <w:bCs/>
      <w:sz w:val="18"/>
    </w:rPr>
  </w:style>
  <w:style w:type="paragraph" w:customStyle="1" w:styleId="ArialNarrow9">
    <w:name w:val="Стиль Основной текст + Arial Narrow 9 пт"/>
    <w:basedOn w:val="aff8"/>
    <w:rPr>
      <w:sz w:val="18"/>
    </w:rPr>
  </w:style>
  <w:style w:type="paragraph" w:customStyle="1" w:styleId="infoblue1">
    <w:name w:val="infoblue"/>
    <w:basedOn w:val="aa"/>
    <w:pPr>
      <w:spacing w:before="0" w:after="120" w:line="240" w:lineRule="atLeast"/>
      <w:ind w:left="720"/>
      <w:jc w:val="left"/>
    </w:pPr>
    <w:rPr>
      <w:i/>
      <w:iCs/>
      <w:color w:val="0000FF"/>
      <w:sz w:val="20"/>
    </w:rPr>
  </w:style>
  <w:style w:type="paragraph" w:customStyle="1" w:styleId="TableHeading">
    <w:name w:val="Table Heading"/>
    <w:basedOn w:val="aa"/>
    <w:pPr>
      <w:keepLines/>
      <w:spacing w:before="0" w:after="200"/>
    </w:pPr>
    <w:rPr>
      <w:rFonts w:ascii="Arial" w:hAnsi="Arial"/>
      <w:b/>
      <w:color w:val="000000"/>
      <w:sz w:val="20"/>
      <w:lang w:val="en-GB" w:eastAsia="en-US"/>
    </w:rPr>
  </w:style>
  <w:style w:type="paragraph" w:customStyle="1" w:styleId="3">
    <w:name w:val="Заголовок3"/>
    <w:basedOn w:val="2IndentedHeadingH2H21H22IndentedHeading1IndentedHeading2IndentedHeading3IndentedHeading4H23H211H221IndentedHeading5IndentedHeading6IndentedHeading7H24H212H222IndentedHeading8H25H213H223IndentedHeading9H26H214"/>
    <w:next w:val="4H4"/>
    <w:pPr>
      <w:numPr>
        <w:numId w:val="12"/>
      </w:numPr>
      <w:spacing w:before="240" w:after="60"/>
    </w:pPr>
    <w:rPr>
      <w:b w:val="0"/>
      <w:bCs/>
      <w:i/>
      <w:sz w:val="24"/>
      <w:szCs w:val="28"/>
      <w:lang w:eastAsia="en-US"/>
    </w:rPr>
  </w:style>
  <w:style w:type="paragraph" w:customStyle="1" w:styleId="1">
    <w:name w:val="Заголовок_1_"/>
    <w:basedOn w:val="aa"/>
    <w:pPr>
      <w:numPr>
        <w:numId w:val="13"/>
      </w:numPr>
      <w:spacing w:before="0" w:after="0"/>
    </w:pPr>
    <w:rPr>
      <w:b/>
      <w:sz w:val="28"/>
      <w:szCs w:val="24"/>
    </w:rPr>
  </w:style>
  <w:style w:type="paragraph" w:customStyle="1" w:styleId="affff">
    <w:name w:val="Шапка у таблицы"/>
    <w:basedOn w:val="aa"/>
    <w:link w:val="affff0"/>
    <w:pPr>
      <w:spacing w:before="240" w:after="0" w:line="276" w:lineRule="auto"/>
      <w:jc w:val="center"/>
    </w:pPr>
    <w:rPr>
      <w:rFonts w:ascii="Arial" w:hAnsi="Arial"/>
      <w:b/>
      <w:szCs w:val="22"/>
      <w:lang w:eastAsia="en-US"/>
    </w:rPr>
  </w:style>
  <w:style w:type="character" w:customStyle="1" w:styleId="affff0">
    <w:name w:val="Шапка у таблицы Знак"/>
    <w:link w:val="affff"/>
    <w:rPr>
      <w:rFonts w:ascii="Arial" w:hAnsi="Arial"/>
      <w:b/>
      <w:sz w:val="24"/>
      <w:szCs w:val="22"/>
      <w:lang w:val="ru-RU" w:eastAsia="en-US" w:bidi="ar-SA"/>
    </w:rPr>
  </w:style>
  <w:style w:type="paragraph" w:customStyle="1" w:styleId="-">
    <w:name w:val="Приложение-назв_документа"/>
    <w:basedOn w:val="aa"/>
    <w:pPr>
      <w:widowControl w:val="0"/>
      <w:spacing w:before="0" w:after="0"/>
      <w:jc w:val="right"/>
    </w:pPr>
    <w:rPr>
      <w:i/>
      <w:iCs/>
      <w:sz w:val="20"/>
      <w:szCs w:val="24"/>
    </w:rPr>
  </w:style>
  <w:style w:type="character" w:customStyle="1" w:styleId="apple-converted-space">
    <w:name w:val="apple-converted-space"/>
  </w:style>
  <w:style w:type="character" w:customStyle="1" w:styleId="left">
    <w:name w:val="left"/>
  </w:style>
  <w:style w:type="paragraph" w:customStyle="1" w:styleId="Table-NormalRSHBTable-Normal1ULUseCaseListParagraphFooterTextParagraphedeliste1BulletrListParagraph1ListParagraph2ListParagraph21Headding3List">
    <w:name w:val="Абзац списка;Table-Normal;RSHB_Table-Normal;Предусловия;Абзац маркированнный;Булит 1;UL;Use Case List Paragraph;FooterText;Paragraphe de liste1;Bulletr List Paragraph;列出段落;列出段落1;List Paragraph2;List Paragraph21;Headding 3;Список_Ав;List"/>
    <w:basedOn w:val="aa"/>
    <w:link w:val="Table-NormalRSHBTable-Normal1ULUseCaseListParagraphFooterTextParagraphedeliste1BulletrListParagraph1List"/>
    <w:pPr>
      <w:spacing w:before="0" w:after="0"/>
      <w:ind w:left="708"/>
      <w:jc w:val="left"/>
    </w:pPr>
    <w:rPr>
      <w:sz w:val="20"/>
    </w:rPr>
  </w:style>
  <w:style w:type="character" w:customStyle="1" w:styleId="Table-NormalRSHBTable-Normal1ULUseCaseListParagraphFooterTextParagraphedeliste1BulletrListParagraph1List">
    <w:name w:val="Абзац списка Знак;Table-Normal Знак;RSHB_Table-Normal Знак;Предусловия Знак;Абзац маркированнный Знак;Булит 1 Знак;UL Знак;Use Case List Paragraph Знак;FooterText Знак;Paragraphe de liste1 Знак;Bulletr List Paragraph Знак;列出段落 Знак;列出段落1 Знак;List Знак"/>
    <w:link w:val="Table-NormalRSHBTable-Normal1ULUseCaseListParagraphFooterTextParagraphedeliste1BulletrListParagraph1ListParagraph2ListParagraph21Headding3List"/>
  </w:style>
  <w:style w:type="paragraph" w:customStyle="1" w:styleId="SS-1">
    <w:name w:val="SS-1"/>
    <w:basedOn w:val="3oH3"/>
    <w:link w:val="SS-10"/>
    <w:pPr>
      <w:tabs>
        <w:tab w:val="num" w:pos="1775"/>
      </w:tabs>
      <w:spacing w:before="0"/>
      <w:ind w:left="1778" w:hanging="360"/>
    </w:pPr>
    <w:rPr>
      <w:iCs w:val="0"/>
      <w:color w:val="1F4D78"/>
      <w:lang w:eastAsia="nb-NO"/>
    </w:rPr>
  </w:style>
  <w:style w:type="paragraph" w:customStyle="1" w:styleId="SS-2">
    <w:name w:val="SS-2"/>
    <w:basedOn w:val="3oH3"/>
    <w:link w:val="SS-20"/>
    <w:pPr>
      <w:numPr>
        <w:ilvl w:val="1"/>
        <w:numId w:val="14"/>
      </w:numPr>
      <w:tabs>
        <w:tab w:val="clear" w:pos="641"/>
        <w:tab w:val="num" w:pos="1080"/>
      </w:tabs>
      <w:spacing w:before="0"/>
      <w:ind w:left="1080" w:hanging="360"/>
    </w:pPr>
    <w:rPr>
      <w:b/>
      <w:iCs w:val="0"/>
      <w:color w:val="1F4D78"/>
      <w:lang w:eastAsia="nb-NO"/>
    </w:rPr>
  </w:style>
  <w:style w:type="character" w:customStyle="1" w:styleId="SS-10">
    <w:name w:val="SS-1 Знак"/>
    <w:link w:val="SS-1"/>
    <w:rPr>
      <w:color w:val="1F4D78"/>
      <w:sz w:val="24"/>
      <w:szCs w:val="24"/>
      <w:lang w:eastAsia="nb-NO"/>
    </w:rPr>
  </w:style>
  <w:style w:type="paragraph" w:customStyle="1" w:styleId="SS-3">
    <w:name w:val="SS-3"/>
    <w:basedOn w:val="3oH3"/>
    <w:link w:val="SS-30"/>
    <w:pPr>
      <w:tabs>
        <w:tab w:val="num" w:pos="567"/>
        <w:tab w:val="num" w:pos="1080"/>
        <w:tab w:val="num" w:pos="1775"/>
      </w:tabs>
      <w:spacing w:before="0"/>
      <w:ind w:left="567" w:hanging="567"/>
    </w:pPr>
    <w:rPr>
      <w:b/>
      <w:iCs w:val="0"/>
      <w:color w:val="1F4D78"/>
      <w:lang w:eastAsia="nb-NO"/>
    </w:rPr>
  </w:style>
  <w:style w:type="paragraph" w:customStyle="1" w:styleId="SS-4">
    <w:name w:val="SS-4"/>
    <w:basedOn w:val="3oH3"/>
    <w:link w:val="SS-40"/>
    <w:pPr>
      <w:numPr>
        <w:ilvl w:val="3"/>
        <w:numId w:val="14"/>
      </w:numPr>
      <w:tabs>
        <w:tab w:val="clear" w:pos="1077"/>
        <w:tab w:val="num" w:pos="567"/>
      </w:tabs>
      <w:spacing w:before="0"/>
      <w:ind w:left="567" w:hanging="567"/>
    </w:pPr>
    <w:rPr>
      <w:b/>
      <w:iCs w:val="0"/>
      <w:color w:val="1F4D78"/>
      <w:lang w:eastAsia="nb-NO"/>
    </w:rPr>
  </w:style>
  <w:style w:type="paragraph" w:customStyle="1" w:styleId="SS-5">
    <w:name w:val="SS-5"/>
    <w:basedOn w:val="3oH3"/>
    <w:pPr>
      <w:numPr>
        <w:ilvl w:val="4"/>
        <w:numId w:val="14"/>
      </w:numPr>
      <w:tabs>
        <w:tab w:val="clear" w:pos="1440"/>
        <w:tab w:val="num" w:pos="360"/>
      </w:tabs>
      <w:spacing w:before="0"/>
      <w:ind w:left="0" w:firstLine="0"/>
      <w:jc w:val="left"/>
    </w:pPr>
    <w:rPr>
      <w:b/>
      <w:iCs w:val="0"/>
      <w:sz w:val="20"/>
      <w:szCs w:val="22"/>
      <w:lang w:val="en-US" w:eastAsia="nb-NO"/>
    </w:rPr>
  </w:style>
  <w:style w:type="character" w:customStyle="1" w:styleId="2IndentedHeadingH2H21H22IndentedHeading1IndentedHeading2IndentedHeading3IndentedHeading4H23H211H221IndentedHeading5IndentedHeading6H24H212">
    <w:name w:val="Заголовок 2 Знак;Indented Heading Знак;H2 Знак;H21 Знак;H22 Знак;Indented Heading1 Знак;Indented Heading2 Знак;Indented Heading3 Знак;Indented Heading4 Знак;H23 Знак;H211 Знак;H221 Знак;Indented Heading5 Знак;Indented Heading6 Знак;H24 Знак;H212 Знак"/>
    <w:link w:val="2IndentedHeadingH2H21H22IndentedHeading1IndentedHeading2IndentedHeading3IndentedHeading4H23H211H221IndentedHeading5IndentedHeading6IndentedHeading7H24H212H222IndentedHeading8H25H213H223IndentedHeading9H26H214"/>
    <w:rPr>
      <w:b/>
      <w:iCs/>
      <w:sz w:val="28"/>
    </w:rPr>
  </w:style>
  <w:style w:type="character" w:customStyle="1" w:styleId="SS-20">
    <w:name w:val="SS-2 Знак"/>
    <w:link w:val="SS-2"/>
    <w:rPr>
      <w:b/>
      <w:color w:val="1F4D78"/>
      <w:sz w:val="24"/>
      <w:szCs w:val="24"/>
      <w:lang w:eastAsia="nb-NO"/>
    </w:rPr>
  </w:style>
  <w:style w:type="character" w:customStyle="1" w:styleId="SS-30">
    <w:name w:val="SS-3 Знак"/>
    <w:link w:val="SS-3"/>
    <w:rPr>
      <w:b/>
      <w:color w:val="1F4D78"/>
      <w:sz w:val="24"/>
      <w:szCs w:val="24"/>
      <w:lang w:eastAsia="nb-NO"/>
    </w:rPr>
  </w:style>
  <w:style w:type="character" w:customStyle="1" w:styleId="SS-40">
    <w:name w:val="SS-4 Знак"/>
    <w:link w:val="SS-4"/>
    <w:rPr>
      <w:b/>
      <w:color w:val="1F4D78"/>
      <w:sz w:val="24"/>
      <w:szCs w:val="24"/>
      <w:lang w:eastAsia="nb-NO"/>
    </w:rPr>
  </w:style>
  <w:style w:type="character" w:customStyle="1" w:styleId="affc">
    <w:name w:val="Текст примечания Знак"/>
    <w:link w:val="affb"/>
    <w:semiHidden/>
  </w:style>
  <w:style w:type="paragraph" w:styleId="affff1">
    <w:name w:val="Revision"/>
    <w:hidden/>
    <w:semiHidden/>
    <w:rPr>
      <w:sz w:val="24"/>
    </w:rPr>
  </w:style>
  <w:style w:type="table" w:customStyle="1" w:styleId="15">
    <w:name w:val="Сетка таблицы1"/>
    <w:basedOn w:val="ac"/>
    <w:next w:val="afc"/>
    <w:pPr>
      <w:ind w:firstLine="709"/>
    </w:pPr>
    <w:rPr>
      <w:rFonts w:ascii="Calibri" w:eastAsia="Calibri" w:hAnsi="Calibri"/>
      <w:sz w:val="22"/>
      <w:szCs w:val="22"/>
      <w:lang w:eastAsia="en-US"/>
    </w:rPr>
    <w:tblPr/>
  </w:style>
  <w:style w:type="character" w:customStyle="1" w:styleId="docdatadocyv52825bqiaagaaeyqcaaagiaiaaanicaaabxaiaaaaaaaaaaaaaaaaaaaaaaaaaaaaaaaaaaaaaaaaaaaaaaaaaaaaaaaaaaaaaaaaaaaaaaaaaaaaaaaaaaaaaaaaaaaaaaaaaaaaaaaaaaaaaaaaaaaaaaaaaaaaaaaaaaaaaaaaaaaaaaaaaaaaaaaaaaaaaaaaaaaaaaaaaaaaaaaaaaaaaaaaaaaaaaaaaaaaaaaa">
    <w:name w:val="docdata;docy;v5;2825;bqiaagaaeyqcaaagiaiaaanicaaabxaiaaaaaaaaaaaaaaaaaaaaaaaaaaaaaaaaaaaaaaaaaaaaaaaaaaaaaaaaaaaaaaaaaaaaaaaaaaaaaaaaaaaaaaaaaaaaaaaaaaaaaaaaaaaaaaaaaaaaaaaaaaaaaaaaaaaaaaaaaaaaaaaaaaaaaaaaaaaaaaaaaaaaaaaaaaaaaaaaaaaaaaaaaaaaaaaaaaaaaaaa"/>
  </w:style>
  <w:style w:type="paragraph" w:customStyle="1" w:styleId="ListParagraphTable-NormalRSHBTable-Normal1ULUseCaseListParagraphFooterTextParagraphedeliste1BulletrListParagraph1ListParagraph2ListParagraph21Headding3List">
    <w:name w:val="Абзац списка;List Paragraph;Table-Normal;RSHB_Table-Normal;Предусловия;Абзац маркированнный;Булит 1;UL;Use Case List Paragraph;FooterText;Paragraphe de liste1;Bulletr List Paragraph;列出段落;列出段落1;List Paragraph2;List Paragraph21;Headding 3;Список_Ав;List"/>
    <w:basedOn w:val="aa"/>
    <w:link w:val="Table-NormalRSHBTable-NormalListParagraph1ULUseCaseListParagraphFooterTextParagraphedeliste1BulletrListParagraph"/>
    <w:pPr>
      <w:spacing w:before="0" w:after="0"/>
      <w:ind w:left="708"/>
      <w:jc w:val="left"/>
    </w:pPr>
    <w:rPr>
      <w:sz w:val="20"/>
    </w:rPr>
  </w:style>
  <w:style w:type="character" w:customStyle="1" w:styleId="Table-NormalRSHBTable-NormalListParagraph1ULUseCaseListParagraphFooterTextParagraphedeliste1BulletrListParagraph">
    <w:name w:val="Абзац списка Знак;Table-Normal Знак;RSHB_Table-Normal Знак;List Paragraph Знак;Предусловия Знак;Абзац маркированнный Знак;Булит 1 Знак;UL Знак;Use Case List Paragraph Знак;FooterText Знак;Paragraphe de liste1 Знак;Bulletr List Paragraph Знак;列出段落 Знак"/>
    <w:link w:val="ListParagraphTable-NormalRSHBTable-Normal1ULUseCaseListParagraphFooterTextParagraphedeliste1BulletrListParagraph1ListParagraph2ListParagraph21Headding3List"/>
  </w:style>
  <w:style w:type="paragraph" w:customStyle="1" w:styleId="16">
    <w:name w:val="Основной текст1"/>
    <w:basedOn w:val="aa"/>
  </w:style>
  <w:style w:type="paragraph" w:customStyle="1" w:styleId="17">
    <w:name w:val="Стиль1"/>
    <w:basedOn w:val="aa"/>
    <w:next w:val="a6"/>
    <w:link w:val="18"/>
    <w:qFormat/>
    <w:pPr>
      <w:ind w:left="1276"/>
    </w:pPr>
    <w:rPr>
      <w:i/>
      <w:iCs/>
      <w:color w:val="1F497D" w:themeColor="text2"/>
      <w:sz w:val="20"/>
      <w:lang w:eastAsia="en-US"/>
    </w:rPr>
  </w:style>
  <w:style w:type="character" w:styleId="affff2">
    <w:name w:val="FollowedHyperlink"/>
    <w:basedOn w:val="ab"/>
    <w:uiPriority w:val="99"/>
    <w:semiHidden/>
    <w:unhideWhenUsed/>
    <w:rPr>
      <w:color w:val="800080" w:themeColor="followedHyperlink"/>
      <w:u w:val="single"/>
    </w:rPr>
  </w:style>
  <w:style w:type="character" w:customStyle="1" w:styleId="18">
    <w:name w:val="Стиль1 Знак"/>
    <w:basedOn w:val="ab"/>
    <w:link w:val="17"/>
    <w:rPr>
      <w:i/>
      <w:iCs/>
      <w:color w:val="1F497D" w:themeColor="text2"/>
      <w:lang w:eastAsia="en-US"/>
    </w:rPr>
  </w:style>
  <w:style w:type="character" w:customStyle="1" w:styleId="af">
    <w:name w:val="Абзац списка Знак"/>
    <w:link w:val="ae"/>
    <w:uiPriority w:val="34"/>
    <w:qFormat/>
    <w:rPr>
      <w:sz w:val="24"/>
    </w:rPr>
  </w:style>
  <w:style w:type="paragraph" w:customStyle="1" w:styleId="a00">
    <w:name w:val="a0"/>
    <w:basedOn w:val="aa"/>
    <w:pPr>
      <w:spacing w:before="100" w:beforeAutospacing="1" w:after="100" w:afterAutospacing="1"/>
      <w:jc w:val="left"/>
    </w:pPr>
    <w:rPr>
      <w:rFonts w:eastAsiaTheme="minorEastAsia"/>
      <w:szCs w:val="24"/>
    </w:rPr>
  </w:style>
  <w:style w:type="character" w:styleId="affff3">
    <w:name w:val="Strong"/>
    <w:basedOn w:val="ab"/>
    <w:uiPriority w:val="22"/>
    <w:qFormat/>
    <w:rPr>
      <w:b/>
      <w:bCs/>
    </w:rPr>
  </w:style>
  <w:style w:type="paragraph" w:customStyle="1" w:styleId="affff4">
    <w:name w:val="Текст простой"/>
    <w:basedOn w:val="a6"/>
    <w:link w:val="affff5"/>
    <w:qFormat/>
    <w:pPr>
      <w:numPr>
        <w:numId w:val="0"/>
      </w:numPr>
      <w:spacing w:line="240" w:lineRule="auto"/>
      <w:ind w:firstLine="567"/>
    </w:pPr>
    <w:rPr>
      <w:rFonts w:ascii="Times New Roman" w:hAnsi="Times New Roman"/>
      <w:szCs w:val="24"/>
      <w:lang w:eastAsia="en-US"/>
    </w:rPr>
  </w:style>
  <w:style w:type="character" w:customStyle="1" w:styleId="31Char">
    <w:name w:val="Заголовок 31 Char"/>
    <w:basedOn w:val="ab"/>
    <w:link w:val="310"/>
    <w:rPr>
      <w:iCs/>
      <w:sz w:val="24"/>
      <w:szCs w:val="24"/>
    </w:rPr>
  </w:style>
  <w:style w:type="character" w:customStyle="1" w:styleId="afff0">
    <w:name w:val="Список Знак"/>
    <w:basedOn w:val="ab"/>
    <w:link w:val="a6"/>
    <w:rPr>
      <w:rFonts w:ascii="Arial" w:hAnsi="Arial"/>
      <w:sz w:val="24"/>
    </w:rPr>
  </w:style>
  <w:style w:type="character" w:customStyle="1" w:styleId="affff5">
    <w:name w:val="Текст простой Знак"/>
    <w:basedOn w:val="afff0"/>
    <w:link w:val="affff4"/>
    <w:rPr>
      <w:rFonts w:ascii="Arial" w:hAnsi="Arial"/>
      <w:sz w:val="24"/>
      <w:szCs w:val="24"/>
      <w:lang w:eastAsia="en-US"/>
    </w:rPr>
  </w:style>
  <w:style w:type="paragraph" w:customStyle="1" w:styleId="1H1BSCNadpis1rovnNadpisIBSCNadpis1urovne0">
    <w:name w:val="Заголовок 1;H1;BSC Nadpis 1.úrovně;Nadpis I;BSC Nadpis;1 urovne"/>
    <w:basedOn w:val="aa"/>
    <w:pPr>
      <w:tabs>
        <w:tab w:val="num" w:pos="432"/>
      </w:tabs>
      <w:ind w:left="432" w:hanging="432"/>
    </w:pPr>
  </w:style>
  <w:style w:type="paragraph" w:customStyle="1" w:styleId="2IndentedHeadingH2H21H22IndentedHeading1IndentedHeading2IndentedHeading3IndentedHeading4H23H211H221IndentedHeading5IndentedHeading6IndentedHeading7H24H212H222IndentedHeading8H25H213H223IndentedHeading9H26H2140">
    <w:name w:val="Заголовок 2;Indented Heading;H2;H21;H22;Indented Heading1;Indented Heading2;Indented Heading3;Indented Heading4;H23;H211;H221;Indented Heading5;Indented Heading6;Indented Heading7;H24;H212;H222;Indented Heading8;H25;H213;H223;Indented Heading9;H26;H214"/>
    <w:basedOn w:val="aa"/>
    <w:pPr>
      <w:tabs>
        <w:tab w:val="num" w:pos="576"/>
      </w:tabs>
      <w:ind w:left="576" w:hanging="576"/>
    </w:pPr>
  </w:style>
  <w:style w:type="paragraph" w:customStyle="1" w:styleId="3oH30">
    <w:name w:val="Заголовок 3;o;H3"/>
    <w:basedOn w:val="aa"/>
    <w:pPr>
      <w:tabs>
        <w:tab w:val="num" w:pos="1430"/>
      </w:tabs>
      <w:ind w:left="1430" w:hanging="720"/>
    </w:pPr>
  </w:style>
  <w:style w:type="paragraph" w:customStyle="1" w:styleId="4H40">
    <w:name w:val="Заголовок 4;H4"/>
    <w:basedOn w:val="aa"/>
    <w:pPr>
      <w:tabs>
        <w:tab w:val="num" w:pos="864"/>
      </w:tabs>
      <w:ind w:left="864" w:hanging="864"/>
    </w:pPr>
  </w:style>
  <w:style w:type="paragraph" w:customStyle="1" w:styleId="5H50">
    <w:name w:val="Заголовок 5;H5"/>
    <w:basedOn w:val="aa"/>
    <w:pPr>
      <w:tabs>
        <w:tab w:val="num" w:pos="1008"/>
      </w:tabs>
      <w:ind w:left="1008" w:hanging="1008"/>
    </w:pPr>
  </w:style>
  <w:style w:type="paragraph" w:customStyle="1" w:styleId="6H60">
    <w:name w:val="Заголовок 6;H6;(Название продукта)"/>
    <w:basedOn w:val="aa"/>
    <w:pPr>
      <w:tabs>
        <w:tab w:val="num" w:pos="1152"/>
      </w:tabs>
      <w:ind w:left="1152" w:hanging="1152"/>
    </w:pPr>
  </w:style>
  <w:style w:type="paragraph" w:customStyle="1" w:styleId="7">
    <w:name w:val="Заголовок 7;Название составляющей метрики"/>
    <w:basedOn w:val="aa"/>
    <w:pPr>
      <w:numPr>
        <w:ilvl w:val="6"/>
        <w:numId w:val="8"/>
      </w:numPr>
    </w:pPr>
  </w:style>
  <w:style w:type="paragraph" w:customStyle="1" w:styleId="affff6">
    <w:name w:val="[Без стиля]"/>
    <w:pPr>
      <w:spacing w:line="288" w:lineRule="auto"/>
    </w:pPr>
    <w:rPr>
      <w:rFonts w:ascii="Minion Pro" w:eastAsiaTheme="minorHAnsi" w:hAnsi="Minion Pro" w:cs="Minion Pro"/>
      <w:color w:val="000000"/>
      <w:sz w:val="24"/>
      <w:szCs w:val="24"/>
      <w:lang w:val="en-GB" w:eastAsia="en-US"/>
    </w:rPr>
  </w:style>
  <w:style w:type="paragraph" w:customStyle="1" w:styleId="affff7">
    <w:name w:val="[основной абзац]"/>
    <w:basedOn w:val="affff6"/>
    <w:uiPriority w:val="99"/>
    <w:rPr>
      <w:sz w:val="48"/>
      <w:szCs w:val="48"/>
    </w:rPr>
  </w:style>
  <w:style w:type="paragraph" w:customStyle="1" w:styleId="-0">
    <w:name w:val="Основной текст - таблицы"/>
    <w:basedOn w:val="aff8"/>
    <w:uiPriority w:val="99"/>
    <w:pPr>
      <w:spacing w:before="0" w:after="0" w:line="256" w:lineRule="atLeast"/>
    </w:pPr>
    <w:rPr>
      <w:rFonts w:ascii="Minion Pro" w:eastAsiaTheme="minorHAnsi" w:hAnsi="Minion Pro" w:cs="Minion Pro"/>
      <w:color w:val="000000"/>
      <w:sz w:val="28"/>
      <w:szCs w:val="28"/>
      <w:lang w:eastAsia="en-US"/>
    </w:rPr>
  </w:style>
  <w:style w:type="paragraph" w:customStyle="1" w:styleId="a8">
    <w:name w:val="С точкой"/>
    <w:basedOn w:val="affff4"/>
    <w:link w:val="affff8"/>
    <w:qFormat/>
    <w:pPr>
      <w:numPr>
        <w:numId w:val="58"/>
      </w:numPr>
      <w:tabs>
        <w:tab w:val="clear" w:pos="432"/>
        <w:tab w:val="clear" w:pos="851"/>
        <w:tab w:val="num" w:pos="1134"/>
      </w:tabs>
      <w:ind w:left="1134" w:hanging="290"/>
    </w:pPr>
  </w:style>
  <w:style w:type="paragraph" w:customStyle="1" w:styleId="a2">
    <w:name w:val="С цифрой"/>
    <w:basedOn w:val="afff4"/>
    <w:link w:val="affff9"/>
    <w:qFormat/>
    <w:pPr>
      <w:numPr>
        <w:numId w:val="59"/>
      </w:numPr>
      <w:ind w:left="357" w:firstLine="567"/>
      <w:jc w:val="both"/>
    </w:pPr>
    <w:rPr>
      <w:rFonts w:eastAsia="Arial"/>
      <w:color w:val="auto"/>
    </w:rPr>
  </w:style>
  <w:style w:type="character" w:customStyle="1" w:styleId="affff8">
    <w:name w:val="С точкой Знак"/>
    <w:basedOn w:val="affff5"/>
    <w:link w:val="a8"/>
    <w:rPr>
      <w:rFonts w:ascii="Arial" w:hAnsi="Arial"/>
      <w:sz w:val="28"/>
      <w:szCs w:val="28"/>
      <w:lang w:eastAsia="en-US"/>
    </w:rPr>
  </w:style>
  <w:style w:type="character" w:styleId="affffa">
    <w:name w:val="Unresolved Mention"/>
    <w:basedOn w:val="ab"/>
    <w:uiPriority w:val="99"/>
    <w:unhideWhenUsed/>
    <w:rPr>
      <w:color w:val="605E5C"/>
      <w:shd w:val="clear" w:color="auto" w:fill="E1DFDD"/>
    </w:rPr>
  </w:style>
  <w:style w:type="character" w:customStyle="1" w:styleId="afff5">
    <w:name w:val="Обычный (Интернет) Знак"/>
    <w:basedOn w:val="ab"/>
    <w:link w:val="afff4"/>
    <w:uiPriority w:val="99"/>
    <w:rPr>
      <w:color w:val="663300"/>
      <w:sz w:val="24"/>
      <w:szCs w:val="24"/>
    </w:rPr>
  </w:style>
  <w:style w:type="character" w:customStyle="1" w:styleId="affff9">
    <w:name w:val="С цифрой Знак"/>
    <w:basedOn w:val="afff5"/>
    <w:link w:val="a2"/>
    <w:rPr>
      <w:rFonts w:eastAsia="Arial"/>
      <w:color w:val="663300"/>
      <w:sz w:val="24"/>
      <w:szCs w:val="24"/>
    </w:rPr>
  </w:style>
  <w:style w:type="paragraph" w:customStyle="1" w:styleId="310">
    <w:name w:val="Заголовок 31"/>
    <w:basedOn w:val="aa"/>
    <w:next w:val="aa"/>
    <w:link w:val="31Char"/>
    <w:pPr>
      <w:tabs>
        <w:tab w:val="num" w:pos="1430"/>
      </w:tabs>
      <w:spacing w:before="0"/>
      <w:ind w:left="1430" w:hanging="720"/>
      <w:outlineLvl w:val="2"/>
    </w:pPr>
    <w:rPr>
      <w:iCs/>
      <w:szCs w:val="24"/>
    </w:rPr>
  </w:style>
  <w:style w:type="paragraph" w:customStyle="1" w:styleId="510">
    <w:name w:val="Заголовок 51"/>
    <w:basedOn w:val="aa"/>
    <w:next w:val="aa"/>
    <w:pPr>
      <w:tabs>
        <w:tab w:val="num" w:pos="1008"/>
      </w:tabs>
      <w:spacing w:before="0" w:after="0"/>
      <w:ind w:left="1008" w:hanging="1008"/>
      <w:outlineLvl w:val="4"/>
    </w:pPr>
  </w:style>
  <w:style w:type="paragraph" w:customStyle="1" w:styleId="610">
    <w:name w:val="Заголовок 61"/>
    <w:basedOn w:val="aa"/>
    <w:next w:val="aa"/>
    <w:pPr>
      <w:tabs>
        <w:tab w:val="num" w:pos="1152"/>
      </w:tabs>
      <w:spacing w:before="0" w:after="0"/>
      <w:ind w:left="1152" w:hanging="1152"/>
      <w:outlineLvl w:val="5"/>
    </w:pPr>
  </w:style>
  <w:style w:type="character" w:styleId="affffb">
    <w:name w:val="Book Title"/>
    <w:uiPriority w:val="33"/>
    <w:qFormat/>
    <w:rPr>
      <w:color w:val="auto"/>
      <w:sz w:val="28"/>
      <w:szCs w:val="28"/>
    </w:rPr>
  </w:style>
  <w:style w:type="character" w:customStyle="1" w:styleId="docdata">
    <w:name w:val="docdata"/>
    <w:basedOn w:val="ab"/>
  </w:style>
  <w:style w:type="paragraph" w:customStyle="1" w:styleId="19">
    <w:name w:val="Обычный 1"/>
    <w:basedOn w:val="affffc"/>
    <w:link w:val="1a"/>
    <w:uiPriority w:val="99"/>
    <w:qFormat/>
    <w:pPr>
      <w:tabs>
        <w:tab w:val="left" w:pos="1418"/>
      </w:tabs>
      <w:spacing w:before="0" w:after="200" w:line="276" w:lineRule="auto"/>
      <w:ind w:left="357" w:firstLine="636"/>
      <w:contextualSpacing/>
    </w:pPr>
    <w:rPr>
      <w:sz w:val="28"/>
      <w:szCs w:val="28"/>
      <w:lang w:eastAsia="en-US"/>
    </w:rPr>
  </w:style>
  <w:style w:type="character" w:customStyle="1" w:styleId="1a">
    <w:name w:val="Обычный 1 Знак"/>
    <w:link w:val="19"/>
    <w:uiPriority w:val="99"/>
    <w:rPr>
      <w:sz w:val="28"/>
      <w:szCs w:val="28"/>
      <w:lang w:eastAsia="en-US"/>
    </w:rPr>
  </w:style>
  <w:style w:type="paragraph" w:styleId="affffc">
    <w:name w:val="Body Text Indent"/>
    <w:basedOn w:val="aa"/>
    <w:link w:val="affffd"/>
    <w:uiPriority w:val="99"/>
    <w:semiHidden/>
    <w:unhideWhenUsed/>
    <w:pPr>
      <w:spacing w:after="120"/>
      <w:ind w:left="283"/>
    </w:pPr>
  </w:style>
  <w:style w:type="character" w:customStyle="1" w:styleId="affffd">
    <w:name w:val="Основной текст с отступом Знак"/>
    <w:basedOn w:val="ab"/>
    <w:link w:val="affffc"/>
    <w:uiPriority w:val="99"/>
    <w:semiHidden/>
    <w:rPr>
      <w:sz w:val="24"/>
    </w:rPr>
  </w:style>
  <w:style w:type="character" w:styleId="HTML0">
    <w:name w:val="HTML Code"/>
    <w:basedOn w:val="ab"/>
    <w:uiPriority w:val="99"/>
    <w:semiHidden/>
    <w:unhideWhenUsed/>
    <w:rsid w:val="002C1E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0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3EAEA-1253-4562-BC7D-0643415D1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2077</Words>
  <Characters>11843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Svinina Yana Igorevna</dc:creator>
  <cp:lastModifiedBy>Elena Borisenok</cp:lastModifiedBy>
  <cp:revision>4</cp:revision>
  <dcterms:created xsi:type="dcterms:W3CDTF">2024-12-10T08:50:00Z</dcterms:created>
  <dcterms:modified xsi:type="dcterms:W3CDTF">2024-12-13T07:53:00Z</dcterms:modified>
</cp:coreProperties>
</file>